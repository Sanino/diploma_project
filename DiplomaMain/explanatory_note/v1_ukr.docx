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0DA" w:rsidRPr="00C86AC3" w:rsidRDefault="00E830DA" w:rsidP="001804FD">
      <w:pPr>
        <w:jc w:val="center"/>
      </w:pPr>
      <w:r w:rsidRPr="00E830DA">
        <w:t>ВСТУП</w:t>
      </w:r>
    </w:p>
    <w:p w:rsidR="00357B92" w:rsidRDefault="00357B92" w:rsidP="00357B92">
      <w:pPr>
        <w:rPr>
          <w:ins w:id="0" w:author="Sanino" w:date="2012-05-23T18:41:00Z"/>
          <w:lang w:val="en-US"/>
        </w:rPr>
      </w:pPr>
    </w:p>
    <w:p w:rsidR="00814CF1" w:rsidRPr="009A623E" w:rsidRDefault="00E830DA" w:rsidP="00357B92">
      <w:pPr>
        <w:rPr>
          <w:rPrChange w:id="1" w:author="Sanino" w:date="2012-05-23T23:51:00Z">
            <w:rPr/>
          </w:rPrChange>
        </w:rPr>
        <w:pPrChange w:id="2" w:author="Sanino" w:date="2012-05-23T18:41:00Z">
          <w:pPr/>
        </w:pPrChange>
      </w:pPr>
      <w:del w:id="3" w:author="Sanino" w:date="2012-05-23T18:41:00Z">
        <w:r w:rsidRPr="00C86AC3" w:rsidDel="00357B92">
          <w:br/>
        </w:r>
        <w:r w:rsidR="00C86AC3" w:rsidRPr="00C86AC3" w:rsidDel="00357B92">
          <w:delText xml:space="preserve"> </w:delText>
        </w:r>
        <w:r w:rsidRPr="00C86AC3" w:rsidDel="00357B92">
          <w:tab/>
        </w:r>
      </w:del>
      <w:r w:rsidRPr="00E830DA">
        <w:t>В</w:t>
      </w:r>
      <w:del w:id="4" w:author="Sanino" w:date="2012-05-24T00:09:00Z">
        <w:r w:rsidR="00C86AC3" w:rsidRPr="00C86AC3" w:rsidDel="00CA1412">
          <w:delText xml:space="preserve"> </w:delText>
        </w:r>
      </w:del>
      <w:ins w:id="5" w:author="Sanino" w:date="2012-05-24T00:09:00Z">
        <w:r w:rsidR="00CA1412">
          <w:t xml:space="preserve"> </w:t>
        </w:r>
      </w:ins>
      <w:r w:rsidRPr="00E830DA">
        <w:t>останні</w:t>
      </w:r>
      <w:del w:id="6" w:author="Sanino" w:date="2012-05-24T00:09:00Z">
        <w:r w:rsidR="00C86AC3" w:rsidRPr="00C86AC3" w:rsidDel="00CA1412">
          <w:delText xml:space="preserve"> </w:delText>
        </w:r>
      </w:del>
      <w:ins w:id="7" w:author="Sanino" w:date="2012-05-24T00:09:00Z">
        <w:r w:rsidR="00CA1412">
          <w:t xml:space="preserve"> </w:t>
        </w:r>
      </w:ins>
      <w:r w:rsidRPr="00E830DA">
        <w:t>роки</w:t>
      </w:r>
      <w:del w:id="8" w:author="Sanino" w:date="2012-05-24T00:09:00Z">
        <w:r w:rsidR="00C86AC3" w:rsidRPr="00C86AC3" w:rsidDel="00CA1412">
          <w:delText xml:space="preserve"> </w:delText>
        </w:r>
      </w:del>
      <w:ins w:id="9" w:author="Sanino" w:date="2012-05-24T00:09:00Z">
        <w:r w:rsidR="00CA1412">
          <w:t xml:space="preserve"> </w:t>
        </w:r>
      </w:ins>
      <w:r w:rsidRPr="00E830DA">
        <w:t>процес</w:t>
      </w:r>
      <w:del w:id="10" w:author="Sanino" w:date="2012-05-24T00:09:00Z">
        <w:r w:rsidR="00C86AC3" w:rsidRPr="00C86AC3" w:rsidDel="00CA1412">
          <w:delText xml:space="preserve"> </w:delText>
        </w:r>
      </w:del>
      <w:ins w:id="11" w:author="Sanino" w:date="2012-05-24T00:09:00Z">
        <w:r w:rsidR="00CA1412">
          <w:t xml:space="preserve"> </w:t>
        </w:r>
      </w:ins>
      <w:r w:rsidRPr="00E830DA">
        <w:t>автоматизац</w:t>
      </w:r>
      <w:r w:rsidR="0099224F">
        <w:t>ії</w:t>
      </w:r>
      <w:del w:id="12" w:author="Sanino" w:date="2012-05-24T00:09:00Z">
        <w:r w:rsidR="00C86AC3" w:rsidRPr="00C86AC3" w:rsidDel="00CA1412">
          <w:delText xml:space="preserve"> </w:delText>
        </w:r>
      </w:del>
      <w:ins w:id="13" w:author="Sanino" w:date="2012-05-24T00:09:00Z">
        <w:r w:rsidR="00CA1412">
          <w:t xml:space="preserve"> </w:t>
        </w:r>
      </w:ins>
      <w:r w:rsidR="0099224F">
        <w:t>торкнувся</w:t>
      </w:r>
      <w:del w:id="14" w:author="Sanino" w:date="2012-05-24T00:09:00Z">
        <w:r w:rsidR="00C86AC3" w:rsidRPr="00C86AC3" w:rsidDel="00CA1412">
          <w:delText xml:space="preserve"> </w:delText>
        </w:r>
      </w:del>
      <w:ins w:id="15" w:author="Sanino" w:date="2012-05-24T00:09:00Z">
        <w:r w:rsidR="00CA1412">
          <w:t xml:space="preserve"> </w:t>
        </w:r>
      </w:ins>
      <w:r w:rsidR="0099224F">
        <w:t>не</w:t>
      </w:r>
      <w:del w:id="16" w:author="Sanino" w:date="2012-05-24T00:09:00Z">
        <w:r w:rsidR="00C86AC3" w:rsidRPr="00C86AC3" w:rsidDel="00CA1412">
          <w:delText xml:space="preserve"> </w:delText>
        </w:r>
      </w:del>
      <w:ins w:id="17" w:author="Sanino" w:date="2012-05-24T00:09:00Z">
        <w:r w:rsidR="00CA1412">
          <w:t xml:space="preserve"> </w:t>
        </w:r>
      </w:ins>
      <w:r w:rsidR="0099224F">
        <w:t>тільки</w:t>
      </w:r>
      <w:del w:id="18" w:author="Sanino" w:date="2012-05-24T00:09:00Z">
        <w:r w:rsidR="00C86AC3" w:rsidRPr="00C86AC3" w:rsidDel="00CA1412">
          <w:delText xml:space="preserve"> </w:delText>
        </w:r>
      </w:del>
      <w:ins w:id="19" w:author="Sanino" w:date="2012-05-24T00:09:00Z">
        <w:r w:rsidR="00CA1412">
          <w:t xml:space="preserve"> </w:t>
        </w:r>
      </w:ins>
      <w:r w:rsidR="0099224F">
        <w:t>виробничої</w:t>
      </w:r>
      <w:r w:rsidR="0099224F" w:rsidRPr="00C86AC3">
        <w:t>,</w:t>
      </w:r>
      <w:del w:id="20" w:author="Sanino" w:date="2012-05-24T00:09:00Z">
        <w:r w:rsidR="00C86AC3" w:rsidRPr="00C86AC3" w:rsidDel="00CA1412">
          <w:delText xml:space="preserve"> </w:delText>
        </w:r>
      </w:del>
      <w:ins w:id="21" w:author="Sanino" w:date="2012-05-24T00:09:00Z">
        <w:r w:rsidR="00CA1412">
          <w:t xml:space="preserve"> </w:t>
        </w:r>
      </w:ins>
      <w:r w:rsidR="0099224F">
        <w:t>технічної</w:t>
      </w:r>
      <w:del w:id="22" w:author="Sanino" w:date="2012-05-24T00:09:00Z">
        <w:r w:rsidR="00C86AC3" w:rsidRPr="00C86AC3" w:rsidDel="00CA1412">
          <w:delText xml:space="preserve"> </w:delText>
        </w:r>
      </w:del>
      <w:ins w:id="23" w:author="Sanino" w:date="2012-05-24T00:09:00Z">
        <w:r w:rsidR="00CA1412">
          <w:t xml:space="preserve"> </w:t>
        </w:r>
      </w:ins>
      <w:r w:rsidR="0099224F">
        <w:t>і</w:t>
      </w:r>
      <w:del w:id="24" w:author="Sanino" w:date="2012-05-24T00:09:00Z">
        <w:r w:rsidR="00C86AC3" w:rsidRPr="00C86AC3" w:rsidDel="00CA1412">
          <w:delText xml:space="preserve"> </w:delText>
        </w:r>
      </w:del>
      <w:ins w:id="25" w:author="Sanino" w:date="2012-05-24T00:09:00Z">
        <w:r w:rsidR="00CA1412">
          <w:t xml:space="preserve"> </w:t>
        </w:r>
      </w:ins>
      <w:r w:rsidR="0099224F">
        <w:t>технологічної</w:t>
      </w:r>
      <w:del w:id="26" w:author="Sanino" w:date="2012-05-24T00:09:00Z">
        <w:r w:rsidR="00C86AC3" w:rsidRPr="00C86AC3" w:rsidDel="00CA1412">
          <w:delText xml:space="preserve"> </w:delText>
        </w:r>
      </w:del>
      <w:ins w:id="27" w:author="Sanino" w:date="2012-05-24T00:09:00Z">
        <w:r w:rsidR="00CA1412">
          <w:t xml:space="preserve"> </w:t>
        </w:r>
      </w:ins>
      <w:r w:rsidRPr="00E830DA">
        <w:t>сфери</w:t>
      </w:r>
      <w:del w:id="28" w:author="Sanino" w:date="2012-05-24T00:09:00Z">
        <w:r w:rsidR="00C86AC3" w:rsidRPr="00C86AC3" w:rsidDel="00CA1412">
          <w:delText xml:space="preserve"> </w:delText>
        </w:r>
      </w:del>
      <w:ins w:id="29" w:author="Sanino" w:date="2012-05-24T00:09:00Z">
        <w:r w:rsidR="00CA1412">
          <w:t xml:space="preserve"> </w:t>
        </w:r>
      </w:ins>
      <w:r w:rsidRPr="00E830DA">
        <w:t>діяльн</w:t>
      </w:r>
      <w:r w:rsidR="0099224F">
        <w:t>ості</w:t>
      </w:r>
      <w:del w:id="30" w:author="Sanino" w:date="2012-05-24T00:09:00Z">
        <w:r w:rsidR="00C86AC3" w:rsidRPr="00C86AC3" w:rsidDel="00CA1412">
          <w:delText xml:space="preserve"> </w:delText>
        </w:r>
      </w:del>
      <w:ins w:id="31" w:author="Sanino" w:date="2012-05-24T00:09:00Z">
        <w:r w:rsidR="00CA1412">
          <w:t xml:space="preserve"> </w:t>
        </w:r>
      </w:ins>
      <w:r w:rsidR="0099224F">
        <w:t>людства</w:t>
      </w:r>
      <w:r w:rsidR="0099224F" w:rsidRPr="00C86AC3">
        <w:t>,</w:t>
      </w:r>
      <w:del w:id="32" w:author="Sanino" w:date="2012-05-24T00:09:00Z">
        <w:r w:rsidR="00C86AC3" w:rsidRPr="00C86AC3" w:rsidDel="00CA1412">
          <w:delText xml:space="preserve"> </w:delText>
        </w:r>
      </w:del>
      <w:ins w:id="33" w:author="Sanino" w:date="2012-05-24T00:09:00Z">
        <w:r w:rsidR="00CA1412">
          <w:t xml:space="preserve"> </w:t>
        </w:r>
      </w:ins>
      <w:r w:rsidR="0099224F">
        <w:t>а</w:t>
      </w:r>
      <w:del w:id="34" w:author="Sanino" w:date="2012-05-24T00:09:00Z">
        <w:r w:rsidR="00C86AC3" w:rsidRPr="00C86AC3" w:rsidDel="00CA1412">
          <w:delText xml:space="preserve"> </w:delText>
        </w:r>
      </w:del>
      <w:ins w:id="35" w:author="Sanino" w:date="2012-05-24T00:09:00Z">
        <w:r w:rsidR="00CA1412">
          <w:t xml:space="preserve"> </w:t>
        </w:r>
      </w:ins>
      <w:r w:rsidR="0099224F">
        <w:t>й</w:t>
      </w:r>
      <w:del w:id="36" w:author="Sanino" w:date="2012-05-24T00:09:00Z">
        <w:r w:rsidR="00C86AC3" w:rsidRPr="00C86AC3" w:rsidDel="00CA1412">
          <w:delText xml:space="preserve"> </w:delText>
        </w:r>
      </w:del>
      <w:ins w:id="37" w:author="Sanino" w:date="2012-05-24T00:09:00Z">
        <w:r w:rsidR="00CA1412">
          <w:t xml:space="preserve"> </w:t>
        </w:r>
      </w:ins>
      <w:r w:rsidR="0099224F">
        <w:t>інформаційного</w:t>
      </w:r>
      <w:del w:id="38" w:author="Sanino" w:date="2012-05-24T00:09:00Z">
        <w:r w:rsidR="00C86AC3" w:rsidDel="00CA1412">
          <w:delText xml:space="preserve"> </w:delText>
        </w:r>
      </w:del>
      <w:ins w:id="39" w:author="Sanino" w:date="2012-05-24T00:09:00Z">
        <w:r w:rsidR="00CA1412">
          <w:t xml:space="preserve"> </w:t>
        </w:r>
      </w:ins>
      <w:r w:rsidRPr="00E830DA">
        <w:t>пр</w:t>
      </w:r>
      <w:r w:rsidRPr="00E830DA">
        <w:t>о</w:t>
      </w:r>
      <w:r w:rsidRPr="00E830DA">
        <w:t>стір</w:t>
      </w:r>
      <w:r w:rsidR="0099224F">
        <w:t>у</w:t>
      </w:r>
      <w:r w:rsidR="0099224F" w:rsidRPr="00C86AC3">
        <w:t>;</w:t>
      </w:r>
      <w:del w:id="40" w:author="Sanino" w:date="2012-05-24T00:09:00Z">
        <w:r w:rsidR="00C86AC3" w:rsidRPr="00C86AC3" w:rsidDel="00CA1412">
          <w:delText xml:space="preserve"> </w:delText>
        </w:r>
      </w:del>
      <w:ins w:id="41" w:author="Sanino" w:date="2012-05-24T00:09:00Z">
        <w:r w:rsidR="00CA1412">
          <w:t xml:space="preserve"> </w:t>
        </w:r>
      </w:ins>
      <w:r w:rsidR="0099224F">
        <w:t>зокрема</w:t>
      </w:r>
      <w:del w:id="42" w:author="Sanino" w:date="2012-05-24T00:09:00Z">
        <w:r w:rsidR="00C86AC3" w:rsidRPr="00C86AC3" w:rsidDel="00CA1412">
          <w:delText xml:space="preserve"> </w:delText>
        </w:r>
      </w:del>
      <w:ins w:id="43" w:author="Sanino" w:date="2012-05-24T00:09:00Z">
        <w:r w:rsidR="00CA1412">
          <w:t xml:space="preserve"> </w:t>
        </w:r>
      </w:ins>
      <w:r w:rsidR="0099224F">
        <w:t>бібліотек</w:t>
      </w:r>
      <w:r w:rsidRPr="00C86AC3">
        <w:t>,</w:t>
      </w:r>
      <w:del w:id="44" w:author="Sanino" w:date="2012-05-24T00:09:00Z">
        <w:r w:rsidR="00C86AC3" w:rsidRPr="00C86AC3" w:rsidDel="00CA1412">
          <w:delText xml:space="preserve"> </w:delText>
        </w:r>
      </w:del>
      <w:ins w:id="45" w:author="Sanino" w:date="2012-05-24T00:09:00Z">
        <w:r w:rsidR="00CA1412">
          <w:t xml:space="preserve"> </w:t>
        </w:r>
      </w:ins>
      <w:r w:rsidRPr="00E830DA">
        <w:t>музеї</w:t>
      </w:r>
      <w:r w:rsidR="0099224F">
        <w:t>в</w:t>
      </w:r>
      <w:r w:rsidR="0099224F" w:rsidRPr="00C86AC3">
        <w:t>,</w:t>
      </w:r>
      <w:del w:id="46" w:author="Sanino" w:date="2012-05-24T00:09:00Z">
        <w:r w:rsidR="00C86AC3" w:rsidRPr="00C86AC3" w:rsidDel="00CA1412">
          <w:delText xml:space="preserve"> </w:delText>
        </w:r>
      </w:del>
      <w:ins w:id="47" w:author="Sanino" w:date="2012-05-24T00:09:00Z">
        <w:r w:rsidR="00CA1412">
          <w:t xml:space="preserve"> </w:t>
        </w:r>
      </w:ins>
      <w:r w:rsidR="0099224F">
        <w:t>інформаційних</w:t>
      </w:r>
      <w:del w:id="48" w:author="Sanino" w:date="2012-05-24T00:09:00Z">
        <w:r w:rsidR="00C86AC3" w:rsidRPr="00C86AC3" w:rsidDel="00CA1412">
          <w:delText xml:space="preserve"> </w:delText>
        </w:r>
      </w:del>
      <w:ins w:id="49" w:author="Sanino" w:date="2012-05-24T00:09:00Z">
        <w:r w:rsidR="00CA1412">
          <w:t xml:space="preserve"> </w:t>
        </w:r>
      </w:ins>
      <w:r w:rsidR="0099224F">
        <w:t>центрів</w:t>
      </w:r>
      <w:r w:rsidRPr="00C86AC3">
        <w:t>.</w:t>
      </w:r>
      <w:del w:id="50" w:author="Sanino" w:date="2012-05-24T00:09:00Z">
        <w:r w:rsidR="00C86AC3" w:rsidRPr="00C86AC3" w:rsidDel="00CA1412">
          <w:delText xml:space="preserve"> </w:delText>
        </w:r>
      </w:del>
      <w:ins w:id="51" w:author="Sanino" w:date="2012-05-24T00:09:00Z">
        <w:r w:rsidR="00CA1412">
          <w:t xml:space="preserve"> </w:t>
        </w:r>
      </w:ins>
      <w:r w:rsidRPr="00E830DA">
        <w:t>Автоматизація</w:t>
      </w:r>
      <w:del w:id="52" w:author="Sanino" w:date="2012-05-24T00:09:00Z">
        <w:r w:rsidR="00C86AC3" w:rsidRPr="00C86AC3" w:rsidDel="00CA1412">
          <w:delText xml:space="preserve"> </w:delText>
        </w:r>
      </w:del>
      <w:ins w:id="53" w:author="Sanino" w:date="2012-05-24T00:09:00Z">
        <w:r w:rsidR="00CA1412">
          <w:t xml:space="preserve"> </w:t>
        </w:r>
      </w:ins>
      <w:r w:rsidRPr="00E830DA">
        <w:t>н</w:t>
      </w:r>
      <w:r w:rsidR="0099224F">
        <w:t>а</w:t>
      </w:r>
      <w:r w:rsidR="0099224F">
        <w:t>й</w:t>
      </w:r>
      <w:r w:rsidR="0099224F">
        <w:t>більше</w:t>
      </w:r>
      <w:del w:id="54" w:author="Sanino" w:date="2012-05-24T00:09:00Z">
        <w:r w:rsidR="00C86AC3" w:rsidRPr="00C86AC3" w:rsidDel="00CA1412">
          <w:delText xml:space="preserve"> </w:delText>
        </w:r>
      </w:del>
      <w:ins w:id="55" w:author="Sanino" w:date="2012-05-24T00:09:00Z">
        <w:r w:rsidR="00CA1412">
          <w:t xml:space="preserve"> </w:t>
        </w:r>
      </w:ins>
      <w:r w:rsidR="0099224F">
        <w:t>торкнулася</w:t>
      </w:r>
      <w:del w:id="56" w:author="Sanino" w:date="2012-05-24T00:09:00Z">
        <w:r w:rsidR="00C86AC3" w:rsidRPr="00C86AC3" w:rsidDel="00CA1412">
          <w:delText xml:space="preserve"> </w:delText>
        </w:r>
      </w:del>
      <w:ins w:id="57" w:author="Sanino" w:date="2012-05-24T00:09:00Z">
        <w:r w:rsidR="00CA1412">
          <w:t xml:space="preserve"> </w:t>
        </w:r>
      </w:ins>
      <w:r w:rsidR="0099224F">
        <w:t>інформаційної</w:t>
      </w:r>
      <w:del w:id="58" w:author="Sanino" w:date="2012-05-24T00:09:00Z">
        <w:r w:rsidR="00C86AC3" w:rsidRPr="00C86AC3" w:rsidDel="00CA1412">
          <w:delText xml:space="preserve"> </w:delText>
        </w:r>
      </w:del>
      <w:ins w:id="59" w:author="Sanino" w:date="2012-05-24T00:09:00Z">
        <w:r w:rsidR="00CA1412">
          <w:t xml:space="preserve"> </w:t>
        </w:r>
      </w:ins>
      <w:r w:rsidR="0099224F">
        <w:t>сфери</w:t>
      </w:r>
      <w:r w:rsidRPr="00C86AC3">
        <w:t>,</w:t>
      </w:r>
      <w:del w:id="60" w:author="Sanino" w:date="2012-05-24T00:09:00Z">
        <w:r w:rsidR="00C86AC3" w:rsidRPr="00C86AC3" w:rsidDel="00CA1412">
          <w:delText xml:space="preserve"> </w:delText>
        </w:r>
      </w:del>
      <w:ins w:id="61" w:author="Sanino" w:date="2012-05-24T00:09:00Z">
        <w:r w:rsidR="00CA1412">
          <w:t xml:space="preserve"> </w:t>
        </w:r>
      </w:ins>
      <w:r w:rsidRPr="00E830DA">
        <w:t>оскільки</w:t>
      </w:r>
      <w:del w:id="62" w:author="Sanino" w:date="2012-05-24T00:09:00Z">
        <w:r w:rsidR="00C86AC3" w:rsidRPr="00C86AC3" w:rsidDel="00CA1412">
          <w:delText xml:space="preserve"> </w:delText>
        </w:r>
      </w:del>
      <w:ins w:id="63" w:author="Sanino" w:date="2012-05-24T00:09:00Z">
        <w:r w:rsidR="00CA1412">
          <w:t xml:space="preserve"> </w:t>
        </w:r>
      </w:ins>
      <w:r w:rsidRPr="00E830DA">
        <w:t>саме</w:t>
      </w:r>
      <w:del w:id="64" w:author="Sanino" w:date="2012-05-24T00:09:00Z">
        <w:r w:rsidR="00C86AC3" w:rsidRPr="00C86AC3" w:rsidDel="00CA1412">
          <w:delText xml:space="preserve"> </w:delText>
        </w:r>
      </w:del>
      <w:ins w:id="65" w:author="Sanino" w:date="2012-05-24T00:09:00Z">
        <w:r w:rsidR="00CA1412">
          <w:t xml:space="preserve"> </w:t>
        </w:r>
      </w:ins>
      <w:r w:rsidRPr="00E830DA">
        <w:t>інформація</w:t>
      </w:r>
      <w:del w:id="66" w:author="Sanino" w:date="2012-05-24T00:09:00Z">
        <w:r w:rsidR="00C86AC3" w:rsidRPr="00C86AC3" w:rsidDel="00CA1412">
          <w:delText xml:space="preserve"> </w:delText>
        </w:r>
      </w:del>
      <w:ins w:id="67" w:author="Sanino" w:date="2012-05-24T00:09:00Z">
        <w:r w:rsidR="00CA1412">
          <w:t xml:space="preserve"> </w:t>
        </w:r>
      </w:ins>
      <w:r w:rsidRPr="00E830DA">
        <w:t>потреб</w:t>
      </w:r>
      <w:r w:rsidRPr="00E830DA">
        <w:t>у</w:t>
      </w:r>
      <w:r w:rsidRPr="00E830DA">
        <w:t>вала</w:t>
      </w:r>
      <w:del w:id="68" w:author="Sanino" w:date="2012-05-24T00:09:00Z">
        <w:r w:rsidR="00C86AC3" w:rsidRPr="00C86AC3" w:rsidDel="00CA1412">
          <w:delText xml:space="preserve"> </w:delText>
        </w:r>
      </w:del>
      <w:ins w:id="69" w:author="Sanino" w:date="2012-05-24T00:09:00Z">
        <w:r w:rsidR="00CA1412">
          <w:t xml:space="preserve"> </w:t>
        </w:r>
      </w:ins>
      <w:r w:rsidRPr="00E830DA">
        <w:t>і</w:t>
      </w:r>
      <w:del w:id="70" w:author="Sanino" w:date="2012-05-24T00:09:00Z">
        <w:r w:rsidR="00C86AC3" w:rsidRPr="00C86AC3" w:rsidDel="00CA1412">
          <w:delText xml:space="preserve"> </w:delText>
        </w:r>
      </w:del>
      <w:ins w:id="71" w:author="Sanino" w:date="2012-05-24T00:09:00Z">
        <w:r w:rsidR="00CA1412">
          <w:t xml:space="preserve"> </w:t>
        </w:r>
      </w:ins>
      <w:r w:rsidRPr="00E830DA">
        <w:t>п</w:t>
      </w:r>
      <w:r w:rsidR="0099224F">
        <w:t>отребує</w:t>
      </w:r>
      <w:del w:id="72" w:author="Sanino" w:date="2012-05-24T00:09:00Z">
        <w:r w:rsidR="00C86AC3" w:rsidRPr="00C86AC3" w:rsidDel="00CA1412">
          <w:delText xml:space="preserve"> </w:delText>
        </w:r>
      </w:del>
      <w:ins w:id="73" w:author="Sanino" w:date="2012-05-24T00:09:00Z">
        <w:r w:rsidR="00CA1412">
          <w:t xml:space="preserve"> </w:t>
        </w:r>
      </w:ins>
      <w:r w:rsidR="0099224F">
        <w:t>швидкого</w:t>
      </w:r>
      <w:del w:id="74" w:author="Sanino" w:date="2012-05-24T00:09:00Z">
        <w:r w:rsidR="00C86AC3" w:rsidRPr="00C86AC3" w:rsidDel="00CA1412">
          <w:delText xml:space="preserve"> </w:delText>
        </w:r>
      </w:del>
      <w:ins w:id="75" w:author="Sanino" w:date="2012-05-24T00:09:00Z">
        <w:r w:rsidR="00CA1412">
          <w:t xml:space="preserve"> </w:t>
        </w:r>
      </w:ins>
      <w:r w:rsidR="0099224F">
        <w:t>пошуку</w:t>
      </w:r>
      <w:r w:rsidR="0099224F" w:rsidRPr="00C86AC3">
        <w:t>,</w:t>
      </w:r>
      <w:del w:id="76" w:author="Sanino" w:date="2012-05-24T00:09:00Z">
        <w:r w:rsidR="00C86AC3" w:rsidRPr="00C86AC3" w:rsidDel="00CA1412">
          <w:delText xml:space="preserve"> </w:delText>
        </w:r>
      </w:del>
      <w:ins w:id="77" w:author="Sanino" w:date="2012-05-24T00:09:00Z">
        <w:r w:rsidR="00CA1412">
          <w:t xml:space="preserve"> </w:t>
        </w:r>
      </w:ins>
      <w:r w:rsidR="0099224F">
        <w:t>відбору</w:t>
      </w:r>
      <w:del w:id="78" w:author="Sanino" w:date="2012-05-24T00:09:00Z">
        <w:r w:rsidR="00C86AC3" w:rsidRPr="00C86AC3" w:rsidDel="00CA1412">
          <w:delText xml:space="preserve"> </w:delText>
        </w:r>
      </w:del>
      <w:ins w:id="79" w:author="Sanino" w:date="2012-05-24T00:09:00Z">
        <w:r w:rsidR="00CA1412">
          <w:t xml:space="preserve"> </w:t>
        </w:r>
      </w:ins>
      <w:r w:rsidR="0099224F">
        <w:t>та</w:t>
      </w:r>
      <w:del w:id="80" w:author="Sanino" w:date="2012-05-24T00:09:00Z">
        <w:r w:rsidR="00C86AC3" w:rsidRPr="00C86AC3" w:rsidDel="00CA1412">
          <w:delText xml:space="preserve"> </w:delText>
        </w:r>
      </w:del>
      <w:ins w:id="81" w:author="Sanino" w:date="2012-05-24T00:09:00Z">
        <w:r w:rsidR="00CA1412">
          <w:t xml:space="preserve"> </w:t>
        </w:r>
      </w:ins>
      <w:r w:rsidR="0099224F">
        <w:t>зберігання</w:t>
      </w:r>
      <w:r w:rsidR="0099224F" w:rsidRPr="00C86AC3">
        <w:t>,</w:t>
      </w:r>
      <w:del w:id="82" w:author="Sanino" w:date="2012-05-24T00:09:00Z">
        <w:r w:rsidR="00C86AC3" w:rsidRPr="00C86AC3" w:rsidDel="00CA1412">
          <w:delText xml:space="preserve"> </w:delText>
        </w:r>
      </w:del>
      <w:ins w:id="83" w:author="Sanino" w:date="2012-05-24T00:09:00Z">
        <w:r w:rsidR="00CA1412">
          <w:t xml:space="preserve"> </w:t>
        </w:r>
      </w:ins>
      <w:r w:rsidR="0099224F">
        <w:t>а</w:t>
      </w:r>
      <w:del w:id="84" w:author="Sanino" w:date="2012-05-24T00:09:00Z">
        <w:r w:rsidR="00C86AC3" w:rsidRPr="00C86AC3" w:rsidDel="00CA1412">
          <w:delText xml:space="preserve"> </w:delText>
        </w:r>
      </w:del>
      <w:ins w:id="85" w:author="Sanino" w:date="2012-05-24T00:09:00Z">
        <w:r w:rsidR="00CA1412">
          <w:t xml:space="preserve"> </w:t>
        </w:r>
      </w:ins>
      <w:r w:rsidR="0099224F">
        <w:t>так</w:t>
      </w:r>
      <w:del w:id="86" w:author="Sanino" w:date="2012-05-24T00:09:00Z">
        <w:r w:rsidR="00C86AC3" w:rsidRPr="00C86AC3" w:rsidDel="00CA1412">
          <w:delText xml:space="preserve"> </w:delText>
        </w:r>
      </w:del>
      <w:ins w:id="87" w:author="Sanino" w:date="2012-05-24T00:09:00Z">
        <w:r w:rsidR="00CA1412">
          <w:t xml:space="preserve"> </w:t>
        </w:r>
      </w:ins>
      <w:r w:rsidR="0099224F">
        <w:t>само</w:t>
      </w:r>
      <w:del w:id="88" w:author="Sanino" w:date="2012-05-24T00:09:00Z">
        <w:r w:rsidR="00C86AC3" w:rsidRPr="00C86AC3" w:rsidDel="00CA1412">
          <w:delText xml:space="preserve"> </w:delText>
        </w:r>
      </w:del>
      <w:ins w:id="89" w:author="Sanino" w:date="2012-05-24T00:09:00Z">
        <w:r w:rsidR="00CA1412">
          <w:t xml:space="preserve"> </w:t>
        </w:r>
      </w:ins>
      <w:r w:rsidR="0099224F">
        <w:t>і</w:t>
      </w:r>
      <w:del w:id="90" w:author="Sanino" w:date="2012-05-24T00:09:00Z">
        <w:r w:rsidR="00C86AC3" w:rsidRPr="00C86AC3" w:rsidDel="00CA1412">
          <w:delText xml:space="preserve"> </w:delText>
        </w:r>
      </w:del>
      <w:ins w:id="91" w:author="Sanino" w:date="2012-05-24T00:09:00Z">
        <w:r w:rsidR="00CA1412">
          <w:t xml:space="preserve"> </w:t>
        </w:r>
      </w:ins>
      <w:r w:rsidR="0099224F">
        <w:t>забезп</w:t>
      </w:r>
      <w:r w:rsidR="0099224F">
        <w:t>е</w:t>
      </w:r>
      <w:r w:rsidR="0099224F">
        <w:t>чення</w:t>
      </w:r>
      <w:del w:id="92" w:author="Sanino" w:date="2012-05-24T00:09:00Z">
        <w:r w:rsidR="00C86AC3" w:rsidRPr="00C86AC3" w:rsidDel="00CA1412">
          <w:delText xml:space="preserve"> </w:delText>
        </w:r>
      </w:del>
      <w:ins w:id="93" w:author="Sanino" w:date="2012-05-24T00:09:00Z">
        <w:r w:rsidR="00CA1412">
          <w:t xml:space="preserve"> </w:t>
        </w:r>
      </w:ins>
      <w:r w:rsidRPr="00E830DA">
        <w:t>д</w:t>
      </w:r>
      <w:r w:rsidRPr="00E830DA">
        <w:t>о</w:t>
      </w:r>
      <w:r w:rsidRPr="00E830DA">
        <w:t>ступу</w:t>
      </w:r>
      <w:del w:id="94" w:author="Sanino" w:date="2012-05-24T00:09:00Z">
        <w:r w:rsidR="00C86AC3" w:rsidRPr="00C86AC3" w:rsidDel="00CA1412">
          <w:delText xml:space="preserve"> </w:delText>
        </w:r>
      </w:del>
      <w:ins w:id="95" w:author="Sanino" w:date="2012-05-24T00:09:00Z">
        <w:r w:rsidR="00CA1412">
          <w:t xml:space="preserve"> </w:t>
        </w:r>
      </w:ins>
      <w:r w:rsidRPr="00E830DA">
        <w:t>до</w:t>
      </w:r>
      <w:del w:id="96" w:author="Sanino" w:date="2012-05-24T00:09:00Z">
        <w:r w:rsidR="00C86AC3" w:rsidRPr="00C86AC3" w:rsidDel="00CA1412">
          <w:delText xml:space="preserve"> </w:delText>
        </w:r>
      </w:del>
      <w:ins w:id="97" w:author="Sanino" w:date="2012-05-24T00:09:00Z">
        <w:r w:rsidR="00CA1412">
          <w:t xml:space="preserve"> </w:t>
        </w:r>
      </w:ins>
      <w:r w:rsidRPr="00E830DA">
        <w:t>неї</w:t>
      </w:r>
      <w:r w:rsidRPr="00C86AC3">
        <w:t>.</w:t>
      </w:r>
    </w:p>
    <w:p w:rsidR="00814CF1" w:rsidRDefault="00E830DA" w:rsidP="00814CF1">
      <w:r w:rsidRPr="00E830DA">
        <w:t>В</w:t>
      </w:r>
      <w:del w:id="98" w:author="Sanino" w:date="2012-05-24T00:09:00Z">
        <w:r w:rsidR="00C86AC3" w:rsidDel="00CA1412">
          <w:delText xml:space="preserve"> </w:delText>
        </w:r>
      </w:del>
      <w:ins w:id="99" w:author="Sanino" w:date="2012-05-24T00:09:00Z">
        <w:r w:rsidR="00CA1412">
          <w:t xml:space="preserve"> </w:t>
        </w:r>
      </w:ins>
      <w:r w:rsidRPr="00E830DA">
        <w:t>даний</w:t>
      </w:r>
      <w:del w:id="100" w:author="Sanino" w:date="2012-05-24T00:09:00Z">
        <w:r w:rsidR="00C86AC3" w:rsidDel="00CA1412">
          <w:delText xml:space="preserve"> </w:delText>
        </w:r>
      </w:del>
      <w:ins w:id="101" w:author="Sanino" w:date="2012-05-24T00:09:00Z">
        <w:r w:rsidR="00CA1412">
          <w:t xml:space="preserve"> </w:t>
        </w:r>
      </w:ins>
      <w:r w:rsidRPr="00E830DA">
        <w:t>час</w:t>
      </w:r>
      <w:del w:id="102" w:author="Sanino" w:date="2012-05-24T00:09:00Z">
        <w:r w:rsidR="00C86AC3" w:rsidDel="00CA1412">
          <w:delText xml:space="preserve"> </w:delText>
        </w:r>
      </w:del>
      <w:ins w:id="103" w:author="Sanino" w:date="2012-05-24T00:09:00Z">
        <w:r w:rsidR="00CA1412">
          <w:t xml:space="preserve"> </w:t>
        </w:r>
      </w:ins>
      <w:r w:rsidRPr="00E830DA">
        <w:t>велика</w:t>
      </w:r>
      <w:del w:id="104" w:author="Sanino" w:date="2012-05-24T00:09:00Z">
        <w:r w:rsidR="00C86AC3" w:rsidDel="00CA1412">
          <w:delText xml:space="preserve"> </w:delText>
        </w:r>
      </w:del>
      <w:ins w:id="105" w:author="Sanino" w:date="2012-05-24T00:09:00Z">
        <w:r w:rsidR="00CA1412">
          <w:t xml:space="preserve"> </w:t>
        </w:r>
      </w:ins>
      <w:r w:rsidRPr="00E830DA">
        <w:t>увага</w:t>
      </w:r>
      <w:del w:id="106" w:author="Sanino" w:date="2012-05-24T00:09:00Z">
        <w:r w:rsidR="00C86AC3" w:rsidDel="00CA1412">
          <w:delText xml:space="preserve"> </w:delText>
        </w:r>
      </w:del>
      <w:ins w:id="107" w:author="Sanino" w:date="2012-05-24T00:09:00Z">
        <w:r w:rsidR="00CA1412">
          <w:t xml:space="preserve"> </w:t>
        </w:r>
      </w:ins>
      <w:r w:rsidRPr="00E830DA">
        <w:t>приділяється</w:t>
      </w:r>
      <w:del w:id="108" w:author="Sanino" w:date="2012-05-24T00:09:00Z">
        <w:r w:rsidR="00C86AC3" w:rsidDel="00CA1412">
          <w:delText xml:space="preserve"> </w:delText>
        </w:r>
      </w:del>
      <w:ins w:id="109" w:author="Sanino" w:date="2012-05-24T00:09:00Z">
        <w:r w:rsidR="00CA1412">
          <w:t xml:space="preserve"> </w:t>
        </w:r>
      </w:ins>
      <w:r w:rsidRPr="00E830DA">
        <w:t>використанню</w:t>
      </w:r>
      <w:del w:id="110" w:author="Sanino" w:date="2012-05-24T00:09:00Z">
        <w:r w:rsidR="00C86AC3" w:rsidDel="00CA1412">
          <w:delText xml:space="preserve"> </w:delText>
        </w:r>
      </w:del>
      <w:ins w:id="111" w:author="Sanino" w:date="2012-05-24T00:09:00Z">
        <w:r w:rsidR="00CA1412">
          <w:t xml:space="preserve"> </w:t>
        </w:r>
      </w:ins>
      <w:r w:rsidRPr="00E830DA">
        <w:t>комп'ютера</w:t>
      </w:r>
      <w:del w:id="112" w:author="Sanino" w:date="2012-05-24T00:09:00Z">
        <w:r w:rsidR="00C86AC3" w:rsidDel="00CA1412">
          <w:delText xml:space="preserve"> </w:delText>
        </w:r>
      </w:del>
      <w:ins w:id="113" w:author="Sanino" w:date="2012-05-24T00:09:00Z">
        <w:r w:rsidR="00CA1412">
          <w:t xml:space="preserve"> </w:t>
        </w:r>
      </w:ins>
      <w:r w:rsidRPr="00E830DA">
        <w:t>в</w:t>
      </w:r>
      <w:del w:id="114" w:author="Sanino" w:date="2012-05-24T00:09:00Z">
        <w:r w:rsidR="00C86AC3" w:rsidDel="00CA1412">
          <w:delText xml:space="preserve"> </w:delText>
        </w:r>
      </w:del>
      <w:ins w:id="115" w:author="Sanino" w:date="2012-05-24T00:09:00Z">
        <w:r w:rsidR="00CA1412">
          <w:t xml:space="preserve"> </w:t>
        </w:r>
      </w:ins>
      <w:r w:rsidRPr="00E830DA">
        <w:t>ц</w:t>
      </w:r>
      <w:r w:rsidRPr="00E830DA">
        <w:t>і</w:t>
      </w:r>
      <w:r w:rsidRPr="00E830DA">
        <w:t>лях</w:t>
      </w:r>
      <w:del w:id="116" w:author="Sanino" w:date="2012-05-24T00:04:00Z">
        <w:r w:rsidR="00C86AC3" w:rsidDel="00347EAA">
          <w:delText xml:space="preserve">  </w:delText>
        </w:r>
      </w:del>
      <w:ins w:id="117" w:author="Sanino" w:date="2012-05-24T00:09:00Z">
        <w:r w:rsidR="00CA1412">
          <w:t xml:space="preserve"> </w:t>
        </w:r>
      </w:ins>
      <w:r w:rsidRPr="00E830DA">
        <w:t>підвищення</w:t>
      </w:r>
      <w:del w:id="118" w:author="Sanino" w:date="2012-05-24T00:09:00Z">
        <w:r w:rsidR="00C86AC3" w:rsidDel="00CA1412">
          <w:delText xml:space="preserve"> </w:delText>
        </w:r>
      </w:del>
      <w:ins w:id="119" w:author="Sanino" w:date="2012-05-24T00:09:00Z">
        <w:r w:rsidR="00CA1412">
          <w:t xml:space="preserve"> </w:t>
        </w:r>
      </w:ins>
      <w:r w:rsidRPr="00E830DA">
        <w:t>продуктивності</w:t>
      </w:r>
      <w:del w:id="120" w:author="Sanino" w:date="2012-05-24T00:09:00Z">
        <w:r w:rsidR="00C86AC3" w:rsidDel="00CA1412">
          <w:delText xml:space="preserve"> </w:delText>
        </w:r>
      </w:del>
      <w:ins w:id="121" w:author="Sanino" w:date="2012-05-24T00:09:00Z">
        <w:r w:rsidR="00CA1412">
          <w:t xml:space="preserve"> </w:t>
        </w:r>
      </w:ins>
      <w:r w:rsidRPr="00E830DA">
        <w:t>праці,</w:t>
      </w:r>
      <w:del w:id="122" w:author="Sanino" w:date="2012-05-24T00:09:00Z">
        <w:r w:rsidR="00C86AC3" w:rsidDel="00CA1412">
          <w:delText xml:space="preserve"> </w:delText>
        </w:r>
      </w:del>
      <w:ins w:id="123" w:author="Sanino" w:date="2012-05-24T00:09:00Z">
        <w:r w:rsidR="00CA1412">
          <w:t xml:space="preserve"> </w:t>
        </w:r>
      </w:ins>
      <w:r w:rsidRPr="00E830DA">
        <w:t>економії</w:t>
      </w:r>
      <w:del w:id="124" w:author="Sanino" w:date="2012-05-24T00:09:00Z">
        <w:r w:rsidR="00C86AC3" w:rsidDel="00CA1412">
          <w:delText xml:space="preserve"> </w:delText>
        </w:r>
      </w:del>
      <w:ins w:id="125" w:author="Sanino" w:date="2012-05-24T00:09:00Z">
        <w:r w:rsidR="00CA1412">
          <w:t xml:space="preserve"> </w:t>
        </w:r>
      </w:ins>
      <w:r w:rsidRPr="00E830DA">
        <w:t>коштів</w:t>
      </w:r>
      <w:del w:id="126" w:author="Sanino" w:date="2012-05-24T00:09:00Z">
        <w:r w:rsidR="00C86AC3" w:rsidDel="00CA1412">
          <w:delText xml:space="preserve"> </w:delText>
        </w:r>
      </w:del>
      <w:ins w:id="127" w:author="Sanino" w:date="2012-05-24T00:09:00Z">
        <w:r w:rsidR="00CA1412">
          <w:t xml:space="preserve"> </w:t>
        </w:r>
      </w:ins>
      <w:r w:rsidRPr="00E830DA">
        <w:t>і</w:t>
      </w:r>
      <w:del w:id="128" w:author="Sanino" w:date="2012-05-24T00:09:00Z">
        <w:r w:rsidR="00C86AC3" w:rsidDel="00CA1412">
          <w:delText xml:space="preserve"> </w:delText>
        </w:r>
      </w:del>
      <w:ins w:id="129" w:author="Sanino" w:date="2012-05-24T00:09:00Z">
        <w:r w:rsidR="00CA1412">
          <w:t xml:space="preserve"> </w:t>
        </w:r>
      </w:ins>
      <w:r w:rsidRPr="00E830DA">
        <w:t>часу.</w:t>
      </w:r>
      <w:del w:id="130" w:author="Sanino" w:date="2012-05-24T00:09:00Z">
        <w:r w:rsidR="00C86AC3" w:rsidDel="00CA1412">
          <w:delText xml:space="preserve"> </w:delText>
        </w:r>
      </w:del>
      <w:ins w:id="131" w:author="Sanino" w:date="2012-05-24T00:09:00Z">
        <w:r w:rsidR="00CA1412">
          <w:t xml:space="preserve"> </w:t>
        </w:r>
      </w:ins>
      <w:r w:rsidRPr="00E830DA">
        <w:t>Більшість</w:t>
      </w:r>
      <w:del w:id="132" w:author="Sanino" w:date="2012-05-24T00:09:00Z">
        <w:r w:rsidR="00C86AC3" w:rsidDel="00CA1412">
          <w:delText xml:space="preserve"> </w:delText>
        </w:r>
      </w:del>
      <w:ins w:id="133" w:author="Sanino" w:date="2012-05-24T00:09:00Z">
        <w:r w:rsidR="00CA1412">
          <w:t xml:space="preserve"> </w:t>
        </w:r>
      </w:ins>
      <w:r w:rsidRPr="00E830DA">
        <w:t>л</w:t>
      </w:r>
      <w:r w:rsidRPr="00E830DA">
        <w:t>ю</w:t>
      </w:r>
      <w:r w:rsidRPr="00E830DA">
        <w:t>дей</w:t>
      </w:r>
      <w:del w:id="134" w:author="Sanino" w:date="2012-05-24T00:09:00Z">
        <w:r w:rsidR="00C86AC3" w:rsidDel="00CA1412">
          <w:delText xml:space="preserve"> </w:delText>
        </w:r>
      </w:del>
      <w:ins w:id="135" w:author="Sanino" w:date="2012-05-24T00:09:00Z">
        <w:r w:rsidR="00CA1412">
          <w:t xml:space="preserve"> </w:t>
        </w:r>
      </w:ins>
      <w:r w:rsidRPr="00E830DA">
        <w:t>використовує</w:t>
      </w:r>
      <w:del w:id="136" w:author="Sanino" w:date="2012-05-24T00:09:00Z">
        <w:r w:rsidR="00C86AC3" w:rsidDel="00CA1412">
          <w:delText xml:space="preserve"> </w:delText>
        </w:r>
      </w:del>
      <w:ins w:id="137" w:author="Sanino" w:date="2012-05-24T00:09:00Z">
        <w:r w:rsidR="00CA1412">
          <w:t xml:space="preserve"> </w:t>
        </w:r>
      </w:ins>
      <w:r w:rsidRPr="00E830DA">
        <w:t>комп'ютер</w:t>
      </w:r>
      <w:del w:id="138" w:author="Sanino" w:date="2012-05-24T00:09:00Z">
        <w:r w:rsidR="00C86AC3" w:rsidDel="00CA1412">
          <w:delText xml:space="preserve"> </w:delText>
        </w:r>
      </w:del>
      <w:ins w:id="139" w:author="Sanino" w:date="2012-05-24T00:09:00Z">
        <w:r w:rsidR="00CA1412">
          <w:t xml:space="preserve"> </w:t>
        </w:r>
      </w:ins>
      <w:r w:rsidRPr="00E830DA">
        <w:t>для</w:t>
      </w:r>
      <w:del w:id="140" w:author="Sanino" w:date="2012-05-24T00:09:00Z">
        <w:r w:rsidR="00C86AC3" w:rsidDel="00CA1412">
          <w:delText xml:space="preserve"> </w:delText>
        </w:r>
      </w:del>
      <w:ins w:id="141" w:author="Sanino" w:date="2012-05-24T00:09:00Z">
        <w:r w:rsidR="00CA1412">
          <w:t xml:space="preserve"> </w:t>
        </w:r>
      </w:ins>
      <w:r w:rsidRPr="00E830DA">
        <w:t>набору</w:t>
      </w:r>
      <w:del w:id="142" w:author="Sanino" w:date="2012-05-24T00:09:00Z">
        <w:r w:rsidR="00C86AC3" w:rsidDel="00CA1412">
          <w:delText xml:space="preserve"> </w:delText>
        </w:r>
      </w:del>
      <w:ins w:id="143" w:author="Sanino" w:date="2012-05-24T00:09:00Z">
        <w:r w:rsidR="00CA1412">
          <w:t xml:space="preserve"> </w:t>
        </w:r>
      </w:ins>
      <w:r w:rsidRPr="00E830DA">
        <w:t>і</w:t>
      </w:r>
      <w:del w:id="144" w:author="Sanino" w:date="2012-05-24T00:09:00Z">
        <w:r w:rsidR="00C86AC3" w:rsidDel="00CA1412">
          <w:delText xml:space="preserve"> </w:delText>
        </w:r>
      </w:del>
      <w:ins w:id="145" w:author="Sanino" w:date="2012-05-24T00:09:00Z">
        <w:r w:rsidR="00CA1412">
          <w:t xml:space="preserve"> </w:t>
        </w:r>
      </w:ins>
      <w:r w:rsidRPr="00E830DA">
        <w:t>друку</w:t>
      </w:r>
      <w:del w:id="146" w:author="Sanino" w:date="2012-05-24T00:09:00Z">
        <w:r w:rsidR="00C86AC3" w:rsidDel="00CA1412">
          <w:delText xml:space="preserve"> </w:delText>
        </w:r>
      </w:del>
      <w:ins w:id="147" w:author="Sanino" w:date="2012-05-24T00:09:00Z">
        <w:r w:rsidR="00CA1412">
          <w:t xml:space="preserve"> </w:t>
        </w:r>
      </w:ins>
      <w:r w:rsidRPr="00E830DA">
        <w:t>текстів,</w:t>
      </w:r>
      <w:del w:id="148" w:author="Sanino" w:date="2012-05-24T00:09:00Z">
        <w:r w:rsidR="00C86AC3" w:rsidDel="00CA1412">
          <w:delText xml:space="preserve"> </w:delText>
        </w:r>
      </w:del>
      <w:ins w:id="149" w:author="Sanino" w:date="2012-05-24T00:09:00Z">
        <w:r w:rsidR="00CA1412">
          <w:t xml:space="preserve"> </w:t>
        </w:r>
      </w:ins>
      <w:r w:rsidRPr="00E830DA">
        <w:t>розрахунку</w:t>
      </w:r>
      <w:del w:id="150" w:author="Sanino" w:date="2012-05-24T00:09:00Z">
        <w:r w:rsidR="00C86AC3" w:rsidDel="00CA1412">
          <w:delText xml:space="preserve"> </w:delText>
        </w:r>
      </w:del>
      <w:ins w:id="151" w:author="Sanino" w:date="2012-05-24T00:09:00Z">
        <w:r w:rsidR="00CA1412">
          <w:t xml:space="preserve"> </w:t>
        </w:r>
      </w:ins>
      <w:r w:rsidRPr="00E830DA">
        <w:t>економ</w:t>
      </w:r>
      <w:r w:rsidRPr="00E830DA">
        <w:t>і</w:t>
      </w:r>
      <w:r w:rsidRPr="00E830DA">
        <w:t>чних,</w:t>
      </w:r>
      <w:del w:id="152" w:author="Sanino" w:date="2012-05-24T00:09:00Z">
        <w:r w:rsidR="00C86AC3" w:rsidDel="00CA1412">
          <w:delText xml:space="preserve"> </w:delText>
        </w:r>
      </w:del>
      <w:ins w:id="153" w:author="Sanino" w:date="2012-05-24T00:09:00Z">
        <w:r w:rsidR="00CA1412">
          <w:t xml:space="preserve"> </w:t>
        </w:r>
      </w:ins>
      <w:r w:rsidRPr="00E830DA">
        <w:t>математичних</w:t>
      </w:r>
      <w:del w:id="154" w:author="Sanino" w:date="2012-05-24T00:09:00Z">
        <w:r w:rsidR="00C86AC3" w:rsidDel="00CA1412">
          <w:delText xml:space="preserve"> </w:delText>
        </w:r>
      </w:del>
      <w:ins w:id="155" w:author="Sanino" w:date="2012-05-24T00:09:00Z">
        <w:r w:rsidR="00CA1412">
          <w:t xml:space="preserve"> </w:t>
        </w:r>
      </w:ins>
      <w:r w:rsidRPr="00E830DA">
        <w:t>та</w:t>
      </w:r>
      <w:del w:id="156" w:author="Sanino" w:date="2012-05-24T00:09:00Z">
        <w:r w:rsidR="00C86AC3" w:rsidDel="00CA1412">
          <w:delText xml:space="preserve"> </w:delText>
        </w:r>
      </w:del>
      <w:ins w:id="157" w:author="Sanino" w:date="2012-05-24T00:09:00Z">
        <w:r w:rsidR="00CA1412">
          <w:t xml:space="preserve"> </w:t>
        </w:r>
      </w:ins>
      <w:r w:rsidRPr="00E830DA">
        <w:t>інших</w:t>
      </w:r>
      <w:del w:id="158" w:author="Sanino" w:date="2012-05-24T00:09:00Z">
        <w:r w:rsidR="00C86AC3" w:rsidDel="00CA1412">
          <w:delText xml:space="preserve"> </w:delText>
        </w:r>
      </w:del>
      <w:ins w:id="159" w:author="Sanino" w:date="2012-05-24T00:09:00Z">
        <w:r w:rsidR="00CA1412">
          <w:t xml:space="preserve"> </w:t>
        </w:r>
      </w:ins>
      <w:r w:rsidRPr="00E830DA">
        <w:t>задач.</w:t>
      </w:r>
      <w:del w:id="160" w:author="Sanino" w:date="2012-05-24T00:09:00Z">
        <w:r w:rsidR="00C86AC3" w:rsidDel="00CA1412">
          <w:delText xml:space="preserve"> </w:delText>
        </w:r>
      </w:del>
      <w:ins w:id="161" w:author="Sanino" w:date="2012-05-24T00:09:00Z">
        <w:r w:rsidR="00CA1412">
          <w:t xml:space="preserve"> </w:t>
        </w:r>
      </w:ins>
      <w:r w:rsidRPr="00E830DA">
        <w:t>Комп'ютерні</w:t>
      </w:r>
      <w:del w:id="162" w:author="Sanino" w:date="2012-05-24T00:09:00Z">
        <w:r w:rsidR="00C86AC3" w:rsidDel="00CA1412">
          <w:delText xml:space="preserve"> </w:delText>
        </w:r>
      </w:del>
      <w:ins w:id="163" w:author="Sanino" w:date="2012-05-24T00:09:00Z">
        <w:r w:rsidR="00CA1412">
          <w:t xml:space="preserve"> </w:t>
        </w:r>
      </w:ins>
      <w:r w:rsidRPr="00E830DA">
        <w:t>програми</w:t>
      </w:r>
      <w:del w:id="164" w:author="Sanino" w:date="2012-05-24T00:09:00Z">
        <w:r w:rsidR="00C86AC3" w:rsidDel="00CA1412">
          <w:delText xml:space="preserve"> </w:delText>
        </w:r>
      </w:del>
      <w:ins w:id="165" w:author="Sanino" w:date="2012-05-24T00:09:00Z">
        <w:r w:rsidR="00CA1412">
          <w:t xml:space="preserve"> </w:t>
        </w:r>
      </w:ins>
      <w:r w:rsidRPr="00E830DA">
        <w:t>також</w:t>
      </w:r>
      <w:del w:id="166" w:author="Sanino" w:date="2012-05-24T00:09:00Z">
        <w:r w:rsidR="00C86AC3" w:rsidDel="00CA1412">
          <w:delText xml:space="preserve"> </w:delText>
        </w:r>
      </w:del>
      <w:ins w:id="167" w:author="Sanino" w:date="2012-05-24T00:09:00Z">
        <w:r w:rsidR="00CA1412">
          <w:t xml:space="preserve"> </w:t>
        </w:r>
      </w:ins>
      <w:r w:rsidRPr="00E830DA">
        <w:t>дозвол</w:t>
      </w:r>
      <w:r w:rsidRPr="00E830DA">
        <w:t>я</w:t>
      </w:r>
      <w:r w:rsidRPr="00E830DA">
        <w:t>ють</w:t>
      </w:r>
      <w:del w:id="168" w:author="Sanino" w:date="2012-05-24T00:09:00Z">
        <w:r w:rsidR="00C86AC3" w:rsidDel="00CA1412">
          <w:delText xml:space="preserve"> </w:delText>
        </w:r>
      </w:del>
      <w:ins w:id="169" w:author="Sanino" w:date="2012-05-24T00:09:00Z">
        <w:r w:rsidR="00CA1412">
          <w:t xml:space="preserve"> </w:t>
        </w:r>
      </w:ins>
      <w:r w:rsidRPr="00E830DA">
        <w:t>швидко</w:t>
      </w:r>
      <w:del w:id="170" w:author="Sanino" w:date="2012-05-24T00:09:00Z">
        <w:r w:rsidR="00C86AC3" w:rsidDel="00CA1412">
          <w:delText xml:space="preserve"> </w:delText>
        </w:r>
      </w:del>
      <w:ins w:id="171" w:author="Sanino" w:date="2012-05-24T00:09:00Z">
        <w:r w:rsidR="00CA1412">
          <w:t xml:space="preserve"> </w:t>
        </w:r>
      </w:ins>
      <w:r w:rsidRPr="00E830DA">
        <w:t>і</w:t>
      </w:r>
      <w:del w:id="172" w:author="Sanino" w:date="2012-05-24T00:09:00Z">
        <w:r w:rsidR="00C86AC3" w:rsidDel="00CA1412">
          <w:delText xml:space="preserve"> </w:delText>
        </w:r>
      </w:del>
      <w:ins w:id="173" w:author="Sanino" w:date="2012-05-24T00:09:00Z">
        <w:r w:rsidR="00CA1412">
          <w:t xml:space="preserve"> </w:t>
        </w:r>
      </w:ins>
      <w:r w:rsidRPr="00E830DA">
        <w:t>ефективно</w:t>
      </w:r>
      <w:del w:id="174" w:author="Sanino" w:date="2012-05-24T00:09:00Z">
        <w:r w:rsidR="00C86AC3" w:rsidDel="00CA1412">
          <w:delText xml:space="preserve"> </w:delText>
        </w:r>
      </w:del>
      <w:ins w:id="175" w:author="Sanino" w:date="2012-05-24T00:09:00Z">
        <w:r w:rsidR="00CA1412">
          <w:t xml:space="preserve"> </w:t>
        </w:r>
      </w:ins>
      <w:r w:rsidRPr="00E830DA">
        <w:t>спілкуватися</w:t>
      </w:r>
      <w:del w:id="176" w:author="Sanino" w:date="2012-05-24T00:09:00Z">
        <w:r w:rsidR="00C86AC3" w:rsidDel="00CA1412">
          <w:delText xml:space="preserve"> </w:delText>
        </w:r>
      </w:del>
      <w:ins w:id="177" w:author="Sanino" w:date="2012-05-24T00:09:00Z">
        <w:r w:rsidR="00CA1412">
          <w:t xml:space="preserve"> </w:t>
        </w:r>
      </w:ins>
      <w:r w:rsidRPr="00E830DA">
        <w:t>з</w:t>
      </w:r>
      <w:del w:id="178" w:author="Sanino" w:date="2012-05-24T00:09:00Z">
        <w:r w:rsidR="00C86AC3" w:rsidDel="00CA1412">
          <w:delText xml:space="preserve"> </w:delText>
        </w:r>
      </w:del>
      <w:ins w:id="179" w:author="Sanino" w:date="2012-05-24T00:09:00Z">
        <w:r w:rsidR="00CA1412">
          <w:t xml:space="preserve"> </w:t>
        </w:r>
      </w:ins>
      <w:r w:rsidRPr="00E830DA">
        <w:t>базами</w:t>
      </w:r>
      <w:del w:id="180" w:author="Sanino" w:date="2012-05-24T00:09:00Z">
        <w:r w:rsidR="00C86AC3" w:rsidDel="00CA1412">
          <w:delText xml:space="preserve"> </w:delText>
        </w:r>
      </w:del>
      <w:ins w:id="181" w:author="Sanino" w:date="2012-05-24T00:09:00Z">
        <w:r w:rsidR="00CA1412">
          <w:t xml:space="preserve"> </w:t>
        </w:r>
      </w:ins>
      <w:r w:rsidR="0099224F">
        <w:t>даних,</w:t>
      </w:r>
      <w:del w:id="182" w:author="Sanino" w:date="2012-05-24T00:09:00Z">
        <w:r w:rsidR="00C86AC3" w:rsidDel="00CA1412">
          <w:delText xml:space="preserve"> </w:delText>
        </w:r>
      </w:del>
      <w:ins w:id="183" w:author="Sanino" w:date="2012-05-24T00:09:00Z">
        <w:r w:rsidR="00CA1412">
          <w:t xml:space="preserve"> </w:t>
        </w:r>
      </w:ins>
      <w:r w:rsidR="0099224F">
        <w:t>що</w:t>
      </w:r>
      <w:del w:id="184" w:author="Sanino" w:date="2012-05-24T00:09:00Z">
        <w:r w:rsidR="00C86AC3" w:rsidDel="00CA1412">
          <w:delText xml:space="preserve"> </w:delText>
        </w:r>
      </w:del>
      <w:ins w:id="185" w:author="Sanino" w:date="2012-05-24T00:09:00Z">
        <w:r w:rsidR="00CA1412">
          <w:t xml:space="preserve"> </w:t>
        </w:r>
      </w:ins>
      <w:r w:rsidR="0099224F">
        <w:t>спрощує</w:t>
      </w:r>
      <w:del w:id="186" w:author="Sanino" w:date="2012-05-24T00:09:00Z">
        <w:r w:rsidR="00C86AC3" w:rsidDel="00CA1412">
          <w:delText xml:space="preserve"> </w:delText>
        </w:r>
      </w:del>
      <w:ins w:id="187" w:author="Sanino" w:date="2012-05-24T00:09:00Z">
        <w:r w:rsidR="00CA1412">
          <w:t xml:space="preserve"> </w:t>
        </w:r>
      </w:ins>
      <w:r w:rsidR="0099224F">
        <w:t>роботу</w:t>
      </w:r>
      <w:del w:id="188" w:author="Sanino" w:date="2012-05-24T00:09:00Z">
        <w:r w:rsidR="00C86AC3" w:rsidDel="00CA1412">
          <w:delText xml:space="preserve"> </w:delText>
        </w:r>
      </w:del>
      <w:ins w:id="189" w:author="Sanino" w:date="2012-05-24T00:09:00Z">
        <w:r w:rsidR="00CA1412">
          <w:t xml:space="preserve"> </w:t>
        </w:r>
      </w:ins>
      <w:r w:rsidR="0099224F">
        <w:t>людини</w:t>
      </w:r>
      <w:del w:id="190" w:author="Sanino" w:date="2012-05-24T00:09:00Z">
        <w:r w:rsidR="00C86AC3" w:rsidDel="00CA1412">
          <w:delText xml:space="preserve"> </w:delText>
        </w:r>
      </w:del>
      <w:ins w:id="191" w:author="Sanino" w:date="2012-05-24T00:09:00Z">
        <w:r w:rsidR="00CA1412">
          <w:t xml:space="preserve"> </w:t>
        </w:r>
      </w:ins>
      <w:r w:rsidR="0099224F">
        <w:t>з</w:t>
      </w:r>
      <w:del w:id="192" w:author="Sanino" w:date="2012-05-24T00:09:00Z">
        <w:r w:rsidR="00C86AC3" w:rsidDel="00CA1412">
          <w:delText xml:space="preserve"> </w:delText>
        </w:r>
      </w:del>
      <w:ins w:id="193" w:author="Sanino" w:date="2012-05-24T00:09:00Z">
        <w:r w:rsidR="00CA1412">
          <w:t xml:space="preserve"> </w:t>
        </w:r>
      </w:ins>
      <w:r w:rsidR="0099224F">
        <w:t>пошуку</w:t>
      </w:r>
      <w:del w:id="194" w:author="Sanino" w:date="2012-05-24T00:09:00Z">
        <w:r w:rsidR="00C86AC3" w:rsidDel="00CA1412">
          <w:delText xml:space="preserve"> </w:delText>
        </w:r>
      </w:del>
      <w:ins w:id="195" w:author="Sanino" w:date="2012-05-24T00:09:00Z">
        <w:r w:rsidR="00CA1412">
          <w:t xml:space="preserve"> </w:t>
        </w:r>
      </w:ins>
      <w:r w:rsidR="0099224F">
        <w:t>і</w:t>
      </w:r>
      <w:del w:id="196" w:author="Sanino" w:date="2012-05-24T00:09:00Z">
        <w:r w:rsidR="00C86AC3" w:rsidDel="00CA1412">
          <w:delText xml:space="preserve"> </w:delText>
        </w:r>
      </w:del>
      <w:ins w:id="197" w:author="Sanino" w:date="2012-05-24T00:09:00Z">
        <w:r w:rsidR="00CA1412">
          <w:t xml:space="preserve"> </w:t>
        </w:r>
      </w:ins>
      <w:r w:rsidR="0099224F">
        <w:t>обробки</w:t>
      </w:r>
      <w:del w:id="198" w:author="Sanino" w:date="2012-05-24T00:09:00Z">
        <w:r w:rsidR="00C86AC3" w:rsidDel="00CA1412">
          <w:delText xml:space="preserve"> </w:delText>
        </w:r>
      </w:del>
      <w:ins w:id="199" w:author="Sanino" w:date="2012-05-24T00:09:00Z">
        <w:r w:rsidR="00CA1412">
          <w:t xml:space="preserve"> </w:t>
        </w:r>
      </w:ins>
      <w:r w:rsidRPr="00E830DA">
        <w:t>необхідної</w:t>
      </w:r>
      <w:del w:id="200" w:author="Sanino" w:date="2012-05-24T00:09:00Z">
        <w:r w:rsidR="00C86AC3" w:rsidDel="00CA1412">
          <w:delText xml:space="preserve"> </w:delText>
        </w:r>
      </w:del>
      <w:ins w:id="201" w:author="Sanino" w:date="2012-05-24T00:09:00Z">
        <w:r w:rsidR="00CA1412">
          <w:t xml:space="preserve"> </w:t>
        </w:r>
      </w:ins>
      <w:r w:rsidRPr="00E830DA">
        <w:t>інформації.</w:t>
      </w:r>
      <w:del w:id="202" w:author="Sanino" w:date="2012-05-24T00:09:00Z">
        <w:r w:rsidR="00C86AC3" w:rsidDel="00CA1412">
          <w:delText xml:space="preserve"> </w:delText>
        </w:r>
      </w:del>
      <w:ins w:id="203" w:author="Sanino" w:date="2012-05-24T00:09:00Z">
        <w:r w:rsidR="00CA1412">
          <w:t xml:space="preserve"> </w:t>
        </w:r>
      </w:ins>
    </w:p>
    <w:p w:rsidR="00814CF1" w:rsidRDefault="00E830DA" w:rsidP="00814CF1">
      <w:r w:rsidRPr="00E830DA">
        <w:t>Головний</w:t>
      </w:r>
      <w:del w:id="204" w:author="Sanino" w:date="2012-05-24T00:09:00Z">
        <w:r w:rsidR="00C86AC3" w:rsidDel="00CA1412">
          <w:delText xml:space="preserve"> </w:delText>
        </w:r>
      </w:del>
      <w:ins w:id="205" w:author="Sanino" w:date="2012-05-24T00:09:00Z">
        <w:r w:rsidR="00CA1412">
          <w:t xml:space="preserve"> </w:t>
        </w:r>
      </w:ins>
      <w:r w:rsidRPr="00E830DA">
        <w:t>ресурс</w:t>
      </w:r>
      <w:del w:id="206" w:author="Sanino" w:date="2012-05-24T00:09:00Z">
        <w:r w:rsidR="00C86AC3" w:rsidDel="00CA1412">
          <w:delText xml:space="preserve"> </w:delText>
        </w:r>
      </w:del>
      <w:ins w:id="207" w:author="Sanino" w:date="2012-05-24T00:09:00Z">
        <w:r w:rsidR="00CA1412">
          <w:t xml:space="preserve"> </w:t>
        </w:r>
      </w:ins>
      <w:r w:rsidRPr="00E830DA">
        <w:t>будь-якого</w:t>
      </w:r>
      <w:del w:id="208" w:author="Sanino" w:date="2012-05-24T00:09:00Z">
        <w:r w:rsidR="00C86AC3" w:rsidDel="00CA1412">
          <w:delText xml:space="preserve"> </w:delText>
        </w:r>
      </w:del>
      <w:ins w:id="209" w:author="Sanino" w:date="2012-05-24T00:09:00Z">
        <w:r w:rsidR="00CA1412">
          <w:t xml:space="preserve"> </w:t>
        </w:r>
      </w:ins>
      <w:r w:rsidRPr="00E830DA">
        <w:t>вищого</w:t>
      </w:r>
      <w:del w:id="210" w:author="Sanino" w:date="2012-05-24T00:09:00Z">
        <w:r w:rsidR="00C86AC3" w:rsidDel="00CA1412">
          <w:delText xml:space="preserve"> </w:delText>
        </w:r>
      </w:del>
      <w:ins w:id="211" w:author="Sanino" w:date="2012-05-24T00:09:00Z">
        <w:r w:rsidR="00CA1412">
          <w:t xml:space="preserve"> </w:t>
        </w:r>
      </w:ins>
      <w:r w:rsidRPr="00E830DA">
        <w:t>навчального</w:t>
      </w:r>
      <w:del w:id="212" w:author="Sanino" w:date="2012-05-24T00:09:00Z">
        <w:r w:rsidR="00C86AC3" w:rsidDel="00CA1412">
          <w:delText xml:space="preserve"> </w:delText>
        </w:r>
      </w:del>
      <w:ins w:id="213" w:author="Sanino" w:date="2012-05-24T00:09:00Z">
        <w:r w:rsidR="00CA1412">
          <w:t xml:space="preserve"> </w:t>
        </w:r>
      </w:ins>
      <w:r w:rsidRPr="00E830DA">
        <w:t>закладу</w:t>
      </w:r>
      <w:del w:id="214" w:author="Sanino" w:date="2012-05-24T00:09:00Z">
        <w:r w:rsidR="00C86AC3" w:rsidDel="00CA1412">
          <w:delText xml:space="preserve"> </w:delText>
        </w:r>
      </w:del>
      <w:ins w:id="215" w:author="Sanino" w:date="2012-05-24T00:09:00Z">
        <w:r w:rsidR="00CA1412">
          <w:t xml:space="preserve"> </w:t>
        </w:r>
      </w:ins>
      <w:r w:rsidR="00C86AC3">
        <w:t>–</w:t>
      </w:r>
      <w:del w:id="216" w:author="Sanino" w:date="2012-05-24T00:09:00Z">
        <w:r w:rsidR="00C86AC3" w:rsidDel="00CA1412">
          <w:delText xml:space="preserve"> </w:delText>
        </w:r>
      </w:del>
      <w:ins w:id="217" w:author="Sanino" w:date="2012-05-24T00:09:00Z">
        <w:r w:rsidR="00CA1412">
          <w:t xml:space="preserve"> </w:t>
        </w:r>
      </w:ins>
      <w:r w:rsidRPr="00E830DA">
        <w:t>науково</w:t>
      </w:r>
      <w:del w:id="218" w:author="Sanino" w:date="2012-05-24T00:09:00Z">
        <w:r w:rsidR="0072678B" w:rsidDel="00CA1412">
          <w:delText xml:space="preserve"> </w:delText>
        </w:r>
      </w:del>
      <w:ins w:id="219" w:author="Sanino" w:date="2012-05-24T00:09:00Z">
        <w:r w:rsidR="00CA1412">
          <w:t xml:space="preserve"> </w:t>
        </w:r>
      </w:ins>
      <w:r w:rsidR="0072678B">
        <w:t>–</w:t>
      </w:r>
      <w:del w:id="220" w:author="Sanino" w:date="2012-05-24T00:09:00Z">
        <w:r w:rsidR="0072678B" w:rsidDel="00CA1412">
          <w:delText xml:space="preserve"> </w:delText>
        </w:r>
      </w:del>
      <w:ins w:id="221" w:author="Sanino" w:date="2012-05-24T00:09:00Z">
        <w:r w:rsidR="00CA1412">
          <w:t xml:space="preserve"> </w:t>
        </w:r>
      </w:ins>
      <w:r w:rsidRPr="00E830DA">
        <w:t>педагогічні</w:t>
      </w:r>
      <w:del w:id="222" w:author="Sanino" w:date="2012-05-24T00:09:00Z">
        <w:r w:rsidR="00C86AC3" w:rsidDel="00CA1412">
          <w:delText xml:space="preserve"> </w:delText>
        </w:r>
      </w:del>
      <w:ins w:id="223" w:author="Sanino" w:date="2012-05-24T00:09:00Z">
        <w:r w:rsidR="00CA1412">
          <w:t xml:space="preserve"> </w:t>
        </w:r>
      </w:ins>
      <w:r w:rsidRPr="00E830DA">
        <w:t>працівники.</w:t>
      </w:r>
      <w:del w:id="224" w:author="Sanino" w:date="2012-05-24T00:09:00Z">
        <w:r w:rsidR="00C86AC3" w:rsidDel="00CA1412">
          <w:delText xml:space="preserve"> </w:delText>
        </w:r>
      </w:del>
      <w:ins w:id="225" w:author="Sanino" w:date="2012-05-24T00:09:00Z">
        <w:r w:rsidR="00CA1412">
          <w:t xml:space="preserve"> </w:t>
        </w:r>
      </w:ins>
      <w:r w:rsidRPr="00E830DA">
        <w:t>Вони</w:t>
      </w:r>
      <w:del w:id="226" w:author="Sanino" w:date="2012-05-24T00:09:00Z">
        <w:r w:rsidR="00C86AC3" w:rsidDel="00CA1412">
          <w:delText xml:space="preserve"> </w:delText>
        </w:r>
      </w:del>
      <w:ins w:id="227" w:author="Sanino" w:date="2012-05-24T00:09:00Z">
        <w:r w:rsidR="00CA1412">
          <w:t xml:space="preserve"> </w:t>
        </w:r>
      </w:ins>
      <w:r w:rsidRPr="00E830DA">
        <w:t>безпосередньо</w:t>
      </w:r>
      <w:del w:id="228" w:author="Sanino" w:date="2012-05-24T00:09:00Z">
        <w:r w:rsidR="00C86AC3" w:rsidDel="00CA1412">
          <w:delText xml:space="preserve"> </w:delText>
        </w:r>
      </w:del>
      <w:ins w:id="229" w:author="Sanino" w:date="2012-05-24T00:09:00Z">
        <w:r w:rsidR="00CA1412">
          <w:t xml:space="preserve"> </w:t>
        </w:r>
      </w:ins>
      <w:r w:rsidRPr="00E830DA">
        <w:t>забезпечують</w:t>
      </w:r>
      <w:del w:id="230" w:author="Sanino" w:date="2012-05-24T00:09:00Z">
        <w:r w:rsidR="00C86AC3" w:rsidDel="00CA1412">
          <w:delText xml:space="preserve"> </w:delText>
        </w:r>
      </w:del>
      <w:ins w:id="231" w:author="Sanino" w:date="2012-05-24T00:09:00Z">
        <w:r w:rsidR="00CA1412">
          <w:t xml:space="preserve"> </w:t>
        </w:r>
      </w:ins>
      <w:r w:rsidRPr="00E830DA">
        <w:t>здійснення</w:t>
      </w:r>
      <w:del w:id="232" w:author="Sanino" w:date="2012-05-24T00:09:00Z">
        <w:r w:rsidR="00C86AC3" w:rsidDel="00CA1412">
          <w:delText xml:space="preserve"> </w:delText>
        </w:r>
      </w:del>
      <w:ins w:id="233" w:author="Sanino" w:date="2012-05-24T00:09:00Z">
        <w:r w:rsidR="00CA1412">
          <w:t xml:space="preserve"> </w:t>
        </w:r>
      </w:ins>
      <w:r w:rsidRPr="00E830DA">
        <w:t>навч</w:t>
      </w:r>
      <w:r w:rsidRPr="00E830DA">
        <w:t>а</w:t>
      </w:r>
      <w:r w:rsidRPr="00E830DA">
        <w:t>льно-виховного</w:t>
      </w:r>
      <w:del w:id="234" w:author="Sanino" w:date="2012-05-24T00:09:00Z">
        <w:r w:rsidR="00C86AC3" w:rsidDel="00CA1412">
          <w:delText xml:space="preserve"> </w:delText>
        </w:r>
      </w:del>
      <w:ins w:id="235" w:author="Sanino" w:date="2012-05-24T00:09:00Z">
        <w:r w:rsidR="00CA1412">
          <w:t xml:space="preserve"> </w:t>
        </w:r>
      </w:ins>
      <w:r w:rsidRPr="00E830DA">
        <w:t>процесу,</w:t>
      </w:r>
      <w:del w:id="236" w:author="Sanino" w:date="2012-05-24T00:09:00Z">
        <w:r w:rsidR="00C86AC3" w:rsidDel="00CA1412">
          <w:delText xml:space="preserve"> </w:delText>
        </w:r>
      </w:del>
      <w:ins w:id="237" w:author="Sanino" w:date="2012-05-24T00:09:00Z">
        <w:r w:rsidR="00CA1412">
          <w:t xml:space="preserve"> </w:t>
        </w:r>
      </w:ins>
      <w:r w:rsidRPr="00E830DA">
        <w:t>виконують</w:t>
      </w:r>
      <w:del w:id="238" w:author="Sanino" w:date="2012-05-24T00:09:00Z">
        <w:r w:rsidR="00C86AC3" w:rsidDel="00CA1412">
          <w:delText xml:space="preserve"> </w:delText>
        </w:r>
      </w:del>
      <w:ins w:id="239" w:author="Sanino" w:date="2012-05-24T00:09:00Z">
        <w:r w:rsidR="00CA1412">
          <w:t xml:space="preserve"> </w:t>
        </w:r>
      </w:ins>
      <w:r w:rsidRPr="00E830DA">
        <w:t>основну,</w:t>
      </w:r>
      <w:del w:id="240" w:author="Sanino" w:date="2012-05-24T00:09:00Z">
        <w:r w:rsidR="00C86AC3" w:rsidDel="00CA1412">
          <w:delText xml:space="preserve"> </w:delText>
        </w:r>
      </w:del>
      <w:ins w:id="241" w:author="Sanino" w:date="2012-05-24T00:09:00Z">
        <w:r w:rsidR="00CA1412">
          <w:t xml:space="preserve"> </w:t>
        </w:r>
      </w:ins>
      <w:r w:rsidRPr="00E830DA">
        <w:t>найбільш</w:t>
      </w:r>
      <w:del w:id="242" w:author="Sanino" w:date="2012-05-24T00:09:00Z">
        <w:r w:rsidR="00C86AC3" w:rsidDel="00CA1412">
          <w:delText xml:space="preserve"> </w:delText>
        </w:r>
      </w:del>
      <w:ins w:id="243" w:author="Sanino" w:date="2012-05-24T00:09:00Z">
        <w:r w:rsidR="00CA1412">
          <w:t xml:space="preserve"> </w:t>
        </w:r>
      </w:ins>
      <w:r w:rsidRPr="00E830DA">
        <w:t>трудомістку</w:t>
      </w:r>
      <w:del w:id="244" w:author="Sanino" w:date="2012-05-24T00:09:00Z">
        <w:r w:rsidR="00C86AC3" w:rsidDel="00CA1412">
          <w:delText xml:space="preserve"> </w:delText>
        </w:r>
      </w:del>
      <w:ins w:id="245" w:author="Sanino" w:date="2012-05-24T00:09:00Z">
        <w:r w:rsidR="00CA1412">
          <w:t xml:space="preserve"> </w:t>
        </w:r>
      </w:ins>
      <w:r w:rsidRPr="00E830DA">
        <w:t>роботу.</w:t>
      </w:r>
      <w:del w:id="246" w:author="Sanino" w:date="2012-05-24T00:09:00Z">
        <w:r w:rsidR="00C86AC3" w:rsidDel="00CA1412">
          <w:delText xml:space="preserve"> </w:delText>
        </w:r>
      </w:del>
      <w:ins w:id="247" w:author="Sanino" w:date="2012-05-24T00:09:00Z">
        <w:r w:rsidR="00CA1412">
          <w:t xml:space="preserve"> </w:t>
        </w:r>
      </w:ins>
      <w:r w:rsidRPr="00E830DA">
        <w:t>Рівень</w:t>
      </w:r>
      <w:del w:id="248" w:author="Sanino" w:date="2012-05-24T00:09:00Z">
        <w:r w:rsidR="00C86AC3" w:rsidDel="00CA1412">
          <w:delText xml:space="preserve"> </w:delText>
        </w:r>
      </w:del>
      <w:ins w:id="249" w:author="Sanino" w:date="2012-05-24T00:09:00Z">
        <w:r w:rsidR="00CA1412">
          <w:t xml:space="preserve"> </w:t>
        </w:r>
      </w:ins>
      <w:r w:rsidRPr="00E830DA">
        <w:t>підготовки</w:t>
      </w:r>
      <w:del w:id="250" w:author="Sanino" w:date="2012-05-24T00:09:00Z">
        <w:r w:rsidR="00C86AC3" w:rsidDel="00CA1412">
          <w:delText xml:space="preserve"> </w:delText>
        </w:r>
      </w:del>
      <w:ins w:id="251" w:author="Sanino" w:date="2012-05-24T00:09:00Z">
        <w:r w:rsidR="00CA1412">
          <w:t xml:space="preserve"> </w:t>
        </w:r>
      </w:ins>
      <w:r w:rsidRPr="00E830DA">
        <w:t>фахівців,</w:t>
      </w:r>
      <w:del w:id="252" w:author="Sanino" w:date="2012-05-24T00:09:00Z">
        <w:r w:rsidR="00C86AC3" w:rsidDel="00CA1412">
          <w:delText xml:space="preserve"> </w:delText>
        </w:r>
      </w:del>
      <w:ins w:id="253" w:author="Sanino" w:date="2012-05-24T00:09:00Z">
        <w:r w:rsidR="00CA1412">
          <w:t xml:space="preserve"> </w:t>
        </w:r>
      </w:ins>
      <w:r w:rsidRPr="00E830DA">
        <w:t>репутація</w:t>
      </w:r>
      <w:del w:id="254" w:author="Sanino" w:date="2012-05-24T00:09:00Z">
        <w:r w:rsidR="00C86AC3" w:rsidDel="00CA1412">
          <w:delText xml:space="preserve"> </w:delText>
        </w:r>
      </w:del>
      <w:ins w:id="255" w:author="Sanino" w:date="2012-05-24T00:09:00Z">
        <w:r w:rsidR="00CA1412">
          <w:t xml:space="preserve"> </w:t>
        </w:r>
      </w:ins>
      <w:r w:rsidRPr="00E830DA">
        <w:t>і</w:t>
      </w:r>
      <w:del w:id="256" w:author="Sanino" w:date="2012-05-24T00:09:00Z">
        <w:r w:rsidR="00C86AC3" w:rsidDel="00CA1412">
          <w:delText xml:space="preserve"> </w:delText>
        </w:r>
      </w:del>
      <w:ins w:id="257" w:author="Sanino" w:date="2012-05-24T00:09:00Z">
        <w:r w:rsidR="00CA1412">
          <w:t xml:space="preserve"> </w:t>
        </w:r>
      </w:ins>
      <w:r w:rsidRPr="00E830DA">
        <w:t>конкурентоспроможність</w:t>
      </w:r>
      <w:del w:id="258" w:author="Sanino" w:date="2012-05-24T00:09:00Z">
        <w:r w:rsidR="00C86AC3" w:rsidDel="00CA1412">
          <w:delText xml:space="preserve"> </w:delText>
        </w:r>
      </w:del>
      <w:ins w:id="259" w:author="Sanino" w:date="2012-05-24T00:09:00Z">
        <w:r w:rsidR="00CA1412">
          <w:t xml:space="preserve"> </w:t>
        </w:r>
      </w:ins>
      <w:r w:rsidRPr="00E830DA">
        <w:t>ВНЗ</w:t>
      </w:r>
      <w:del w:id="260" w:author="Sanino" w:date="2012-05-24T00:09:00Z">
        <w:r w:rsidR="00C86AC3" w:rsidDel="00CA1412">
          <w:delText xml:space="preserve"> </w:delText>
        </w:r>
      </w:del>
      <w:ins w:id="261" w:author="Sanino" w:date="2012-05-24T00:09:00Z">
        <w:r w:rsidR="00CA1412">
          <w:t xml:space="preserve"> </w:t>
        </w:r>
      </w:ins>
      <w:r w:rsidRPr="00E830DA">
        <w:t>в</w:t>
      </w:r>
      <w:del w:id="262" w:author="Sanino" w:date="2012-05-24T00:09:00Z">
        <w:r w:rsidR="00C86AC3" w:rsidDel="00CA1412">
          <w:delText xml:space="preserve"> </w:delText>
        </w:r>
      </w:del>
      <w:ins w:id="263" w:author="Sanino" w:date="2012-05-24T00:09:00Z">
        <w:r w:rsidR="00CA1412">
          <w:t xml:space="preserve"> </w:t>
        </w:r>
      </w:ins>
      <w:r w:rsidRPr="00E830DA">
        <w:t>свою</w:t>
      </w:r>
      <w:del w:id="264" w:author="Sanino" w:date="2012-05-24T00:09:00Z">
        <w:r w:rsidR="00C86AC3" w:rsidDel="00CA1412">
          <w:delText xml:space="preserve"> </w:delText>
        </w:r>
      </w:del>
      <w:ins w:id="265" w:author="Sanino" w:date="2012-05-24T00:09:00Z">
        <w:r w:rsidR="00CA1412">
          <w:t xml:space="preserve"> </w:t>
        </w:r>
      </w:ins>
      <w:r w:rsidRPr="00E830DA">
        <w:t>чергу</w:t>
      </w:r>
      <w:del w:id="266" w:author="Sanino" w:date="2012-05-24T00:09:00Z">
        <w:r w:rsidR="00C86AC3" w:rsidDel="00CA1412">
          <w:delText xml:space="preserve"> </w:delText>
        </w:r>
      </w:del>
      <w:ins w:id="267" w:author="Sanino" w:date="2012-05-24T00:09:00Z">
        <w:r w:rsidR="00CA1412">
          <w:t xml:space="preserve"> </w:t>
        </w:r>
      </w:ins>
      <w:r w:rsidRPr="00E830DA">
        <w:t>залежать</w:t>
      </w:r>
      <w:del w:id="268" w:author="Sanino" w:date="2012-05-24T00:09:00Z">
        <w:r w:rsidR="00C86AC3" w:rsidDel="00CA1412">
          <w:delText xml:space="preserve"> </w:delText>
        </w:r>
      </w:del>
      <w:ins w:id="269" w:author="Sanino" w:date="2012-05-24T00:09:00Z">
        <w:r w:rsidR="00CA1412">
          <w:t xml:space="preserve"> </w:t>
        </w:r>
      </w:ins>
      <w:r w:rsidRPr="00E830DA">
        <w:t>від</w:t>
      </w:r>
      <w:del w:id="270" w:author="Sanino" w:date="2012-05-24T00:09:00Z">
        <w:r w:rsidR="00C86AC3" w:rsidDel="00CA1412">
          <w:delText xml:space="preserve"> </w:delText>
        </w:r>
      </w:del>
      <w:ins w:id="271" w:author="Sanino" w:date="2012-05-24T00:09:00Z">
        <w:r w:rsidR="00CA1412">
          <w:t xml:space="preserve"> </w:t>
        </w:r>
      </w:ins>
      <w:r w:rsidRPr="00E830DA">
        <w:t>складу,</w:t>
      </w:r>
      <w:del w:id="272" w:author="Sanino" w:date="2012-05-24T00:09:00Z">
        <w:r w:rsidR="00C86AC3" w:rsidDel="00CA1412">
          <w:delText xml:space="preserve"> </w:delText>
        </w:r>
      </w:del>
      <w:ins w:id="273" w:author="Sanino" w:date="2012-05-24T00:09:00Z">
        <w:r w:rsidR="00CA1412">
          <w:t xml:space="preserve"> </w:t>
        </w:r>
      </w:ins>
      <w:r w:rsidRPr="00E830DA">
        <w:t>стану</w:t>
      </w:r>
      <w:del w:id="274" w:author="Sanino" w:date="2012-05-24T00:09:00Z">
        <w:r w:rsidR="00C86AC3" w:rsidDel="00CA1412">
          <w:delText xml:space="preserve"> </w:delText>
        </w:r>
      </w:del>
      <w:ins w:id="275" w:author="Sanino" w:date="2012-05-24T00:09:00Z">
        <w:r w:rsidR="00CA1412">
          <w:t xml:space="preserve"> </w:t>
        </w:r>
      </w:ins>
      <w:r w:rsidRPr="00E830DA">
        <w:t>та</w:t>
      </w:r>
      <w:del w:id="276" w:author="Sanino" w:date="2012-05-24T00:09:00Z">
        <w:r w:rsidR="00C86AC3" w:rsidDel="00CA1412">
          <w:delText xml:space="preserve"> </w:delText>
        </w:r>
      </w:del>
      <w:ins w:id="277" w:author="Sanino" w:date="2012-05-24T00:09:00Z">
        <w:r w:rsidR="00CA1412">
          <w:t xml:space="preserve"> </w:t>
        </w:r>
      </w:ins>
      <w:r w:rsidRPr="00E830DA">
        <w:t>чисельності</w:t>
      </w:r>
      <w:del w:id="278" w:author="Sanino" w:date="2012-05-24T00:09:00Z">
        <w:r w:rsidR="00C86AC3" w:rsidDel="00CA1412">
          <w:delText xml:space="preserve"> </w:delText>
        </w:r>
      </w:del>
      <w:ins w:id="279" w:author="Sanino" w:date="2012-05-24T00:09:00Z">
        <w:r w:rsidR="00CA1412">
          <w:t xml:space="preserve"> </w:t>
        </w:r>
      </w:ins>
      <w:r w:rsidRPr="00E830DA">
        <w:t>на</w:t>
      </w:r>
      <w:r w:rsidR="0099224F">
        <w:t>уково-педагогічних</w:t>
      </w:r>
      <w:del w:id="280" w:author="Sanino" w:date="2012-05-24T00:09:00Z">
        <w:r w:rsidR="00C86AC3" w:rsidDel="00CA1412">
          <w:delText xml:space="preserve"> </w:delText>
        </w:r>
      </w:del>
      <w:ins w:id="281" w:author="Sanino" w:date="2012-05-24T00:09:00Z">
        <w:r w:rsidR="00CA1412">
          <w:t xml:space="preserve"> </w:t>
        </w:r>
      </w:ins>
      <w:r w:rsidR="0099224F">
        <w:t>пр</w:t>
      </w:r>
      <w:r w:rsidR="0099224F">
        <w:t>а</w:t>
      </w:r>
      <w:r w:rsidR="0099224F">
        <w:t>цівників,</w:t>
      </w:r>
      <w:r w:rsidRPr="00E830DA">
        <w:t>ефективності</w:t>
      </w:r>
      <w:del w:id="282" w:author="Sanino" w:date="2012-05-24T00:09:00Z">
        <w:r w:rsidR="00C86AC3" w:rsidDel="00CA1412">
          <w:delText xml:space="preserve"> </w:delText>
        </w:r>
      </w:del>
      <w:ins w:id="283" w:author="Sanino" w:date="2012-05-24T00:09:00Z">
        <w:r w:rsidR="00CA1412">
          <w:t xml:space="preserve"> </w:t>
        </w:r>
      </w:ins>
      <w:r w:rsidRPr="00E830DA">
        <w:t>їх</w:t>
      </w:r>
      <w:del w:id="284" w:author="Sanino" w:date="2012-05-24T00:09:00Z">
        <w:r w:rsidR="00C86AC3" w:rsidDel="00CA1412">
          <w:delText xml:space="preserve"> </w:delText>
        </w:r>
      </w:del>
      <w:ins w:id="285" w:author="Sanino" w:date="2012-05-24T00:09:00Z">
        <w:r w:rsidR="00CA1412">
          <w:t xml:space="preserve"> </w:t>
        </w:r>
      </w:ins>
      <w:r w:rsidRPr="00E830DA">
        <w:t>роботи.</w:t>
      </w:r>
      <w:del w:id="286" w:author="Sanino" w:date="2012-05-24T00:09:00Z">
        <w:r w:rsidR="00C86AC3" w:rsidDel="00CA1412">
          <w:delText xml:space="preserve"> </w:delText>
        </w:r>
      </w:del>
      <w:ins w:id="287" w:author="Sanino" w:date="2012-05-24T00:09:00Z">
        <w:r w:rsidR="00CA1412">
          <w:t xml:space="preserve"> </w:t>
        </w:r>
      </w:ins>
    </w:p>
    <w:p w:rsidR="00814CF1" w:rsidRDefault="00E830DA" w:rsidP="00814CF1">
      <w:r w:rsidRPr="00E830DA">
        <w:t>У</w:t>
      </w:r>
      <w:del w:id="288" w:author="Sanino" w:date="2012-05-24T00:09:00Z">
        <w:r w:rsidR="00C86AC3" w:rsidDel="00CA1412">
          <w:delText xml:space="preserve"> </w:delText>
        </w:r>
      </w:del>
      <w:ins w:id="289" w:author="Sanino" w:date="2012-05-24T00:09:00Z">
        <w:r w:rsidR="00CA1412">
          <w:t xml:space="preserve"> </w:t>
        </w:r>
      </w:ins>
      <w:r w:rsidRPr="00E830DA">
        <w:t>наш</w:t>
      </w:r>
      <w:del w:id="290" w:author="Sanino" w:date="2012-05-24T00:09:00Z">
        <w:r w:rsidR="00C86AC3" w:rsidDel="00CA1412">
          <w:delText xml:space="preserve"> </w:delText>
        </w:r>
      </w:del>
      <w:ins w:id="291" w:author="Sanino" w:date="2012-05-24T00:09:00Z">
        <w:r w:rsidR="00CA1412">
          <w:t xml:space="preserve"> </w:t>
        </w:r>
      </w:ins>
      <w:r w:rsidRPr="00E830DA">
        <w:t>час</w:t>
      </w:r>
      <w:del w:id="292" w:author="Sanino" w:date="2012-05-24T00:09:00Z">
        <w:r w:rsidR="00C86AC3" w:rsidDel="00CA1412">
          <w:delText xml:space="preserve"> </w:delText>
        </w:r>
      </w:del>
      <w:ins w:id="293" w:author="Sanino" w:date="2012-05-24T00:09:00Z">
        <w:r w:rsidR="00CA1412">
          <w:t xml:space="preserve"> </w:t>
        </w:r>
      </w:ins>
      <w:r w:rsidRPr="00E830DA">
        <w:t>існує</w:t>
      </w:r>
      <w:del w:id="294" w:author="Sanino" w:date="2012-05-24T00:09:00Z">
        <w:r w:rsidR="00C86AC3" w:rsidDel="00CA1412">
          <w:delText xml:space="preserve"> </w:delText>
        </w:r>
      </w:del>
      <w:ins w:id="295" w:author="Sanino" w:date="2012-05-24T00:09:00Z">
        <w:r w:rsidR="00CA1412">
          <w:t xml:space="preserve"> </w:t>
        </w:r>
      </w:ins>
      <w:r w:rsidRPr="00E830DA">
        <w:t>безліч</w:t>
      </w:r>
      <w:del w:id="296" w:author="Sanino" w:date="2012-05-24T00:09:00Z">
        <w:r w:rsidR="00C86AC3" w:rsidDel="00CA1412">
          <w:delText xml:space="preserve"> </w:delText>
        </w:r>
      </w:del>
      <w:ins w:id="297" w:author="Sanino" w:date="2012-05-24T00:09:00Z">
        <w:r w:rsidR="00CA1412">
          <w:t xml:space="preserve"> </w:t>
        </w:r>
      </w:ins>
      <w:r w:rsidRPr="00E830DA">
        <w:t>практичних</w:t>
      </w:r>
      <w:del w:id="298" w:author="Sanino" w:date="2012-05-24T00:09:00Z">
        <w:r w:rsidR="00C86AC3" w:rsidDel="00CA1412">
          <w:delText xml:space="preserve"> </w:delText>
        </w:r>
      </w:del>
      <w:ins w:id="299" w:author="Sanino" w:date="2012-05-24T00:09:00Z">
        <w:r w:rsidR="00CA1412">
          <w:t xml:space="preserve"> </w:t>
        </w:r>
      </w:ins>
      <w:r w:rsidRPr="00E830DA">
        <w:t>і</w:t>
      </w:r>
      <w:del w:id="300" w:author="Sanino" w:date="2012-05-24T00:09:00Z">
        <w:r w:rsidR="00C86AC3" w:rsidDel="00CA1412">
          <w:delText xml:space="preserve"> </w:delText>
        </w:r>
      </w:del>
      <w:ins w:id="301" w:author="Sanino" w:date="2012-05-24T00:09:00Z">
        <w:r w:rsidR="00CA1412">
          <w:t xml:space="preserve"> </w:t>
        </w:r>
      </w:ins>
      <w:r w:rsidRPr="00E830DA">
        <w:t>теоретичних</w:t>
      </w:r>
      <w:del w:id="302" w:author="Sanino" w:date="2012-05-24T00:09:00Z">
        <w:r w:rsidR="00C86AC3" w:rsidDel="00CA1412">
          <w:delText xml:space="preserve"> </w:delText>
        </w:r>
      </w:del>
      <w:ins w:id="303" w:author="Sanino" w:date="2012-05-24T00:09:00Z">
        <w:r w:rsidR="00CA1412">
          <w:t xml:space="preserve"> </w:t>
        </w:r>
      </w:ins>
      <w:r w:rsidRPr="00E830DA">
        <w:t>питань,</w:t>
      </w:r>
      <w:del w:id="304" w:author="Sanino" w:date="2012-05-24T00:09:00Z">
        <w:r w:rsidR="00C86AC3" w:rsidDel="00CA1412">
          <w:delText xml:space="preserve"> </w:delText>
        </w:r>
      </w:del>
      <w:ins w:id="305" w:author="Sanino" w:date="2012-05-24T00:09:00Z">
        <w:r w:rsidR="00CA1412">
          <w:t xml:space="preserve"> </w:t>
        </w:r>
      </w:ins>
      <w:r w:rsidRPr="00E830DA">
        <w:t>пов'язаних</w:t>
      </w:r>
      <w:del w:id="306" w:author="Sanino" w:date="2012-05-24T00:09:00Z">
        <w:r w:rsidR="00C86AC3" w:rsidDel="00CA1412">
          <w:delText xml:space="preserve"> </w:delText>
        </w:r>
      </w:del>
      <w:ins w:id="307" w:author="Sanino" w:date="2012-05-24T00:09:00Z">
        <w:r w:rsidR="00CA1412">
          <w:t xml:space="preserve"> </w:t>
        </w:r>
      </w:ins>
      <w:r w:rsidRPr="00E830DA">
        <w:t>з</w:t>
      </w:r>
      <w:del w:id="308" w:author="Sanino" w:date="2012-05-24T00:09:00Z">
        <w:r w:rsidR="00C86AC3" w:rsidDel="00CA1412">
          <w:delText xml:space="preserve"> </w:delText>
        </w:r>
      </w:del>
      <w:ins w:id="309" w:author="Sanino" w:date="2012-05-24T00:09:00Z">
        <w:r w:rsidR="00CA1412">
          <w:t xml:space="preserve"> </w:t>
        </w:r>
      </w:ins>
      <w:r w:rsidRPr="00E830DA">
        <w:t>цією</w:t>
      </w:r>
      <w:del w:id="310" w:author="Sanino" w:date="2012-05-24T00:09:00Z">
        <w:r w:rsidR="00C86AC3" w:rsidDel="00CA1412">
          <w:delText xml:space="preserve"> </w:delText>
        </w:r>
      </w:del>
      <w:ins w:id="311" w:author="Sanino" w:date="2012-05-24T00:09:00Z">
        <w:r w:rsidR="00CA1412">
          <w:t xml:space="preserve"> </w:t>
        </w:r>
      </w:ins>
      <w:r w:rsidR="00814CF1" w:rsidRPr="00E830DA">
        <w:t>темою.</w:t>
      </w:r>
      <w:del w:id="312" w:author="Sanino" w:date="2012-05-24T00:09:00Z">
        <w:r w:rsidR="00C86AC3" w:rsidDel="00CA1412">
          <w:delText xml:space="preserve"> </w:delText>
        </w:r>
      </w:del>
      <w:ins w:id="313" w:author="Sanino" w:date="2012-05-24T00:09:00Z">
        <w:r w:rsidR="00CA1412">
          <w:t xml:space="preserve"> </w:t>
        </w:r>
      </w:ins>
      <w:r w:rsidR="00814CF1" w:rsidRPr="00E830DA">
        <w:t>Перше</w:t>
      </w:r>
      <w:del w:id="314" w:author="Sanino" w:date="2012-05-24T00:09:00Z">
        <w:r w:rsidR="00C86AC3" w:rsidDel="00CA1412">
          <w:delText xml:space="preserve"> </w:delText>
        </w:r>
      </w:del>
      <w:ins w:id="315" w:author="Sanino" w:date="2012-05-24T00:09:00Z">
        <w:r w:rsidR="00CA1412">
          <w:t xml:space="preserve"> </w:t>
        </w:r>
      </w:ins>
      <w:r w:rsidR="00814CF1">
        <w:t>питання</w:t>
      </w:r>
      <w:del w:id="316" w:author="Sanino" w:date="2012-05-24T00:09:00Z">
        <w:r w:rsidR="00C86AC3" w:rsidDel="00CA1412">
          <w:delText xml:space="preserve"> </w:delText>
        </w:r>
      </w:del>
      <w:ins w:id="317" w:author="Sanino" w:date="2012-05-24T00:09:00Z">
        <w:r w:rsidR="00CA1412">
          <w:t xml:space="preserve"> </w:t>
        </w:r>
      </w:ins>
      <w:r w:rsidR="00814CF1">
        <w:t>–</w:t>
      </w:r>
      <w:del w:id="318" w:author="Sanino" w:date="2012-05-24T00:09:00Z">
        <w:r w:rsidR="00C86AC3" w:rsidDel="00CA1412">
          <w:delText xml:space="preserve"> </w:delText>
        </w:r>
      </w:del>
      <w:ins w:id="319" w:author="Sanino" w:date="2012-05-24T00:09:00Z">
        <w:r w:rsidR="00CA1412">
          <w:t xml:space="preserve"> </w:t>
        </w:r>
      </w:ins>
      <w:r w:rsidRPr="00E830DA">
        <w:t>визначення</w:t>
      </w:r>
      <w:del w:id="320" w:author="Sanino" w:date="2012-05-24T00:09:00Z">
        <w:r w:rsidR="00C86AC3" w:rsidDel="00CA1412">
          <w:delText xml:space="preserve"> </w:delText>
        </w:r>
      </w:del>
      <w:ins w:id="321" w:author="Sanino" w:date="2012-05-24T00:09:00Z">
        <w:r w:rsidR="00CA1412">
          <w:t xml:space="preserve"> </w:t>
        </w:r>
      </w:ins>
      <w:r w:rsidRPr="00E830DA">
        <w:t>правильної</w:t>
      </w:r>
      <w:del w:id="322" w:author="Sanino" w:date="2012-05-24T00:09:00Z">
        <w:r w:rsidR="00C86AC3" w:rsidDel="00CA1412">
          <w:delText xml:space="preserve"> </w:delText>
        </w:r>
      </w:del>
      <w:ins w:id="323" w:author="Sanino" w:date="2012-05-24T00:09:00Z">
        <w:r w:rsidR="00CA1412">
          <w:t xml:space="preserve"> </w:t>
        </w:r>
      </w:ins>
      <w:r w:rsidRPr="00E830DA">
        <w:t>чисельності</w:t>
      </w:r>
      <w:del w:id="324" w:author="Sanino" w:date="2012-05-24T00:09:00Z">
        <w:r w:rsidR="00C86AC3" w:rsidDel="00CA1412">
          <w:delText xml:space="preserve"> </w:delText>
        </w:r>
      </w:del>
      <w:ins w:id="325" w:author="Sanino" w:date="2012-05-24T00:09:00Z">
        <w:r w:rsidR="00CA1412">
          <w:t xml:space="preserve"> </w:t>
        </w:r>
      </w:ins>
      <w:r w:rsidRPr="00E830DA">
        <w:t>науково-педагогічних</w:t>
      </w:r>
      <w:del w:id="326" w:author="Sanino" w:date="2012-05-24T00:09:00Z">
        <w:r w:rsidR="00C86AC3" w:rsidDel="00CA1412">
          <w:delText xml:space="preserve"> </w:delText>
        </w:r>
      </w:del>
      <w:ins w:id="327" w:author="Sanino" w:date="2012-05-24T00:09:00Z">
        <w:r w:rsidR="00CA1412">
          <w:t xml:space="preserve"> </w:t>
        </w:r>
      </w:ins>
      <w:r w:rsidRPr="00E830DA">
        <w:t>працівників.</w:t>
      </w:r>
      <w:del w:id="328" w:author="Sanino" w:date="2012-05-24T00:09:00Z">
        <w:r w:rsidR="00C86AC3" w:rsidDel="00CA1412">
          <w:delText xml:space="preserve"> </w:delText>
        </w:r>
      </w:del>
      <w:ins w:id="329" w:author="Sanino" w:date="2012-05-24T00:09:00Z">
        <w:r w:rsidR="00CA1412">
          <w:t xml:space="preserve"> </w:t>
        </w:r>
      </w:ins>
      <w:r w:rsidRPr="00E830DA">
        <w:t>Недостатня</w:t>
      </w:r>
      <w:del w:id="330" w:author="Sanino" w:date="2012-05-24T00:09:00Z">
        <w:r w:rsidR="00C86AC3" w:rsidDel="00CA1412">
          <w:delText xml:space="preserve"> </w:delText>
        </w:r>
      </w:del>
      <w:ins w:id="331" w:author="Sanino" w:date="2012-05-24T00:09:00Z">
        <w:r w:rsidR="00CA1412">
          <w:t xml:space="preserve"> </w:t>
        </w:r>
      </w:ins>
      <w:r w:rsidRPr="00E830DA">
        <w:t>чисельність</w:t>
      </w:r>
      <w:del w:id="332" w:author="Sanino" w:date="2012-05-24T00:09:00Z">
        <w:r w:rsidR="00C86AC3" w:rsidDel="00CA1412">
          <w:delText xml:space="preserve"> </w:delText>
        </w:r>
      </w:del>
      <w:ins w:id="333" w:author="Sanino" w:date="2012-05-24T00:09:00Z">
        <w:r w:rsidR="00CA1412">
          <w:t xml:space="preserve"> </w:t>
        </w:r>
      </w:ins>
      <w:r w:rsidRPr="00E830DA">
        <w:t>призводить</w:t>
      </w:r>
      <w:del w:id="334" w:author="Sanino" w:date="2012-05-24T00:09:00Z">
        <w:r w:rsidR="00C86AC3" w:rsidDel="00CA1412">
          <w:delText xml:space="preserve"> </w:delText>
        </w:r>
      </w:del>
      <w:ins w:id="335" w:author="Sanino" w:date="2012-05-24T00:09:00Z">
        <w:r w:rsidR="00CA1412">
          <w:t xml:space="preserve"> </w:t>
        </w:r>
      </w:ins>
      <w:r w:rsidRPr="00E830DA">
        <w:t>до</w:t>
      </w:r>
      <w:del w:id="336" w:author="Sanino" w:date="2012-05-24T00:09:00Z">
        <w:r w:rsidR="00C86AC3" w:rsidDel="00CA1412">
          <w:delText xml:space="preserve"> </w:delText>
        </w:r>
      </w:del>
      <w:ins w:id="337" w:author="Sanino" w:date="2012-05-24T00:09:00Z">
        <w:r w:rsidR="00CA1412">
          <w:t xml:space="preserve"> </w:t>
        </w:r>
      </w:ins>
      <w:r w:rsidRPr="00E830DA">
        <w:t>додатков</w:t>
      </w:r>
      <w:r w:rsidRPr="00E830DA">
        <w:t>о</w:t>
      </w:r>
      <w:r w:rsidRPr="00E830DA">
        <w:t>го</w:t>
      </w:r>
      <w:del w:id="338" w:author="Sanino" w:date="2012-05-24T00:09:00Z">
        <w:r w:rsidR="00C86AC3" w:rsidDel="00CA1412">
          <w:delText xml:space="preserve"> </w:delText>
        </w:r>
      </w:del>
      <w:ins w:id="339" w:author="Sanino" w:date="2012-05-24T00:09:00Z">
        <w:r w:rsidR="00CA1412">
          <w:t xml:space="preserve"> </w:t>
        </w:r>
      </w:ins>
      <w:r w:rsidRPr="00E830DA">
        <w:t>навантаження</w:t>
      </w:r>
      <w:del w:id="340" w:author="Sanino" w:date="2012-05-24T00:09:00Z">
        <w:r w:rsidR="00C86AC3" w:rsidDel="00CA1412">
          <w:delText xml:space="preserve"> </w:delText>
        </w:r>
      </w:del>
      <w:ins w:id="341" w:author="Sanino" w:date="2012-05-24T00:09:00Z">
        <w:r w:rsidR="00CA1412">
          <w:t xml:space="preserve"> </w:t>
        </w:r>
      </w:ins>
      <w:r w:rsidRPr="00E830DA">
        <w:t>на</w:t>
      </w:r>
      <w:del w:id="342" w:author="Sanino" w:date="2012-05-24T00:09:00Z">
        <w:r w:rsidR="00C86AC3" w:rsidDel="00CA1412">
          <w:delText xml:space="preserve"> </w:delText>
        </w:r>
      </w:del>
      <w:ins w:id="343" w:author="Sanino" w:date="2012-05-24T00:09:00Z">
        <w:r w:rsidR="00CA1412">
          <w:t xml:space="preserve"> </w:t>
        </w:r>
      </w:ins>
      <w:r w:rsidRPr="00E830DA">
        <w:t>викладача,</w:t>
      </w:r>
      <w:del w:id="344" w:author="Sanino" w:date="2012-05-24T00:09:00Z">
        <w:r w:rsidR="00C86AC3" w:rsidDel="00CA1412">
          <w:delText xml:space="preserve"> </w:delText>
        </w:r>
      </w:del>
      <w:ins w:id="345" w:author="Sanino" w:date="2012-05-24T00:09:00Z">
        <w:r w:rsidR="00CA1412">
          <w:t xml:space="preserve"> </w:t>
        </w:r>
      </w:ins>
      <w:r w:rsidRPr="00E830DA">
        <w:t>що</w:t>
      </w:r>
      <w:del w:id="346" w:author="Sanino" w:date="2012-05-24T00:09:00Z">
        <w:r w:rsidR="00C86AC3" w:rsidDel="00CA1412">
          <w:delText xml:space="preserve"> </w:delText>
        </w:r>
      </w:del>
      <w:ins w:id="347" w:author="Sanino" w:date="2012-05-24T00:09:00Z">
        <w:r w:rsidR="00CA1412">
          <w:t xml:space="preserve"> </w:t>
        </w:r>
      </w:ins>
      <w:r w:rsidRPr="00E830DA">
        <w:t>ускладнює</w:t>
      </w:r>
      <w:del w:id="348" w:author="Sanino" w:date="2012-05-24T00:09:00Z">
        <w:r w:rsidR="00C86AC3" w:rsidDel="00CA1412">
          <w:delText xml:space="preserve"> </w:delText>
        </w:r>
      </w:del>
      <w:ins w:id="349" w:author="Sanino" w:date="2012-05-24T00:09:00Z">
        <w:r w:rsidR="00CA1412">
          <w:t xml:space="preserve"> </w:t>
        </w:r>
      </w:ins>
      <w:r w:rsidRPr="00E830DA">
        <w:t>виконання</w:t>
      </w:r>
      <w:del w:id="350" w:author="Sanino" w:date="2012-05-24T00:09:00Z">
        <w:r w:rsidR="00C86AC3" w:rsidDel="00CA1412">
          <w:delText xml:space="preserve"> </w:delText>
        </w:r>
      </w:del>
      <w:ins w:id="351" w:author="Sanino" w:date="2012-05-24T00:09:00Z">
        <w:r w:rsidR="00CA1412">
          <w:t xml:space="preserve"> </w:t>
        </w:r>
      </w:ins>
      <w:r w:rsidRPr="00E830DA">
        <w:t>основної</w:t>
      </w:r>
      <w:del w:id="352" w:author="Sanino" w:date="2012-05-24T00:09:00Z">
        <w:r w:rsidR="00C86AC3" w:rsidDel="00CA1412">
          <w:delText xml:space="preserve"> </w:delText>
        </w:r>
      </w:del>
      <w:ins w:id="353" w:author="Sanino" w:date="2012-05-24T00:09:00Z">
        <w:r w:rsidR="00CA1412">
          <w:t xml:space="preserve"> </w:t>
        </w:r>
      </w:ins>
      <w:r w:rsidRPr="00E830DA">
        <w:t>роботи</w:t>
      </w:r>
      <w:del w:id="354" w:author="Sanino" w:date="2012-05-24T00:09:00Z">
        <w:r w:rsidR="00C86AC3" w:rsidDel="00CA1412">
          <w:delText xml:space="preserve"> </w:delText>
        </w:r>
      </w:del>
      <w:ins w:id="355" w:author="Sanino" w:date="2012-05-24T00:09:00Z">
        <w:r w:rsidR="00CA1412">
          <w:t xml:space="preserve"> </w:t>
        </w:r>
      </w:ins>
      <w:r w:rsidRPr="00E830DA">
        <w:t>і</w:t>
      </w:r>
      <w:del w:id="356" w:author="Sanino" w:date="2012-05-24T00:09:00Z">
        <w:r w:rsidR="00C86AC3" w:rsidDel="00CA1412">
          <w:delText xml:space="preserve"> </w:delText>
        </w:r>
      </w:del>
      <w:ins w:id="357" w:author="Sanino" w:date="2012-05-24T00:09:00Z">
        <w:r w:rsidR="00CA1412">
          <w:t xml:space="preserve"> </w:t>
        </w:r>
      </w:ins>
      <w:r w:rsidRPr="00E830DA">
        <w:t>знижує</w:t>
      </w:r>
      <w:del w:id="358" w:author="Sanino" w:date="2012-05-24T00:09:00Z">
        <w:r w:rsidR="00C86AC3" w:rsidDel="00CA1412">
          <w:delText xml:space="preserve"> </w:delText>
        </w:r>
      </w:del>
      <w:ins w:id="359" w:author="Sanino" w:date="2012-05-24T00:09:00Z">
        <w:r w:rsidR="00CA1412">
          <w:t xml:space="preserve"> </w:t>
        </w:r>
      </w:ins>
      <w:r w:rsidRPr="00E830DA">
        <w:t>якість</w:t>
      </w:r>
      <w:del w:id="360" w:author="Sanino" w:date="2012-05-24T00:09:00Z">
        <w:r w:rsidR="00C86AC3" w:rsidDel="00CA1412">
          <w:delText xml:space="preserve"> </w:delText>
        </w:r>
      </w:del>
      <w:ins w:id="361" w:author="Sanino" w:date="2012-05-24T00:09:00Z">
        <w:r w:rsidR="00CA1412">
          <w:t xml:space="preserve"> </w:t>
        </w:r>
      </w:ins>
      <w:r w:rsidRPr="00E830DA">
        <w:t>підготовки</w:t>
      </w:r>
      <w:del w:id="362" w:author="Sanino" w:date="2012-05-24T00:09:00Z">
        <w:r w:rsidR="00C86AC3" w:rsidDel="00CA1412">
          <w:delText xml:space="preserve"> </w:delText>
        </w:r>
      </w:del>
      <w:ins w:id="363" w:author="Sanino" w:date="2012-05-24T00:09:00Z">
        <w:r w:rsidR="00CA1412">
          <w:t xml:space="preserve"> </w:t>
        </w:r>
      </w:ins>
      <w:r w:rsidRPr="00E830DA">
        <w:t>фахівців,</w:t>
      </w:r>
      <w:del w:id="364" w:author="Sanino" w:date="2012-05-24T00:09:00Z">
        <w:r w:rsidR="00C86AC3" w:rsidDel="00CA1412">
          <w:delText xml:space="preserve"> </w:delText>
        </w:r>
      </w:del>
      <w:ins w:id="365" w:author="Sanino" w:date="2012-05-24T00:09:00Z">
        <w:r w:rsidR="00CA1412">
          <w:t xml:space="preserve"> </w:t>
        </w:r>
      </w:ins>
      <w:r w:rsidRPr="00E830DA">
        <w:t>а</w:t>
      </w:r>
      <w:del w:id="366" w:author="Sanino" w:date="2012-05-24T00:09:00Z">
        <w:r w:rsidR="00C86AC3" w:rsidDel="00CA1412">
          <w:delText xml:space="preserve"> </w:delText>
        </w:r>
      </w:del>
      <w:ins w:id="367" w:author="Sanino" w:date="2012-05-24T00:09:00Z">
        <w:r w:rsidR="00CA1412">
          <w:t xml:space="preserve"> </w:t>
        </w:r>
      </w:ins>
      <w:r w:rsidRPr="00E830DA">
        <w:t>надлишкова</w:t>
      </w:r>
      <w:del w:id="368" w:author="Sanino" w:date="2012-05-24T00:09:00Z">
        <w:r w:rsidR="00C86AC3" w:rsidDel="00CA1412">
          <w:delText xml:space="preserve"> </w:delText>
        </w:r>
      </w:del>
      <w:ins w:id="369" w:author="Sanino" w:date="2012-05-24T00:09:00Z">
        <w:r w:rsidR="00CA1412">
          <w:t xml:space="preserve"> </w:t>
        </w:r>
      </w:ins>
      <w:r w:rsidRPr="00E830DA">
        <w:t>чисельність</w:t>
      </w:r>
      <w:del w:id="370" w:author="Sanino" w:date="2012-05-24T00:09:00Z">
        <w:r w:rsidR="00C86AC3" w:rsidDel="00CA1412">
          <w:delText xml:space="preserve"> </w:delText>
        </w:r>
      </w:del>
      <w:ins w:id="371" w:author="Sanino" w:date="2012-05-24T00:09:00Z">
        <w:r w:rsidR="00CA1412">
          <w:t xml:space="preserve"> </w:t>
        </w:r>
      </w:ins>
      <w:r w:rsidRPr="00E830DA">
        <w:t>викладачів</w:t>
      </w:r>
      <w:del w:id="372" w:author="Sanino" w:date="2012-05-24T00:09:00Z">
        <w:r w:rsidR="00C86AC3" w:rsidDel="00CA1412">
          <w:delText xml:space="preserve"> </w:delText>
        </w:r>
      </w:del>
      <w:ins w:id="373" w:author="Sanino" w:date="2012-05-24T00:09:00Z">
        <w:r w:rsidR="00CA1412">
          <w:t xml:space="preserve"> </w:t>
        </w:r>
      </w:ins>
      <w:r w:rsidRPr="00E830DA">
        <w:t>обумовлює</w:t>
      </w:r>
      <w:del w:id="374" w:author="Sanino" w:date="2012-05-24T00:09:00Z">
        <w:r w:rsidR="00C86AC3" w:rsidDel="00CA1412">
          <w:delText xml:space="preserve"> </w:delText>
        </w:r>
      </w:del>
      <w:ins w:id="375" w:author="Sanino" w:date="2012-05-24T00:09:00Z">
        <w:r w:rsidR="00CA1412">
          <w:t xml:space="preserve"> </w:t>
        </w:r>
      </w:ins>
      <w:r w:rsidRPr="00E830DA">
        <w:t>додаткові</w:t>
      </w:r>
      <w:del w:id="376" w:author="Sanino" w:date="2012-05-24T00:09:00Z">
        <w:r w:rsidR="00C86AC3" w:rsidDel="00CA1412">
          <w:delText xml:space="preserve"> </w:delText>
        </w:r>
      </w:del>
      <w:ins w:id="377" w:author="Sanino" w:date="2012-05-24T00:09:00Z">
        <w:r w:rsidR="00CA1412">
          <w:t xml:space="preserve"> </w:t>
        </w:r>
      </w:ins>
      <w:r w:rsidRPr="00E830DA">
        <w:t>витрати</w:t>
      </w:r>
      <w:del w:id="378" w:author="Sanino" w:date="2012-05-24T00:09:00Z">
        <w:r w:rsidR="00C86AC3" w:rsidDel="00CA1412">
          <w:delText xml:space="preserve"> </w:delText>
        </w:r>
      </w:del>
      <w:ins w:id="379" w:author="Sanino" w:date="2012-05-24T00:09:00Z">
        <w:r w:rsidR="00CA1412">
          <w:t xml:space="preserve"> </w:t>
        </w:r>
      </w:ins>
      <w:r w:rsidRPr="00E830DA">
        <w:t>ВНЗ,</w:t>
      </w:r>
      <w:del w:id="380" w:author="Sanino" w:date="2012-05-24T00:09:00Z">
        <w:r w:rsidR="00C86AC3" w:rsidDel="00CA1412">
          <w:delText xml:space="preserve"> </w:delText>
        </w:r>
      </w:del>
      <w:ins w:id="381" w:author="Sanino" w:date="2012-05-24T00:09:00Z">
        <w:r w:rsidR="00CA1412">
          <w:t xml:space="preserve"> </w:t>
        </w:r>
      </w:ins>
      <w:r w:rsidRPr="00E830DA">
        <w:t>що</w:t>
      </w:r>
      <w:del w:id="382" w:author="Sanino" w:date="2012-05-24T00:09:00Z">
        <w:r w:rsidR="00C86AC3" w:rsidDel="00CA1412">
          <w:delText xml:space="preserve"> </w:delText>
        </w:r>
      </w:del>
      <w:ins w:id="383" w:author="Sanino" w:date="2012-05-24T00:09:00Z">
        <w:r w:rsidR="00CA1412">
          <w:t xml:space="preserve"> </w:t>
        </w:r>
      </w:ins>
      <w:r w:rsidRPr="00E830DA">
        <w:t>в</w:t>
      </w:r>
      <w:del w:id="384" w:author="Sanino" w:date="2012-05-24T00:09:00Z">
        <w:r w:rsidR="00C86AC3" w:rsidDel="00CA1412">
          <w:delText xml:space="preserve"> </w:delText>
        </w:r>
      </w:del>
      <w:ins w:id="385" w:author="Sanino" w:date="2012-05-24T00:09:00Z">
        <w:r w:rsidR="00CA1412">
          <w:t xml:space="preserve"> </w:t>
        </w:r>
      </w:ins>
      <w:r w:rsidRPr="00E830DA">
        <w:t>умовах</w:t>
      </w:r>
      <w:del w:id="386" w:author="Sanino" w:date="2012-05-24T00:09:00Z">
        <w:r w:rsidR="00C86AC3" w:rsidDel="00CA1412">
          <w:delText xml:space="preserve"> </w:delText>
        </w:r>
      </w:del>
      <w:ins w:id="387" w:author="Sanino" w:date="2012-05-24T00:09:00Z">
        <w:r w:rsidR="00CA1412">
          <w:t xml:space="preserve"> </w:t>
        </w:r>
      </w:ins>
      <w:r w:rsidRPr="00E830DA">
        <w:t>обмеженого</w:t>
      </w:r>
      <w:del w:id="388" w:author="Sanino" w:date="2012-05-24T00:09:00Z">
        <w:r w:rsidR="00C86AC3" w:rsidDel="00CA1412">
          <w:delText xml:space="preserve"> </w:delText>
        </w:r>
      </w:del>
      <w:ins w:id="389" w:author="Sanino" w:date="2012-05-24T00:09:00Z">
        <w:r w:rsidR="00CA1412">
          <w:t xml:space="preserve"> </w:t>
        </w:r>
      </w:ins>
      <w:r w:rsidRPr="00E830DA">
        <w:t>фінансування</w:t>
      </w:r>
      <w:del w:id="390" w:author="Sanino" w:date="2012-05-24T00:09:00Z">
        <w:r w:rsidR="00C86AC3" w:rsidDel="00CA1412">
          <w:delText xml:space="preserve"> </w:delText>
        </w:r>
      </w:del>
      <w:ins w:id="391" w:author="Sanino" w:date="2012-05-24T00:09:00Z">
        <w:r w:rsidR="00CA1412">
          <w:t xml:space="preserve"> </w:t>
        </w:r>
      </w:ins>
      <w:r w:rsidRPr="00E830DA">
        <w:t>державного</w:t>
      </w:r>
      <w:del w:id="392" w:author="Sanino" w:date="2012-05-24T00:09:00Z">
        <w:r w:rsidR="00C86AC3" w:rsidDel="00CA1412">
          <w:delText xml:space="preserve"> </w:delText>
        </w:r>
      </w:del>
      <w:ins w:id="393" w:author="Sanino" w:date="2012-05-24T00:09:00Z">
        <w:r w:rsidR="00CA1412">
          <w:t xml:space="preserve"> </w:t>
        </w:r>
      </w:ins>
      <w:r w:rsidRPr="00E830DA">
        <w:t>бюджету</w:t>
      </w:r>
      <w:del w:id="394" w:author="Sanino" w:date="2012-05-24T00:09:00Z">
        <w:r w:rsidR="00C86AC3" w:rsidDel="00CA1412">
          <w:delText xml:space="preserve"> </w:delText>
        </w:r>
      </w:del>
      <w:ins w:id="395" w:author="Sanino" w:date="2012-05-24T00:09:00Z">
        <w:r w:rsidR="00CA1412">
          <w:t xml:space="preserve"> </w:t>
        </w:r>
      </w:ins>
      <w:r w:rsidRPr="00E830DA">
        <w:t>призводить</w:t>
      </w:r>
      <w:del w:id="396" w:author="Sanino" w:date="2012-05-24T00:09:00Z">
        <w:r w:rsidR="00C86AC3" w:rsidDel="00CA1412">
          <w:delText xml:space="preserve"> </w:delText>
        </w:r>
      </w:del>
      <w:ins w:id="397" w:author="Sanino" w:date="2012-05-24T00:09:00Z">
        <w:r w:rsidR="00CA1412">
          <w:t xml:space="preserve"> </w:t>
        </w:r>
      </w:ins>
      <w:r w:rsidRPr="00E830DA">
        <w:t>до</w:t>
      </w:r>
      <w:del w:id="398" w:author="Sanino" w:date="2012-05-24T00:09:00Z">
        <w:r w:rsidR="00C86AC3" w:rsidDel="00CA1412">
          <w:delText xml:space="preserve"> </w:delText>
        </w:r>
      </w:del>
      <w:ins w:id="399" w:author="Sanino" w:date="2012-05-24T00:09:00Z">
        <w:r w:rsidR="00CA1412">
          <w:t xml:space="preserve"> </w:t>
        </w:r>
      </w:ins>
      <w:r w:rsidRPr="00E830DA">
        <w:t>скорочення</w:t>
      </w:r>
      <w:del w:id="400" w:author="Sanino" w:date="2012-05-24T00:09:00Z">
        <w:r w:rsidR="00C86AC3" w:rsidDel="00CA1412">
          <w:delText xml:space="preserve"> </w:delText>
        </w:r>
      </w:del>
      <w:ins w:id="401" w:author="Sanino" w:date="2012-05-24T00:09:00Z">
        <w:r w:rsidR="00CA1412">
          <w:t xml:space="preserve"> </w:t>
        </w:r>
      </w:ins>
      <w:r w:rsidRPr="00E830DA">
        <w:t>витрат</w:t>
      </w:r>
      <w:del w:id="402" w:author="Sanino" w:date="2012-05-24T00:09:00Z">
        <w:r w:rsidR="00C86AC3" w:rsidDel="00CA1412">
          <w:delText xml:space="preserve"> </w:delText>
        </w:r>
      </w:del>
      <w:ins w:id="403" w:author="Sanino" w:date="2012-05-24T00:09:00Z">
        <w:r w:rsidR="00CA1412">
          <w:t xml:space="preserve"> </w:t>
        </w:r>
      </w:ins>
      <w:r w:rsidRPr="00E830DA">
        <w:t>за</w:t>
      </w:r>
      <w:del w:id="404" w:author="Sanino" w:date="2012-05-24T00:09:00Z">
        <w:r w:rsidR="00C86AC3" w:rsidDel="00CA1412">
          <w:delText xml:space="preserve"> </w:delText>
        </w:r>
      </w:del>
      <w:ins w:id="405" w:author="Sanino" w:date="2012-05-24T00:09:00Z">
        <w:r w:rsidR="00CA1412">
          <w:t xml:space="preserve"> </w:t>
        </w:r>
      </w:ins>
      <w:r w:rsidRPr="00E830DA">
        <w:t>іншими</w:t>
      </w:r>
      <w:del w:id="406" w:author="Sanino" w:date="2012-05-24T00:09:00Z">
        <w:r w:rsidR="00C86AC3" w:rsidDel="00CA1412">
          <w:delText xml:space="preserve"> </w:delText>
        </w:r>
      </w:del>
      <w:ins w:id="407" w:author="Sanino" w:date="2012-05-24T00:09:00Z">
        <w:r w:rsidR="00CA1412">
          <w:t xml:space="preserve"> </w:t>
        </w:r>
      </w:ins>
      <w:r w:rsidRPr="00E830DA">
        <w:t>статтями.</w:t>
      </w:r>
      <w:del w:id="408" w:author="Sanino" w:date="2012-05-24T00:09:00Z">
        <w:r w:rsidR="00C86AC3" w:rsidDel="00CA1412">
          <w:delText xml:space="preserve"> </w:delText>
        </w:r>
      </w:del>
      <w:ins w:id="409" w:author="Sanino" w:date="2012-05-24T00:09:00Z">
        <w:r w:rsidR="00CA1412">
          <w:t xml:space="preserve"> </w:t>
        </w:r>
      </w:ins>
      <w:r w:rsidRPr="00E830DA">
        <w:t>Виходячи</w:t>
      </w:r>
      <w:del w:id="410" w:author="Sanino" w:date="2012-05-24T00:09:00Z">
        <w:r w:rsidR="00C86AC3" w:rsidDel="00CA1412">
          <w:delText xml:space="preserve"> </w:delText>
        </w:r>
      </w:del>
      <w:ins w:id="411" w:author="Sanino" w:date="2012-05-24T00:09:00Z">
        <w:r w:rsidR="00CA1412">
          <w:t xml:space="preserve"> </w:t>
        </w:r>
      </w:ins>
      <w:r w:rsidRPr="00E830DA">
        <w:t>з</w:t>
      </w:r>
      <w:del w:id="412" w:author="Sanino" w:date="2012-05-24T00:09:00Z">
        <w:r w:rsidR="00C86AC3" w:rsidDel="00CA1412">
          <w:delText xml:space="preserve"> </w:delText>
        </w:r>
      </w:del>
      <w:ins w:id="413" w:author="Sanino" w:date="2012-05-24T00:09:00Z">
        <w:r w:rsidR="00CA1412">
          <w:t xml:space="preserve"> </w:t>
        </w:r>
      </w:ins>
      <w:r w:rsidRPr="00E830DA">
        <w:t>цього</w:t>
      </w:r>
      <w:del w:id="414" w:author="Sanino" w:date="2012-05-24T00:09:00Z">
        <w:r w:rsidR="00C86AC3" w:rsidDel="00CA1412">
          <w:delText xml:space="preserve"> </w:delText>
        </w:r>
      </w:del>
      <w:ins w:id="415" w:author="Sanino" w:date="2012-05-24T00:09:00Z">
        <w:r w:rsidR="00CA1412">
          <w:t xml:space="preserve"> </w:t>
        </w:r>
      </w:ins>
      <w:r w:rsidRPr="00E830DA">
        <w:t>можна</w:t>
      </w:r>
      <w:del w:id="416" w:author="Sanino" w:date="2012-05-24T00:09:00Z">
        <w:r w:rsidR="00C86AC3" w:rsidDel="00CA1412">
          <w:delText xml:space="preserve"> </w:delText>
        </w:r>
      </w:del>
      <w:ins w:id="417" w:author="Sanino" w:date="2012-05-24T00:09:00Z">
        <w:r w:rsidR="00CA1412">
          <w:t xml:space="preserve"> </w:t>
        </w:r>
      </w:ins>
      <w:r w:rsidRPr="00E830DA">
        <w:t>стверджувати,</w:t>
      </w:r>
      <w:del w:id="418" w:author="Sanino" w:date="2012-05-24T00:09:00Z">
        <w:r w:rsidR="00C86AC3" w:rsidDel="00CA1412">
          <w:delText xml:space="preserve"> </w:delText>
        </w:r>
      </w:del>
      <w:ins w:id="419" w:author="Sanino" w:date="2012-05-24T00:09:00Z">
        <w:r w:rsidR="00CA1412">
          <w:t xml:space="preserve"> </w:t>
        </w:r>
      </w:ins>
      <w:r w:rsidRPr="00E830DA">
        <w:t>що</w:t>
      </w:r>
      <w:del w:id="420" w:author="Sanino" w:date="2012-05-24T00:09:00Z">
        <w:r w:rsidR="00C86AC3" w:rsidDel="00CA1412">
          <w:delText xml:space="preserve"> </w:delText>
        </w:r>
      </w:del>
      <w:ins w:id="421" w:author="Sanino" w:date="2012-05-24T00:09:00Z">
        <w:r w:rsidR="00CA1412">
          <w:t xml:space="preserve"> </w:t>
        </w:r>
      </w:ins>
      <w:r w:rsidRPr="00E830DA">
        <w:t>управління</w:t>
      </w:r>
      <w:del w:id="422" w:author="Sanino" w:date="2012-05-24T00:09:00Z">
        <w:r w:rsidR="00C86AC3" w:rsidDel="00CA1412">
          <w:delText xml:space="preserve"> </w:delText>
        </w:r>
      </w:del>
      <w:ins w:id="423" w:author="Sanino" w:date="2012-05-24T00:09:00Z">
        <w:r w:rsidR="00CA1412">
          <w:t xml:space="preserve"> </w:t>
        </w:r>
      </w:ins>
      <w:r w:rsidRPr="00E830DA">
        <w:t>чисельністю</w:t>
      </w:r>
      <w:del w:id="424" w:author="Sanino" w:date="2012-05-24T00:09:00Z">
        <w:r w:rsidR="00C86AC3" w:rsidDel="00CA1412">
          <w:delText xml:space="preserve"> </w:delText>
        </w:r>
      </w:del>
      <w:ins w:id="425" w:author="Sanino" w:date="2012-05-24T00:09:00Z">
        <w:r w:rsidR="00CA1412">
          <w:t xml:space="preserve"> </w:t>
        </w:r>
      </w:ins>
      <w:r w:rsidRPr="00E830DA">
        <w:t>науково-викладацького</w:t>
      </w:r>
      <w:del w:id="426" w:author="Sanino" w:date="2012-05-24T00:09:00Z">
        <w:r w:rsidR="00C86AC3" w:rsidDel="00CA1412">
          <w:delText xml:space="preserve"> </w:delText>
        </w:r>
      </w:del>
      <w:ins w:id="427" w:author="Sanino" w:date="2012-05-24T00:09:00Z">
        <w:r w:rsidR="00CA1412">
          <w:t xml:space="preserve"> </w:t>
        </w:r>
      </w:ins>
      <w:r w:rsidRPr="00E830DA">
        <w:t>складу</w:t>
      </w:r>
      <w:del w:id="428" w:author="Sanino" w:date="2012-05-24T00:09:00Z">
        <w:r w:rsidR="00C86AC3" w:rsidDel="00CA1412">
          <w:delText xml:space="preserve"> </w:delText>
        </w:r>
      </w:del>
      <w:ins w:id="429" w:author="Sanino" w:date="2012-05-24T00:09:00Z">
        <w:r w:rsidR="00CA1412">
          <w:t xml:space="preserve"> </w:t>
        </w:r>
      </w:ins>
      <w:r w:rsidRPr="00E830DA">
        <w:t>є</w:t>
      </w:r>
      <w:del w:id="430" w:author="Sanino" w:date="2012-05-24T00:09:00Z">
        <w:r w:rsidR="00C86AC3" w:rsidDel="00CA1412">
          <w:delText xml:space="preserve"> </w:delText>
        </w:r>
      </w:del>
      <w:ins w:id="431" w:author="Sanino" w:date="2012-05-24T00:09:00Z">
        <w:r w:rsidR="00CA1412">
          <w:t xml:space="preserve"> </w:t>
        </w:r>
      </w:ins>
      <w:r w:rsidRPr="00E830DA">
        <w:t>однією</w:t>
      </w:r>
      <w:del w:id="432" w:author="Sanino" w:date="2012-05-24T00:09:00Z">
        <w:r w:rsidR="00C86AC3" w:rsidDel="00CA1412">
          <w:delText xml:space="preserve"> </w:delText>
        </w:r>
      </w:del>
      <w:ins w:id="433" w:author="Sanino" w:date="2012-05-24T00:09:00Z">
        <w:r w:rsidR="00CA1412">
          <w:t xml:space="preserve"> </w:t>
        </w:r>
      </w:ins>
      <w:r w:rsidRPr="00E830DA">
        <w:t>з</w:t>
      </w:r>
      <w:del w:id="434" w:author="Sanino" w:date="2012-05-24T00:09:00Z">
        <w:r w:rsidR="00C86AC3" w:rsidDel="00CA1412">
          <w:delText xml:space="preserve"> </w:delText>
        </w:r>
      </w:del>
      <w:ins w:id="435" w:author="Sanino" w:date="2012-05-24T00:09:00Z">
        <w:r w:rsidR="00CA1412">
          <w:t xml:space="preserve"> </w:t>
        </w:r>
      </w:ins>
      <w:r w:rsidRPr="00E830DA">
        <w:t>важливих</w:t>
      </w:r>
      <w:del w:id="436" w:author="Sanino" w:date="2012-05-24T00:09:00Z">
        <w:r w:rsidR="00C86AC3" w:rsidDel="00CA1412">
          <w:delText xml:space="preserve"> </w:delText>
        </w:r>
      </w:del>
      <w:ins w:id="437" w:author="Sanino" w:date="2012-05-24T00:09:00Z">
        <w:r w:rsidR="00CA1412">
          <w:t xml:space="preserve"> </w:t>
        </w:r>
      </w:ins>
      <w:r w:rsidRPr="00E830DA">
        <w:t>проблем</w:t>
      </w:r>
      <w:del w:id="438" w:author="Sanino" w:date="2012-05-24T00:09:00Z">
        <w:r w:rsidR="00C86AC3" w:rsidDel="00CA1412">
          <w:delText xml:space="preserve"> </w:delText>
        </w:r>
      </w:del>
      <w:ins w:id="439" w:author="Sanino" w:date="2012-05-24T00:09:00Z">
        <w:r w:rsidR="00CA1412">
          <w:t xml:space="preserve"> </w:t>
        </w:r>
      </w:ins>
      <w:r w:rsidRPr="00E830DA">
        <w:t>будь-якого</w:t>
      </w:r>
      <w:del w:id="440" w:author="Sanino" w:date="2012-05-24T00:09:00Z">
        <w:r w:rsidR="00C86AC3" w:rsidDel="00CA1412">
          <w:delText xml:space="preserve"> </w:delText>
        </w:r>
      </w:del>
      <w:ins w:id="441" w:author="Sanino" w:date="2012-05-24T00:09:00Z">
        <w:r w:rsidR="00CA1412">
          <w:t xml:space="preserve"> </w:t>
        </w:r>
      </w:ins>
      <w:r w:rsidRPr="00E830DA">
        <w:t>ВНЗ.</w:t>
      </w:r>
    </w:p>
    <w:p w:rsidR="00814CF1" w:rsidRDefault="002A15F0" w:rsidP="00814CF1">
      <w:r>
        <w:t>Крім</w:t>
      </w:r>
      <w:del w:id="442" w:author="Sanino" w:date="2012-05-24T00:09:00Z">
        <w:r w:rsidR="00C86AC3" w:rsidDel="00CA1412">
          <w:delText xml:space="preserve"> </w:delText>
        </w:r>
      </w:del>
      <w:ins w:id="443" w:author="Sanino" w:date="2012-05-24T00:09:00Z">
        <w:r w:rsidR="00CA1412">
          <w:t xml:space="preserve"> </w:t>
        </w:r>
      </w:ins>
      <w:r>
        <w:t>того,о</w:t>
      </w:r>
      <w:r w:rsidR="00E830DA" w:rsidRPr="00E830DA">
        <w:t>рганізація</w:t>
      </w:r>
      <w:del w:id="444" w:author="Sanino" w:date="2012-05-24T00:09:00Z">
        <w:r w:rsidR="00C86AC3" w:rsidDel="00CA1412">
          <w:delText xml:space="preserve"> </w:delText>
        </w:r>
      </w:del>
      <w:ins w:id="445" w:author="Sanino" w:date="2012-05-24T00:09:00Z">
        <w:r w:rsidR="00CA1412">
          <w:t xml:space="preserve"> </w:t>
        </w:r>
      </w:ins>
      <w:r w:rsidR="00E830DA" w:rsidRPr="00E830DA">
        <w:t>роботи</w:t>
      </w:r>
      <w:del w:id="446" w:author="Sanino" w:date="2012-05-24T00:09:00Z">
        <w:r w:rsidR="00C86AC3" w:rsidDel="00CA1412">
          <w:delText xml:space="preserve"> </w:delText>
        </w:r>
      </w:del>
      <w:ins w:id="447" w:author="Sanino" w:date="2012-05-24T00:09:00Z">
        <w:r w:rsidR="00CA1412">
          <w:t xml:space="preserve"> </w:t>
        </w:r>
      </w:ins>
      <w:r w:rsidR="00E830DA" w:rsidRPr="00E830DA">
        <w:t>сучасного</w:t>
      </w:r>
      <w:del w:id="448" w:author="Sanino" w:date="2012-05-24T00:09:00Z">
        <w:r w:rsidR="00C86AC3" w:rsidDel="00CA1412">
          <w:delText xml:space="preserve"> </w:delText>
        </w:r>
      </w:del>
      <w:ins w:id="449" w:author="Sanino" w:date="2012-05-24T00:09:00Z">
        <w:r w:rsidR="00CA1412">
          <w:t xml:space="preserve"> </w:t>
        </w:r>
      </w:ins>
      <w:r w:rsidR="00E830DA" w:rsidRPr="00E830DA">
        <w:t>вищого</w:t>
      </w:r>
      <w:del w:id="450" w:author="Sanino" w:date="2012-05-24T00:09:00Z">
        <w:r w:rsidR="00C86AC3" w:rsidDel="00CA1412">
          <w:delText xml:space="preserve"> </w:delText>
        </w:r>
      </w:del>
      <w:ins w:id="451" w:author="Sanino" w:date="2012-05-24T00:09:00Z">
        <w:r w:rsidR="00CA1412">
          <w:t xml:space="preserve"> </w:t>
        </w:r>
      </w:ins>
      <w:r w:rsidR="00E830DA" w:rsidRPr="00E830DA">
        <w:t>навчального</w:t>
      </w:r>
      <w:del w:id="452" w:author="Sanino" w:date="2012-05-24T00:09:00Z">
        <w:r w:rsidR="00C86AC3" w:rsidDel="00CA1412">
          <w:delText xml:space="preserve"> </w:delText>
        </w:r>
      </w:del>
      <w:ins w:id="453" w:author="Sanino" w:date="2012-05-24T00:09:00Z">
        <w:r w:rsidR="00CA1412">
          <w:t xml:space="preserve"> </w:t>
        </w:r>
      </w:ins>
      <w:r w:rsidR="00E830DA" w:rsidRPr="00E830DA">
        <w:t>закладу</w:t>
      </w:r>
      <w:del w:id="454" w:author="Sanino" w:date="2012-05-24T00:09:00Z">
        <w:r w:rsidR="00C86AC3" w:rsidDel="00CA1412">
          <w:delText xml:space="preserve"> </w:delText>
        </w:r>
      </w:del>
      <w:ins w:id="455" w:author="Sanino" w:date="2012-05-24T00:09:00Z">
        <w:r w:rsidR="00CA1412">
          <w:t xml:space="preserve"> </w:t>
        </w:r>
      </w:ins>
      <w:r w:rsidR="00E830DA" w:rsidRPr="00E830DA">
        <w:t>потребує</w:t>
      </w:r>
      <w:del w:id="456" w:author="Sanino" w:date="2012-05-24T00:09:00Z">
        <w:r w:rsidR="00C86AC3" w:rsidDel="00CA1412">
          <w:delText xml:space="preserve"> </w:delText>
        </w:r>
      </w:del>
      <w:ins w:id="457" w:author="Sanino" w:date="2012-05-24T00:09:00Z">
        <w:r w:rsidR="00CA1412">
          <w:t xml:space="preserve"> </w:t>
        </w:r>
      </w:ins>
      <w:r w:rsidR="00E830DA" w:rsidRPr="00E830DA">
        <w:t>постійного</w:t>
      </w:r>
      <w:del w:id="458" w:author="Sanino" w:date="2012-05-24T00:09:00Z">
        <w:r w:rsidR="00C86AC3" w:rsidDel="00CA1412">
          <w:delText xml:space="preserve"> </w:delText>
        </w:r>
      </w:del>
      <w:ins w:id="459" w:author="Sanino" w:date="2012-05-24T00:09:00Z">
        <w:r w:rsidR="00CA1412">
          <w:t xml:space="preserve"> </w:t>
        </w:r>
      </w:ins>
      <w:r w:rsidR="00E830DA" w:rsidRPr="00E830DA">
        <w:t>оформлення</w:t>
      </w:r>
      <w:del w:id="460" w:author="Sanino" w:date="2012-05-24T00:09:00Z">
        <w:r w:rsidR="00C86AC3" w:rsidDel="00CA1412">
          <w:delText xml:space="preserve"> </w:delText>
        </w:r>
      </w:del>
      <w:ins w:id="461" w:author="Sanino" w:date="2012-05-24T00:09:00Z">
        <w:r w:rsidR="00CA1412">
          <w:t xml:space="preserve"> </w:t>
        </w:r>
      </w:ins>
      <w:r w:rsidR="00E830DA" w:rsidRPr="00E830DA">
        <w:t>великої</w:t>
      </w:r>
      <w:del w:id="462" w:author="Sanino" w:date="2012-05-24T00:09:00Z">
        <w:r w:rsidR="00C86AC3" w:rsidDel="00CA1412">
          <w:delText xml:space="preserve"> </w:delText>
        </w:r>
      </w:del>
      <w:ins w:id="463" w:author="Sanino" w:date="2012-05-24T00:09:00Z">
        <w:r w:rsidR="00CA1412">
          <w:t xml:space="preserve"> </w:t>
        </w:r>
      </w:ins>
      <w:r w:rsidR="00E830DA" w:rsidRPr="00E830DA">
        <w:t>кількості</w:t>
      </w:r>
      <w:del w:id="464" w:author="Sanino" w:date="2012-05-24T00:09:00Z">
        <w:r w:rsidR="00C86AC3" w:rsidDel="00CA1412">
          <w:delText xml:space="preserve"> </w:delText>
        </w:r>
      </w:del>
      <w:ins w:id="465" w:author="Sanino" w:date="2012-05-24T00:09:00Z">
        <w:r w:rsidR="00CA1412">
          <w:t xml:space="preserve"> </w:t>
        </w:r>
      </w:ins>
      <w:r w:rsidR="00E830DA" w:rsidRPr="00E830DA">
        <w:t>документів,</w:t>
      </w:r>
      <w:del w:id="466" w:author="Sanino" w:date="2012-05-24T00:09:00Z">
        <w:r w:rsidR="00C86AC3" w:rsidDel="00CA1412">
          <w:delText xml:space="preserve"> </w:delText>
        </w:r>
      </w:del>
      <w:ins w:id="467" w:author="Sanino" w:date="2012-05-24T00:09:00Z">
        <w:r w:rsidR="00CA1412">
          <w:t xml:space="preserve"> </w:t>
        </w:r>
      </w:ins>
      <w:r w:rsidR="00E830DA" w:rsidRPr="00E830DA">
        <w:t>що,</w:t>
      </w:r>
      <w:del w:id="468" w:author="Sanino" w:date="2012-05-24T00:09:00Z">
        <w:r w:rsidR="00C86AC3" w:rsidDel="00CA1412">
          <w:delText xml:space="preserve"> </w:delText>
        </w:r>
      </w:del>
      <w:ins w:id="469" w:author="Sanino" w:date="2012-05-24T00:09:00Z">
        <w:r w:rsidR="00CA1412">
          <w:t xml:space="preserve"> </w:t>
        </w:r>
      </w:ins>
      <w:r w:rsidR="00E830DA" w:rsidRPr="00E830DA">
        <w:t>в</w:t>
      </w:r>
      <w:del w:id="470" w:author="Sanino" w:date="2012-05-24T00:09:00Z">
        <w:r w:rsidR="00C86AC3" w:rsidDel="00CA1412">
          <w:delText xml:space="preserve"> </w:delText>
        </w:r>
      </w:del>
      <w:ins w:id="471" w:author="Sanino" w:date="2012-05-24T00:09:00Z">
        <w:r w:rsidR="00CA1412">
          <w:t xml:space="preserve"> </w:t>
        </w:r>
      </w:ins>
      <w:r w:rsidR="00E830DA" w:rsidRPr="00E830DA">
        <w:t>свою</w:t>
      </w:r>
      <w:del w:id="472" w:author="Sanino" w:date="2012-05-24T00:09:00Z">
        <w:r w:rsidR="00C86AC3" w:rsidDel="00CA1412">
          <w:delText xml:space="preserve"> </w:delText>
        </w:r>
      </w:del>
      <w:ins w:id="473" w:author="Sanino" w:date="2012-05-24T00:09:00Z">
        <w:r w:rsidR="00CA1412">
          <w:t xml:space="preserve"> </w:t>
        </w:r>
      </w:ins>
      <w:r w:rsidR="00E830DA" w:rsidRPr="00E830DA">
        <w:t>чергу,</w:t>
      </w:r>
      <w:del w:id="474" w:author="Sanino" w:date="2012-05-24T00:09:00Z">
        <w:r w:rsidR="00C86AC3" w:rsidDel="00CA1412">
          <w:delText xml:space="preserve"> </w:delText>
        </w:r>
      </w:del>
      <w:ins w:id="475" w:author="Sanino" w:date="2012-05-24T00:09:00Z">
        <w:r w:rsidR="00CA1412">
          <w:t xml:space="preserve"> </w:t>
        </w:r>
      </w:ins>
      <w:r w:rsidR="00E830DA" w:rsidRPr="00E830DA">
        <w:t>призводить</w:t>
      </w:r>
      <w:del w:id="476" w:author="Sanino" w:date="2012-05-24T00:09:00Z">
        <w:r w:rsidR="00C86AC3" w:rsidDel="00CA1412">
          <w:delText xml:space="preserve"> </w:delText>
        </w:r>
      </w:del>
      <w:ins w:id="477" w:author="Sanino" w:date="2012-05-24T00:09:00Z">
        <w:r w:rsidR="00CA1412">
          <w:t xml:space="preserve"> </w:t>
        </w:r>
      </w:ins>
      <w:r w:rsidR="00E830DA" w:rsidRPr="00E830DA">
        <w:t>до</w:t>
      </w:r>
      <w:del w:id="478" w:author="Sanino" w:date="2012-05-24T00:09:00Z">
        <w:r w:rsidR="00C86AC3" w:rsidDel="00CA1412">
          <w:delText xml:space="preserve"> </w:delText>
        </w:r>
      </w:del>
      <w:ins w:id="479" w:author="Sanino" w:date="2012-05-24T00:09:00Z">
        <w:r w:rsidR="00CA1412">
          <w:t xml:space="preserve"> </w:t>
        </w:r>
      </w:ins>
      <w:r w:rsidR="00E830DA" w:rsidRPr="00E830DA">
        <w:t>значних</w:t>
      </w:r>
      <w:del w:id="480" w:author="Sanino" w:date="2012-05-24T00:09:00Z">
        <w:r w:rsidR="00C86AC3" w:rsidDel="00CA1412">
          <w:delText xml:space="preserve"> </w:delText>
        </w:r>
      </w:del>
      <w:ins w:id="481" w:author="Sanino" w:date="2012-05-24T00:09:00Z">
        <w:r w:rsidR="00CA1412">
          <w:t xml:space="preserve"> </w:t>
        </w:r>
      </w:ins>
      <w:r w:rsidR="00E830DA" w:rsidRPr="00E830DA">
        <w:t>витрат</w:t>
      </w:r>
      <w:del w:id="482" w:author="Sanino" w:date="2012-05-24T00:09:00Z">
        <w:r w:rsidR="00C86AC3" w:rsidDel="00CA1412">
          <w:delText xml:space="preserve"> </w:delText>
        </w:r>
      </w:del>
      <w:ins w:id="483" w:author="Sanino" w:date="2012-05-24T00:09:00Z">
        <w:r w:rsidR="00CA1412">
          <w:t xml:space="preserve"> </w:t>
        </w:r>
      </w:ins>
      <w:r w:rsidR="00E830DA" w:rsidRPr="00E830DA">
        <w:t>часу</w:t>
      </w:r>
      <w:del w:id="484" w:author="Sanino" w:date="2012-05-24T00:09:00Z">
        <w:r w:rsidR="00C86AC3" w:rsidDel="00CA1412">
          <w:delText xml:space="preserve"> </w:delText>
        </w:r>
      </w:del>
      <w:ins w:id="485" w:author="Sanino" w:date="2012-05-24T00:09:00Z">
        <w:r w:rsidR="00CA1412">
          <w:t xml:space="preserve"> </w:t>
        </w:r>
      </w:ins>
      <w:r w:rsidR="00E830DA" w:rsidRPr="00E830DA">
        <w:t>на</w:t>
      </w:r>
      <w:del w:id="486" w:author="Sanino" w:date="2012-05-24T00:09:00Z">
        <w:r w:rsidR="00C86AC3" w:rsidDel="00CA1412">
          <w:delText xml:space="preserve"> </w:delText>
        </w:r>
      </w:del>
      <w:ins w:id="487" w:author="Sanino" w:date="2012-05-24T00:09:00Z">
        <w:r w:rsidR="00CA1412">
          <w:t xml:space="preserve"> </w:t>
        </w:r>
      </w:ins>
      <w:r w:rsidR="00E830DA" w:rsidRPr="00E830DA">
        <w:t>розгляд</w:t>
      </w:r>
      <w:del w:id="488" w:author="Sanino" w:date="2012-05-24T00:09:00Z">
        <w:r w:rsidR="00C86AC3" w:rsidDel="00CA1412">
          <w:delText xml:space="preserve"> </w:delText>
        </w:r>
      </w:del>
      <w:ins w:id="489" w:author="Sanino" w:date="2012-05-24T00:09:00Z">
        <w:r w:rsidR="00CA1412">
          <w:t xml:space="preserve"> </w:t>
        </w:r>
      </w:ins>
      <w:r w:rsidR="00E830DA" w:rsidRPr="00E830DA">
        <w:t>однотипної</w:t>
      </w:r>
      <w:del w:id="490" w:author="Sanino" w:date="2012-05-24T00:09:00Z">
        <w:r w:rsidR="00C86AC3" w:rsidDel="00CA1412">
          <w:delText xml:space="preserve"> </w:delText>
        </w:r>
      </w:del>
      <w:ins w:id="491" w:author="Sanino" w:date="2012-05-24T00:09:00Z">
        <w:r w:rsidR="00CA1412">
          <w:t xml:space="preserve"> </w:t>
        </w:r>
      </w:ins>
      <w:r w:rsidR="00E830DA" w:rsidRPr="00E830DA">
        <w:t>інформації</w:t>
      </w:r>
      <w:del w:id="492" w:author="Sanino" w:date="2012-05-24T00:09:00Z">
        <w:r w:rsidR="00C86AC3" w:rsidDel="00CA1412">
          <w:delText xml:space="preserve"> </w:delText>
        </w:r>
      </w:del>
      <w:ins w:id="493" w:author="Sanino" w:date="2012-05-24T00:09:00Z">
        <w:r w:rsidR="00CA1412">
          <w:t xml:space="preserve"> </w:t>
        </w:r>
      </w:ins>
      <w:r w:rsidR="00E830DA" w:rsidRPr="00E830DA">
        <w:t>та</w:t>
      </w:r>
      <w:del w:id="494" w:author="Sanino" w:date="2012-05-24T00:09:00Z">
        <w:r w:rsidR="00C86AC3" w:rsidDel="00CA1412">
          <w:delText xml:space="preserve"> </w:delText>
        </w:r>
      </w:del>
      <w:ins w:id="495" w:author="Sanino" w:date="2012-05-24T00:09:00Z">
        <w:r w:rsidR="00CA1412">
          <w:t xml:space="preserve"> </w:t>
        </w:r>
      </w:ins>
      <w:r w:rsidR="00E830DA" w:rsidRPr="00E830DA">
        <w:t>виконання</w:t>
      </w:r>
      <w:del w:id="496" w:author="Sanino" w:date="2012-05-24T00:09:00Z">
        <w:r w:rsidR="00C86AC3" w:rsidDel="00CA1412">
          <w:delText xml:space="preserve"> </w:delText>
        </w:r>
      </w:del>
      <w:ins w:id="497" w:author="Sanino" w:date="2012-05-24T00:09:00Z">
        <w:r w:rsidR="00CA1412">
          <w:t xml:space="preserve"> </w:t>
        </w:r>
      </w:ins>
      <w:r w:rsidR="00E830DA" w:rsidRPr="00E830DA">
        <w:t>рутинних</w:t>
      </w:r>
      <w:del w:id="498" w:author="Sanino" w:date="2012-05-24T00:09:00Z">
        <w:r w:rsidR="00C86AC3" w:rsidDel="00CA1412">
          <w:delText xml:space="preserve"> </w:delText>
        </w:r>
      </w:del>
      <w:ins w:id="499" w:author="Sanino" w:date="2012-05-24T00:09:00Z">
        <w:r w:rsidR="00CA1412">
          <w:t xml:space="preserve"> </w:t>
        </w:r>
      </w:ins>
      <w:r w:rsidR="00E830DA" w:rsidRPr="00E830DA">
        <w:t>процесів.</w:t>
      </w:r>
    </w:p>
    <w:p w:rsidR="00357B92" w:rsidRPr="009A623E" w:rsidRDefault="00E830DA" w:rsidP="00357B92">
      <w:pPr>
        <w:rPr>
          <w:ins w:id="500" w:author="Sanino" w:date="2012-05-23T18:43:00Z"/>
          <w:lang w:val="ru-RU"/>
          <w:rPrChange w:id="501" w:author="Sanino" w:date="2012-05-23T23:51:00Z">
            <w:rPr>
              <w:ins w:id="502" w:author="Sanino" w:date="2012-05-23T18:43:00Z"/>
              <w:lang w:val="en-US"/>
            </w:rPr>
          </w:rPrChange>
        </w:rPr>
        <w:pPrChange w:id="503" w:author="Sanino" w:date="2012-05-23T18:43:00Z">
          <w:pPr>
            <w:ind w:firstLine="0"/>
            <w:jc w:val="left"/>
          </w:pPr>
        </w:pPrChange>
      </w:pPr>
      <w:r w:rsidRPr="00E830DA">
        <w:t>Таким</w:t>
      </w:r>
      <w:del w:id="504" w:author="Sanino" w:date="2012-05-24T00:09:00Z">
        <w:r w:rsidR="00C86AC3" w:rsidDel="00CA1412">
          <w:delText xml:space="preserve"> </w:delText>
        </w:r>
      </w:del>
      <w:ins w:id="505" w:author="Sanino" w:date="2012-05-24T00:09:00Z">
        <w:r w:rsidR="00CA1412">
          <w:t xml:space="preserve"> </w:t>
        </w:r>
      </w:ins>
      <w:r w:rsidRPr="00E830DA">
        <w:t>чином,</w:t>
      </w:r>
      <w:del w:id="506" w:author="Sanino" w:date="2012-05-24T00:09:00Z">
        <w:r w:rsidR="00C86AC3" w:rsidDel="00CA1412">
          <w:delText xml:space="preserve"> </w:delText>
        </w:r>
      </w:del>
      <w:ins w:id="507" w:author="Sanino" w:date="2012-05-24T00:09:00Z">
        <w:r w:rsidR="00CA1412">
          <w:t xml:space="preserve"> </w:t>
        </w:r>
      </w:ins>
      <w:r w:rsidRPr="00E830DA">
        <w:t>програмне</w:t>
      </w:r>
      <w:del w:id="508" w:author="Sanino" w:date="2012-05-24T00:09:00Z">
        <w:r w:rsidR="00C86AC3" w:rsidDel="00CA1412">
          <w:delText xml:space="preserve"> </w:delText>
        </w:r>
      </w:del>
      <w:ins w:id="509" w:author="Sanino" w:date="2012-05-24T00:09:00Z">
        <w:r w:rsidR="00CA1412">
          <w:t xml:space="preserve"> </w:t>
        </w:r>
      </w:ins>
      <w:r w:rsidRPr="00E830DA">
        <w:t>забезпечення</w:t>
      </w:r>
      <w:del w:id="510" w:author="Sanino" w:date="2012-05-24T00:09:00Z">
        <w:r w:rsidR="00C86AC3" w:rsidDel="00CA1412">
          <w:delText xml:space="preserve"> </w:delText>
        </w:r>
      </w:del>
      <w:ins w:id="511" w:author="Sanino" w:date="2012-05-24T00:09:00Z">
        <w:r w:rsidR="00CA1412">
          <w:t xml:space="preserve"> </w:t>
        </w:r>
      </w:ins>
      <w:r w:rsidRPr="00E830DA">
        <w:t>автоматизації</w:t>
      </w:r>
      <w:del w:id="512" w:author="Sanino" w:date="2012-05-24T00:09:00Z">
        <w:r w:rsidR="00C86AC3" w:rsidDel="00CA1412">
          <w:delText xml:space="preserve"> </w:delText>
        </w:r>
      </w:del>
      <w:ins w:id="513" w:author="Sanino" w:date="2012-05-24T00:09:00Z">
        <w:r w:rsidR="00CA1412">
          <w:t xml:space="preserve"> </w:t>
        </w:r>
      </w:ins>
      <w:r w:rsidRPr="00E830DA">
        <w:t>розрахунку</w:t>
      </w:r>
      <w:del w:id="514" w:author="Sanino" w:date="2012-05-24T00:09:00Z">
        <w:r w:rsidR="00C86AC3" w:rsidDel="00CA1412">
          <w:delText xml:space="preserve"> </w:delText>
        </w:r>
      </w:del>
      <w:ins w:id="515" w:author="Sanino" w:date="2012-05-24T00:09:00Z">
        <w:r w:rsidR="00CA1412">
          <w:t xml:space="preserve"> </w:t>
        </w:r>
      </w:ins>
      <w:r w:rsidRPr="00E830DA">
        <w:t>дозв</w:t>
      </w:r>
      <w:r w:rsidRPr="00E830DA">
        <w:t>о</w:t>
      </w:r>
      <w:r w:rsidRPr="00E830DA">
        <w:t>лить</w:t>
      </w:r>
      <w:del w:id="516" w:author="Sanino" w:date="2012-05-24T00:09:00Z">
        <w:r w:rsidR="00C86AC3" w:rsidDel="00CA1412">
          <w:delText xml:space="preserve"> </w:delText>
        </w:r>
      </w:del>
      <w:ins w:id="517" w:author="Sanino" w:date="2012-05-24T00:09:00Z">
        <w:r w:rsidR="00CA1412">
          <w:t xml:space="preserve"> </w:t>
        </w:r>
      </w:ins>
      <w:r w:rsidRPr="00E830DA">
        <w:t>практично</w:t>
      </w:r>
      <w:del w:id="518" w:author="Sanino" w:date="2012-05-24T00:09:00Z">
        <w:r w:rsidR="00C86AC3" w:rsidDel="00CA1412">
          <w:delText xml:space="preserve"> </w:delText>
        </w:r>
      </w:del>
      <w:ins w:id="519" w:author="Sanino" w:date="2012-05-24T00:09:00Z">
        <w:r w:rsidR="00CA1412">
          <w:t xml:space="preserve"> </w:t>
        </w:r>
      </w:ins>
      <w:r w:rsidRPr="00E830DA">
        <w:t>повністю</w:t>
      </w:r>
      <w:del w:id="520" w:author="Sanino" w:date="2012-05-24T00:09:00Z">
        <w:r w:rsidR="00C86AC3" w:rsidDel="00CA1412">
          <w:delText xml:space="preserve"> </w:delText>
        </w:r>
      </w:del>
      <w:ins w:id="521" w:author="Sanino" w:date="2012-05-24T00:09:00Z">
        <w:r w:rsidR="00CA1412">
          <w:t xml:space="preserve"> </w:t>
        </w:r>
      </w:ins>
      <w:r w:rsidRPr="00E830DA">
        <w:t>звільнитися</w:t>
      </w:r>
      <w:del w:id="522" w:author="Sanino" w:date="2012-05-24T00:09:00Z">
        <w:r w:rsidR="00C86AC3" w:rsidDel="00CA1412">
          <w:delText xml:space="preserve"> </w:delText>
        </w:r>
      </w:del>
      <w:ins w:id="523" w:author="Sanino" w:date="2012-05-24T00:09:00Z">
        <w:r w:rsidR="00CA1412">
          <w:t xml:space="preserve"> </w:t>
        </w:r>
      </w:ins>
      <w:r w:rsidRPr="00E830DA">
        <w:t>від</w:t>
      </w:r>
      <w:del w:id="524" w:author="Sanino" w:date="2012-05-24T00:09:00Z">
        <w:r w:rsidR="00C86AC3" w:rsidDel="00CA1412">
          <w:delText xml:space="preserve"> </w:delText>
        </w:r>
      </w:del>
      <w:ins w:id="525" w:author="Sanino" w:date="2012-05-24T00:09:00Z">
        <w:r w:rsidR="00CA1412">
          <w:t xml:space="preserve"> </w:t>
        </w:r>
      </w:ins>
      <w:r w:rsidRPr="00E830DA">
        <w:t>рутинних</w:t>
      </w:r>
      <w:del w:id="526" w:author="Sanino" w:date="2012-05-24T00:09:00Z">
        <w:r w:rsidR="00C86AC3" w:rsidDel="00CA1412">
          <w:delText xml:space="preserve"> </w:delText>
        </w:r>
      </w:del>
      <w:ins w:id="527" w:author="Sanino" w:date="2012-05-24T00:09:00Z">
        <w:r w:rsidR="00CA1412">
          <w:t xml:space="preserve"> </w:t>
        </w:r>
      </w:ins>
      <w:r w:rsidRPr="00E830DA">
        <w:t>процедур,</w:t>
      </w:r>
      <w:del w:id="528" w:author="Sanino" w:date="2012-05-24T00:09:00Z">
        <w:r w:rsidR="00C86AC3" w:rsidDel="00CA1412">
          <w:delText xml:space="preserve"> </w:delText>
        </w:r>
      </w:del>
      <w:ins w:id="529" w:author="Sanino" w:date="2012-05-24T00:09:00Z">
        <w:r w:rsidR="00CA1412">
          <w:t xml:space="preserve"> </w:t>
        </w:r>
      </w:ins>
      <w:r w:rsidRPr="00E830DA">
        <w:t>пов'язаних</w:t>
      </w:r>
      <w:del w:id="530" w:author="Sanino" w:date="2012-05-24T00:09:00Z">
        <w:r w:rsidR="00C86AC3" w:rsidDel="00CA1412">
          <w:delText xml:space="preserve"> </w:delText>
        </w:r>
      </w:del>
      <w:ins w:id="531" w:author="Sanino" w:date="2012-05-24T00:09:00Z">
        <w:r w:rsidR="00CA1412">
          <w:t xml:space="preserve"> </w:t>
        </w:r>
      </w:ins>
      <w:r w:rsidRPr="00E830DA">
        <w:t>з</w:t>
      </w:r>
      <w:del w:id="532" w:author="Sanino" w:date="2012-05-24T00:09:00Z">
        <w:r w:rsidR="00C86AC3" w:rsidDel="00CA1412">
          <w:delText xml:space="preserve"> </w:delText>
        </w:r>
      </w:del>
      <w:ins w:id="533" w:author="Sanino" w:date="2012-05-24T00:09:00Z">
        <w:r w:rsidR="00CA1412">
          <w:t xml:space="preserve"> </w:t>
        </w:r>
      </w:ins>
      <w:r w:rsidRPr="00E830DA">
        <w:t>розподілом</w:t>
      </w:r>
      <w:del w:id="534" w:author="Sanino" w:date="2012-05-24T00:09:00Z">
        <w:r w:rsidR="00C86AC3" w:rsidDel="00CA1412">
          <w:delText xml:space="preserve"> </w:delText>
        </w:r>
      </w:del>
      <w:ins w:id="535" w:author="Sanino" w:date="2012-05-24T00:09:00Z">
        <w:r w:rsidR="00CA1412">
          <w:t xml:space="preserve"> </w:t>
        </w:r>
      </w:ins>
      <w:r w:rsidRPr="00E830DA">
        <w:t>навантаження</w:t>
      </w:r>
      <w:del w:id="536" w:author="Sanino" w:date="2012-05-24T00:09:00Z">
        <w:r w:rsidR="00C86AC3" w:rsidDel="00CA1412">
          <w:delText xml:space="preserve"> </w:delText>
        </w:r>
      </w:del>
      <w:ins w:id="537" w:author="Sanino" w:date="2012-05-24T00:09:00Z">
        <w:r w:rsidR="00CA1412">
          <w:t xml:space="preserve"> </w:t>
        </w:r>
      </w:ins>
      <w:r w:rsidRPr="00E830DA">
        <w:t>по</w:t>
      </w:r>
      <w:del w:id="538" w:author="Sanino" w:date="2012-05-24T00:09:00Z">
        <w:r w:rsidR="00C86AC3" w:rsidDel="00CA1412">
          <w:delText xml:space="preserve"> </w:delText>
        </w:r>
      </w:del>
      <w:ins w:id="539" w:author="Sanino" w:date="2012-05-24T00:09:00Z">
        <w:r w:rsidR="00CA1412">
          <w:t xml:space="preserve"> </w:t>
        </w:r>
      </w:ins>
      <w:r w:rsidRPr="00E830DA">
        <w:t>кафедрам.</w:t>
      </w:r>
      <w:del w:id="540" w:author="Sanino" w:date="2012-05-24T00:09:00Z">
        <w:r w:rsidR="00C86AC3" w:rsidDel="00CA1412">
          <w:delText xml:space="preserve"> </w:delText>
        </w:r>
      </w:del>
      <w:ins w:id="541" w:author="Sanino" w:date="2012-05-24T00:09:00Z">
        <w:r w:rsidR="00CA1412">
          <w:t xml:space="preserve"> </w:t>
        </w:r>
      </w:ins>
      <w:r w:rsidRPr="00E830DA">
        <w:t>Це,</w:t>
      </w:r>
      <w:del w:id="542" w:author="Sanino" w:date="2012-05-24T00:09:00Z">
        <w:r w:rsidR="00C86AC3" w:rsidDel="00CA1412">
          <w:delText xml:space="preserve"> </w:delText>
        </w:r>
      </w:del>
      <w:ins w:id="543" w:author="Sanino" w:date="2012-05-24T00:09:00Z">
        <w:r w:rsidR="00CA1412">
          <w:t xml:space="preserve"> </w:t>
        </w:r>
      </w:ins>
      <w:r w:rsidRPr="00E830DA">
        <w:t>в</w:t>
      </w:r>
      <w:del w:id="544" w:author="Sanino" w:date="2012-05-24T00:09:00Z">
        <w:r w:rsidR="00C86AC3" w:rsidDel="00CA1412">
          <w:delText xml:space="preserve"> </w:delText>
        </w:r>
      </w:del>
      <w:ins w:id="545" w:author="Sanino" w:date="2012-05-24T00:09:00Z">
        <w:r w:rsidR="00CA1412">
          <w:t xml:space="preserve"> </w:t>
        </w:r>
      </w:ins>
      <w:r w:rsidRPr="00E830DA">
        <w:t>свою</w:t>
      </w:r>
      <w:del w:id="546" w:author="Sanino" w:date="2012-05-24T00:09:00Z">
        <w:r w:rsidR="00C86AC3" w:rsidDel="00CA1412">
          <w:delText xml:space="preserve"> </w:delText>
        </w:r>
      </w:del>
      <w:ins w:id="547" w:author="Sanino" w:date="2012-05-24T00:09:00Z">
        <w:r w:rsidR="00CA1412">
          <w:t xml:space="preserve"> </w:t>
        </w:r>
      </w:ins>
      <w:r w:rsidRPr="00E830DA">
        <w:t>чергу,</w:t>
      </w:r>
      <w:del w:id="548" w:author="Sanino" w:date="2012-05-24T00:09:00Z">
        <w:r w:rsidR="00C86AC3" w:rsidDel="00CA1412">
          <w:delText xml:space="preserve"> </w:delText>
        </w:r>
      </w:del>
      <w:ins w:id="549" w:author="Sanino" w:date="2012-05-24T00:09:00Z">
        <w:r w:rsidR="00CA1412">
          <w:t xml:space="preserve"> </w:t>
        </w:r>
      </w:ins>
      <w:r w:rsidRPr="00E830DA">
        <w:t>істотно</w:t>
      </w:r>
      <w:del w:id="550" w:author="Sanino" w:date="2012-05-24T00:09:00Z">
        <w:r w:rsidR="00C86AC3" w:rsidDel="00CA1412">
          <w:delText xml:space="preserve"> </w:delText>
        </w:r>
      </w:del>
      <w:ins w:id="551" w:author="Sanino" w:date="2012-05-24T00:09:00Z">
        <w:r w:rsidR="00CA1412">
          <w:t xml:space="preserve"> </w:t>
        </w:r>
      </w:ins>
      <w:r w:rsidRPr="00E830DA">
        <w:t>підвищує</w:t>
      </w:r>
      <w:del w:id="552" w:author="Sanino" w:date="2012-05-24T00:09:00Z">
        <w:r w:rsidR="00C86AC3" w:rsidDel="00CA1412">
          <w:delText xml:space="preserve"> </w:delText>
        </w:r>
      </w:del>
      <w:ins w:id="553" w:author="Sanino" w:date="2012-05-24T00:09:00Z">
        <w:r w:rsidR="00CA1412">
          <w:t xml:space="preserve"> </w:t>
        </w:r>
      </w:ins>
      <w:r w:rsidRPr="00E830DA">
        <w:t>ефективність</w:t>
      </w:r>
      <w:del w:id="554" w:author="Sanino" w:date="2012-05-24T00:09:00Z">
        <w:r w:rsidR="00C86AC3" w:rsidDel="00CA1412">
          <w:delText xml:space="preserve"> </w:delText>
        </w:r>
      </w:del>
      <w:ins w:id="555" w:author="Sanino" w:date="2012-05-24T00:09:00Z">
        <w:r w:rsidR="00CA1412">
          <w:t xml:space="preserve"> </w:t>
        </w:r>
      </w:ins>
      <w:r w:rsidRPr="00E830DA">
        <w:t>діяльності</w:t>
      </w:r>
      <w:del w:id="556" w:author="Sanino" w:date="2012-05-24T00:09:00Z">
        <w:r w:rsidR="00C86AC3" w:rsidDel="00CA1412">
          <w:delText xml:space="preserve"> </w:delText>
        </w:r>
      </w:del>
      <w:ins w:id="557" w:author="Sanino" w:date="2012-05-24T00:09:00Z">
        <w:r w:rsidR="00CA1412">
          <w:t xml:space="preserve"> </w:t>
        </w:r>
      </w:ins>
      <w:r w:rsidRPr="00E830DA">
        <w:t>навчально-методичного</w:t>
      </w:r>
      <w:del w:id="558" w:author="Sanino" w:date="2012-05-24T00:09:00Z">
        <w:r w:rsidR="00C86AC3" w:rsidDel="00CA1412">
          <w:delText xml:space="preserve"> </w:delText>
        </w:r>
      </w:del>
      <w:ins w:id="559" w:author="Sanino" w:date="2012-05-24T00:09:00Z">
        <w:r w:rsidR="00CA1412">
          <w:t xml:space="preserve"> </w:t>
        </w:r>
      </w:ins>
      <w:r w:rsidRPr="00E830DA">
        <w:t>відділу</w:t>
      </w:r>
      <w:del w:id="560" w:author="Sanino" w:date="2012-05-24T00:09:00Z">
        <w:r w:rsidR="00C86AC3" w:rsidDel="00CA1412">
          <w:delText xml:space="preserve"> </w:delText>
        </w:r>
      </w:del>
      <w:ins w:id="561" w:author="Sanino" w:date="2012-05-24T00:09:00Z">
        <w:r w:rsidR="00CA1412">
          <w:t xml:space="preserve"> </w:t>
        </w:r>
      </w:ins>
      <w:r w:rsidRPr="00E830DA">
        <w:t>ВУЗу,</w:t>
      </w:r>
      <w:del w:id="562" w:author="Sanino" w:date="2012-05-24T00:09:00Z">
        <w:r w:rsidR="00C86AC3" w:rsidDel="00CA1412">
          <w:delText xml:space="preserve"> </w:delText>
        </w:r>
      </w:del>
      <w:ins w:id="563" w:author="Sanino" w:date="2012-05-24T00:09:00Z">
        <w:r w:rsidR="00CA1412">
          <w:t xml:space="preserve"> </w:t>
        </w:r>
      </w:ins>
      <w:r w:rsidRPr="00E830DA">
        <w:t>покращуючи</w:t>
      </w:r>
      <w:del w:id="564" w:author="Sanino" w:date="2012-05-24T00:09:00Z">
        <w:r w:rsidR="00C86AC3" w:rsidDel="00CA1412">
          <w:delText xml:space="preserve"> </w:delText>
        </w:r>
      </w:del>
      <w:ins w:id="565" w:author="Sanino" w:date="2012-05-24T00:09:00Z">
        <w:r w:rsidR="00CA1412">
          <w:t xml:space="preserve"> </w:t>
        </w:r>
      </w:ins>
      <w:r w:rsidRPr="00E830DA">
        <w:t>часові</w:t>
      </w:r>
      <w:del w:id="566" w:author="Sanino" w:date="2012-05-24T00:09:00Z">
        <w:r w:rsidR="00C86AC3" w:rsidDel="00CA1412">
          <w:delText xml:space="preserve"> </w:delText>
        </w:r>
      </w:del>
      <w:ins w:id="567" w:author="Sanino" w:date="2012-05-24T00:09:00Z">
        <w:r w:rsidR="00CA1412">
          <w:t xml:space="preserve"> </w:t>
        </w:r>
      </w:ins>
      <w:r w:rsidRPr="00E830DA">
        <w:t>та</w:t>
      </w:r>
      <w:del w:id="568" w:author="Sanino" w:date="2012-05-24T00:09:00Z">
        <w:r w:rsidR="00C86AC3" w:rsidDel="00CA1412">
          <w:delText xml:space="preserve"> </w:delText>
        </w:r>
      </w:del>
      <w:ins w:id="569" w:author="Sanino" w:date="2012-05-24T00:09:00Z">
        <w:r w:rsidR="00CA1412">
          <w:t xml:space="preserve"> </w:t>
        </w:r>
      </w:ins>
      <w:r w:rsidRPr="00E830DA">
        <w:t>якісні</w:t>
      </w:r>
      <w:del w:id="570" w:author="Sanino" w:date="2012-05-24T00:09:00Z">
        <w:r w:rsidR="00C86AC3" w:rsidDel="00CA1412">
          <w:delText xml:space="preserve"> </w:delText>
        </w:r>
      </w:del>
      <w:ins w:id="571" w:author="Sanino" w:date="2012-05-24T00:09:00Z">
        <w:r w:rsidR="00CA1412">
          <w:t xml:space="preserve"> </w:t>
        </w:r>
      </w:ins>
      <w:r w:rsidRPr="00E830DA">
        <w:t>показники</w:t>
      </w:r>
      <w:del w:id="572" w:author="Sanino" w:date="2012-05-24T00:09:00Z">
        <w:r w:rsidR="00C86AC3" w:rsidDel="00CA1412">
          <w:delText xml:space="preserve"> </w:delText>
        </w:r>
      </w:del>
      <w:ins w:id="573" w:author="Sanino" w:date="2012-05-24T00:09:00Z">
        <w:r w:rsidR="00CA1412">
          <w:t xml:space="preserve"> </w:t>
        </w:r>
      </w:ins>
      <w:r w:rsidRPr="00E830DA">
        <w:t>роботи</w:t>
      </w:r>
      <w:del w:id="574" w:author="Sanino" w:date="2012-05-24T00:09:00Z">
        <w:r w:rsidR="00C86AC3" w:rsidDel="00CA1412">
          <w:delText xml:space="preserve"> </w:delText>
        </w:r>
      </w:del>
      <w:ins w:id="575" w:author="Sanino" w:date="2012-05-24T00:09:00Z">
        <w:r w:rsidR="00CA1412">
          <w:t xml:space="preserve"> </w:t>
        </w:r>
      </w:ins>
      <w:r w:rsidRPr="00E830DA">
        <w:t>співробітників</w:t>
      </w:r>
      <w:del w:id="576" w:author="Sanino" w:date="2012-05-24T00:09:00Z">
        <w:r w:rsidR="00C86AC3" w:rsidDel="00CA1412">
          <w:delText xml:space="preserve"> </w:delText>
        </w:r>
      </w:del>
      <w:ins w:id="577" w:author="Sanino" w:date="2012-05-24T00:09:00Z">
        <w:r w:rsidR="00CA1412">
          <w:t xml:space="preserve"> </w:t>
        </w:r>
      </w:ins>
      <w:r w:rsidRPr="00E830DA">
        <w:t>відділу.</w:t>
      </w:r>
      <w:del w:id="578" w:author="Sanino" w:date="2012-05-24T00:09:00Z">
        <w:r w:rsidR="00C86AC3" w:rsidDel="00CA1412">
          <w:delText xml:space="preserve"> </w:delText>
        </w:r>
      </w:del>
      <w:ins w:id="579" w:author="Sanino" w:date="2012-05-24T00:09:00Z">
        <w:r w:rsidR="00CA1412">
          <w:t xml:space="preserve"> </w:t>
        </w:r>
      </w:ins>
      <w:r w:rsidRPr="00E830DA">
        <w:t>Також,</w:t>
      </w:r>
      <w:del w:id="580" w:author="Sanino" w:date="2012-05-24T00:09:00Z">
        <w:r w:rsidR="00C86AC3" w:rsidDel="00CA1412">
          <w:delText xml:space="preserve"> </w:delText>
        </w:r>
      </w:del>
      <w:ins w:id="581" w:author="Sanino" w:date="2012-05-24T00:09:00Z">
        <w:r w:rsidR="00CA1412">
          <w:t xml:space="preserve"> </w:t>
        </w:r>
      </w:ins>
      <w:r w:rsidRPr="00E830DA">
        <w:t>не</w:t>
      </w:r>
      <w:del w:id="582" w:author="Sanino" w:date="2012-05-24T00:09:00Z">
        <w:r w:rsidR="00C86AC3" w:rsidDel="00CA1412">
          <w:delText xml:space="preserve"> </w:delText>
        </w:r>
      </w:del>
      <w:ins w:id="583" w:author="Sanino" w:date="2012-05-24T00:09:00Z">
        <w:r w:rsidR="00CA1412">
          <w:t xml:space="preserve"> </w:t>
        </w:r>
      </w:ins>
      <w:r w:rsidRPr="00E830DA">
        <w:t>викл</w:t>
      </w:r>
      <w:r w:rsidRPr="00E830DA">
        <w:t>ю</w:t>
      </w:r>
      <w:r w:rsidRPr="00E830DA">
        <w:t>чено</w:t>
      </w:r>
      <w:del w:id="584" w:author="Sanino" w:date="2012-05-24T00:09:00Z">
        <w:r w:rsidR="00C86AC3" w:rsidDel="00CA1412">
          <w:delText xml:space="preserve"> </w:delText>
        </w:r>
      </w:del>
      <w:ins w:id="585" w:author="Sanino" w:date="2012-05-24T00:09:00Z">
        <w:r w:rsidR="00CA1412">
          <w:t xml:space="preserve"> </w:t>
        </w:r>
      </w:ins>
      <w:r w:rsidRPr="00E830DA">
        <w:t>створення</w:t>
      </w:r>
      <w:del w:id="586" w:author="Sanino" w:date="2012-05-24T00:09:00Z">
        <w:r w:rsidR="00C86AC3" w:rsidDel="00CA1412">
          <w:delText xml:space="preserve"> </w:delText>
        </w:r>
      </w:del>
      <w:ins w:id="587" w:author="Sanino" w:date="2012-05-24T00:09:00Z">
        <w:r w:rsidR="00CA1412">
          <w:t xml:space="preserve"> </w:t>
        </w:r>
      </w:ins>
      <w:r w:rsidRPr="00E830DA">
        <w:t>іншими</w:t>
      </w:r>
      <w:del w:id="588" w:author="Sanino" w:date="2012-05-24T00:09:00Z">
        <w:r w:rsidR="00C86AC3" w:rsidDel="00CA1412">
          <w:delText xml:space="preserve"> </w:delText>
        </w:r>
      </w:del>
      <w:ins w:id="589" w:author="Sanino" w:date="2012-05-24T00:09:00Z">
        <w:r w:rsidR="00CA1412">
          <w:t xml:space="preserve"> </w:t>
        </w:r>
      </w:ins>
      <w:r w:rsidRPr="00E830DA">
        <w:t>розробниками</w:t>
      </w:r>
      <w:del w:id="590" w:author="Sanino" w:date="2012-05-24T00:09:00Z">
        <w:r w:rsidR="00C86AC3" w:rsidDel="00CA1412">
          <w:delText xml:space="preserve"> </w:delText>
        </w:r>
      </w:del>
      <w:ins w:id="591" w:author="Sanino" w:date="2012-05-24T00:09:00Z">
        <w:r w:rsidR="00CA1412">
          <w:t xml:space="preserve"> </w:t>
        </w:r>
      </w:ins>
      <w:r w:rsidRPr="00E830DA">
        <w:t>нових</w:t>
      </w:r>
      <w:del w:id="592" w:author="Sanino" w:date="2012-05-24T00:09:00Z">
        <w:r w:rsidR="00C86AC3" w:rsidDel="00CA1412">
          <w:delText xml:space="preserve"> </w:delText>
        </w:r>
      </w:del>
      <w:ins w:id="593" w:author="Sanino" w:date="2012-05-24T00:09:00Z">
        <w:r w:rsidR="00CA1412">
          <w:t xml:space="preserve"> </w:t>
        </w:r>
      </w:ins>
      <w:r w:rsidRPr="00E830DA">
        <w:t>версій</w:t>
      </w:r>
      <w:del w:id="594" w:author="Sanino" w:date="2012-05-24T00:09:00Z">
        <w:r w:rsidR="00C86AC3" w:rsidDel="00CA1412">
          <w:delText xml:space="preserve"> </w:delText>
        </w:r>
      </w:del>
      <w:ins w:id="595" w:author="Sanino" w:date="2012-05-24T00:09:00Z">
        <w:r w:rsidR="00CA1412">
          <w:t xml:space="preserve"> </w:t>
        </w:r>
      </w:ins>
      <w:r w:rsidRPr="00E830DA">
        <w:t>даної</w:t>
      </w:r>
      <w:del w:id="596" w:author="Sanino" w:date="2012-05-24T00:09:00Z">
        <w:r w:rsidR="00C86AC3" w:rsidDel="00CA1412">
          <w:delText xml:space="preserve"> </w:delText>
        </w:r>
      </w:del>
      <w:ins w:id="597" w:author="Sanino" w:date="2012-05-24T00:09:00Z">
        <w:r w:rsidR="00CA1412">
          <w:t xml:space="preserve"> </w:t>
        </w:r>
      </w:ins>
      <w:r w:rsidRPr="00E830DA">
        <w:t>програми.</w:t>
      </w:r>
      <w:ins w:id="598" w:author="Sanino" w:date="2012-05-23T18:43:00Z">
        <w:r w:rsidR="00357B92" w:rsidRPr="009A623E">
          <w:rPr>
            <w:lang w:val="ru-RU"/>
            <w:rPrChange w:id="599" w:author="Sanino" w:date="2012-05-23T23:51:00Z">
              <w:rPr>
                <w:lang w:val="en-US"/>
              </w:rPr>
            </w:rPrChange>
          </w:rPr>
          <w:br w:type="page"/>
        </w:r>
      </w:ins>
    </w:p>
    <w:p w:rsidR="00CA1412" w:rsidRDefault="00CA1412" w:rsidP="00CA1412">
      <w:pPr>
        <w:rPr>
          <w:ins w:id="600" w:author="Sanino" w:date="2012-05-24T00:08:00Z"/>
        </w:rPr>
      </w:pPr>
      <w:ins w:id="601" w:author="Sanino" w:date="2012-05-24T00:08:00Z">
        <w:r w:rsidRPr="00B7489D">
          <w:lastRenderedPageBreak/>
          <w:t>1</w:t>
        </w:r>
      </w:ins>
      <w:ins w:id="602" w:author="Sanino" w:date="2012-05-24T00:09:00Z">
        <w:r>
          <w:t xml:space="preserve"> </w:t>
        </w:r>
      </w:ins>
      <w:ins w:id="603" w:author="Sanino" w:date="2012-05-24T00:08:00Z">
        <w:r w:rsidRPr="00B7489D">
          <w:t>АНАЛІЗ</w:t>
        </w:r>
      </w:ins>
      <w:ins w:id="604" w:author="Sanino" w:date="2012-05-24T00:09:00Z">
        <w:r>
          <w:t xml:space="preserve"> </w:t>
        </w:r>
      </w:ins>
      <w:ins w:id="605" w:author="Sanino" w:date="2012-05-24T00:08:00Z">
        <w:r w:rsidRPr="00B7489D">
          <w:t>ПРЕДМЕТНОЇ</w:t>
        </w:r>
      </w:ins>
      <w:ins w:id="606" w:author="Sanino" w:date="2012-05-24T00:09:00Z">
        <w:r>
          <w:t xml:space="preserve"> </w:t>
        </w:r>
      </w:ins>
      <w:ins w:id="607" w:author="Sanino" w:date="2012-05-24T00:08:00Z">
        <w:r w:rsidRPr="00B7489D">
          <w:t>ОБЛАСТІ</w:t>
        </w:r>
      </w:ins>
    </w:p>
    <w:p w:rsidR="00CA1412" w:rsidRPr="00B7489D" w:rsidRDefault="00CA1412" w:rsidP="00CA1412">
      <w:pPr>
        <w:ind w:left="708" w:firstLine="1"/>
        <w:rPr>
          <w:ins w:id="608" w:author="Sanino" w:date="2012-05-24T00:08:00Z"/>
        </w:rPr>
        <w:pPrChange w:id="609" w:author="Sanino" w:date="2012-05-24T00:11:00Z">
          <w:pPr/>
        </w:pPrChange>
      </w:pPr>
      <w:ins w:id="610" w:author="Sanino" w:date="2012-05-24T00:08:00Z">
        <w:r>
          <w:rPr>
            <w:rFonts w:ascii="Arial" w:hAnsi="Arial" w:cs="Arial"/>
            <w:color w:val="333333"/>
            <w:sz w:val="25"/>
            <w:szCs w:val="25"/>
            <w:shd w:val="clear" w:color="auto" w:fill="F5F5F5"/>
          </w:rPr>
          <w:br/>
        </w:r>
        <w:r w:rsidRPr="00B7489D">
          <w:t>1.1</w:t>
        </w:r>
      </w:ins>
      <w:ins w:id="611" w:author="Sanino" w:date="2012-05-24T00:09:00Z">
        <w:r>
          <w:t xml:space="preserve"> </w:t>
        </w:r>
      </w:ins>
      <w:ins w:id="612" w:author="Sanino" w:date="2012-05-24T00:08:00Z">
        <w:r w:rsidRPr="00B7489D">
          <w:t>Побудова</w:t>
        </w:r>
      </w:ins>
      <w:ins w:id="613" w:author="Sanino" w:date="2012-05-24T00:09:00Z">
        <w:r>
          <w:t xml:space="preserve"> </w:t>
        </w:r>
      </w:ins>
      <w:ins w:id="614" w:author="Sanino" w:date="2012-05-24T00:08:00Z">
        <w:r w:rsidRPr="00B7489D">
          <w:t>робочих</w:t>
        </w:r>
      </w:ins>
      <w:ins w:id="615" w:author="Sanino" w:date="2012-05-24T00:09:00Z">
        <w:r>
          <w:t xml:space="preserve"> </w:t>
        </w:r>
      </w:ins>
      <w:ins w:id="616" w:author="Sanino" w:date="2012-05-24T00:08:00Z">
        <w:r w:rsidRPr="00B7489D">
          <w:t>навчальних</w:t>
        </w:r>
      </w:ins>
      <w:ins w:id="617" w:author="Sanino" w:date="2012-05-24T00:09:00Z">
        <w:r>
          <w:t xml:space="preserve"> </w:t>
        </w:r>
      </w:ins>
      <w:ins w:id="618" w:author="Sanino" w:date="2012-05-24T00:08:00Z">
        <w:r w:rsidRPr="00B7489D">
          <w:t>планів</w:t>
        </w:r>
      </w:ins>
    </w:p>
    <w:p w:rsidR="00CA1412" w:rsidRDefault="00CA1412" w:rsidP="00CA1412">
      <w:pPr>
        <w:rPr>
          <w:ins w:id="619" w:author="Sanino" w:date="2012-05-24T00:11:00Z"/>
          <w:lang w:val="ru-RU"/>
        </w:rPr>
        <w:pPrChange w:id="620" w:author="Sanino" w:date="2012-05-24T00:11:00Z">
          <w:pPr/>
        </w:pPrChange>
      </w:pPr>
    </w:p>
    <w:p w:rsidR="00CA1412" w:rsidRDefault="00CA1412" w:rsidP="00CA1412">
      <w:pPr>
        <w:rPr>
          <w:ins w:id="621" w:author="Sanino" w:date="2012-05-24T00:08:00Z"/>
        </w:rPr>
        <w:pPrChange w:id="622" w:author="Sanino" w:date="2012-05-24T00:11:00Z">
          <w:pPr/>
        </w:pPrChange>
      </w:pPr>
      <w:ins w:id="623" w:author="Sanino" w:date="2012-05-24T00:08:00Z">
        <w:r w:rsidRPr="00B7489D">
          <w:t>Робочий</w:t>
        </w:r>
      </w:ins>
      <w:ins w:id="624" w:author="Sanino" w:date="2012-05-24T00:09:00Z">
        <w:r>
          <w:t xml:space="preserve"> </w:t>
        </w:r>
      </w:ins>
      <w:ins w:id="625" w:author="Sanino" w:date="2012-05-24T00:08:00Z">
        <w:r w:rsidRPr="00B7489D">
          <w:t>навчальний</w:t>
        </w:r>
      </w:ins>
      <w:ins w:id="626" w:author="Sanino" w:date="2012-05-24T00:09:00Z">
        <w:r>
          <w:t xml:space="preserve"> </w:t>
        </w:r>
      </w:ins>
      <w:ins w:id="627" w:author="Sanino" w:date="2012-05-24T00:08:00Z">
        <w:r w:rsidRPr="00B7489D">
          <w:t>план</w:t>
        </w:r>
      </w:ins>
      <w:ins w:id="628" w:author="Sanino" w:date="2012-05-24T00:09:00Z">
        <w:r>
          <w:t xml:space="preserve"> </w:t>
        </w:r>
      </w:ins>
      <w:ins w:id="629" w:author="Sanino" w:date="2012-05-24T00:08:00Z">
        <w:r w:rsidRPr="00B7489D">
          <w:t>(РНП)</w:t>
        </w:r>
      </w:ins>
      <w:ins w:id="630" w:author="Sanino" w:date="2012-05-24T00:09:00Z">
        <w:r>
          <w:t xml:space="preserve"> </w:t>
        </w:r>
      </w:ins>
      <w:ins w:id="631" w:author="Sanino" w:date="2012-05-24T00:08:00Z">
        <w:r w:rsidRPr="00B7489D">
          <w:t>-</w:t>
        </w:r>
      </w:ins>
      <w:ins w:id="632" w:author="Sanino" w:date="2012-05-24T00:09:00Z">
        <w:r>
          <w:t xml:space="preserve"> </w:t>
        </w:r>
      </w:ins>
      <w:ins w:id="633" w:author="Sanino" w:date="2012-05-24T00:08:00Z">
        <w:r w:rsidRPr="00B7489D">
          <w:t>це</w:t>
        </w:r>
      </w:ins>
      <w:ins w:id="634" w:author="Sanino" w:date="2012-05-24T00:09:00Z">
        <w:r>
          <w:t xml:space="preserve"> </w:t>
        </w:r>
      </w:ins>
      <w:ins w:id="635" w:author="Sanino" w:date="2012-05-24T00:08:00Z">
        <w:r w:rsidRPr="00B7489D">
          <w:t>основний</w:t>
        </w:r>
      </w:ins>
      <w:ins w:id="636" w:author="Sanino" w:date="2012-05-24T00:09:00Z">
        <w:r>
          <w:t xml:space="preserve"> </w:t>
        </w:r>
      </w:ins>
      <w:ins w:id="637" w:author="Sanino" w:date="2012-05-24T00:08:00Z">
        <w:r w:rsidRPr="00B7489D">
          <w:t>нормативний</w:t>
        </w:r>
      </w:ins>
      <w:ins w:id="638" w:author="Sanino" w:date="2012-05-24T00:09:00Z">
        <w:r>
          <w:t xml:space="preserve"> </w:t>
        </w:r>
      </w:ins>
      <w:ins w:id="639" w:author="Sanino" w:date="2012-05-24T00:08:00Z">
        <w:r w:rsidRPr="00B7489D">
          <w:t>документ</w:t>
        </w:r>
      </w:ins>
      <w:ins w:id="640" w:author="Sanino" w:date="2012-05-24T00:09:00Z">
        <w:r>
          <w:t xml:space="preserve"> </w:t>
        </w:r>
      </w:ins>
      <w:ins w:id="641" w:author="Sanino" w:date="2012-05-24T00:08:00Z">
        <w:r w:rsidRPr="00B7489D">
          <w:t>напряму</w:t>
        </w:r>
      </w:ins>
      <w:ins w:id="642" w:author="Sanino" w:date="2012-05-24T00:09:00Z">
        <w:r>
          <w:t xml:space="preserve"> </w:t>
        </w:r>
      </w:ins>
      <w:ins w:id="643" w:author="Sanino" w:date="2012-05-24T00:08:00Z">
        <w:r w:rsidRPr="00B7489D">
          <w:t>(спеціальності)</w:t>
        </w:r>
      </w:ins>
      <w:ins w:id="644" w:author="Sanino" w:date="2012-05-24T00:09:00Z">
        <w:r>
          <w:t xml:space="preserve"> </w:t>
        </w:r>
      </w:ins>
      <w:ins w:id="645" w:author="Sanino" w:date="2012-05-24T00:08:00Z">
        <w:r w:rsidRPr="00B7489D">
          <w:t>на</w:t>
        </w:r>
      </w:ins>
      <w:ins w:id="646" w:author="Sanino" w:date="2012-05-24T00:09:00Z">
        <w:r>
          <w:t xml:space="preserve"> </w:t>
        </w:r>
      </w:ins>
      <w:ins w:id="647" w:author="Sanino" w:date="2012-05-24T00:08:00Z">
        <w:r w:rsidRPr="00B7489D">
          <w:t>черговий</w:t>
        </w:r>
      </w:ins>
      <w:ins w:id="648" w:author="Sanino" w:date="2012-05-24T00:09:00Z">
        <w:r>
          <w:t xml:space="preserve"> </w:t>
        </w:r>
      </w:ins>
      <w:ins w:id="649" w:author="Sanino" w:date="2012-05-24T00:08:00Z">
        <w:r w:rsidRPr="00B7489D">
          <w:t>навчальний</w:t>
        </w:r>
      </w:ins>
      <w:ins w:id="650" w:author="Sanino" w:date="2012-05-24T00:09:00Z">
        <w:r>
          <w:t xml:space="preserve"> </w:t>
        </w:r>
      </w:ins>
      <w:ins w:id="651" w:author="Sanino" w:date="2012-05-24T00:08:00Z">
        <w:r w:rsidRPr="00B7489D">
          <w:t>рік.</w:t>
        </w:r>
      </w:ins>
      <w:ins w:id="652" w:author="Sanino" w:date="2012-05-24T00:09:00Z">
        <w:r>
          <w:t xml:space="preserve"> </w:t>
        </w:r>
      </w:ins>
      <w:ins w:id="653" w:author="Sanino" w:date="2012-05-24T00:08:00Z">
        <w:r>
          <w:t>Р</w:t>
        </w:r>
        <w:r w:rsidRPr="00B7489D">
          <w:t>НП</w:t>
        </w:r>
      </w:ins>
      <w:ins w:id="654" w:author="Sanino" w:date="2012-05-24T00:09:00Z">
        <w:r>
          <w:t xml:space="preserve"> </w:t>
        </w:r>
      </w:ins>
      <w:ins w:id="655" w:author="Sanino" w:date="2012-05-24T00:08:00Z">
        <w:r w:rsidRPr="00B7489D">
          <w:t>складається</w:t>
        </w:r>
      </w:ins>
      <w:ins w:id="656" w:author="Sanino" w:date="2012-05-24T00:09:00Z">
        <w:r>
          <w:t xml:space="preserve"> </w:t>
        </w:r>
      </w:ins>
      <w:ins w:id="657" w:author="Sanino" w:date="2012-05-24T00:08:00Z">
        <w:r w:rsidRPr="00B7489D">
          <w:t>на</w:t>
        </w:r>
      </w:ins>
      <w:ins w:id="658" w:author="Sanino" w:date="2012-05-24T00:09:00Z">
        <w:r>
          <w:t xml:space="preserve"> </w:t>
        </w:r>
      </w:ins>
      <w:ins w:id="659" w:author="Sanino" w:date="2012-05-24T00:08:00Z">
        <w:r w:rsidRPr="00B7489D">
          <w:t>о</w:t>
        </w:r>
        <w:r w:rsidRPr="00B7489D">
          <w:t>с</w:t>
        </w:r>
        <w:r w:rsidRPr="00B7489D">
          <w:t>нові</w:t>
        </w:r>
      </w:ins>
      <w:ins w:id="660" w:author="Sanino" w:date="2012-05-24T00:09:00Z">
        <w:r>
          <w:t xml:space="preserve"> </w:t>
        </w:r>
      </w:ins>
      <w:ins w:id="661" w:author="Sanino" w:date="2012-05-24T00:08:00Z">
        <w:r w:rsidRPr="00B7489D">
          <w:t>навчального</w:t>
        </w:r>
      </w:ins>
      <w:ins w:id="662" w:author="Sanino" w:date="2012-05-24T00:09:00Z">
        <w:r>
          <w:t xml:space="preserve"> </w:t>
        </w:r>
      </w:ins>
      <w:ins w:id="663" w:author="Sanino" w:date="2012-05-24T00:08:00Z">
        <w:r w:rsidRPr="00B7489D">
          <w:t>плану</w:t>
        </w:r>
      </w:ins>
      <w:ins w:id="664" w:author="Sanino" w:date="2012-05-24T00:09:00Z">
        <w:r>
          <w:t xml:space="preserve"> </w:t>
        </w:r>
      </w:ins>
      <w:ins w:id="665" w:author="Sanino" w:date="2012-05-24T00:08:00Z">
        <w:r w:rsidRPr="00B7489D">
          <w:t>по</w:t>
        </w:r>
      </w:ins>
      <w:ins w:id="666" w:author="Sanino" w:date="2012-05-24T00:09:00Z">
        <w:r>
          <w:t xml:space="preserve"> </w:t>
        </w:r>
      </w:ins>
      <w:ins w:id="667" w:author="Sanino" w:date="2012-05-24T00:08:00Z">
        <w:r w:rsidRPr="00B7489D">
          <w:t>курсам</w:t>
        </w:r>
      </w:ins>
      <w:ins w:id="668" w:author="Sanino" w:date="2012-05-24T00:09:00Z">
        <w:r>
          <w:t xml:space="preserve"> </w:t>
        </w:r>
      </w:ins>
      <w:ins w:id="669" w:author="Sanino" w:date="2012-05-24T00:08:00Z">
        <w:r w:rsidRPr="00B7489D">
          <w:t>і</w:t>
        </w:r>
      </w:ins>
      <w:ins w:id="670" w:author="Sanino" w:date="2012-05-24T00:09:00Z">
        <w:r>
          <w:t xml:space="preserve"> </w:t>
        </w:r>
      </w:ins>
      <w:ins w:id="671" w:author="Sanino" w:date="2012-05-24T00:08:00Z">
        <w:r w:rsidRPr="00B7489D">
          <w:t>включає</w:t>
        </w:r>
      </w:ins>
      <w:ins w:id="672" w:author="Sanino" w:date="2012-05-24T00:09:00Z">
        <w:r>
          <w:t xml:space="preserve"> </w:t>
        </w:r>
      </w:ins>
      <w:ins w:id="673" w:author="Sanino" w:date="2012-05-24T00:08:00Z">
        <w:r w:rsidRPr="00B7489D">
          <w:t>в</w:t>
        </w:r>
      </w:ins>
      <w:ins w:id="674" w:author="Sanino" w:date="2012-05-24T00:09:00Z">
        <w:r>
          <w:t xml:space="preserve"> </w:t>
        </w:r>
      </w:ins>
      <w:ins w:id="675" w:author="Sanino" w:date="2012-05-24T00:08:00Z">
        <w:r w:rsidRPr="00B7489D">
          <w:t>себе</w:t>
        </w:r>
      </w:ins>
      <w:ins w:id="676" w:author="Sanino" w:date="2012-05-24T00:09:00Z">
        <w:r>
          <w:t xml:space="preserve"> </w:t>
        </w:r>
      </w:ins>
      <w:ins w:id="677" w:author="Sanino" w:date="2012-05-24T00:08:00Z">
        <w:r w:rsidRPr="00B7489D">
          <w:t>графік</w:t>
        </w:r>
      </w:ins>
      <w:ins w:id="678" w:author="Sanino" w:date="2012-05-24T00:09:00Z">
        <w:r>
          <w:t xml:space="preserve"> </w:t>
        </w:r>
      </w:ins>
      <w:ins w:id="679" w:author="Sanino" w:date="2012-05-24T00:08:00Z">
        <w:r w:rsidRPr="00B7489D">
          <w:t>навчального</w:t>
        </w:r>
      </w:ins>
      <w:ins w:id="680" w:author="Sanino" w:date="2012-05-24T00:09:00Z">
        <w:r>
          <w:t xml:space="preserve"> </w:t>
        </w:r>
      </w:ins>
      <w:ins w:id="681" w:author="Sanino" w:date="2012-05-24T00:08:00Z">
        <w:r w:rsidRPr="00B7489D">
          <w:t>пр</w:t>
        </w:r>
        <w:r w:rsidRPr="00B7489D">
          <w:t>о</w:t>
        </w:r>
        <w:r w:rsidRPr="00B7489D">
          <w:t>цесу,</w:t>
        </w:r>
      </w:ins>
      <w:ins w:id="682" w:author="Sanino" w:date="2012-05-24T00:09:00Z">
        <w:r>
          <w:t xml:space="preserve"> </w:t>
        </w:r>
      </w:ins>
      <w:ins w:id="683" w:author="Sanino" w:date="2012-05-24T00:08:00Z">
        <w:r w:rsidRPr="00B7489D">
          <w:t>план</w:t>
        </w:r>
      </w:ins>
      <w:ins w:id="684" w:author="Sanino" w:date="2012-05-24T00:09:00Z">
        <w:r>
          <w:t xml:space="preserve"> </w:t>
        </w:r>
      </w:ins>
      <w:ins w:id="685" w:author="Sanino" w:date="2012-05-24T00:08:00Z">
        <w:r w:rsidRPr="00B7489D">
          <w:t>навчального</w:t>
        </w:r>
      </w:ins>
      <w:ins w:id="686" w:author="Sanino" w:date="2012-05-24T00:09:00Z">
        <w:r>
          <w:t xml:space="preserve"> </w:t>
        </w:r>
      </w:ins>
      <w:ins w:id="687" w:author="Sanino" w:date="2012-05-24T00:08:00Z">
        <w:r w:rsidRPr="00B7489D">
          <w:t>процесу</w:t>
        </w:r>
      </w:ins>
      <w:ins w:id="688" w:author="Sanino" w:date="2012-05-24T00:09:00Z">
        <w:r>
          <w:t xml:space="preserve"> </w:t>
        </w:r>
      </w:ins>
      <w:ins w:id="689" w:author="Sanino" w:date="2012-05-24T00:08:00Z">
        <w:r w:rsidRPr="00B7489D">
          <w:t>по</w:t>
        </w:r>
      </w:ins>
      <w:ins w:id="690" w:author="Sanino" w:date="2012-05-24T00:09:00Z">
        <w:r>
          <w:t xml:space="preserve"> </w:t>
        </w:r>
      </w:ins>
      <w:ins w:id="691" w:author="Sanino" w:date="2012-05-24T00:08:00Z">
        <w:r w:rsidRPr="00B7489D">
          <w:t>семестрах,</w:t>
        </w:r>
      </w:ins>
      <w:ins w:id="692" w:author="Sanino" w:date="2012-05-24T00:09:00Z">
        <w:r>
          <w:t xml:space="preserve"> </w:t>
        </w:r>
      </w:ins>
      <w:ins w:id="693" w:author="Sanino" w:date="2012-05-24T00:08:00Z">
        <w:r w:rsidRPr="00B7489D">
          <w:t>який</w:t>
        </w:r>
      </w:ins>
      <w:ins w:id="694" w:author="Sanino" w:date="2012-05-24T00:09:00Z">
        <w:r>
          <w:t xml:space="preserve"> </w:t>
        </w:r>
      </w:ins>
      <w:ins w:id="695" w:author="Sanino" w:date="2012-05-24T00:08:00Z">
        <w:r w:rsidRPr="00B7489D">
          <w:t>визначає</w:t>
        </w:r>
      </w:ins>
      <w:ins w:id="696" w:author="Sanino" w:date="2012-05-24T00:09:00Z">
        <w:r>
          <w:t xml:space="preserve"> </w:t>
        </w:r>
      </w:ins>
      <w:ins w:id="697" w:author="Sanino" w:date="2012-05-24T00:08:00Z">
        <w:r w:rsidRPr="00B7489D">
          <w:t>перелік,</w:t>
        </w:r>
      </w:ins>
      <w:ins w:id="698" w:author="Sanino" w:date="2012-05-24T00:09:00Z">
        <w:r>
          <w:t xml:space="preserve"> </w:t>
        </w:r>
      </w:ins>
      <w:ins w:id="699" w:author="Sanino" w:date="2012-05-24T00:08:00Z">
        <w:r w:rsidRPr="00B7489D">
          <w:t>обсяг</w:t>
        </w:r>
      </w:ins>
      <w:ins w:id="700" w:author="Sanino" w:date="2012-05-24T00:09:00Z">
        <w:r>
          <w:t xml:space="preserve"> </w:t>
        </w:r>
      </w:ins>
      <w:ins w:id="701" w:author="Sanino" w:date="2012-05-24T00:08:00Z">
        <w:r w:rsidRPr="00B7489D">
          <w:t>і</w:t>
        </w:r>
      </w:ins>
      <w:ins w:id="702" w:author="Sanino" w:date="2012-05-24T00:09:00Z">
        <w:r>
          <w:t xml:space="preserve"> </w:t>
        </w:r>
      </w:ins>
      <w:ins w:id="703" w:author="Sanino" w:date="2012-05-24T00:08:00Z">
        <w:r w:rsidRPr="00B7489D">
          <w:t>послідовність</w:t>
        </w:r>
      </w:ins>
      <w:ins w:id="704" w:author="Sanino" w:date="2012-05-24T00:09:00Z">
        <w:r>
          <w:t xml:space="preserve"> </w:t>
        </w:r>
      </w:ins>
      <w:ins w:id="705" w:author="Sanino" w:date="2012-05-24T00:08:00Z">
        <w:r w:rsidRPr="00B7489D">
          <w:t>дисциплін,</w:t>
        </w:r>
      </w:ins>
      <w:ins w:id="706" w:author="Sanino" w:date="2012-05-24T00:09:00Z">
        <w:r>
          <w:t xml:space="preserve"> </w:t>
        </w:r>
      </w:ins>
      <w:ins w:id="707" w:author="Sanino" w:date="2012-05-24T00:08:00Z">
        <w:r w:rsidRPr="00B7489D">
          <w:t>які</w:t>
        </w:r>
      </w:ins>
      <w:ins w:id="708" w:author="Sanino" w:date="2012-05-24T00:09:00Z">
        <w:r>
          <w:t xml:space="preserve"> </w:t>
        </w:r>
      </w:ins>
      <w:ins w:id="709" w:author="Sanino" w:date="2012-05-24T00:08:00Z">
        <w:r w:rsidRPr="00B7489D">
          <w:t>вивчаються,</w:t>
        </w:r>
      </w:ins>
      <w:ins w:id="710" w:author="Sanino" w:date="2012-05-24T00:09:00Z">
        <w:r>
          <w:t xml:space="preserve"> </w:t>
        </w:r>
      </w:ins>
      <w:ins w:id="711" w:author="Sanino" w:date="2012-05-24T00:08:00Z">
        <w:r w:rsidRPr="00B7489D">
          <w:t>форми</w:t>
        </w:r>
      </w:ins>
      <w:ins w:id="712" w:author="Sanino" w:date="2012-05-24T00:09:00Z">
        <w:r>
          <w:t xml:space="preserve"> </w:t>
        </w:r>
      </w:ins>
      <w:ins w:id="713" w:author="Sanino" w:date="2012-05-24T00:08:00Z">
        <w:r w:rsidRPr="00B7489D">
          <w:t>проведення</w:t>
        </w:r>
      </w:ins>
      <w:ins w:id="714" w:author="Sanino" w:date="2012-05-24T00:09:00Z">
        <w:r>
          <w:t xml:space="preserve"> </w:t>
        </w:r>
      </w:ins>
      <w:ins w:id="715" w:author="Sanino" w:date="2012-05-24T00:08:00Z">
        <w:r w:rsidRPr="00B7489D">
          <w:t>навчальних</w:t>
        </w:r>
      </w:ins>
      <w:ins w:id="716" w:author="Sanino" w:date="2012-05-24T00:09:00Z">
        <w:r>
          <w:t xml:space="preserve"> </w:t>
        </w:r>
      </w:ins>
      <w:ins w:id="717" w:author="Sanino" w:date="2012-05-24T00:08:00Z">
        <w:r w:rsidRPr="00B7489D">
          <w:t>з</w:t>
        </w:r>
        <w:r w:rsidRPr="00B7489D">
          <w:t>а</w:t>
        </w:r>
        <w:r w:rsidRPr="00B7489D">
          <w:t>нять</w:t>
        </w:r>
      </w:ins>
      <w:ins w:id="718" w:author="Sanino" w:date="2012-05-24T00:09:00Z">
        <w:r>
          <w:t xml:space="preserve"> </w:t>
        </w:r>
      </w:ins>
      <w:ins w:id="719" w:author="Sanino" w:date="2012-05-24T00:08:00Z">
        <w:r w:rsidRPr="00B7489D">
          <w:t>та</w:t>
        </w:r>
      </w:ins>
      <w:ins w:id="720" w:author="Sanino" w:date="2012-05-24T00:09:00Z">
        <w:r>
          <w:t xml:space="preserve"> </w:t>
        </w:r>
      </w:ins>
      <w:ins w:id="721" w:author="Sanino" w:date="2012-05-24T00:08:00Z">
        <w:r w:rsidRPr="00B7489D">
          <w:t>їх</w:t>
        </w:r>
      </w:ins>
      <w:ins w:id="722" w:author="Sanino" w:date="2012-05-24T00:09:00Z">
        <w:r>
          <w:t xml:space="preserve"> </w:t>
        </w:r>
      </w:ins>
      <w:ins w:id="723" w:author="Sanino" w:date="2012-05-24T00:08:00Z">
        <w:r w:rsidRPr="00B7489D">
          <w:t>обсяги,</w:t>
        </w:r>
      </w:ins>
      <w:ins w:id="724" w:author="Sanino" w:date="2012-05-24T00:09:00Z">
        <w:r>
          <w:t xml:space="preserve"> </w:t>
        </w:r>
      </w:ins>
      <w:ins w:id="725" w:author="Sanino" w:date="2012-05-24T00:08:00Z">
        <w:r w:rsidRPr="00B7489D">
          <w:t>форми</w:t>
        </w:r>
      </w:ins>
      <w:ins w:id="726" w:author="Sanino" w:date="2012-05-24T00:09:00Z">
        <w:r>
          <w:t xml:space="preserve"> </w:t>
        </w:r>
      </w:ins>
      <w:ins w:id="727" w:author="Sanino" w:date="2012-05-24T00:08:00Z">
        <w:r w:rsidRPr="00B7489D">
          <w:t>проведення</w:t>
        </w:r>
      </w:ins>
      <w:ins w:id="728" w:author="Sanino" w:date="2012-05-24T00:09:00Z">
        <w:r>
          <w:t xml:space="preserve"> </w:t>
        </w:r>
      </w:ins>
      <w:ins w:id="729" w:author="Sanino" w:date="2012-05-24T00:08:00Z">
        <w:r w:rsidRPr="00B7489D">
          <w:t>поточного</w:t>
        </w:r>
      </w:ins>
      <w:ins w:id="730" w:author="Sanino" w:date="2012-05-24T00:09:00Z">
        <w:r>
          <w:t xml:space="preserve"> </w:t>
        </w:r>
      </w:ins>
      <w:ins w:id="731" w:author="Sanino" w:date="2012-05-24T00:08:00Z">
        <w:r w:rsidRPr="00B7489D">
          <w:t>та</w:t>
        </w:r>
      </w:ins>
      <w:ins w:id="732" w:author="Sanino" w:date="2012-05-24T00:09:00Z">
        <w:r>
          <w:t xml:space="preserve"> </w:t>
        </w:r>
      </w:ins>
      <w:ins w:id="733" w:author="Sanino" w:date="2012-05-24T00:08:00Z">
        <w:r w:rsidRPr="00B7489D">
          <w:t>підсумкового</w:t>
        </w:r>
      </w:ins>
      <w:ins w:id="734" w:author="Sanino" w:date="2012-05-24T00:09:00Z">
        <w:r>
          <w:t xml:space="preserve"> </w:t>
        </w:r>
      </w:ins>
      <w:ins w:id="735" w:author="Sanino" w:date="2012-05-24T00:08:00Z">
        <w:r w:rsidRPr="00B7489D">
          <w:t>контролю,</w:t>
        </w:r>
      </w:ins>
      <w:ins w:id="736" w:author="Sanino" w:date="2012-05-24T00:09:00Z">
        <w:r>
          <w:t xml:space="preserve"> </w:t>
        </w:r>
      </w:ins>
      <w:ins w:id="737" w:author="Sanino" w:date="2012-05-24T00:08:00Z">
        <w:r w:rsidRPr="00B7489D">
          <w:t>державної</w:t>
        </w:r>
      </w:ins>
      <w:ins w:id="738" w:author="Sanino" w:date="2012-05-24T00:09:00Z">
        <w:r>
          <w:t xml:space="preserve"> </w:t>
        </w:r>
      </w:ins>
      <w:ins w:id="739" w:author="Sanino" w:date="2012-05-24T00:08:00Z">
        <w:r w:rsidRPr="00B7489D">
          <w:t>атестації,види</w:t>
        </w:r>
      </w:ins>
      <w:ins w:id="740" w:author="Sanino" w:date="2012-05-24T00:09:00Z">
        <w:r>
          <w:t xml:space="preserve"> </w:t>
        </w:r>
      </w:ins>
      <w:ins w:id="741" w:author="Sanino" w:date="2012-05-24T00:08:00Z">
        <w:r w:rsidRPr="00B7489D">
          <w:t>завдань</w:t>
        </w:r>
      </w:ins>
      <w:ins w:id="742" w:author="Sanino" w:date="2012-05-24T00:09:00Z">
        <w:r>
          <w:t xml:space="preserve"> </w:t>
        </w:r>
      </w:ins>
      <w:ins w:id="743" w:author="Sanino" w:date="2012-05-24T00:08:00Z">
        <w:r w:rsidRPr="00B7489D">
          <w:t>для</w:t>
        </w:r>
      </w:ins>
      <w:ins w:id="744" w:author="Sanino" w:date="2012-05-24T00:09:00Z">
        <w:r>
          <w:t xml:space="preserve"> </w:t>
        </w:r>
      </w:ins>
      <w:ins w:id="745" w:author="Sanino" w:date="2012-05-24T00:08:00Z">
        <w:r w:rsidRPr="00B7489D">
          <w:t>самостійної</w:t>
        </w:r>
      </w:ins>
      <w:ins w:id="746" w:author="Sanino" w:date="2012-05-24T00:09:00Z">
        <w:r>
          <w:t xml:space="preserve"> </w:t>
        </w:r>
      </w:ins>
      <w:ins w:id="747" w:author="Sanino" w:date="2012-05-24T00:08:00Z">
        <w:r w:rsidRPr="00B7489D">
          <w:t>роботи</w:t>
        </w:r>
      </w:ins>
      <w:ins w:id="748" w:author="Sanino" w:date="2012-05-24T00:09:00Z">
        <w:r>
          <w:t xml:space="preserve"> </w:t>
        </w:r>
      </w:ins>
      <w:ins w:id="749" w:author="Sanino" w:date="2012-05-24T00:08:00Z">
        <w:r w:rsidRPr="00B7489D">
          <w:t>студе</w:t>
        </w:r>
        <w:r w:rsidRPr="00B7489D">
          <w:t>н</w:t>
        </w:r>
        <w:r w:rsidRPr="00B7489D">
          <w:t>тів.</w:t>
        </w:r>
      </w:ins>
      <w:ins w:id="750" w:author="Sanino" w:date="2012-05-24T00:09:00Z">
        <w:r>
          <w:t xml:space="preserve"> </w:t>
        </w:r>
      </w:ins>
      <w:ins w:id="751" w:author="Sanino" w:date="2012-05-24T00:08:00Z">
        <w:r w:rsidRPr="00B7489D">
          <w:br/>
          <w:t>З</w:t>
        </w:r>
      </w:ins>
      <w:ins w:id="752" w:author="Sanino" w:date="2012-05-24T00:09:00Z">
        <w:r>
          <w:t xml:space="preserve"> </w:t>
        </w:r>
      </w:ins>
      <w:ins w:id="753" w:author="Sanino" w:date="2012-05-24T00:08:00Z">
        <w:r w:rsidRPr="00B7489D">
          <w:t>урахуванням</w:t>
        </w:r>
      </w:ins>
      <w:ins w:id="754" w:author="Sanino" w:date="2012-05-24T00:09:00Z">
        <w:r>
          <w:t xml:space="preserve"> </w:t>
        </w:r>
      </w:ins>
      <w:ins w:id="755" w:author="Sanino" w:date="2012-05-24T00:08:00Z">
        <w:r w:rsidRPr="00B7489D">
          <w:t>вимог</w:t>
        </w:r>
      </w:ins>
      <w:ins w:id="756" w:author="Sanino" w:date="2012-05-24T00:09:00Z">
        <w:r>
          <w:t xml:space="preserve"> </w:t>
        </w:r>
      </w:ins>
      <w:ins w:id="757" w:author="Sanino" w:date="2012-05-24T00:08:00Z">
        <w:r w:rsidRPr="00B7489D">
          <w:t>кредитно-модульної</w:t>
        </w:r>
      </w:ins>
      <w:ins w:id="758" w:author="Sanino" w:date="2012-05-24T00:09:00Z">
        <w:r>
          <w:t xml:space="preserve"> </w:t>
        </w:r>
      </w:ins>
      <w:ins w:id="759" w:author="Sanino" w:date="2012-05-24T00:08:00Z">
        <w:r w:rsidRPr="00B7489D">
          <w:t>с</w:t>
        </w:r>
        <w:r>
          <w:t>истеми</w:t>
        </w:r>
      </w:ins>
      <w:ins w:id="760" w:author="Sanino" w:date="2012-05-24T00:09:00Z">
        <w:r>
          <w:t xml:space="preserve"> </w:t>
        </w:r>
      </w:ins>
      <w:ins w:id="761" w:author="Sanino" w:date="2012-05-24T00:08:00Z">
        <w:r>
          <w:t>в</w:t>
        </w:r>
      </w:ins>
      <w:ins w:id="762" w:author="Sanino" w:date="2012-05-24T00:09:00Z">
        <w:r>
          <w:t xml:space="preserve"> </w:t>
        </w:r>
      </w:ins>
      <w:ins w:id="763" w:author="Sanino" w:date="2012-05-24T00:08:00Z">
        <w:r>
          <w:t>робочі</w:t>
        </w:r>
      </w:ins>
      <w:ins w:id="764" w:author="Sanino" w:date="2012-05-24T00:09:00Z">
        <w:r>
          <w:t xml:space="preserve"> </w:t>
        </w:r>
      </w:ins>
      <w:ins w:id="765" w:author="Sanino" w:date="2012-05-24T00:08:00Z">
        <w:r>
          <w:t>навчальні</w:t>
        </w:r>
      </w:ins>
      <w:ins w:id="766" w:author="Sanino" w:date="2012-05-24T00:09:00Z">
        <w:r>
          <w:t xml:space="preserve"> </w:t>
        </w:r>
      </w:ins>
      <w:ins w:id="767" w:author="Sanino" w:date="2012-05-24T00:08:00Z">
        <w:r>
          <w:t>пл</w:t>
        </w:r>
        <w:r>
          <w:t>а</w:t>
        </w:r>
        <w:r>
          <w:t>ни</w:t>
        </w:r>
      </w:ins>
      <w:ins w:id="768" w:author="Sanino" w:date="2012-05-24T00:09:00Z">
        <w:r>
          <w:t xml:space="preserve"> </w:t>
        </w:r>
      </w:ins>
      <w:ins w:id="769" w:author="Sanino" w:date="2012-05-24T00:08:00Z">
        <w:r>
          <w:t>повинна</w:t>
        </w:r>
      </w:ins>
      <w:ins w:id="770" w:author="Sanino" w:date="2012-05-24T00:09:00Z">
        <w:r>
          <w:rPr>
            <w:lang w:val="ru-RU"/>
          </w:rPr>
          <w:t xml:space="preserve"> </w:t>
        </w:r>
      </w:ins>
      <w:ins w:id="771" w:author="Sanino" w:date="2012-05-24T00:08:00Z">
        <w:r>
          <w:t>бути</w:t>
        </w:r>
      </w:ins>
      <w:ins w:id="772" w:author="Sanino" w:date="2012-05-24T00:09:00Z">
        <w:r>
          <w:rPr>
            <w:lang w:val="ru-RU"/>
          </w:rPr>
          <w:t xml:space="preserve"> </w:t>
        </w:r>
      </w:ins>
      <w:ins w:id="773" w:author="Sanino" w:date="2012-05-24T00:08:00Z">
        <w:r>
          <w:t>додана</w:t>
        </w:r>
      </w:ins>
      <w:ins w:id="774" w:author="Sanino" w:date="2012-05-24T00:09:00Z">
        <w:r>
          <w:rPr>
            <w:lang w:val="ru-RU"/>
          </w:rPr>
          <w:t xml:space="preserve"> </w:t>
        </w:r>
      </w:ins>
      <w:ins w:id="775" w:author="Sanino" w:date="2012-05-24T00:08:00Z">
        <w:r>
          <w:t>наступна</w:t>
        </w:r>
      </w:ins>
      <w:ins w:id="776" w:author="Sanino" w:date="2012-05-24T00:09:00Z">
        <w:r>
          <w:t xml:space="preserve"> </w:t>
        </w:r>
      </w:ins>
      <w:ins w:id="777" w:author="Sanino" w:date="2012-05-24T00:08:00Z">
        <w:r w:rsidRPr="00B7489D">
          <w:t>інформація:</w:t>
        </w:r>
      </w:ins>
    </w:p>
    <w:p w:rsidR="00CA1412" w:rsidRPr="00B7489D" w:rsidRDefault="00CA1412" w:rsidP="00CA1412">
      <w:pPr>
        <w:pStyle w:val="a3"/>
        <w:numPr>
          <w:ilvl w:val="0"/>
          <w:numId w:val="38"/>
        </w:numPr>
        <w:tabs>
          <w:tab w:val="left" w:pos="993"/>
        </w:tabs>
        <w:ind w:left="0" w:firstLine="709"/>
        <w:rPr>
          <w:ins w:id="778" w:author="Sanino" w:date="2012-05-24T00:08:00Z"/>
        </w:rPr>
        <w:pPrChange w:id="779" w:author="Sanino" w:date="2012-05-24T00:12:00Z">
          <w:pPr/>
        </w:pPrChange>
      </w:pPr>
      <w:ins w:id="780" w:author="Sanino" w:date="2012-05-24T00:08:00Z">
        <w:r>
          <w:t>в</w:t>
        </w:r>
      </w:ins>
      <w:ins w:id="781" w:author="Sanino" w:date="2012-05-24T00:09:00Z">
        <w:r>
          <w:t xml:space="preserve"> </w:t>
        </w:r>
      </w:ins>
      <w:ins w:id="782" w:author="Sanino" w:date="2012-05-24T00:08:00Z">
        <w:r w:rsidRPr="00B7489D">
          <w:t>план</w:t>
        </w:r>
      </w:ins>
      <w:ins w:id="783" w:author="Sanino" w:date="2012-05-24T00:09:00Z">
        <w:r>
          <w:t xml:space="preserve"> </w:t>
        </w:r>
      </w:ins>
      <w:ins w:id="784" w:author="Sanino" w:date="2012-05-24T00:08:00Z">
        <w:r w:rsidRPr="00B7489D">
          <w:t>навчального</w:t>
        </w:r>
      </w:ins>
      <w:ins w:id="785" w:author="Sanino" w:date="2012-05-24T00:09:00Z">
        <w:r>
          <w:t xml:space="preserve"> </w:t>
        </w:r>
      </w:ins>
      <w:ins w:id="786" w:author="Sanino" w:date="2012-05-24T00:08:00Z">
        <w:r w:rsidRPr="00B7489D">
          <w:t>процесу</w:t>
        </w:r>
      </w:ins>
      <w:ins w:id="787" w:author="Sanino" w:date="2012-05-24T00:09:00Z">
        <w:r>
          <w:t xml:space="preserve"> </w:t>
        </w:r>
      </w:ins>
      <w:ins w:id="788" w:author="Sanino" w:date="2012-05-24T00:08:00Z">
        <w:r w:rsidRPr="00B7489D">
          <w:t>по</w:t>
        </w:r>
      </w:ins>
      <w:ins w:id="789" w:author="Sanino" w:date="2012-05-24T00:09:00Z">
        <w:r>
          <w:t xml:space="preserve"> </w:t>
        </w:r>
      </w:ins>
      <w:ins w:id="790" w:author="Sanino" w:date="2012-05-24T00:08:00Z">
        <w:r w:rsidRPr="00B7489D">
          <w:t>семестрах</w:t>
        </w:r>
      </w:ins>
      <w:ins w:id="791" w:author="Sanino" w:date="2012-05-24T00:09:00Z">
        <w:r>
          <w:t xml:space="preserve"> </w:t>
        </w:r>
      </w:ins>
      <w:ins w:id="792" w:author="Sanino" w:date="2012-05-24T00:08:00Z">
        <w:r w:rsidRPr="00B7489D">
          <w:t>в</w:t>
        </w:r>
      </w:ins>
      <w:ins w:id="793" w:author="Sanino" w:date="2012-05-24T00:09:00Z">
        <w:r>
          <w:t xml:space="preserve"> </w:t>
        </w:r>
      </w:ins>
      <w:ins w:id="794" w:author="Sanino" w:date="2012-05-24T00:08:00Z">
        <w:r w:rsidRPr="00B7489D">
          <w:t>окремому</w:t>
        </w:r>
      </w:ins>
      <w:ins w:id="795" w:author="Sanino" w:date="2012-05-24T00:09:00Z">
        <w:r>
          <w:t xml:space="preserve"> </w:t>
        </w:r>
      </w:ins>
      <w:ins w:id="796" w:author="Sanino" w:date="2012-05-24T00:08:00Z">
        <w:r>
          <w:t>додатковому</w:t>
        </w:r>
      </w:ins>
      <w:ins w:id="797" w:author="Sanino" w:date="2012-05-24T00:09:00Z">
        <w:r>
          <w:t xml:space="preserve"> </w:t>
        </w:r>
      </w:ins>
      <w:ins w:id="798" w:author="Sanino" w:date="2012-05-24T00:08:00Z">
        <w:r w:rsidRPr="00B7489D">
          <w:t>стовпці</w:t>
        </w:r>
      </w:ins>
      <w:ins w:id="799" w:author="Sanino" w:date="2012-05-24T00:09:00Z">
        <w:r>
          <w:t xml:space="preserve"> </w:t>
        </w:r>
      </w:ins>
      <w:ins w:id="800" w:author="Sanino" w:date="2012-05-24T00:08:00Z">
        <w:r w:rsidRPr="00B7489D">
          <w:t>необхідно</w:t>
        </w:r>
      </w:ins>
      <w:ins w:id="801" w:author="Sanino" w:date="2012-05-24T00:09:00Z">
        <w:r>
          <w:t xml:space="preserve"> </w:t>
        </w:r>
      </w:ins>
      <w:ins w:id="802" w:author="Sanino" w:date="2012-05-24T00:08:00Z">
        <w:r w:rsidRPr="00B7489D">
          <w:t>ввести</w:t>
        </w:r>
      </w:ins>
      <w:ins w:id="803" w:author="Sanino" w:date="2012-05-24T00:09:00Z">
        <w:r>
          <w:t xml:space="preserve"> </w:t>
        </w:r>
      </w:ins>
      <w:ins w:id="804" w:author="Sanino" w:date="2012-05-24T00:08:00Z">
        <w:r w:rsidRPr="00B7489D">
          <w:t>позначення</w:t>
        </w:r>
      </w:ins>
      <w:ins w:id="805" w:author="Sanino" w:date="2012-05-24T00:09:00Z">
        <w:r>
          <w:t xml:space="preserve"> </w:t>
        </w:r>
      </w:ins>
      <w:ins w:id="806" w:author="Sanino" w:date="2012-05-24T00:08:00Z">
        <w:r w:rsidRPr="00B7489D">
          <w:t>загального</w:t>
        </w:r>
      </w:ins>
      <w:ins w:id="807" w:author="Sanino" w:date="2012-05-24T00:09:00Z">
        <w:r>
          <w:t xml:space="preserve"> </w:t>
        </w:r>
      </w:ins>
      <w:ins w:id="808" w:author="Sanino" w:date="2012-05-24T00:08:00Z">
        <w:r w:rsidRPr="00B7489D">
          <w:t>обсягу</w:t>
        </w:r>
      </w:ins>
      <w:ins w:id="809" w:author="Sanino" w:date="2012-05-24T00:09:00Z">
        <w:r>
          <w:t xml:space="preserve"> </w:t>
        </w:r>
      </w:ins>
      <w:ins w:id="810" w:author="Sanino" w:date="2012-05-24T00:08:00Z">
        <w:r w:rsidRPr="00B7489D">
          <w:t>навчальних</w:t>
        </w:r>
      </w:ins>
      <w:ins w:id="811" w:author="Sanino" w:date="2012-05-24T00:09:00Z">
        <w:r>
          <w:t xml:space="preserve"> </w:t>
        </w:r>
      </w:ins>
      <w:ins w:id="812" w:author="Sanino" w:date="2012-05-24T00:08:00Z">
        <w:r w:rsidRPr="00B7489D">
          <w:t>дисци</w:t>
        </w:r>
        <w:r w:rsidRPr="00B7489D">
          <w:t>п</w:t>
        </w:r>
        <w:r w:rsidRPr="00B7489D">
          <w:t>лін</w:t>
        </w:r>
      </w:ins>
      <w:ins w:id="813" w:author="Sanino" w:date="2012-05-24T00:09:00Z">
        <w:r>
          <w:t xml:space="preserve"> </w:t>
        </w:r>
      </w:ins>
      <w:ins w:id="814" w:author="Sanino" w:date="2012-05-24T00:08:00Z">
        <w:r w:rsidRPr="00B7489D">
          <w:t>в</w:t>
        </w:r>
      </w:ins>
      <w:ins w:id="815" w:author="Sanino" w:date="2012-05-24T00:09:00Z">
        <w:r>
          <w:t xml:space="preserve"> </w:t>
        </w:r>
      </w:ins>
      <w:ins w:id="816" w:author="Sanino" w:date="2012-05-24T00:08:00Z">
        <w:r w:rsidRPr="00B7489D">
          <w:t>кредитах</w:t>
        </w:r>
      </w:ins>
      <w:ins w:id="817" w:author="Sanino" w:date="2012-05-24T00:09:00Z">
        <w:r>
          <w:t xml:space="preserve"> </w:t>
        </w:r>
      </w:ins>
      <w:ins w:id="818" w:author="Sanino" w:date="2012-05-24T00:08:00Z">
        <w:r w:rsidRPr="00B7489D">
          <w:t>ECTS</w:t>
        </w:r>
      </w:ins>
      <w:ins w:id="819" w:author="Sanino" w:date="2012-05-24T00:09:00Z">
        <w:r>
          <w:t xml:space="preserve"> </w:t>
        </w:r>
      </w:ins>
      <w:ins w:id="820" w:author="Sanino" w:date="2012-05-24T00:08:00Z">
        <w:r w:rsidRPr="00B7489D">
          <w:t>(36</w:t>
        </w:r>
      </w:ins>
      <w:ins w:id="821" w:author="Sanino" w:date="2012-05-24T00:09:00Z">
        <w:r>
          <w:t xml:space="preserve"> </w:t>
        </w:r>
      </w:ins>
      <w:ins w:id="822" w:author="Sanino" w:date="2012-05-24T00:08:00Z">
        <w:r w:rsidRPr="00B7489D">
          <w:t>годин</w:t>
        </w:r>
      </w:ins>
      <w:ins w:id="823" w:author="Sanino" w:date="2012-05-24T00:09:00Z">
        <w:r>
          <w:t xml:space="preserve"> </w:t>
        </w:r>
      </w:ins>
      <w:ins w:id="824" w:author="Sanino" w:date="2012-05-24T00:08:00Z">
        <w:r w:rsidRPr="00B7489D">
          <w:t>-</w:t>
        </w:r>
      </w:ins>
      <w:ins w:id="825" w:author="Sanino" w:date="2012-05-24T00:09:00Z">
        <w:r>
          <w:t xml:space="preserve"> </w:t>
        </w:r>
      </w:ins>
      <w:ins w:id="826" w:author="Sanino" w:date="2012-05-24T00:08:00Z">
        <w:r w:rsidRPr="00B7489D">
          <w:t>1</w:t>
        </w:r>
      </w:ins>
      <w:ins w:id="827" w:author="Sanino" w:date="2012-05-24T00:09:00Z">
        <w:r>
          <w:t xml:space="preserve"> </w:t>
        </w:r>
      </w:ins>
      <w:ins w:id="828" w:author="Sanino" w:date="2012-05-24T00:08:00Z">
        <w:r w:rsidRPr="00B7489D">
          <w:t>кредит);</w:t>
        </w:r>
      </w:ins>
    </w:p>
    <w:p w:rsidR="00CA1412" w:rsidRPr="00B7489D" w:rsidRDefault="00CA1412" w:rsidP="00CA1412">
      <w:pPr>
        <w:pStyle w:val="a3"/>
        <w:numPr>
          <w:ilvl w:val="0"/>
          <w:numId w:val="38"/>
        </w:numPr>
        <w:tabs>
          <w:tab w:val="left" w:pos="993"/>
        </w:tabs>
        <w:ind w:left="0" w:firstLine="709"/>
        <w:rPr>
          <w:ins w:id="829" w:author="Sanino" w:date="2012-05-24T00:08:00Z"/>
        </w:rPr>
        <w:pPrChange w:id="830" w:author="Sanino" w:date="2012-05-24T00:12:00Z">
          <w:pPr/>
        </w:pPrChange>
      </w:pPr>
      <w:ins w:id="831" w:author="Sanino" w:date="2012-05-24T00:08:00Z">
        <w:r>
          <w:t>я</w:t>
        </w:r>
        <w:r w:rsidRPr="00B7489D">
          <w:t>кщо</w:t>
        </w:r>
      </w:ins>
      <w:ins w:id="832" w:author="Sanino" w:date="2012-05-24T00:09:00Z">
        <w:r>
          <w:t xml:space="preserve"> </w:t>
        </w:r>
      </w:ins>
      <w:ins w:id="833" w:author="Sanino" w:date="2012-05-24T00:08:00Z">
        <w:r w:rsidRPr="00B7489D">
          <w:t>заняття</w:t>
        </w:r>
      </w:ins>
      <w:ins w:id="834" w:author="Sanino" w:date="2012-05-24T00:09:00Z">
        <w:r>
          <w:t xml:space="preserve"> </w:t>
        </w:r>
      </w:ins>
      <w:ins w:id="835" w:author="Sanino" w:date="2012-05-24T00:08:00Z">
        <w:r w:rsidRPr="00B7489D">
          <w:t>з</w:t>
        </w:r>
      </w:ins>
      <w:ins w:id="836" w:author="Sanino" w:date="2012-05-24T00:09:00Z">
        <w:r>
          <w:t xml:space="preserve"> </w:t>
        </w:r>
      </w:ins>
      <w:ins w:id="837" w:author="Sanino" w:date="2012-05-24T00:08:00Z">
        <w:r w:rsidRPr="00B7489D">
          <w:t>дисципліни</w:t>
        </w:r>
      </w:ins>
      <w:ins w:id="838" w:author="Sanino" w:date="2012-05-24T00:09:00Z">
        <w:r>
          <w:t xml:space="preserve"> </w:t>
        </w:r>
      </w:ins>
      <w:ins w:id="839" w:author="Sanino" w:date="2012-05-24T00:08:00Z">
        <w:r w:rsidRPr="00B7489D">
          <w:t>проводяться</w:t>
        </w:r>
      </w:ins>
      <w:ins w:id="840" w:author="Sanino" w:date="2012-05-24T00:09:00Z">
        <w:r>
          <w:t xml:space="preserve"> </w:t>
        </w:r>
      </w:ins>
      <w:ins w:id="841" w:author="Sanino" w:date="2012-05-24T00:08:00Z">
        <w:r w:rsidRPr="00B7489D">
          <w:t>протягом</w:t>
        </w:r>
      </w:ins>
      <w:ins w:id="842" w:author="Sanino" w:date="2012-05-24T00:09:00Z">
        <w:r>
          <w:t xml:space="preserve"> </w:t>
        </w:r>
      </w:ins>
      <w:ins w:id="843" w:author="Sanino" w:date="2012-05-24T00:08:00Z">
        <w:r w:rsidRPr="00B7489D">
          <w:t>декількох</w:t>
        </w:r>
      </w:ins>
      <w:ins w:id="844" w:author="Sanino" w:date="2012-05-24T00:09:00Z">
        <w:r>
          <w:t xml:space="preserve"> </w:t>
        </w:r>
      </w:ins>
      <w:ins w:id="845" w:author="Sanino" w:date="2012-05-24T00:08:00Z">
        <w:r w:rsidRPr="00B7489D">
          <w:t>семес</w:t>
        </w:r>
        <w:r w:rsidRPr="00B7489D">
          <w:t>т</w:t>
        </w:r>
        <w:r w:rsidRPr="00B7489D">
          <w:t>рів,</w:t>
        </w:r>
      </w:ins>
      <w:ins w:id="846" w:author="Sanino" w:date="2012-05-24T00:09:00Z">
        <w:r>
          <w:t xml:space="preserve"> </w:t>
        </w:r>
      </w:ins>
      <w:ins w:id="847" w:author="Sanino" w:date="2012-05-24T00:08:00Z">
        <w:r w:rsidRPr="00B7489D">
          <w:t>наприклад:</w:t>
        </w:r>
      </w:ins>
      <w:ins w:id="848" w:author="Sanino" w:date="2012-05-24T00:09:00Z">
        <w:r>
          <w:t xml:space="preserve"> </w:t>
        </w:r>
      </w:ins>
      <w:ins w:id="849" w:author="Sanino" w:date="2012-05-24T00:08:00Z">
        <w:r w:rsidRPr="00B7489D">
          <w:t>«Математика»,</w:t>
        </w:r>
      </w:ins>
      <w:ins w:id="850" w:author="Sanino" w:date="2012-05-24T00:09:00Z">
        <w:r>
          <w:t xml:space="preserve"> </w:t>
        </w:r>
      </w:ins>
      <w:ins w:id="851" w:author="Sanino" w:date="2012-05-24T00:08:00Z">
        <w:r w:rsidRPr="00B7489D">
          <w:t>«Фізика»</w:t>
        </w:r>
      </w:ins>
      <w:ins w:id="852" w:author="Sanino" w:date="2012-05-24T00:09:00Z">
        <w:r>
          <w:t xml:space="preserve"> </w:t>
        </w:r>
      </w:ins>
      <w:ins w:id="853" w:author="Sanino" w:date="2012-05-24T00:08:00Z">
        <w:r w:rsidRPr="00B7489D">
          <w:t>тощо,</w:t>
        </w:r>
      </w:ins>
      <w:ins w:id="854" w:author="Sanino" w:date="2012-05-24T00:09:00Z">
        <w:r>
          <w:t xml:space="preserve"> </w:t>
        </w:r>
      </w:ins>
      <w:ins w:id="855" w:author="Sanino" w:date="2012-05-24T00:08:00Z">
        <w:r w:rsidRPr="00B7489D">
          <w:t>то</w:t>
        </w:r>
      </w:ins>
      <w:ins w:id="856" w:author="Sanino" w:date="2012-05-24T00:09:00Z">
        <w:r>
          <w:t xml:space="preserve"> </w:t>
        </w:r>
      </w:ins>
      <w:ins w:id="857" w:author="Sanino" w:date="2012-05-24T00:08:00Z">
        <w:r w:rsidRPr="00B7489D">
          <w:t>обсяг</w:t>
        </w:r>
      </w:ins>
      <w:ins w:id="858" w:author="Sanino" w:date="2012-05-24T00:09:00Z">
        <w:r>
          <w:t xml:space="preserve"> </w:t>
        </w:r>
      </w:ins>
      <w:ins w:id="859" w:author="Sanino" w:date="2012-05-24T00:08:00Z">
        <w:r w:rsidRPr="00B7489D">
          <w:t>занят</w:t>
        </w:r>
        <w:r>
          <w:t>ь</w:t>
        </w:r>
      </w:ins>
      <w:ins w:id="860" w:author="Sanino" w:date="2012-05-24T00:09:00Z">
        <w:r>
          <w:t xml:space="preserve"> </w:t>
        </w:r>
      </w:ins>
      <w:ins w:id="861" w:author="Sanino" w:date="2012-05-24T00:08:00Z">
        <w:r>
          <w:t>(загальний,</w:t>
        </w:r>
      </w:ins>
      <w:ins w:id="862" w:author="Sanino" w:date="2012-05-24T00:09:00Z">
        <w:r>
          <w:t xml:space="preserve"> </w:t>
        </w:r>
      </w:ins>
      <w:ins w:id="863" w:author="Sanino" w:date="2012-05-24T00:08:00Z">
        <w:r>
          <w:t>ле</w:t>
        </w:r>
        <w:r>
          <w:t>к</w:t>
        </w:r>
        <w:r>
          <w:t>цій,</w:t>
        </w:r>
      </w:ins>
      <w:ins w:id="864" w:author="Sanino" w:date="2012-05-24T00:09:00Z">
        <w:r>
          <w:t xml:space="preserve"> </w:t>
        </w:r>
      </w:ins>
      <w:ins w:id="865" w:author="Sanino" w:date="2012-05-24T00:08:00Z">
        <w:r>
          <w:t>практич.</w:t>
        </w:r>
      </w:ins>
      <w:ins w:id="866" w:author="Sanino" w:date="2012-05-24T00:09:00Z">
        <w:r>
          <w:t xml:space="preserve"> </w:t>
        </w:r>
      </w:ins>
      <w:ins w:id="867" w:author="Sanino" w:date="2012-05-24T00:08:00Z">
        <w:r>
          <w:t>з</w:t>
        </w:r>
        <w:r w:rsidRPr="00B7489D">
          <w:t>анять</w:t>
        </w:r>
      </w:ins>
      <w:ins w:id="868" w:author="Sanino" w:date="2012-05-24T00:09:00Z">
        <w:r>
          <w:t xml:space="preserve"> </w:t>
        </w:r>
      </w:ins>
      <w:ins w:id="869" w:author="Sanino" w:date="2012-05-24T00:08:00Z">
        <w:r w:rsidRPr="00B7489D">
          <w:t>і</w:t>
        </w:r>
      </w:ins>
      <w:ins w:id="870" w:author="Sanino" w:date="2012-05-24T00:09:00Z">
        <w:r>
          <w:t xml:space="preserve"> </w:t>
        </w:r>
      </w:ins>
      <w:ins w:id="871" w:author="Sanino" w:date="2012-05-24T00:08:00Z">
        <w:r w:rsidRPr="00B7489D">
          <w:t>т.д.)</w:t>
        </w:r>
      </w:ins>
      <w:ins w:id="872" w:author="Sanino" w:date="2012-05-24T00:09:00Z">
        <w:r>
          <w:t xml:space="preserve"> </w:t>
        </w:r>
      </w:ins>
      <w:ins w:id="873" w:author="Sanino" w:date="2012-05-24T00:08:00Z">
        <w:r w:rsidRPr="00B7489D">
          <w:t>в</w:t>
        </w:r>
      </w:ins>
      <w:ins w:id="874" w:author="Sanino" w:date="2012-05-24T00:09:00Z">
        <w:r>
          <w:t xml:space="preserve"> </w:t>
        </w:r>
      </w:ins>
      <w:ins w:id="875" w:author="Sanino" w:date="2012-05-24T00:08:00Z">
        <w:r w:rsidRPr="00B7489D">
          <w:t>кожному</w:t>
        </w:r>
      </w:ins>
      <w:ins w:id="876" w:author="Sanino" w:date="2012-05-24T00:09:00Z">
        <w:r>
          <w:t xml:space="preserve"> </w:t>
        </w:r>
      </w:ins>
      <w:ins w:id="877" w:author="Sanino" w:date="2012-05-24T00:08:00Z">
        <w:r w:rsidRPr="00B7489D">
          <w:t>се</w:t>
        </w:r>
        <w:r>
          <w:t>местрі</w:t>
        </w:r>
      </w:ins>
      <w:ins w:id="878" w:author="Sanino" w:date="2012-05-24T00:09:00Z">
        <w:r>
          <w:t xml:space="preserve"> </w:t>
        </w:r>
      </w:ins>
      <w:ins w:id="879" w:author="Sanino" w:date="2012-05-24T00:08:00Z">
        <w:r>
          <w:t>має</w:t>
        </w:r>
      </w:ins>
      <w:ins w:id="880" w:author="Sanino" w:date="2012-05-24T00:09:00Z">
        <w:r>
          <w:t xml:space="preserve"> </w:t>
        </w:r>
      </w:ins>
      <w:ins w:id="881" w:author="Sanino" w:date="2012-05-24T00:08:00Z">
        <w:r>
          <w:t>зазначатися</w:t>
        </w:r>
      </w:ins>
      <w:ins w:id="882" w:author="Sanino" w:date="2012-05-24T00:09:00Z">
        <w:r>
          <w:t xml:space="preserve"> </w:t>
        </w:r>
      </w:ins>
      <w:ins w:id="883" w:author="Sanino" w:date="2012-05-24T00:08:00Z">
        <w:r>
          <w:t>в</w:t>
        </w:r>
      </w:ins>
      <w:ins w:id="884" w:author="Sanino" w:date="2012-05-24T00:09:00Z">
        <w:r>
          <w:t xml:space="preserve"> </w:t>
        </w:r>
      </w:ins>
      <w:ins w:id="885" w:author="Sanino" w:date="2012-05-24T00:08:00Z">
        <w:r>
          <w:t>окремому</w:t>
        </w:r>
      </w:ins>
      <w:ins w:id="886" w:author="Sanino" w:date="2012-05-24T00:09:00Z">
        <w:r>
          <w:t xml:space="preserve"> </w:t>
        </w:r>
      </w:ins>
      <w:ins w:id="887" w:author="Sanino" w:date="2012-05-24T00:08:00Z">
        <w:r w:rsidRPr="00B7489D">
          <w:t>рядку</w:t>
        </w:r>
      </w:ins>
      <w:ins w:id="888" w:author="Sanino" w:date="2012-05-24T00:09:00Z">
        <w:r>
          <w:t xml:space="preserve"> </w:t>
        </w:r>
      </w:ins>
      <w:ins w:id="889" w:author="Sanino" w:date="2012-05-24T00:08:00Z">
        <w:r w:rsidRPr="00B7489D">
          <w:t>(в</w:t>
        </w:r>
      </w:ins>
      <w:ins w:id="890" w:author="Sanino" w:date="2012-05-24T00:09:00Z">
        <w:r>
          <w:t xml:space="preserve"> </w:t>
        </w:r>
      </w:ins>
      <w:ins w:id="891" w:author="Sanino" w:date="2012-05-24T00:08:00Z">
        <w:r w:rsidRPr="00B7489D">
          <w:t>кредитах</w:t>
        </w:r>
      </w:ins>
      <w:ins w:id="892" w:author="Sanino" w:date="2012-05-24T00:09:00Z">
        <w:r>
          <w:t xml:space="preserve"> </w:t>
        </w:r>
      </w:ins>
      <w:ins w:id="893" w:author="Sanino" w:date="2012-05-24T00:08:00Z">
        <w:r w:rsidRPr="00B7489D">
          <w:t>ECTS,</w:t>
        </w:r>
      </w:ins>
      <w:ins w:id="894" w:author="Sanino" w:date="2012-05-24T00:09:00Z">
        <w:r>
          <w:t xml:space="preserve"> </w:t>
        </w:r>
      </w:ins>
      <w:ins w:id="895" w:author="Sanino" w:date="2012-05-24T00:08:00Z">
        <w:r w:rsidRPr="00B7489D">
          <w:t>в</w:t>
        </w:r>
      </w:ins>
      <w:ins w:id="896" w:author="Sanino" w:date="2012-05-24T00:09:00Z">
        <w:r>
          <w:t xml:space="preserve"> </w:t>
        </w:r>
      </w:ins>
      <w:ins w:id="897" w:author="Sanino" w:date="2012-05-24T00:08:00Z">
        <w:r w:rsidRPr="00B7489D">
          <w:t>годинах</w:t>
        </w:r>
      </w:ins>
      <w:ins w:id="898" w:author="Sanino" w:date="2012-05-24T00:09:00Z">
        <w:r>
          <w:t xml:space="preserve"> </w:t>
        </w:r>
      </w:ins>
      <w:ins w:id="899" w:author="Sanino" w:date="2012-05-24T00:08:00Z">
        <w:r w:rsidRPr="00B7489D">
          <w:t>і</w:t>
        </w:r>
      </w:ins>
      <w:ins w:id="900" w:author="Sanino" w:date="2012-05-24T00:09:00Z">
        <w:r>
          <w:t xml:space="preserve"> </w:t>
        </w:r>
      </w:ins>
      <w:ins w:id="901" w:author="Sanino" w:date="2012-05-24T00:08:00Z">
        <w:r w:rsidRPr="00B7489D">
          <w:t>в</w:t>
        </w:r>
      </w:ins>
      <w:ins w:id="902" w:author="Sanino" w:date="2012-05-24T00:09:00Z">
        <w:r>
          <w:t xml:space="preserve"> </w:t>
        </w:r>
      </w:ins>
      <w:ins w:id="903" w:author="Sanino" w:date="2012-05-24T00:08:00Z">
        <w:r w:rsidRPr="00B7489D">
          <w:t>годинах</w:t>
        </w:r>
      </w:ins>
      <w:ins w:id="904" w:author="Sanino" w:date="2012-05-24T00:09:00Z">
        <w:r>
          <w:t xml:space="preserve"> </w:t>
        </w:r>
      </w:ins>
      <w:ins w:id="905" w:author="Sanino" w:date="2012-05-24T00:08:00Z">
        <w:r w:rsidRPr="00B7489D">
          <w:t>на</w:t>
        </w:r>
      </w:ins>
      <w:ins w:id="906" w:author="Sanino" w:date="2012-05-24T00:09:00Z">
        <w:r>
          <w:t xml:space="preserve"> </w:t>
        </w:r>
      </w:ins>
      <w:ins w:id="907" w:author="Sanino" w:date="2012-05-24T00:08:00Z">
        <w:r w:rsidRPr="00B7489D">
          <w:t>тиждень);</w:t>
        </w:r>
      </w:ins>
      <w:ins w:id="908" w:author="Sanino" w:date="2012-05-24T00:09:00Z">
        <w:r>
          <w:t xml:space="preserve"> </w:t>
        </w:r>
      </w:ins>
      <w:ins w:id="909" w:author="Sanino" w:date="2012-05-24T00:08:00Z">
        <w:r w:rsidRPr="00B7489D">
          <w:t>загальний</w:t>
        </w:r>
      </w:ins>
      <w:ins w:id="910" w:author="Sanino" w:date="2012-05-24T00:09:00Z">
        <w:r>
          <w:t xml:space="preserve"> </w:t>
        </w:r>
      </w:ins>
      <w:ins w:id="911" w:author="Sanino" w:date="2012-05-24T00:08:00Z">
        <w:r w:rsidRPr="00B7489D">
          <w:t>обсяг</w:t>
        </w:r>
      </w:ins>
      <w:ins w:id="912" w:author="Sanino" w:date="2012-05-24T00:09:00Z">
        <w:r>
          <w:t xml:space="preserve"> </w:t>
        </w:r>
      </w:ins>
      <w:ins w:id="913" w:author="Sanino" w:date="2012-05-24T00:08:00Z">
        <w:r w:rsidRPr="00B7489D">
          <w:t>дисципліни</w:t>
        </w:r>
      </w:ins>
      <w:ins w:id="914" w:author="Sanino" w:date="2012-05-24T00:09:00Z">
        <w:r>
          <w:t xml:space="preserve"> </w:t>
        </w:r>
      </w:ins>
      <w:ins w:id="915" w:author="Sanino" w:date="2012-05-24T00:08:00Z">
        <w:r w:rsidRPr="00B7489D">
          <w:t>в</w:t>
        </w:r>
      </w:ins>
      <w:ins w:id="916" w:author="Sanino" w:date="2012-05-24T00:09:00Z">
        <w:r>
          <w:t xml:space="preserve"> </w:t>
        </w:r>
      </w:ins>
      <w:ins w:id="917" w:author="Sanino" w:date="2012-05-24T00:08:00Z">
        <w:r w:rsidRPr="00B7489D">
          <w:t>цілому</w:t>
        </w:r>
      </w:ins>
      <w:ins w:id="918" w:author="Sanino" w:date="2012-05-24T00:09:00Z">
        <w:r>
          <w:t xml:space="preserve"> </w:t>
        </w:r>
      </w:ins>
      <w:ins w:id="919" w:author="Sanino" w:date="2012-05-24T00:08:00Z">
        <w:r w:rsidRPr="00B7489D">
          <w:t>в</w:t>
        </w:r>
      </w:ins>
      <w:ins w:id="920" w:author="Sanino" w:date="2012-05-24T00:09:00Z">
        <w:r>
          <w:t xml:space="preserve"> </w:t>
        </w:r>
      </w:ins>
      <w:ins w:id="921" w:author="Sanino" w:date="2012-05-24T00:08:00Z">
        <w:r w:rsidRPr="00B7489D">
          <w:t>цьому</w:t>
        </w:r>
      </w:ins>
      <w:ins w:id="922" w:author="Sanino" w:date="2012-05-24T00:09:00Z">
        <w:r>
          <w:t xml:space="preserve"> </w:t>
        </w:r>
      </w:ins>
      <w:ins w:id="923" w:author="Sanino" w:date="2012-05-24T00:08:00Z">
        <w:r w:rsidRPr="00B7489D">
          <w:t>випадку</w:t>
        </w:r>
      </w:ins>
      <w:ins w:id="924" w:author="Sanino" w:date="2012-05-24T00:09:00Z">
        <w:r>
          <w:t xml:space="preserve"> </w:t>
        </w:r>
      </w:ins>
      <w:ins w:id="925" w:author="Sanino" w:date="2012-05-24T00:08:00Z">
        <w:r w:rsidRPr="00B7489D">
          <w:t>доцільно</w:t>
        </w:r>
      </w:ins>
      <w:ins w:id="926" w:author="Sanino" w:date="2012-05-24T00:09:00Z">
        <w:r>
          <w:t xml:space="preserve"> </w:t>
        </w:r>
      </w:ins>
      <w:ins w:id="927" w:author="Sanino" w:date="2012-05-24T00:08:00Z">
        <w:r w:rsidRPr="00B7489D">
          <w:t>вказувати</w:t>
        </w:r>
      </w:ins>
      <w:ins w:id="928" w:author="Sanino" w:date="2012-05-24T00:09:00Z">
        <w:r>
          <w:t xml:space="preserve"> </w:t>
        </w:r>
      </w:ins>
      <w:ins w:id="929" w:author="Sanino" w:date="2012-05-24T00:08:00Z">
        <w:r w:rsidRPr="00B7489D">
          <w:t>в</w:t>
        </w:r>
      </w:ins>
      <w:ins w:id="930" w:author="Sanino" w:date="2012-05-24T00:09:00Z">
        <w:r>
          <w:t xml:space="preserve"> </w:t>
        </w:r>
      </w:ins>
      <w:ins w:id="931" w:author="Sanino" w:date="2012-05-24T00:08:00Z">
        <w:r>
          <w:t>клітинці</w:t>
        </w:r>
      </w:ins>
      <w:ins w:id="932" w:author="Sanino" w:date="2012-05-24T00:09:00Z">
        <w:r>
          <w:t xml:space="preserve"> </w:t>
        </w:r>
      </w:ins>
      <w:ins w:id="933" w:author="Sanino" w:date="2012-05-24T00:08:00Z">
        <w:r w:rsidRPr="00B7489D">
          <w:t>з</w:t>
        </w:r>
      </w:ins>
      <w:ins w:id="934" w:author="Sanino" w:date="2012-05-24T00:09:00Z">
        <w:r>
          <w:t xml:space="preserve"> </w:t>
        </w:r>
      </w:ins>
      <w:ins w:id="935" w:author="Sanino" w:date="2012-05-24T00:08:00Z">
        <w:r w:rsidRPr="00B7489D">
          <w:t>назвою</w:t>
        </w:r>
      </w:ins>
      <w:ins w:id="936" w:author="Sanino" w:date="2012-05-24T00:09:00Z">
        <w:r>
          <w:t xml:space="preserve"> </w:t>
        </w:r>
      </w:ins>
      <w:ins w:id="937" w:author="Sanino" w:date="2012-05-24T00:08:00Z">
        <w:r w:rsidRPr="00B7489D">
          <w:t>дисципл</w:t>
        </w:r>
        <w:r w:rsidRPr="00B7489D">
          <w:t>і</w:t>
        </w:r>
        <w:r w:rsidRPr="00B7489D">
          <w:t>ни;</w:t>
        </w:r>
      </w:ins>
    </w:p>
    <w:p w:rsidR="00CA1412" w:rsidRPr="00B7489D" w:rsidRDefault="00CA1412" w:rsidP="00CA1412">
      <w:pPr>
        <w:pStyle w:val="a3"/>
        <w:numPr>
          <w:ilvl w:val="0"/>
          <w:numId w:val="38"/>
        </w:numPr>
        <w:tabs>
          <w:tab w:val="left" w:pos="993"/>
        </w:tabs>
        <w:ind w:left="0" w:firstLine="709"/>
        <w:rPr>
          <w:ins w:id="938" w:author="Sanino" w:date="2012-05-24T00:08:00Z"/>
        </w:rPr>
        <w:pPrChange w:id="939" w:author="Sanino" w:date="2012-05-24T00:12:00Z">
          <w:pPr/>
        </w:pPrChange>
      </w:pPr>
      <w:ins w:id="940" w:author="Sanino" w:date="2012-05-24T00:08:00Z">
        <w:r>
          <w:t>д</w:t>
        </w:r>
        <w:r w:rsidRPr="00B7489D">
          <w:t>ля</w:t>
        </w:r>
      </w:ins>
      <w:ins w:id="941" w:author="Sanino" w:date="2012-05-24T00:09:00Z">
        <w:r>
          <w:t xml:space="preserve"> </w:t>
        </w:r>
      </w:ins>
      <w:ins w:id="942" w:author="Sanino" w:date="2012-05-24T00:08:00Z">
        <w:r w:rsidRPr="00B7489D">
          <w:t>дисциплін</w:t>
        </w:r>
      </w:ins>
      <w:ins w:id="943" w:author="Sanino" w:date="2012-05-24T00:09:00Z">
        <w:r>
          <w:t xml:space="preserve"> </w:t>
        </w:r>
      </w:ins>
      <w:ins w:id="944" w:author="Sanino" w:date="2012-05-24T00:08:00Z">
        <w:r w:rsidRPr="00B7489D">
          <w:t>з</w:t>
        </w:r>
      </w:ins>
      <w:ins w:id="945" w:author="Sanino" w:date="2012-05-24T00:09:00Z">
        <w:r>
          <w:t xml:space="preserve"> </w:t>
        </w:r>
      </w:ins>
      <w:ins w:id="946" w:author="Sanino" w:date="2012-05-24T00:08:00Z">
        <w:r w:rsidRPr="00B7489D">
          <w:t>підсумковою</w:t>
        </w:r>
      </w:ins>
      <w:ins w:id="947" w:author="Sanino" w:date="2012-05-24T00:09:00Z">
        <w:r>
          <w:t xml:space="preserve"> </w:t>
        </w:r>
      </w:ins>
      <w:ins w:id="948" w:author="Sanino" w:date="2012-05-24T00:08:00Z">
        <w:r w:rsidRPr="00B7489D">
          <w:t>формою</w:t>
        </w:r>
      </w:ins>
      <w:ins w:id="949" w:author="Sanino" w:date="2012-05-24T00:09:00Z">
        <w:r>
          <w:t xml:space="preserve"> </w:t>
        </w:r>
      </w:ins>
      <w:ins w:id="950" w:author="Sanino" w:date="2012-05-24T00:08:00Z">
        <w:r w:rsidRPr="00B7489D">
          <w:t>контролю</w:t>
        </w:r>
      </w:ins>
      <w:ins w:id="951" w:author="Sanino" w:date="2012-05-24T00:09:00Z">
        <w:r>
          <w:t xml:space="preserve"> </w:t>
        </w:r>
      </w:ins>
      <w:ins w:id="952" w:author="Sanino" w:date="2012-05-24T00:08:00Z">
        <w:r w:rsidRPr="00B7489D">
          <w:t>«Іспит»</w:t>
        </w:r>
      </w:ins>
      <w:ins w:id="953" w:author="Sanino" w:date="2012-05-24T00:09:00Z">
        <w:r>
          <w:t xml:space="preserve"> </w:t>
        </w:r>
      </w:ins>
      <w:ins w:id="954" w:author="Sanino" w:date="2012-05-24T00:08:00Z">
        <w:r w:rsidRPr="00B7489D">
          <w:t>до</w:t>
        </w:r>
      </w:ins>
      <w:ins w:id="955" w:author="Sanino" w:date="2012-05-24T00:09:00Z">
        <w:r>
          <w:t xml:space="preserve"> </w:t>
        </w:r>
      </w:ins>
      <w:ins w:id="956" w:author="Sanino" w:date="2012-05-24T00:08:00Z">
        <w:r w:rsidRPr="00B7489D">
          <w:t>загал</w:t>
        </w:r>
        <w:r w:rsidRPr="00B7489D">
          <w:t>ь</w:t>
        </w:r>
        <w:r w:rsidRPr="00B7489D">
          <w:t>ного</w:t>
        </w:r>
      </w:ins>
      <w:ins w:id="957" w:author="Sanino" w:date="2012-05-24T00:09:00Z">
        <w:r>
          <w:t xml:space="preserve"> </w:t>
        </w:r>
      </w:ins>
      <w:ins w:id="958" w:author="Sanino" w:date="2012-05-24T00:08:00Z">
        <w:r w:rsidRPr="00B7489D">
          <w:t>обсягу</w:t>
        </w:r>
      </w:ins>
      <w:ins w:id="959" w:author="Sanino" w:date="2012-05-24T00:09:00Z">
        <w:r>
          <w:t xml:space="preserve"> </w:t>
        </w:r>
      </w:ins>
      <w:ins w:id="960" w:author="Sanino" w:date="2012-05-24T00:08:00Z">
        <w:r w:rsidRPr="00B7489D">
          <w:t>дисципліни</w:t>
        </w:r>
      </w:ins>
      <w:ins w:id="961" w:author="Sanino" w:date="2012-05-24T00:09:00Z">
        <w:r>
          <w:t xml:space="preserve"> </w:t>
        </w:r>
      </w:ins>
      <w:ins w:id="962" w:author="Sanino" w:date="2012-05-24T00:08:00Z">
        <w:r w:rsidRPr="00B7489D">
          <w:t>додається</w:t>
        </w:r>
      </w:ins>
      <w:ins w:id="963" w:author="Sanino" w:date="2012-05-24T00:09:00Z">
        <w:r>
          <w:t xml:space="preserve"> </w:t>
        </w:r>
      </w:ins>
      <w:ins w:id="964" w:author="Sanino" w:date="2012-05-24T00:08:00Z">
        <w:r w:rsidRPr="00B7489D">
          <w:t>1</w:t>
        </w:r>
      </w:ins>
      <w:ins w:id="965" w:author="Sanino" w:date="2012-05-24T00:09:00Z">
        <w:r>
          <w:t xml:space="preserve"> </w:t>
        </w:r>
      </w:ins>
      <w:ins w:id="966" w:author="Sanino" w:date="2012-05-24T00:08:00Z">
        <w:r w:rsidRPr="00B7489D">
          <w:t>кредит</w:t>
        </w:r>
      </w:ins>
      <w:ins w:id="967" w:author="Sanino" w:date="2012-05-24T00:09:00Z">
        <w:r>
          <w:t xml:space="preserve"> </w:t>
        </w:r>
      </w:ins>
      <w:ins w:id="968" w:author="Sanino" w:date="2012-05-24T00:08:00Z">
        <w:r w:rsidRPr="00B7489D">
          <w:t>(36</w:t>
        </w:r>
      </w:ins>
      <w:ins w:id="969" w:author="Sanino" w:date="2012-05-24T00:09:00Z">
        <w:r>
          <w:t xml:space="preserve"> </w:t>
        </w:r>
      </w:ins>
      <w:ins w:id="970" w:author="Sanino" w:date="2012-05-24T00:08:00Z">
        <w:r w:rsidRPr="00B7489D">
          <w:t>годин</w:t>
        </w:r>
      </w:ins>
      <w:ins w:id="971" w:author="Sanino" w:date="2012-05-24T00:09:00Z">
        <w:r>
          <w:t xml:space="preserve"> </w:t>
        </w:r>
      </w:ins>
      <w:ins w:id="972" w:author="Sanino" w:date="2012-05-24T00:08:00Z">
        <w:r w:rsidRPr="00B7489D">
          <w:t>на</w:t>
        </w:r>
      </w:ins>
      <w:ins w:id="973" w:author="Sanino" w:date="2012-05-24T00:09:00Z">
        <w:r>
          <w:t xml:space="preserve"> </w:t>
        </w:r>
      </w:ins>
      <w:ins w:id="974" w:author="Sanino" w:date="2012-05-24T00:08:00Z">
        <w:r w:rsidRPr="00B7489D">
          <w:t>підготовку</w:t>
        </w:r>
      </w:ins>
      <w:ins w:id="975" w:author="Sanino" w:date="2012-05-24T00:09:00Z">
        <w:r>
          <w:t xml:space="preserve"> </w:t>
        </w:r>
      </w:ins>
      <w:ins w:id="976" w:author="Sanino" w:date="2012-05-24T00:08:00Z">
        <w:r w:rsidRPr="00B7489D">
          <w:t>до</w:t>
        </w:r>
      </w:ins>
      <w:ins w:id="977" w:author="Sanino" w:date="2012-05-24T00:09:00Z">
        <w:r>
          <w:t xml:space="preserve"> </w:t>
        </w:r>
      </w:ins>
      <w:ins w:id="978" w:author="Sanino" w:date="2012-05-24T00:08:00Z">
        <w:r w:rsidRPr="00B7489D">
          <w:t>ісп</w:t>
        </w:r>
        <w:r w:rsidRPr="00B7489D">
          <w:t>и</w:t>
        </w:r>
        <w:r w:rsidRPr="00B7489D">
          <w:t>ту);</w:t>
        </w:r>
      </w:ins>
    </w:p>
    <w:p w:rsidR="00CA1412" w:rsidRPr="00B7489D" w:rsidRDefault="00CA1412" w:rsidP="00CA1412">
      <w:pPr>
        <w:pStyle w:val="a3"/>
        <w:numPr>
          <w:ilvl w:val="0"/>
          <w:numId w:val="38"/>
        </w:numPr>
        <w:tabs>
          <w:tab w:val="left" w:pos="993"/>
        </w:tabs>
        <w:ind w:left="0" w:firstLine="709"/>
        <w:rPr>
          <w:ins w:id="979" w:author="Sanino" w:date="2012-05-24T00:08:00Z"/>
        </w:rPr>
        <w:pPrChange w:id="980" w:author="Sanino" w:date="2012-05-24T00:12:00Z">
          <w:pPr/>
        </w:pPrChange>
      </w:pPr>
      <w:ins w:id="981" w:author="Sanino" w:date="2012-05-24T00:08:00Z">
        <w:r>
          <w:t>у</w:t>
        </w:r>
      </w:ins>
      <w:ins w:id="982" w:author="Sanino" w:date="2012-05-24T00:09:00Z">
        <w:r>
          <w:t xml:space="preserve"> </w:t>
        </w:r>
      </w:ins>
      <w:ins w:id="983" w:author="Sanino" w:date="2012-05-24T00:08:00Z">
        <w:r w:rsidRPr="00B7489D">
          <w:t>додатковому</w:t>
        </w:r>
      </w:ins>
      <w:ins w:id="984" w:author="Sanino" w:date="2012-05-24T00:09:00Z">
        <w:r>
          <w:t xml:space="preserve"> </w:t>
        </w:r>
      </w:ins>
      <w:ins w:id="985" w:author="Sanino" w:date="2012-05-24T00:08:00Z">
        <w:r w:rsidRPr="00B7489D">
          <w:t>рядку</w:t>
        </w:r>
      </w:ins>
      <w:ins w:id="986" w:author="Sanino" w:date="2012-05-24T00:09:00Z">
        <w:r>
          <w:t xml:space="preserve"> </w:t>
        </w:r>
      </w:ins>
      <w:ins w:id="987" w:author="Sanino" w:date="2012-05-24T00:08:00Z">
        <w:r w:rsidRPr="00B7489D">
          <w:t>підсумкової</w:t>
        </w:r>
      </w:ins>
      <w:ins w:id="988" w:author="Sanino" w:date="2012-05-24T00:09:00Z">
        <w:r>
          <w:t xml:space="preserve"> </w:t>
        </w:r>
      </w:ins>
      <w:ins w:id="989" w:author="Sanino" w:date="2012-05-24T00:08:00Z">
        <w:r w:rsidRPr="00B7489D">
          <w:t>частини</w:t>
        </w:r>
      </w:ins>
      <w:ins w:id="990" w:author="Sanino" w:date="2012-05-24T00:09:00Z">
        <w:r>
          <w:t xml:space="preserve"> </w:t>
        </w:r>
      </w:ins>
      <w:ins w:id="991" w:author="Sanino" w:date="2012-05-24T00:08:00Z">
        <w:r w:rsidRPr="00B7489D">
          <w:t>на</w:t>
        </w:r>
        <w:r>
          <w:t>вчального</w:t>
        </w:r>
      </w:ins>
      <w:ins w:id="992" w:author="Sanino" w:date="2012-05-24T00:09:00Z">
        <w:r>
          <w:t xml:space="preserve"> </w:t>
        </w:r>
      </w:ins>
      <w:ins w:id="993" w:author="Sanino" w:date="2012-05-24T00:08:00Z">
        <w:r>
          <w:t>плану</w:t>
        </w:r>
      </w:ins>
      <w:ins w:id="994" w:author="Sanino" w:date="2012-05-24T00:09:00Z">
        <w:r>
          <w:t xml:space="preserve"> </w:t>
        </w:r>
      </w:ins>
      <w:ins w:id="995" w:author="Sanino" w:date="2012-05-24T00:08:00Z">
        <w:r>
          <w:t>має</w:t>
        </w:r>
      </w:ins>
      <w:ins w:id="996" w:author="Sanino" w:date="2012-05-24T00:09:00Z">
        <w:r>
          <w:t xml:space="preserve"> </w:t>
        </w:r>
      </w:ins>
      <w:ins w:id="997" w:author="Sanino" w:date="2012-05-24T00:08:00Z">
        <w:r>
          <w:t>б</w:t>
        </w:r>
        <w:r>
          <w:t>у</w:t>
        </w:r>
        <w:r>
          <w:t>ти</w:t>
        </w:r>
      </w:ins>
      <w:ins w:id="998" w:author="Sanino" w:date="2012-05-24T00:09:00Z">
        <w:r>
          <w:t xml:space="preserve"> </w:t>
        </w:r>
      </w:ins>
      <w:ins w:id="999" w:author="Sanino" w:date="2012-05-24T00:08:00Z">
        <w:r>
          <w:t>вказане</w:t>
        </w:r>
      </w:ins>
      <w:ins w:id="1000" w:author="Sanino" w:date="2012-05-24T00:09:00Z">
        <w:r>
          <w:t xml:space="preserve"> </w:t>
        </w:r>
      </w:ins>
      <w:ins w:id="1001" w:author="Sanino" w:date="2012-05-24T00:08:00Z">
        <w:r>
          <w:t>загальне</w:t>
        </w:r>
      </w:ins>
      <w:ins w:id="1002" w:author="Sanino" w:date="2012-05-24T00:09:00Z">
        <w:r>
          <w:t xml:space="preserve"> </w:t>
        </w:r>
      </w:ins>
      <w:ins w:id="1003" w:author="Sanino" w:date="2012-05-24T00:08:00Z">
        <w:r>
          <w:t>навантаження</w:t>
        </w:r>
      </w:ins>
      <w:ins w:id="1004" w:author="Sanino" w:date="2012-05-24T00:09:00Z">
        <w:r>
          <w:t xml:space="preserve"> </w:t>
        </w:r>
      </w:ins>
      <w:ins w:id="1005" w:author="Sanino" w:date="2012-05-24T00:08:00Z">
        <w:r>
          <w:t>в</w:t>
        </w:r>
      </w:ins>
      <w:ins w:id="1006" w:author="Sanino" w:date="2012-05-24T00:09:00Z">
        <w:r>
          <w:t xml:space="preserve"> </w:t>
        </w:r>
      </w:ins>
      <w:ins w:id="1007" w:author="Sanino" w:date="2012-05-24T00:08:00Z">
        <w:r>
          <w:t>кредитах</w:t>
        </w:r>
      </w:ins>
      <w:ins w:id="1008" w:author="Sanino" w:date="2012-05-24T00:09:00Z">
        <w:r>
          <w:t xml:space="preserve"> </w:t>
        </w:r>
      </w:ins>
      <w:ins w:id="1009" w:author="Sanino" w:date="2012-05-24T00:08:00Z">
        <w:r>
          <w:t>у</w:t>
        </w:r>
      </w:ins>
      <w:ins w:id="1010" w:author="Sanino" w:date="2012-05-24T00:09:00Z">
        <w:r>
          <w:t xml:space="preserve"> </w:t>
        </w:r>
      </w:ins>
      <w:ins w:id="1011" w:author="Sanino" w:date="2012-05-24T00:08:00Z">
        <w:r w:rsidRPr="00B7489D">
          <w:t>кожному</w:t>
        </w:r>
      </w:ins>
      <w:ins w:id="1012" w:author="Sanino" w:date="2012-05-24T00:09:00Z">
        <w:r>
          <w:t xml:space="preserve"> </w:t>
        </w:r>
      </w:ins>
      <w:ins w:id="1013" w:author="Sanino" w:date="2012-05-24T00:08:00Z">
        <w:r w:rsidRPr="00B7489D">
          <w:t>сем</w:t>
        </w:r>
        <w:r w:rsidRPr="00B7489D">
          <w:t>е</w:t>
        </w:r>
        <w:r w:rsidRPr="00B7489D">
          <w:t>стрі.</w:t>
        </w:r>
      </w:ins>
    </w:p>
    <w:p w:rsidR="00CA1412" w:rsidRPr="00CA1412" w:rsidRDefault="00CA1412" w:rsidP="00CA1412">
      <w:pPr>
        <w:rPr>
          <w:ins w:id="1014" w:author="Sanino" w:date="2012-05-24T00:12:00Z"/>
          <w:lang w:val="ru-RU"/>
          <w:rPrChange w:id="1015" w:author="Sanino" w:date="2012-05-24T00:14:00Z">
            <w:rPr>
              <w:ins w:id="1016" w:author="Sanino" w:date="2012-05-24T00:12:00Z"/>
              <w:lang w:val="ru-RU"/>
            </w:rPr>
          </w:rPrChange>
        </w:rPr>
      </w:pPr>
      <w:ins w:id="1017" w:author="Sanino" w:date="2012-05-24T00:08:00Z">
        <w:r w:rsidRPr="00B7489D">
          <w:t>Слід</w:t>
        </w:r>
      </w:ins>
      <w:ins w:id="1018" w:author="Sanino" w:date="2012-05-24T00:09:00Z">
        <w:r>
          <w:t xml:space="preserve"> </w:t>
        </w:r>
      </w:ins>
      <w:ins w:id="1019" w:author="Sanino" w:date="2012-05-24T00:08:00Z">
        <w:r w:rsidRPr="00B7489D">
          <w:t>звернути</w:t>
        </w:r>
      </w:ins>
      <w:ins w:id="1020" w:author="Sanino" w:date="2012-05-24T00:09:00Z">
        <w:r>
          <w:t xml:space="preserve"> </w:t>
        </w:r>
      </w:ins>
      <w:ins w:id="1021" w:author="Sanino" w:date="2012-05-24T00:08:00Z">
        <w:r w:rsidRPr="00B7489D">
          <w:t>увагу</w:t>
        </w:r>
      </w:ins>
      <w:ins w:id="1022" w:author="Sanino" w:date="2012-05-24T00:09:00Z">
        <w:r>
          <w:t xml:space="preserve"> </w:t>
        </w:r>
      </w:ins>
      <w:ins w:id="1023" w:author="Sanino" w:date="2012-05-24T00:08:00Z">
        <w:r w:rsidRPr="00B7489D">
          <w:t>на</w:t>
        </w:r>
      </w:ins>
      <w:ins w:id="1024" w:author="Sanino" w:date="2012-05-24T00:09:00Z">
        <w:r>
          <w:t xml:space="preserve"> </w:t>
        </w:r>
      </w:ins>
      <w:ins w:id="1025" w:author="Sanino" w:date="2012-05-24T00:08:00Z">
        <w:r w:rsidRPr="00B7489D">
          <w:t>те,</w:t>
        </w:r>
      </w:ins>
      <w:ins w:id="1026" w:author="Sanino" w:date="2012-05-24T00:09:00Z">
        <w:r>
          <w:t xml:space="preserve"> </w:t>
        </w:r>
      </w:ins>
      <w:ins w:id="1027" w:author="Sanino" w:date="2012-05-24T00:08:00Z">
        <w:r w:rsidRPr="00B7489D">
          <w:t>що</w:t>
        </w:r>
      </w:ins>
      <w:ins w:id="1028" w:author="Sanino" w:date="2012-05-24T00:09:00Z">
        <w:r>
          <w:t xml:space="preserve"> </w:t>
        </w:r>
      </w:ins>
      <w:ins w:id="1029" w:author="Sanino" w:date="2012-05-24T00:08:00Z">
        <w:r w:rsidRPr="00B7489D">
          <w:t>при</w:t>
        </w:r>
      </w:ins>
      <w:ins w:id="1030" w:author="Sanino" w:date="2012-05-24T00:09:00Z">
        <w:r>
          <w:t xml:space="preserve"> </w:t>
        </w:r>
      </w:ins>
      <w:ins w:id="1031" w:author="Sanino" w:date="2012-05-24T00:08:00Z">
        <w:r w:rsidRPr="00B7489D">
          <w:t>вказаній</w:t>
        </w:r>
      </w:ins>
      <w:ins w:id="1032" w:author="Sanino" w:date="2012-05-24T00:09:00Z">
        <w:r>
          <w:t xml:space="preserve"> </w:t>
        </w:r>
      </w:ins>
      <w:ins w:id="1033" w:author="Sanino" w:date="2012-05-24T00:08:00Z">
        <w:r w:rsidRPr="00B7489D">
          <w:t>методиці</w:t>
        </w:r>
      </w:ins>
      <w:ins w:id="1034" w:author="Sanino" w:date="2012-05-24T00:09:00Z">
        <w:r>
          <w:t xml:space="preserve"> </w:t>
        </w:r>
      </w:ins>
      <w:ins w:id="1035" w:author="Sanino" w:date="2012-05-24T00:08:00Z">
        <w:r>
          <w:t>перерахунку</w:t>
        </w:r>
      </w:ins>
      <w:ins w:id="1036" w:author="Sanino" w:date="2012-05-24T00:09:00Z">
        <w:r>
          <w:t xml:space="preserve">  </w:t>
        </w:r>
      </w:ins>
      <w:ins w:id="1037" w:author="Sanino" w:date="2012-05-24T00:08:00Z">
        <w:r w:rsidRPr="00B7489D">
          <w:t>кр</w:t>
        </w:r>
        <w:r w:rsidRPr="00B7489D">
          <w:t>е</w:t>
        </w:r>
        <w:r w:rsidRPr="00B7489D">
          <w:t>дитів</w:t>
        </w:r>
      </w:ins>
      <w:ins w:id="1038" w:author="Sanino" w:date="2012-05-24T00:09:00Z">
        <w:r>
          <w:t xml:space="preserve"> </w:t>
        </w:r>
      </w:ins>
      <w:ins w:id="1039" w:author="Sanino" w:date="2012-05-24T00:08:00Z">
        <w:r w:rsidRPr="00B7489D">
          <w:t>сума</w:t>
        </w:r>
      </w:ins>
      <w:ins w:id="1040" w:author="Sanino" w:date="2012-05-24T00:09:00Z">
        <w:r>
          <w:t xml:space="preserve"> </w:t>
        </w:r>
      </w:ins>
      <w:ins w:id="1041" w:author="Sanino" w:date="2012-05-24T00:08:00Z">
        <w:r w:rsidRPr="00B7489D">
          <w:t>кількості</w:t>
        </w:r>
      </w:ins>
      <w:ins w:id="1042" w:author="Sanino" w:date="2012-05-24T00:09:00Z">
        <w:r>
          <w:t xml:space="preserve"> </w:t>
        </w:r>
      </w:ins>
      <w:ins w:id="1043" w:author="Sanino" w:date="2012-05-24T00:08:00Z">
        <w:r w:rsidRPr="00B7489D">
          <w:t>кредитів</w:t>
        </w:r>
      </w:ins>
      <w:ins w:id="1044" w:author="Sanino" w:date="2012-05-24T00:09:00Z">
        <w:r>
          <w:t xml:space="preserve"> </w:t>
        </w:r>
      </w:ins>
      <w:ins w:id="1045" w:author="Sanino" w:date="2012-05-24T00:08:00Z">
        <w:r w:rsidRPr="00B7489D">
          <w:t>за</w:t>
        </w:r>
      </w:ins>
      <w:ins w:id="1046" w:author="Sanino" w:date="2012-05-24T00:09:00Z">
        <w:r>
          <w:t xml:space="preserve"> </w:t>
        </w:r>
      </w:ins>
      <w:ins w:id="1047" w:author="Sanino" w:date="2012-05-24T00:08:00Z">
        <w:r w:rsidRPr="00B7489D">
          <w:t>семестр</w:t>
        </w:r>
      </w:ins>
      <w:ins w:id="1048" w:author="Sanino" w:date="2012-05-24T00:09:00Z">
        <w:r>
          <w:t xml:space="preserve"> </w:t>
        </w:r>
      </w:ins>
      <w:ins w:id="1049" w:author="Sanino" w:date="2012-05-24T00:08:00Z">
        <w:r w:rsidRPr="00B7489D">
          <w:t>може</w:t>
        </w:r>
      </w:ins>
      <w:ins w:id="1050" w:author="Sanino" w:date="2012-05-24T00:09:00Z">
        <w:r>
          <w:t xml:space="preserve"> </w:t>
        </w:r>
      </w:ins>
      <w:ins w:id="1051" w:author="Sanino" w:date="2012-05-24T00:08:00Z">
        <w:r w:rsidRPr="00B7489D">
          <w:t>несуттєво</w:t>
        </w:r>
      </w:ins>
      <w:ins w:id="1052" w:author="Sanino" w:date="2012-05-24T00:09:00Z">
        <w:r>
          <w:t xml:space="preserve"> </w:t>
        </w:r>
      </w:ins>
      <w:ins w:id="1053" w:author="Sanino" w:date="2012-05-24T00:08:00Z">
        <w:r w:rsidRPr="00B7489D">
          <w:t>відрізнятися</w:t>
        </w:r>
      </w:ins>
      <w:ins w:id="1054" w:author="Sanino" w:date="2012-05-24T00:09:00Z">
        <w:r>
          <w:t xml:space="preserve"> </w:t>
        </w:r>
      </w:ins>
      <w:ins w:id="1055" w:author="Sanino" w:date="2012-05-24T00:08:00Z">
        <w:r w:rsidRPr="00B7489D">
          <w:t>від</w:t>
        </w:r>
      </w:ins>
      <w:ins w:id="1056" w:author="Sanino" w:date="2012-05-24T00:09:00Z">
        <w:r>
          <w:t xml:space="preserve"> </w:t>
        </w:r>
      </w:ins>
      <w:ins w:id="1057" w:author="Sanino" w:date="2012-05-24T00:08:00Z">
        <w:r w:rsidRPr="00B7489D">
          <w:t>є</w:t>
        </w:r>
        <w:r w:rsidRPr="00B7489D">
          <w:t>в</w:t>
        </w:r>
        <w:r w:rsidRPr="00B7489D">
          <w:t>ропейського</w:t>
        </w:r>
      </w:ins>
      <w:ins w:id="1058" w:author="Sanino" w:date="2012-05-24T00:09:00Z">
        <w:r>
          <w:t xml:space="preserve"> </w:t>
        </w:r>
      </w:ins>
      <w:ins w:id="1059" w:author="Sanino" w:date="2012-05-24T00:08:00Z">
        <w:r w:rsidRPr="00B7489D">
          <w:t>стандарту</w:t>
        </w:r>
      </w:ins>
      <w:ins w:id="1060" w:author="Sanino" w:date="2012-05-24T00:09:00Z">
        <w:r>
          <w:t xml:space="preserve"> </w:t>
        </w:r>
      </w:ins>
      <w:ins w:id="1061" w:author="Sanino" w:date="2012-05-24T00:08:00Z">
        <w:r w:rsidRPr="00B7489D">
          <w:t>ECTS</w:t>
        </w:r>
      </w:ins>
      <w:ins w:id="1062" w:author="Sanino" w:date="2012-05-24T00:09:00Z">
        <w:r>
          <w:t xml:space="preserve"> </w:t>
        </w:r>
      </w:ins>
      <w:ins w:id="1063" w:author="Sanino" w:date="2012-05-24T00:08:00Z">
        <w:r w:rsidRPr="00B7489D">
          <w:t>(30</w:t>
        </w:r>
      </w:ins>
      <w:ins w:id="1064" w:author="Sanino" w:date="2012-05-24T00:09:00Z">
        <w:r>
          <w:t xml:space="preserve"> </w:t>
        </w:r>
      </w:ins>
      <w:ins w:id="1065" w:author="Sanino" w:date="2012-05-24T00:08:00Z">
        <w:r w:rsidRPr="00B7489D">
          <w:t>кредитів</w:t>
        </w:r>
      </w:ins>
      <w:ins w:id="1066" w:author="Sanino" w:date="2012-05-24T00:09:00Z">
        <w:r>
          <w:t xml:space="preserve"> </w:t>
        </w:r>
      </w:ins>
      <w:ins w:id="1067" w:author="Sanino" w:date="2012-05-24T00:08:00Z">
        <w:r w:rsidRPr="00B7489D">
          <w:t>на</w:t>
        </w:r>
      </w:ins>
      <w:ins w:id="1068" w:author="Sanino" w:date="2012-05-24T00:09:00Z">
        <w:r>
          <w:t xml:space="preserve"> </w:t>
        </w:r>
      </w:ins>
      <w:ins w:id="1069" w:author="Sanino" w:date="2012-05-24T00:08:00Z">
        <w:r w:rsidRPr="00B7489D">
          <w:t>семестр).</w:t>
        </w:r>
      </w:ins>
      <w:ins w:id="1070" w:author="Sanino" w:date="2012-05-24T00:09:00Z">
        <w:r>
          <w:t xml:space="preserve"> </w:t>
        </w:r>
      </w:ins>
      <w:ins w:id="1071" w:author="Sanino" w:date="2012-05-24T00:08:00Z">
        <w:r w:rsidRPr="00B7489D">
          <w:t>Ці</w:t>
        </w:r>
      </w:ins>
      <w:ins w:id="1072" w:author="Sanino" w:date="2012-05-24T00:09:00Z">
        <w:r>
          <w:t xml:space="preserve"> </w:t>
        </w:r>
      </w:ins>
      <w:ins w:id="1073" w:author="Sanino" w:date="2012-05-24T00:08:00Z">
        <w:r w:rsidRPr="00B7489D">
          <w:t>розбіжності</w:t>
        </w:r>
      </w:ins>
      <w:ins w:id="1074" w:author="Sanino" w:date="2012-05-24T00:09:00Z">
        <w:r>
          <w:t xml:space="preserve"> </w:t>
        </w:r>
      </w:ins>
      <w:ins w:id="1075" w:author="Sanino" w:date="2012-05-24T00:08:00Z">
        <w:r w:rsidRPr="00B7489D">
          <w:t>б</w:t>
        </w:r>
        <w:r w:rsidRPr="00B7489D">
          <w:t>у</w:t>
        </w:r>
        <w:r w:rsidRPr="00B7489D">
          <w:t>дуть</w:t>
        </w:r>
      </w:ins>
      <w:ins w:id="1076" w:author="Sanino" w:date="2012-05-24T00:09:00Z">
        <w:r>
          <w:t xml:space="preserve"> </w:t>
        </w:r>
      </w:ins>
      <w:ins w:id="1077" w:author="Sanino" w:date="2012-05-24T00:08:00Z">
        <w:r w:rsidRPr="00B7489D">
          <w:t>усунені</w:t>
        </w:r>
      </w:ins>
      <w:ins w:id="1078" w:author="Sanino" w:date="2012-05-24T00:09:00Z">
        <w:r>
          <w:t xml:space="preserve"> </w:t>
        </w:r>
      </w:ins>
      <w:ins w:id="1079" w:author="Sanino" w:date="2012-05-24T00:08:00Z">
        <w:r w:rsidRPr="00B7489D">
          <w:t>в</w:t>
        </w:r>
      </w:ins>
      <w:ins w:id="1080" w:author="Sanino" w:date="2012-05-24T00:09:00Z">
        <w:r>
          <w:t xml:space="preserve"> </w:t>
        </w:r>
      </w:ins>
      <w:ins w:id="1081" w:author="Sanino" w:date="2012-05-24T00:08:00Z">
        <w:r w:rsidRPr="00B7489D">
          <w:t>майбутньому</w:t>
        </w:r>
      </w:ins>
      <w:ins w:id="1082" w:author="Sanino" w:date="2012-05-24T00:09:00Z">
        <w:r>
          <w:t xml:space="preserve"> </w:t>
        </w:r>
      </w:ins>
      <w:ins w:id="1083" w:author="Sanino" w:date="2012-05-24T00:08:00Z">
        <w:r w:rsidRPr="00B7489D">
          <w:t>при</w:t>
        </w:r>
      </w:ins>
      <w:ins w:id="1084" w:author="Sanino" w:date="2012-05-24T00:09:00Z">
        <w:r>
          <w:t xml:space="preserve"> </w:t>
        </w:r>
      </w:ins>
      <w:ins w:id="1085" w:author="Sanino" w:date="2012-05-24T00:08:00Z">
        <w:r w:rsidRPr="00B7489D">
          <w:t>розробці</w:t>
        </w:r>
      </w:ins>
      <w:ins w:id="1086" w:author="Sanino" w:date="2012-05-24T00:09:00Z">
        <w:r>
          <w:t xml:space="preserve"> </w:t>
        </w:r>
      </w:ins>
      <w:ins w:id="1087" w:author="Sanino" w:date="2012-05-24T00:08:00Z">
        <w:r w:rsidRPr="00B7489D">
          <w:t>МОН</w:t>
        </w:r>
      </w:ins>
      <w:ins w:id="1088" w:author="Sanino" w:date="2012-05-24T00:09:00Z">
        <w:r>
          <w:t xml:space="preserve"> </w:t>
        </w:r>
      </w:ins>
      <w:ins w:id="1089" w:author="Sanino" w:date="2012-05-24T00:08:00Z">
        <w:r w:rsidRPr="00B7489D">
          <w:t>України</w:t>
        </w:r>
      </w:ins>
      <w:ins w:id="1090" w:author="Sanino" w:date="2012-05-24T00:09:00Z">
        <w:r>
          <w:t xml:space="preserve"> </w:t>
        </w:r>
      </w:ins>
      <w:ins w:id="1091" w:author="Sanino" w:date="2012-05-24T00:08:00Z">
        <w:r w:rsidRPr="00B7489D">
          <w:t>нових</w:t>
        </w:r>
      </w:ins>
      <w:ins w:id="1092" w:author="Sanino" w:date="2012-05-24T00:09:00Z">
        <w:r>
          <w:t xml:space="preserve"> </w:t>
        </w:r>
      </w:ins>
      <w:ins w:id="1093" w:author="Sanino" w:date="2012-05-24T00:08:00Z">
        <w:r w:rsidRPr="00B7489D">
          <w:t>освітньо-професійних</w:t>
        </w:r>
      </w:ins>
      <w:ins w:id="1094" w:author="Sanino" w:date="2012-05-24T00:09:00Z">
        <w:r>
          <w:t xml:space="preserve"> </w:t>
        </w:r>
      </w:ins>
      <w:ins w:id="1095" w:author="Sanino" w:date="2012-05-24T00:08:00Z">
        <w:r w:rsidRPr="00B7489D">
          <w:t>програм</w:t>
        </w:r>
      </w:ins>
      <w:ins w:id="1096" w:author="Sanino" w:date="2012-05-24T00:09:00Z">
        <w:r>
          <w:t xml:space="preserve"> </w:t>
        </w:r>
      </w:ins>
      <w:ins w:id="1097" w:author="Sanino" w:date="2012-05-24T00:08:00Z">
        <w:r w:rsidRPr="00B7489D">
          <w:t>та</w:t>
        </w:r>
      </w:ins>
      <w:ins w:id="1098" w:author="Sanino" w:date="2012-05-24T00:09:00Z">
        <w:r>
          <w:t xml:space="preserve"> </w:t>
        </w:r>
      </w:ins>
      <w:ins w:id="1099" w:author="Sanino" w:date="2012-05-24T00:08:00Z">
        <w:r w:rsidRPr="00B7489D">
          <w:t>навчальних</w:t>
        </w:r>
      </w:ins>
      <w:ins w:id="1100" w:author="Sanino" w:date="2012-05-24T00:09:00Z">
        <w:r>
          <w:t xml:space="preserve"> </w:t>
        </w:r>
      </w:ins>
      <w:ins w:id="1101" w:author="Sanino" w:date="2012-05-24T00:08:00Z">
        <w:r w:rsidRPr="00B7489D">
          <w:t>планів.</w:t>
        </w:r>
      </w:ins>
    </w:p>
    <w:p w:rsidR="00CA1412" w:rsidRDefault="00CA1412" w:rsidP="00CA1412">
      <w:pPr>
        <w:rPr>
          <w:ins w:id="1102" w:author="Sanino" w:date="2012-05-24T00:08:00Z"/>
        </w:rPr>
      </w:pPr>
      <w:ins w:id="1103" w:author="Sanino" w:date="2012-05-24T00:08:00Z">
        <w:r w:rsidRPr="00B7489D">
          <w:t>Навчальний</w:t>
        </w:r>
      </w:ins>
      <w:ins w:id="1104" w:author="Sanino" w:date="2012-05-24T00:09:00Z">
        <w:r>
          <w:t xml:space="preserve"> </w:t>
        </w:r>
      </w:ins>
      <w:ins w:id="1105" w:author="Sanino" w:date="2012-05-24T00:08:00Z">
        <w:r w:rsidRPr="00B7489D">
          <w:t>план</w:t>
        </w:r>
      </w:ins>
      <w:ins w:id="1106" w:author="Sanino" w:date="2012-05-24T00:09:00Z">
        <w:r>
          <w:t xml:space="preserve"> </w:t>
        </w:r>
      </w:ins>
      <w:ins w:id="1107" w:author="Sanino" w:date="2012-05-24T00:08:00Z">
        <w:r w:rsidRPr="00B7489D">
          <w:t>спеціальності</w:t>
        </w:r>
      </w:ins>
      <w:ins w:id="1108" w:author="Sanino" w:date="2012-05-24T00:09:00Z">
        <w:r>
          <w:t xml:space="preserve"> </w:t>
        </w:r>
      </w:ins>
      <w:ins w:id="1109" w:author="Sanino" w:date="2012-05-24T00:08:00Z">
        <w:r w:rsidRPr="00B7489D">
          <w:t>(напряму</w:t>
        </w:r>
      </w:ins>
      <w:ins w:id="1110" w:author="Sanino" w:date="2012-05-24T00:09:00Z">
        <w:r>
          <w:t xml:space="preserve"> </w:t>
        </w:r>
      </w:ins>
      <w:ins w:id="1111" w:author="Sanino" w:date="2012-05-24T00:08:00Z">
        <w:r w:rsidRPr="00B7489D">
          <w:t>підготовки)</w:t>
        </w:r>
      </w:ins>
      <w:ins w:id="1112" w:author="Sanino" w:date="2012-05-24T00:09:00Z">
        <w:r>
          <w:t xml:space="preserve"> </w:t>
        </w:r>
      </w:ins>
      <w:ins w:id="1113" w:author="Sanino" w:date="2012-05-24T00:08:00Z">
        <w:r w:rsidRPr="00B7489D">
          <w:t>повинен</w:t>
        </w:r>
      </w:ins>
      <w:ins w:id="1114" w:author="Sanino" w:date="2012-05-24T00:09:00Z">
        <w:r>
          <w:t xml:space="preserve"> </w:t>
        </w:r>
      </w:ins>
      <w:ins w:id="1115" w:author="Sanino" w:date="2012-05-24T00:08:00Z">
        <w:r w:rsidRPr="00B7489D">
          <w:t>розро</w:t>
        </w:r>
        <w:r w:rsidRPr="00B7489D">
          <w:t>б</w:t>
        </w:r>
        <w:r w:rsidRPr="00B7489D">
          <w:t>лятися</w:t>
        </w:r>
      </w:ins>
      <w:ins w:id="1116" w:author="Sanino" w:date="2012-05-24T00:09:00Z">
        <w:r>
          <w:t xml:space="preserve"> </w:t>
        </w:r>
      </w:ins>
      <w:ins w:id="1117" w:author="Sanino" w:date="2012-05-24T00:08:00Z">
        <w:r w:rsidRPr="00B7489D">
          <w:t>в</w:t>
        </w:r>
      </w:ins>
      <w:ins w:id="1118" w:author="Sanino" w:date="2012-05-24T00:09:00Z">
        <w:r>
          <w:t xml:space="preserve"> </w:t>
        </w:r>
      </w:ins>
      <w:ins w:id="1119" w:author="Sanino" w:date="2012-05-24T00:08:00Z">
        <w:r w:rsidRPr="00B7489D">
          <w:t>суворій</w:t>
        </w:r>
      </w:ins>
      <w:ins w:id="1120" w:author="Sanino" w:date="2012-05-24T00:09:00Z">
        <w:r>
          <w:t xml:space="preserve"> </w:t>
        </w:r>
      </w:ins>
      <w:ins w:id="1121" w:author="Sanino" w:date="2012-05-24T00:08:00Z">
        <w:r w:rsidRPr="00B7489D">
          <w:t>відповідності</w:t>
        </w:r>
      </w:ins>
      <w:ins w:id="1122" w:author="Sanino" w:date="2012-05-24T00:09:00Z">
        <w:r>
          <w:t xml:space="preserve"> </w:t>
        </w:r>
      </w:ins>
      <w:ins w:id="1123" w:author="Sanino" w:date="2012-05-24T00:08:00Z">
        <w:r w:rsidRPr="00B7489D">
          <w:t>з</w:t>
        </w:r>
      </w:ins>
      <w:ins w:id="1124" w:author="Sanino" w:date="2012-05-24T00:09:00Z">
        <w:r>
          <w:t xml:space="preserve"> </w:t>
        </w:r>
      </w:ins>
      <w:ins w:id="1125" w:author="Sanino" w:date="2012-05-24T00:08:00Z">
        <w:r w:rsidRPr="00B7489D">
          <w:t>Державним</w:t>
        </w:r>
      </w:ins>
      <w:ins w:id="1126" w:author="Sanino" w:date="2012-05-24T00:09:00Z">
        <w:r>
          <w:t xml:space="preserve"> </w:t>
        </w:r>
      </w:ins>
      <w:ins w:id="1127" w:author="Sanino" w:date="2012-05-24T00:08:00Z">
        <w:r w:rsidRPr="00B7489D">
          <w:t>освітнім</w:t>
        </w:r>
      </w:ins>
      <w:ins w:id="1128" w:author="Sanino" w:date="2012-05-24T00:09:00Z">
        <w:r>
          <w:t xml:space="preserve"> </w:t>
        </w:r>
      </w:ins>
      <w:ins w:id="1129" w:author="Sanino" w:date="2012-05-24T00:08:00Z">
        <w:r w:rsidRPr="00B7489D">
          <w:t>стандартом</w:t>
        </w:r>
      </w:ins>
      <w:ins w:id="1130" w:author="Sanino" w:date="2012-05-24T00:09:00Z">
        <w:r>
          <w:t xml:space="preserve"> </w:t>
        </w:r>
      </w:ins>
      <w:ins w:id="1131" w:author="Sanino" w:date="2012-05-24T00:08:00Z">
        <w:r w:rsidRPr="00B7489D">
          <w:t>вищої</w:t>
        </w:r>
      </w:ins>
      <w:ins w:id="1132" w:author="Sanino" w:date="2012-05-24T00:09:00Z">
        <w:r>
          <w:t xml:space="preserve"> </w:t>
        </w:r>
      </w:ins>
      <w:ins w:id="1133" w:author="Sanino" w:date="2012-05-24T00:08:00Z">
        <w:r w:rsidRPr="00B7489D">
          <w:t>пр</w:t>
        </w:r>
        <w:r w:rsidRPr="00B7489D">
          <w:t>о</w:t>
        </w:r>
        <w:r w:rsidRPr="00B7489D">
          <w:t>фесійної</w:t>
        </w:r>
      </w:ins>
      <w:ins w:id="1134" w:author="Sanino" w:date="2012-05-24T00:09:00Z">
        <w:r>
          <w:t xml:space="preserve"> </w:t>
        </w:r>
      </w:ins>
      <w:ins w:id="1135" w:author="Sanino" w:date="2012-05-24T00:08:00Z">
        <w:r w:rsidRPr="00B7489D">
          <w:t>освіти.</w:t>
        </w:r>
      </w:ins>
    </w:p>
    <w:p w:rsidR="00CA1412" w:rsidRDefault="00CA1412" w:rsidP="00CA1412">
      <w:pPr>
        <w:rPr>
          <w:ins w:id="1136" w:author="Sanino" w:date="2012-05-24T00:08:00Z"/>
        </w:rPr>
      </w:pPr>
      <w:ins w:id="1137" w:author="Sanino" w:date="2012-05-24T00:08:00Z">
        <w:r w:rsidRPr="00B7489D">
          <w:t>Складаються</w:t>
        </w:r>
      </w:ins>
      <w:ins w:id="1138" w:author="Sanino" w:date="2012-05-24T00:09:00Z">
        <w:r>
          <w:t xml:space="preserve"> </w:t>
        </w:r>
      </w:ins>
      <w:ins w:id="1139" w:author="Sanino" w:date="2012-05-24T00:08:00Z">
        <w:r w:rsidRPr="00B7489D">
          <w:t>загальні</w:t>
        </w:r>
      </w:ins>
      <w:ins w:id="1140" w:author="Sanino" w:date="2012-05-24T00:09:00Z">
        <w:r>
          <w:t xml:space="preserve"> </w:t>
        </w:r>
      </w:ins>
      <w:ins w:id="1141" w:author="Sanino" w:date="2012-05-24T00:08:00Z">
        <w:r w:rsidRPr="00B7489D">
          <w:t>(наприклад,</w:t>
        </w:r>
      </w:ins>
      <w:ins w:id="1142" w:author="Sanino" w:date="2012-05-24T00:09:00Z">
        <w:r>
          <w:t xml:space="preserve"> </w:t>
        </w:r>
      </w:ins>
      <w:ins w:id="1143" w:author="Sanino" w:date="2012-05-24T00:08:00Z">
        <w:r w:rsidRPr="00B7489D">
          <w:t>5-річні)</w:t>
        </w:r>
      </w:ins>
      <w:ins w:id="1144" w:author="Sanino" w:date="2012-05-24T00:09:00Z">
        <w:r>
          <w:t xml:space="preserve"> </w:t>
        </w:r>
      </w:ins>
      <w:ins w:id="1145" w:author="Sanino" w:date="2012-05-24T00:08:00Z">
        <w:r w:rsidRPr="00B7489D">
          <w:t>та</w:t>
        </w:r>
      </w:ins>
      <w:ins w:id="1146" w:author="Sanino" w:date="2012-05-24T00:09:00Z">
        <w:r>
          <w:t xml:space="preserve"> </w:t>
        </w:r>
      </w:ins>
      <w:ins w:id="1147" w:author="Sanino" w:date="2012-05-24T00:08:00Z">
        <w:r w:rsidRPr="00B7489D">
          <w:t>робочі</w:t>
        </w:r>
      </w:ins>
      <w:ins w:id="1148" w:author="Sanino" w:date="2012-05-24T00:09:00Z">
        <w:r>
          <w:t xml:space="preserve"> </w:t>
        </w:r>
      </w:ins>
      <w:ins w:id="1149" w:author="Sanino" w:date="2012-05-24T00:08:00Z">
        <w:r w:rsidRPr="00B7489D">
          <w:t>навчальні</w:t>
        </w:r>
      </w:ins>
      <w:ins w:id="1150" w:author="Sanino" w:date="2012-05-24T00:09:00Z">
        <w:r>
          <w:t xml:space="preserve"> </w:t>
        </w:r>
      </w:ins>
      <w:ins w:id="1151" w:author="Sanino" w:date="2012-05-24T00:08:00Z">
        <w:r w:rsidRPr="00B7489D">
          <w:t>плани</w:t>
        </w:r>
      </w:ins>
      <w:ins w:id="1152" w:author="Sanino" w:date="2012-05-24T00:09:00Z">
        <w:r>
          <w:t xml:space="preserve"> </w:t>
        </w:r>
      </w:ins>
      <w:ins w:id="1153" w:author="Sanino" w:date="2012-05-24T00:08:00Z">
        <w:r w:rsidRPr="00B7489D">
          <w:t>(на</w:t>
        </w:r>
      </w:ins>
      <w:ins w:id="1154" w:author="Sanino" w:date="2012-05-24T00:09:00Z">
        <w:r>
          <w:t xml:space="preserve"> </w:t>
        </w:r>
      </w:ins>
      <w:ins w:id="1155" w:author="Sanino" w:date="2012-05-24T00:08:00Z">
        <w:r w:rsidRPr="00B7489D">
          <w:t>конкретний</w:t>
        </w:r>
      </w:ins>
      <w:ins w:id="1156" w:author="Sanino" w:date="2012-05-24T00:09:00Z">
        <w:r>
          <w:t xml:space="preserve"> </w:t>
        </w:r>
      </w:ins>
      <w:ins w:id="1157" w:author="Sanino" w:date="2012-05-24T00:08:00Z">
        <w:r w:rsidRPr="00B7489D">
          <w:t>навчальний</w:t>
        </w:r>
      </w:ins>
      <w:ins w:id="1158" w:author="Sanino" w:date="2012-05-24T00:09:00Z">
        <w:r>
          <w:t xml:space="preserve"> </w:t>
        </w:r>
      </w:ins>
      <w:ins w:id="1159" w:author="Sanino" w:date="2012-05-24T00:08:00Z">
        <w:r w:rsidRPr="00B7489D">
          <w:t>рік).</w:t>
        </w:r>
      </w:ins>
    </w:p>
    <w:p w:rsidR="00CA1412" w:rsidRDefault="00CA1412" w:rsidP="00CA1412">
      <w:pPr>
        <w:rPr>
          <w:ins w:id="1160" w:author="Sanino" w:date="2012-05-24T00:08:00Z"/>
        </w:rPr>
      </w:pPr>
      <w:ins w:id="1161" w:author="Sanino" w:date="2012-05-24T00:08:00Z">
        <w:r w:rsidRPr="00B7489D">
          <w:t>Державний</w:t>
        </w:r>
      </w:ins>
      <w:ins w:id="1162" w:author="Sanino" w:date="2012-05-24T00:09:00Z">
        <w:r>
          <w:t xml:space="preserve"> </w:t>
        </w:r>
      </w:ins>
      <w:ins w:id="1163" w:author="Sanino" w:date="2012-05-24T00:08:00Z">
        <w:r w:rsidRPr="00B7489D">
          <w:t>освітній</w:t>
        </w:r>
      </w:ins>
      <w:ins w:id="1164" w:author="Sanino" w:date="2012-05-24T00:09:00Z">
        <w:r>
          <w:t xml:space="preserve"> </w:t>
        </w:r>
      </w:ins>
      <w:ins w:id="1165" w:author="Sanino" w:date="2012-05-24T00:08:00Z">
        <w:r w:rsidRPr="00B7489D">
          <w:t>стандарт</w:t>
        </w:r>
      </w:ins>
      <w:ins w:id="1166" w:author="Sanino" w:date="2012-05-24T00:09:00Z">
        <w:r>
          <w:t xml:space="preserve"> </w:t>
        </w:r>
      </w:ins>
      <w:ins w:id="1167" w:author="Sanino" w:date="2012-05-24T00:08:00Z">
        <w:r w:rsidRPr="00B7489D">
          <w:t>вищої</w:t>
        </w:r>
      </w:ins>
      <w:ins w:id="1168" w:author="Sanino" w:date="2012-05-24T00:09:00Z">
        <w:r>
          <w:t xml:space="preserve"> </w:t>
        </w:r>
      </w:ins>
      <w:ins w:id="1169" w:author="Sanino" w:date="2012-05-24T00:08:00Z">
        <w:r w:rsidRPr="00B7489D">
          <w:t>професійної</w:t>
        </w:r>
      </w:ins>
      <w:ins w:id="1170" w:author="Sanino" w:date="2012-05-24T00:09:00Z">
        <w:r>
          <w:t xml:space="preserve"> </w:t>
        </w:r>
      </w:ins>
      <w:ins w:id="1171" w:author="Sanino" w:date="2012-05-24T00:08:00Z">
        <w:r w:rsidRPr="00B7489D">
          <w:t>освіти</w:t>
        </w:r>
      </w:ins>
      <w:ins w:id="1172" w:author="Sanino" w:date="2012-05-24T00:09:00Z">
        <w:r>
          <w:t xml:space="preserve"> </w:t>
        </w:r>
      </w:ins>
      <w:ins w:id="1173" w:author="Sanino" w:date="2012-05-24T00:08:00Z">
        <w:r w:rsidRPr="00B7489D">
          <w:t>передбачає</w:t>
        </w:r>
      </w:ins>
      <w:ins w:id="1174" w:author="Sanino" w:date="2012-05-24T00:09:00Z">
        <w:r>
          <w:t xml:space="preserve"> </w:t>
        </w:r>
      </w:ins>
      <w:ins w:id="1175" w:author="Sanino" w:date="2012-05-24T00:08:00Z">
        <w:r w:rsidRPr="00B7489D">
          <w:t>м</w:t>
        </w:r>
        <w:r w:rsidRPr="00B7489D">
          <w:t>о</w:t>
        </w:r>
        <w:r w:rsidRPr="00B7489D">
          <w:t>жливість</w:t>
        </w:r>
      </w:ins>
      <w:ins w:id="1176" w:author="Sanino" w:date="2012-05-24T00:09:00Z">
        <w:r>
          <w:t xml:space="preserve"> </w:t>
        </w:r>
      </w:ins>
      <w:ins w:id="1177" w:author="Sanino" w:date="2012-05-24T00:08:00Z">
        <w:r w:rsidRPr="00B7489D">
          <w:t>уніфікації</w:t>
        </w:r>
      </w:ins>
      <w:ins w:id="1178" w:author="Sanino" w:date="2012-05-24T00:09:00Z">
        <w:r>
          <w:t xml:space="preserve"> </w:t>
        </w:r>
      </w:ins>
      <w:ins w:id="1179" w:author="Sanino" w:date="2012-05-24T00:08:00Z">
        <w:r w:rsidRPr="00B7489D">
          <w:t>перших</w:t>
        </w:r>
      </w:ins>
      <w:ins w:id="1180" w:author="Sanino" w:date="2012-05-24T00:09:00Z">
        <w:r>
          <w:t xml:space="preserve"> </w:t>
        </w:r>
      </w:ins>
      <w:ins w:id="1181" w:author="Sanino" w:date="2012-05-24T00:08:00Z">
        <w:r w:rsidRPr="00B7489D">
          <w:t>двох-трьох</w:t>
        </w:r>
      </w:ins>
      <w:ins w:id="1182" w:author="Sanino" w:date="2012-05-24T00:09:00Z">
        <w:r>
          <w:t xml:space="preserve"> </w:t>
        </w:r>
      </w:ins>
      <w:ins w:id="1183" w:author="Sanino" w:date="2012-05-24T00:08:00Z">
        <w:r w:rsidRPr="00B7489D">
          <w:t>років</w:t>
        </w:r>
      </w:ins>
      <w:ins w:id="1184" w:author="Sanino" w:date="2012-05-24T00:09:00Z">
        <w:r>
          <w:t xml:space="preserve"> </w:t>
        </w:r>
      </w:ins>
      <w:ins w:id="1185" w:author="Sanino" w:date="2012-05-24T00:08:00Z">
        <w:r w:rsidRPr="00B7489D">
          <w:t>навчання</w:t>
        </w:r>
      </w:ins>
      <w:ins w:id="1186" w:author="Sanino" w:date="2012-05-24T00:09:00Z">
        <w:r>
          <w:t xml:space="preserve"> </w:t>
        </w:r>
      </w:ins>
      <w:ins w:id="1187" w:author="Sanino" w:date="2012-05-24T00:08:00Z">
        <w:r w:rsidRPr="00B7489D">
          <w:t>споріднених</w:t>
        </w:r>
      </w:ins>
      <w:ins w:id="1188" w:author="Sanino" w:date="2012-05-24T00:09:00Z">
        <w:r>
          <w:t xml:space="preserve"> </w:t>
        </w:r>
      </w:ins>
      <w:ins w:id="1189" w:author="Sanino" w:date="2012-05-24T00:08:00Z">
        <w:r w:rsidRPr="00B7489D">
          <w:t>напрямів</w:t>
        </w:r>
      </w:ins>
      <w:ins w:id="1190" w:author="Sanino" w:date="2012-05-24T00:09:00Z">
        <w:r>
          <w:t xml:space="preserve"> </w:t>
        </w:r>
      </w:ins>
      <w:ins w:id="1191" w:author="Sanino" w:date="2012-05-24T00:08:00Z">
        <w:r w:rsidRPr="00B7489D">
          <w:t>і</w:t>
        </w:r>
      </w:ins>
      <w:ins w:id="1192" w:author="Sanino" w:date="2012-05-24T00:09:00Z">
        <w:r>
          <w:t xml:space="preserve"> </w:t>
        </w:r>
      </w:ins>
      <w:ins w:id="1193" w:author="Sanino" w:date="2012-05-24T00:08:00Z">
        <w:r w:rsidRPr="00B7489D">
          <w:t>спеціальностей,</w:t>
        </w:r>
      </w:ins>
      <w:ins w:id="1194" w:author="Sanino" w:date="2012-05-24T00:09:00Z">
        <w:r>
          <w:t xml:space="preserve"> </w:t>
        </w:r>
      </w:ins>
      <w:ins w:id="1195" w:author="Sanino" w:date="2012-05-24T00:08:00Z">
        <w:r w:rsidRPr="00B7489D">
          <w:t>що</w:t>
        </w:r>
      </w:ins>
      <w:ins w:id="1196" w:author="Sanino" w:date="2012-05-24T00:09:00Z">
        <w:r>
          <w:t xml:space="preserve"> </w:t>
        </w:r>
      </w:ins>
      <w:ins w:id="1197" w:author="Sanino" w:date="2012-05-24T00:08:00Z">
        <w:r w:rsidRPr="00B7489D">
          <w:t>повинно</w:t>
        </w:r>
      </w:ins>
      <w:ins w:id="1198" w:author="Sanino" w:date="2012-05-24T00:09:00Z">
        <w:r>
          <w:t xml:space="preserve"> </w:t>
        </w:r>
      </w:ins>
      <w:ins w:id="1199" w:author="Sanino" w:date="2012-05-24T00:08:00Z">
        <w:r>
          <w:t>бути</w:t>
        </w:r>
      </w:ins>
      <w:ins w:id="1200" w:author="Sanino" w:date="2012-05-24T00:09:00Z">
        <w:r>
          <w:t xml:space="preserve"> </w:t>
        </w:r>
      </w:ins>
      <w:ins w:id="1201" w:author="Sanino" w:date="2012-05-24T00:08:00Z">
        <w:r w:rsidRPr="00B7489D">
          <w:t>врахов</w:t>
        </w:r>
        <w:r>
          <w:t>ано</w:t>
        </w:r>
      </w:ins>
      <w:ins w:id="1202" w:author="Sanino" w:date="2012-05-24T00:09:00Z">
        <w:r>
          <w:t xml:space="preserve"> </w:t>
        </w:r>
      </w:ins>
      <w:ins w:id="1203" w:author="Sanino" w:date="2012-05-24T00:08:00Z">
        <w:r>
          <w:t>при</w:t>
        </w:r>
      </w:ins>
      <w:ins w:id="1204" w:author="Sanino" w:date="2012-05-24T00:09:00Z">
        <w:r>
          <w:t xml:space="preserve"> </w:t>
        </w:r>
      </w:ins>
      <w:ins w:id="1205" w:author="Sanino" w:date="2012-05-24T00:08:00Z">
        <w:r>
          <w:t>складанні</w:t>
        </w:r>
      </w:ins>
      <w:ins w:id="1206" w:author="Sanino" w:date="2012-05-24T00:09:00Z">
        <w:r>
          <w:t xml:space="preserve"> </w:t>
        </w:r>
      </w:ins>
      <w:ins w:id="1207" w:author="Sanino" w:date="2012-05-24T00:08:00Z">
        <w:r>
          <w:t>навчальних</w:t>
        </w:r>
      </w:ins>
      <w:ins w:id="1208" w:author="Sanino" w:date="2012-05-24T00:09:00Z">
        <w:r>
          <w:t xml:space="preserve"> </w:t>
        </w:r>
      </w:ins>
      <w:ins w:id="1209" w:author="Sanino" w:date="2012-05-24T00:08:00Z">
        <w:r w:rsidRPr="00B7489D">
          <w:t>пл</w:t>
        </w:r>
        <w:r w:rsidRPr="00B7489D">
          <w:t>а</w:t>
        </w:r>
        <w:r w:rsidRPr="00B7489D">
          <w:t>нів.</w:t>
        </w:r>
      </w:ins>
      <w:ins w:id="1210" w:author="Sanino" w:date="2012-05-24T00:09:00Z">
        <w:r>
          <w:t xml:space="preserve"> </w:t>
        </w:r>
      </w:ins>
    </w:p>
    <w:p w:rsidR="00CA1412" w:rsidRDefault="00CA1412" w:rsidP="00CA1412">
      <w:pPr>
        <w:rPr>
          <w:ins w:id="1211" w:author="Sanino" w:date="2012-05-24T00:08:00Z"/>
        </w:rPr>
      </w:pPr>
      <w:ins w:id="1212" w:author="Sanino" w:date="2012-05-24T00:08:00Z">
        <w:r w:rsidRPr="00B7489D">
          <w:t>Обов'язковими</w:t>
        </w:r>
      </w:ins>
      <w:ins w:id="1213" w:author="Sanino" w:date="2012-05-24T00:09:00Z">
        <w:r>
          <w:t xml:space="preserve"> </w:t>
        </w:r>
      </w:ins>
      <w:ins w:id="1214" w:author="Sanino" w:date="2012-05-24T00:08:00Z">
        <w:r w:rsidRPr="00B7489D">
          <w:t>структурними</w:t>
        </w:r>
      </w:ins>
      <w:ins w:id="1215" w:author="Sanino" w:date="2012-05-24T00:09:00Z">
        <w:r>
          <w:t xml:space="preserve"> </w:t>
        </w:r>
      </w:ins>
      <w:ins w:id="1216" w:author="Sanino" w:date="2012-05-24T00:08:00Z">
        <w:r w:rsidRPr="00B7489D">
          <w:t>елементами</w:t>
        </w:r>
      </w:ins>
      <w:ins w:id="1217" w:author="Sanino" w:date="2012-05-24T00:09:00Z">
        <w:r>
          <w:t xml:space="preserve"> </w:t>
        </w:r>
      </w:ins>
      <w:ins w:id="1218" w:author="Sanino" w:date="2012-05-24T00:08:00Z">
        <w:r w:rsidRPr="00B7489D">
          <w:t>навчальних</w:t>
        </w:r>
      </w:ins>
      <w:ins w:id="1219" w:author="Sanino" w:date="2012-05-24T00:09:00Z">
        <w:r>
          <w:t xml:space="preserve"> </w:t>
        </w:r>
      </w:ins>
      <w:ins w:id="1220" w:author="Sanino" w:date="2012-05-24T00:08:00Z">
        <w:r w:rsidRPr="00B7489D">
          <w:t>планів</w:t>
        </w:r>
      </w:ins>
      <w:ins w:id="1221" w:author="Sanino" w:date="2012-05-24T00:09:00Z">
        <w:r>
          <w:t xml:space="preserve"> </w:t>
        </w:r>
      </w:ins>
      <w:ins w:id="1222" w:author="Sanino" w:date="2012-05-24T00:08:00Z">
        <w:r w:rsidRPr="00B7489D">
          <w:t>є:</w:t>
        </w:r>
      </w:ins>
    </w:p>
    <w:p w:rsidR="00CA1412" w:rsidRDefault="00CA1412" w:rsidP="00CA1412">
      <w:pPr>
        <w:pStyle w:val="a3"/>
        <w:numPr>
          <w:ilvl w:val="0"/>
          <w:numId w:val="38"/>
        </w:numPr>
        <w:tabs>
          <w:tab w:val="left" w:pos="993"/>
        </w:tabs>
        <w:ind w:left="0" w:firstLine="709"/>
        <w:rPr>
          <w:ins w:id="1223" w:author="Sanino" w:date="2012-05-24T00:08:00Z"/>
        </w:rPr>
        <w:pPrChange w:id="1224" w:author="Sanino" w:date="2012-05-24T00:16:00Z">
          <w:pPr/>
        </w:pPrChange>
      </w:pPr>
      <w:ins w:id="1225" w:author="Sanino" w:date="2012-05-24T00:08:00Z">
        <w:r>
          <w:t>г</w:t>
        </w:r>
        <w:r w:rsidRPr="00084A48">
          <w:t>рафік</w:t>
        </w:r>
      </w:ins>
      <w:ins w:id="1226" w:author="Sanino" w:date="2012-05-24T00:09:00Z">
        <w:r>
          <w:t xml:space="preserve"> </w:t>
        </w:r>
      </w:ins>
      <w:ins w:id="1227" w:author="Sanino" w:date="2012-05-24T00:08:00Z">
        <w:r w:rsidRPr="00084A48">
          <w:t>навчального</w:t>
        </w:r>
      </w:ins>
      <w:ins w:id="1228" w:author="Sanino" w:date="2012-05-24T00:09:00Z">
        <w:r>
          <w:t xml:space="preserve"> </w:t>
        </w:r>
      </w:ins>
      <w:ins w:id="1229" w:author="Sanino" w:date="2012-05-24T00:08:00Z">
        <w:r w:rsidRPr="00084A48">
          <w:t>процесу;</w:t>
        </w:r>
      </w:ins>
    </w:p>
    <w:p w:rsidR="00CA1412" w:rsidRDefault="00CA1412" w:rsidP="00CA1412">
      <w:pPr>
        <w:pStyle w:val="a3"/>
        <w:numPr>
          <w:ilvl w:val="0"/>
          <w:numId w:val="38"/>
        </w:numPr>
        <w:tabs>
          <w:tab w:val="left" w:pos="993"/>
        </w:tabs>
        <w:ind w:left="0" w:firstLine="709"/>
        <w:rPr>
          <w:ins w:id="1230" w:author="Sanino" w:date="2012-05-24T00:08:00Z"/>
        </w:rPr>
        <w:pPrChange w:id="1231" w:author="Sanino" w:date="2012-05-24T00:16:00Z">
          <w:pPr/>
        </w:pPrChange>
      </w:pPr>
      <w:ins w:id="1232" w:author="Sanino" w:date="2012-05-24T00:08:00Z">
        <w:r>
          <w:t>з</w:t>
        </w:r>
        <w:r w:rsidRPr="00084A48">
          <w:t>ведені</w:t>
        </w:r>
      </w:ins>
      <w:ins w:id="1233" w:author="Sanino" w:date="2012-05-24T00:09:00Z">
        <w:r>
          <w:t xml:space="preserve"> </w:t>
        </w:r>
      </w:ins>
      <w:ins w:id="1234" w:author="Sanino" w:date="2012-05-24T00:08:00Z">
        <w:r w:rsidRPr="00084A48">
          <w:t>дані</w:t>
        </w:r>
      </w:ins>
      <w:ins w:id="1235" w:author="Sanino" w:date="2012-05-24T00:09:00Z">
        <w:r>
          <w:t xml:space="preserve"> </w:t>
        </w:r>
      </w:ins>
      <w:ins w:id="1236" w:author="Sanino" w:date="2012-05-24T00:08:00Z">
        <w:r w:rsidRPr="00084A48">
          <w:t>по</w:t>
        </w:r>
      </w:ins>
      <w:ins w:id="1237" w:author="Sanino" w:date="2012-05-24T00:09:00Z">
        <w:r>
          <w:t xml:space="preserve"> </w:t>
        </w:r>
      </w:ins>
      <w:ins w:id="1238" w:author="Sanino" w:date="2012-05-24T00:08:00Z">
        <w:r w:rsidRPr="00084A48">
          <w:t>бюджету</w:t>
        </w:r>
      </w:ins>
      <w:ins w:id="1239" w:author="Sanino" w:date="2012-05-24T00:09:00Z">
        <w:r>
          <w:t xml:space="preserve"> </w:t>
        </w:r>
      </w:ins>
      <w:ins w:id="1240" w:author="Sanino" w:date="2012-05-24T00:08:00Z">
        <w:r w:rsidRPr="00084A48">
          <w:t>часу</w:t>
        </w:r>
      </w:ins>
      <w:ins w:id="1241" w:author="Sanino" w:date="2012-05-24T00:09:00Z">
        <w:r>
          <w:t xml:space="preserve"> </w:t>
        </w:r>
      </w:ins>
      <w:ins w:id="1242" w:author="Sanino" w:date="2012-05-24T00:08:00Z">
        <w:r w:rsidRPr="00084A48">
          <w:t>студента;</w:t>
        </w:r>
      </w:ins>
    </w:p>
    <w:p w:rsidR="00CA1412" w:rsidRPr="00084A48" w:rsidRDefault="00CA1412" w:rsidP="00CA1412">
      <w:pPr>
        <w:pStyle w:val="a3"/>
        <w:numPr>
          <w:ilvl w:val="0"/>
          <w:numId w:val="38"/>
        </w:numPr>
        <w:tabs>
          <w:tab w:val="left" w:pos="993"/>
        </w:tabs>
        <w:ind w:left="0" w:firstLine="709"/>
        <w:rPr>
          <w:ins w:id="1243" w:author="Sanino" w:date="2012-05-24T00:08:00Z"/>
        </w:rPr>
        <w:pPrChange w:id="1244" w:author="Sanino" w:date="2012-05-24T00:16:00Z">
          <w:pPr/>
        </w:pPrChange>
      </w:pPr>
      <w:ins w:id="1245" w:author="Sanino" w:date="2012-05-24T00:08:00Z">
        <w:r>
          <w:lastRenderedPageBreak/>
          <w:t>п</w:t>
        </w:r>
        <w:r w:rsidRPr="00084A48">
          <w:t>лан</w:t>
        </w:r>
      </w:ins>
      <w:ins w:id="1246" w:author="Sanino" w:date="2012-05-24T00:09:00Z">
        <w:r>
          <w:t xml:space="preserve"> </w:t>
        </w:r>
      </w:ins>
      <w:ins w:id="1247" w:author="Sanino" w:date="2012-05-24T00:08:00Z">
        <w:r w:rsidRPr="00084A48">
          <w:t>навчального</w:t>
        </w:r>
      </w:ins>
      <w:ins w:id="1248" w:author="Sanino" w:date="2012-05-24T00:09:00Z">
        <w:r>
          <w:t xml:space="preserve"> </w:t>
        </w:r>
      </w:ins>
      <w:ins w:id="1249" w:author="Sanino" w:date="2012-05-24T00:08:00Z">
        <w:r w:rsidRPr="00084A48">
          <w:t>процесу,</w:t>
        </w:r>
      </w:ins>
      <w:ins w:id="1250" w:author="Sanino" w:date="2012-05-24T00:09:00Z">
        <w:r>
          <w:t xml:space="preserve"> </w:t>
        </w:r>
      </w:ins>
      <w:ins w:id="1251" w:author="Sanino" w:date="2012-05-24T00:08:00Z">
        <w:r w:rsidRPr="00084A48">
          <w:t>що</w:t>
        </w:r>
      </w:ins>
      <w:ins w:id="1252" w:author="Sanino" w:date="2012-05-24T00:09:00Z">
        <w:r>
          <w:t xml:space="preserve"> </w:t>
        </w:r>
      </w:ins>
      <w:ins w:id="1253" w:author="Sanino" w:date="2012-05-24T00:08:00Z">
        <w:r w:rsidRPr="00084A48">
          <w:t>включає</w:t>
        </w:r>
      </w:ins>
      <w:ins w:id="1254" w:author="Sanino" w:date="2012-05-24T00:09:00Z">
        <w:r>
          <w:t xml:space="preserve"> </w:t>
        </w:r>
      </w:ins>
      <w:ins w:id="1255" w:author="Sanino" w:date="2012-05-24T00:08:00Z">
        <w:r w:rsidRPr="00084A48">
          <w:t>в</w:t>
        </w:r>
      </w:ins>
      <w:ins w:id="1256" w:author="Sanino" w:date="2012-05-24T00:09:00Z">
        <w:r>
          <w:t xml:space="preserve"> </w:t>
        </w:r>
      </w:ins>
      <w:ins w:id="1257" w:author="Sanino" w:date="2012-05-24T00:08:00Z">
        <w:r w:rsidRPr="00084A48">
          <w:t>себе</w:t>
        </w:r>
      </w:ins>
      <w:ins w:id="1258" w:author="Sanino" w:date="2012-05-24T00:09:00Z">
        <w:r>
          <w:t xml:space="preserve"> </w:t>
        </w:r>
      </w:ins>
      <w:ins w:id="1259" w:author="Sanino" w:date="2012-05-24T00:08:00Z">
        <w:r w:rsidRPr="00084A48">
          <w:t>перелік,</w:t>
        </w:r>
      </w:ins>
      <w:ins w:id="1260" w:author="Sanino" w:date="2012-05-24T00:09:00Z">
        <w:r>
          <w:t xml:space="preserve"> </w:t>
        </w:r>
      </w:ins>
      <w:ins w:id="1261" w:author="Sanino" w:date="2012-05-24T00:08:00Z">
        <w:r w:rsidRPr="00084A48">
          <w:t>обсяги</w:t>
        </w:r>
      </w:ins>
      <w:ins w:id="1262" w:author="Sanino" w:date="2012-05-24T00:09:00Z">
        <w:r>
          <w:t xml:space="preserve"> </w:t>
        </w:r>
      </w:ins>
      <w:ins w:id="1263" w:author="Sanino" w:date="2012-05-24T00:08:00Z">
        <w:r w:rsidRPr="00084A48">
          <w:t>(тр</w:t>
        </w:r>
        <w:r w:rsidRPr="00084A48">
          <w:t>у</w:t>
        </w:r>
        <w:r w:rsidRPr="00084A48">
          <w:t>домісткість)</w:t>
        </w:r>
      </w:ins>
      <w:ins w:id="1264" w:author="Sanino" w:date="2012-05-24T00:09:00Z">
        <w:r>
          <w:t xml:space="preserve"> </w:t>
        </w:r>
      </w:ins>
      <w:ins w:id="1265" w:author="Sanino" w:date="2012-05-24T00:08:00Z">
        <w:r w:rsidRPr="00084A48">
          <w:t>і</w:t>
        </w:r>
      </w:ins>
      <w:ins w:id="1266" w:author="Sanino" w:date="2012-05-24T00:09:00Z">
        <w:r>
          <w:t xml:space="preserve"> </w:t>
        </w:r>
      </w:ins>
      <w:ins w:id="1267" w:author="Sanino" w:date="2012-05-24T00:08:00Z">
        <w:r w:rsidRPr="00084A48">
          <w:t>послідовність</w:t>
        </w:r>
      </w:ins>
      <w:ins w:id="1268" w:author="Sanino" w:date="2012-05-24T00:09:00Z">
        <w:r>
          <w:t xml:space="preserve"> </w:t>
        </w:r>
      </w:ins>
      <w:ins w:id="1269" w:author="Sanino" w:date="2012-05-24T00:08:00Z">
        <w:r w:rsidRPr="00084A48">
          <w:t>вивчення</w:t>
        </w:r>
      </w:ins>
      <w:ins w:id="1270" w:author="Sanino" w:date="2012-05-24T00:09:00Z">
        <w:r>
          <w:t xml:space="preserve"> </w:t>
        </w:r>
      </w:ins>
      <w:ins w:id="1271" w:author="Sanino" w:date="2012-05-24T00:08:00Z">
        <w:r w:rsidRPr="00084A48">
          <w:t>окремих</w:t>
        </w:r>
      </w:ins>
      <w:ins w:id="1272" w:author="Sanino" w:date="2012-05-24T00:09:00Z">
        <w:r>
          <w:t xml:space="preserve"> </w:t>
        </w:r>
      </w:ins>
      <w:ins w:id="1273" w:author="Sanino" w:date="2012-05-24T00:08:00Z">
        <w:r w:rsidRPr="00084A48">
          <w:t>дисциплін,</w:t>
        </w:r>
      </w:ins>
      <w:ins w:id="1274" w:author="Sanino" w:date="2012-05-24T00:09:00Z">
        <w:r>
          <w:t xml:space="preserve"> </w:t>
        </w:r>
      </w:ins>
      <w:ins w:id="1275" w:author="Sanino" w:date="2012-05-24T00:08:00Z">
        <w:r w:rsidRPr="00084A48">
          <w:t>їх</w:t>
        </w:r>
      </w:ins>
      <w:ins w:id="1276" w:author="Sanino" w:date="2012-05-24T00:09:00Z">
        <w:r>
          <w:t xml:space="preserve"> </w:t>
        </w:r>
      </w:ins>
      <w:ins w:id="1277" w:author="Sanino" w:date="2012-05-24T00:08:00Z">
        <w:r w:rsidRPr="00084A48">
          <w:t>розподіл</w:t>
        </w:r>
      </w:ins>
      <w:ins w:id="1278" w:author="Sanino" w:date="2012-05-24T00:09:00Z">
        <w:r>
          <w:t xml:space="preserve"> </w:t>
        </w:r>
      </w:ins>
      <w:ins w:id="1279" w:author="Sanino" w:date="2012-05-24T00:08:00Z">
        <w:r w:rsidRPr="00084A48">
          <w:t>за</w:t>
        </w:r>
      </w:ins>
      <w:ins w:id="1280" w:author="Sanino" w:date="2012-05-24T00:09:00Z">
        <w:r>
          <w:t xml:space="preserve"> </w:t>
        </w:r>
      </w:ins>
      <w:ins w:id="1281" w:author="Sanino" w:date="2012-05-24T00:08:00Z">
        <w:r w:rsidRPr="00084A48">
          <w:t>в</w:t>
        </w:r>
        <w:r w:rsidRPr="00084A48">
          <w:t>и</w:t>
        </w:r>
        <w:r w:rsidRPr="00084A48">
          <w:t>дами</w:t>
        </w:r>
      </w:ins>
      <w:ins w:id="1282" w:author="Sanino" w:date="2012-05-24T00:09:00Z">
        <w:r>
          <w:t xml:space="preserve"> </w:t>
        </w:r>
      </w:ins>
      <w:ins w:id="1283" w:author="Sanino" w:date="2012-05-24T00:08:00Z">
        <w:r w:rsidRPr="00084A48">
          <w:t>навчальних</w:t>
        </w:r>
      </w:ins>
      <w:ins w:id="1284" w:author="Sanino" w:date="2012-05-24T00:09:00Z">
        <w:r>
          <w:t xml:space="preserve"> </w:t>
        </w:r>
      </w:ins>
      <w:ins w:id="1285" w:author="Sanino" w:date="2012-05-24T00:08:00Z">
        <w:r w:rsidRPr="00084A48">
          <w:t>занять,</w:t>
        </w:r>
      </w:ins>
      <w:ins w:id="1286" w:author="Sanino" w:date="2012-05-24T00:09:00Z">
        <w:r>
          <w:t xml:space="preserve"> </w:t>
        </w:r>
      </w:ins>
      <w:ins w:id="1287" w:author="Sanino" w:date="2012-05-24T00:08:00Z">
        <w:r w:rsidRPr="00084A48">
          <w:t>форми</w:t>
        </w:r>
      </w:ins>
      <w:ins w:id="1288" w:author="Sanino" w:date="2012-05-24T00:09:00Z">
        <w:r>
          <w:t xml:space="preserve"> </w:t>
        </w:r>
      </w:ins>
      <w:ins w:id="1289" w:author="Sanino" w:date="2012-05-24T00:08:00Z">
        <w:r w:rsidRPr="00084A48">
          <w:t>проміжного</w:t>
        </w:r>
      </w:ins>
      <w:ins w:id="1290" w:author="Sanino" w:date="2012-05-24T00:09:00Z">
        <w:r>
          <w:t xml:space="preserve"> </w:t>
        </w:r>
      </w:ins>
      <w:ins w:id="1291" w:author="Sanino" w:date="2012-05-24T00:08:00Z">
        <w:r w:rsidRPr="00084A48">
          <w:t>контролю</w:t>
        </w:r>
      </w:ins>
      <w:ins w:id="1292" w:author="Sanino" w:date="2012-05-24T00:09:00Z">
        <w:r>
          <w:t xml:space="preserve"> </w:t>
        </w:r>
      </w:ins>
      <w:ins w:id="1293" w:author="Sanino" w:date="2012-05-24T00:08:00Z">
        <w:r w:rsidRPr="00084A48">
          <w:t>та</w:t>
        </w:r>
      </w:ins>
      <w:ins w:id="1294" w:author="Sanino" w:date="2012-05-24T00:09:00Z">
        <w:r>
          <w:t xml:space="preserve"> </w:t>
        </w:r>
      </w:ins>
      <w:ins w:id="1295" w:author="Sanino" w:date="2012-05-24T00:08:00Z">
        <w:r w:rsidRPr="00084A48">
          <w:t>підсумкової</w:t>
        </w:r>
      </w:ins>
      <w:ins w:id="1296" w:author="Sanino" w:date="2012-05-24T00:09:00Z">
        <w:r>
          <w:t xml:space="preserve"> </w:t>
        </w:r>
      </w:ins>
      <w:ins w:id="1297" w:author="Sanino" w:date="2012-05-24T00:08:00Z">
        <w:r w:rsidRPr="00084A48">
          <w:t>атест</w:t>
        </w:r>
        <w:r w:rsidRPr="00084A48">
          <w:t>а</w:t>
        </w:r>
        <w:r w:rsidRPr="00084A48">
          <w:t>ції</w:t>
        </w:r>
      </w:ins>
      <w:ins w:id="1298" w:author="Sanino" w:date="2012-05-24T00:09:00Z">
        <w:r>
          <w:t xml:space="preserve"> </w:t>
        </w:r>
      </w:ins>
      <w:ins w:id="1299" w:author="Sanino" w:date="2012-05-24T00:08:00Z">
        <w:r w:rsidRPr="00084A48">
          <w:t>студентів.</w:t>
        </w:r>
      </w:ins>
      <w:ins w:id="1300" w:author="Sanino" w:date="2012-05-24T00:09:00Z">
        <w:r>
          <w:t xml:space="preserve"> </w:t>
        </w:r>
      </w:ins>
      <w:ins w:id="1301" w:author="Sanino" w:date="2012-05-24T00:08:00Z">
        <w:r w:rsidRPr="00084A48">
          <w:t>Навчальний</w:t>
        </w:r>
      </w:ins>
      <w:ins w:id="1302" w:author="Sanino" w:date="2012-05-24T00:09:00Z">
        <w:r>
          <w:t xml:space="preserve"> </w:t>
        </w:r>
      </w:ins>
      <w:ins w:id="1303" w:author="Sanino" w:date="2012-05-24T00:08:00Z">
        <w:r w:rsidRPr="00084A48">
          <w:t>план</w:t>
        </w:r>
      </w:ins>
      <w:ins w:id="1304" w:author="Sanino" w:date="2012-05-24T00:09:00Z">
        <w:r>
          <w:t xml:space="preserve"> </w:t>
        </w:r>
      </w:ins>
      <w:ins w:id="1305" w:author="Sanino" w:date="2012-05-24T00:08:00Z">
        <w:r w:rsidRPr="00084A48">
          <w:t>розробляється</w:t>
        </w:r>
      </w:ins>
      <w:ins w:id="1306" w:author="Sanino" w:date="2012-05-24T00:09:00Z">
        <w:r>
          <w:t xml:space="preserve"> </w:t>
        </w:r>
      </w:ins>
      <w:ins w:id="1307" w:author="Sanino" w:date="2012-05-24T00:08:00Z">
        <w:r w:rsidRPr="00084A48">
          <w:t>факул</w:t>
        </w:r>
        <w:r w:rsidRPr="00084A48">
          <w:t>ь</w:t>
        </w:r>
        <w:r w:rsidRPr="00084A48">
          <w:t>тетом</w:t>
        </w:r>
      </w:ins>
      <w:ins w:id="1308" w:author="Sanino" w:date="2012-05-24T00:09:00Z">
        <w:r>
          <w:t xml:space="preserve"> </w:t>
        </w:r>
      </w:ins>
      <w:ins w:id="1309" w:author="Sanino" w:date="2012-05-24T00:08:00Z">
        <w:r w:rsidRPr="00084A48">
          <w:t>і</w:t>
        </w:r>
      </w:ins>
      <w:ins w:id="1310" w:author="Sanino" w:date="2012-05-24T00:09:00Z">
        <w:r>
          <w:t xml:space="preserve"> </w:t>
        </w:r>
      </w:ins>
      <w:ins w:id="1311" w:author="Sanino" w:date="2012-05-24T00:08:00Z">
        <w:r w:rsidRPr="00084A48">
          <w:t>узгоджується</w:t>
        </w:r>
      </w:ins>
      <w:ins w:id="1312" w:author="Sanino" w:date="2012-05-24T00:09:00Z">
        <w:r>
          <w:t xml:space="preserve"> </w:t>
        </w:r>
      </w:ins>
      <w:ins w:id="1313" w:author="Sanino" w:date="2012-05-24T00:08:00Z">
        <w:r w:rsidRPr="00084A48">
          <w:t>з</w:t>
        </w:r>
      </w:ins>
      <w:ins w:id="1314" w:author="Sanino" w:date="2012-05-24T00:09:00Z">
        <w:r>
          <w:t xml:space="preserve"> </w:t>
        </w:r>
      </w:ins>
      <w:ins w:id="1315" w:author="Sanino" w:date="2012-05-24T00:08:00Z">
        <w:r w:rsidRPr="00084A48">
          <w:t>центром</w:t>
        </w:r>
      </w:ins>
      <w:ins w:id="1316" w:author="Sanino" w:date="2012-05-24T00:09:00Z">
        <w:r>
          <w:t xml:space="preserve"> </w:t>
        </w:r>
      </w:ins>
      <w:ins w:id="1317" w:author="Sanino" w:date="2012-05-24T00:08:00Z">
        <w:r w:rsidRPr="00084A48">
          <w:t>освітніх</w:t>
        </w:r>
      </w:ins>
      <w:ins w:id="1318" w:author="Sanino" w:date="2012-05-24T00:09:00Z">
        <w:r>
          <w:t xml:space="preserve"> </w:t>
        </w:r>
      </w:ins>
      <w:ins w:id="1319" w:author="Sanino" w:date="2012-05-24T00:08:00Z">
        <w:r w:rsidRPr="00084A48">
          <w:t>програм.</w:t>
        </w:r>
      </w:ins>
    </w:p>
    <w:p w:rsidR="00CA1412" w:rsidRDefault="00CA1412" w:rsidP="00CA1412">
      <w:pPr>
        <w:rPr>
          <w:ins w:id="1320" w:author="Sanino" w:date="2012-05-24T00:08:00Z"/>
        </w:rPr>
      </w:pPr>
      <w:ins w:id="1321" w:author="Sanino" w:date="2012-05-24T00:08:00Z">
        <w:r w:rsidRPr="00B7489D">
          <w:t>Навчальний</w:t>
        </w:r>
      </w:ins>
      <w:ins w:id="1322" w:author="Sanino" w:date="2012-05-24T00:09:00Z">
        <w:r>
          <w:t xml:space="preserve"> </w:t>
        </w:r>
      </w:ins>
      <w:ins w:id="1323" w:author="Sanino" w:date="2012-05-24T00:08:00Z">
        <w:r w:rsidRPr="00B7489D">
          <w:t>план</w:t>
        </w:r>
      </w:ins>
      <w:ins w:id="1324" w:author="Sanino" w:date="2012-05-24T00:09:00Z">
        <w:r>
          <w:t xml:space="preserve"> </w:t>
        </w:r>
      </w:ins>
      <w:ins w:id="1325" w:author="Sanino" w:date="2012-05-24T00:08:00Z">
        <w:r w:rsidRPr="00B7489D">
          <w:t>повинен</w:t>
        </w:r>
      </w:ins>
      <w:ins w:id="1326" w:author="Sanino" w:date="2012-05-24T00:09:00Z">
        <w:r>
          <w:t xml:space="preserve"> </w:t>
        </w:r>
      </w:ins>
      <w:ins w:id="1327" w:author="Sanino" w:date="2012-05-24T00:08:00Z">
        <w:r w:rsidRPr="00B7489D">
          <w:t>базуватися</w:t>
        </w:r>
      </w:ins>
      <w:ins w:id="1328" w:author="Sanino" w:date="2012-05-24T00:09:00Z">
        <w:r>
          <w:t xml:space="preserve"> </w:t>
        </w:r>
      </w:ins>
      <w:ins w:id="1329" w:author="Sanino" w:date="2012-05-24T00:08:00Z">
        <w:r w:rsidRPr="00B7489D">
          <w:t>на</w:t>
        </w:r>
      </w:ins>
      <w:ins w:id="1330" w:author="Sanino" w:date="2012-05-24T00:09:00Z">
        <w:r>
          <w:t xml:space="preserve"> </w:t>
        </w:r>
      </w:ins>
      <w:ins w:id="1331" w:author="Sanino" w:date="2012-05-24T00:08:00Z">
        <w:r w:rsidRPr="00084A48">
          <w:t>приблизному</w:t>
        </w:r>
      </w:ins>
      <w:ins w:id="1332" w:author="Sanino" w:date="2012-05-24T00:09:00Z">
        <w:r>
          <w:t xml:space="preserve"> </w:t>
        </w:r>
      </w:ins>
      <w:ins w:id="1333" w:author="Sanino" w:date="2012-05-24T00:08:00Z">
        <w:r w:rsidRPr="00B7489D">
          <w:t>навчальному</w:t>
        </w:r>
      </w:ins>
      <w:ins w:id="1334" w:author="Sanino" w:date="2012-05-24T00:09:00Z">
        <w:r>
          <w:t xml:space="preserve"> </w:t>
        </w:r>
      </w:ins>
      <w:ins w:id="1335" w:author="Sanino" w:date="2012-05-24T00:08:00Z">
        <w:r w:rsidRPr="00B7489D">
          <w:t>плані,</w:t>
        </w:r>
      </w:ins>
      <w:ins w:id="1336" w:author="Sanino" w:date="2012-05-24T00:09:00Z">
        <w:r>
          <w:t xml:space="preserve"> </w:t>
        </w:r>
      </w:ins>
      <w:ins w:id="1337" w:author="Sanino" w:date="2012-05-24T00:08:00Z">
        <w:r w:rsidRPr="00B7489D">
          <w:t>розробленому</w:t>
        </w:r>
      </w:ins>
      <w:ins w:id="1338" w:author="Sanino" w:date="2012-05-24T00:09:00Z">
        <w:r>
          <w:t xml:space="preserve"> </w:t>
        </w:r>
      </w:ins>
      <w:ins w:id="1339" w:author="Sanino" w:date="2012-05-24T00:08:00Z">
        <w:r w:rsidRPr="00B7489D">
          <w:t>навчально-методичним</w:t>
        </w:r>
      </w:ins>
      <w:ins w:id="1340" w:author="Sanino" w:date="2012-05-24T00:09:00Z">
        <w:r>
          <w:t xml:space="preserve"> </w:t>
        </w:r>
      </w:ins>
      <w:ins w:id="1341" w:author="Sanino" w:date="2012-05-24T00:08:00Z">
        <w:r w:rsidRPr="00B7489D">
          <w:t>відділом.</w:t>
        </w:r>
      </w:ins>
      <w:ins w:id="1342" w:author="Sanino" w:date="2012-05-24T00:09:00Z">
        <w:r>
          <w:t xml:space="preserve"> </w:t>
        </w:r>
      </w:ins>
      <w:ins w:id="1343" w:author="Sanino" w:date="2012-05-24T00:08:00Z">
        <w:r w:rsidRPr="00B7489D">
          <w:t>Дисципліни</w:t>
        </w:r>
      </w:ins>
      <w:ins w:id="1344" w:author="Sanino" w:date="2012-05-24T00:09:00Z">
        <w:r>
          <w:t xml:space="preserve"> </w:t>
        </w:r>
      </w:ins>
      <w:ins w:id="1345" w:author="Sanino" w:date="2012-05-24T00:08:00Z">
        <w:r w:rsidRPr="00B7489D">
          <w:t>спеціал</w:t>
        </w:r>
        <w:r w:rsidRPr="00B7489D">
          <w:t>і</w:t>
        </w:r>
        <w:r w:rsidRPr="00B7489D">
          <w:t>зацій</w:t>
        </w:r>
      </w:ins>
      <w:ins w:id="1346" w:author="Sanino" w:date="2012-05-24T00:09:00Z">
        <w:r>
          <w:t xml:space="preserve"> </w:t>
        </w:r>
      </w:ins>
      <w:ins w:id="1347" w:author="Sanino" w:date="2012-05-24T00:08:00Z">
        <w:r w:rsidRPr="00B7489D">
          <w:t>не</w:t>
        </w:r>
      </w:ins>
      <w:ins w:id="1348" w:author="Sanino" w:date="2012-05-24T00:09:00Z">
        <w:r>
          <w:t xml:space="preserve"> </w:t>
        </w:r>
      </w:ins>
      <w:ins w:id="1349" w:author="Sanino" w:date="2012-05-24T00:08:00Z">
        <w:r w:rsidRPr="00B7489D">
          <w:t>повинні</w:t>
        </w:r>
      </w:ins>
      <w:ins w:id="1350" w:author="Sanino" w:date="2012-05-24T00:09:00Z">
        <w:r>
          <w:t xml:space="preserve"> </w:t>
        </w:r>
      </w:ins>
      <w:ins w:id="1351" w:author="Sanino" w:date="2012-05-24T00:08:00Z">
        <w:r w:rsidRPr="00B7489D">
          <w:t>перевищувати</w:t>
        </w:r>
      </w:ins>
      <w:ins w:id="1352" w:author="Sanino" w:date="2012-05-24T00:09:00Z">
        <w:r>
          <w:t xml:space="preserve"> </w:t>
        </w:r>
      </w:ins>
      <w:ins w:id="1353" w:author="Sanino" w:date="2012-05-24T00:08:00Z">
        <w:r w:rsidRPr="00B7489D">
          <w:t>обсяг,</w:t>
        </w:r>
      </w:ins>
      <w:ins w:id="1354" w:author="Sanino" w:date="2012-05-24T00:09:00Z">
        <w:r>
          <w:t xml:space="preserve"> </w:t>
        </w:r>
      </w:ins>
      <w:ins w:id="1355" w:author="Sanino" w:date="2012-05-24T00:08:00Z">
        <w:r w:rsidRPr="00B7489D">
          <w:t>регламентований</w:t>
        </w:r>
      </w:ins>
      <w:ins w:id="1356" w:author="Sanino" w:date="2012-05-24T00:09:00Z">
        <w:r>
          <w:t xml:space="preserve"> </w:t>
        </w:r>
      </w:ins>
      <w:ins w:id="1357" w:author="Sanino" w:date="2012-05-24T00:08:00Z">
        <w:r w:rsidRPr="00B7489D">
          <w:t>Державним</w:t>
        </w:r>
      </w:ins>
      <w:ins w:id="1358" w:author="Sanino" w:date="2012-05-24T00:09:00Z">
        <w:r>
          <w:t xml:space="preserve"> </w:t>
        </w:r>
      </w:ins>
      <w:ins w:id="1359" w:author="Sanino" w:date="2012-05-24T00:08:00Z">
        <w:r w:rsidRPr="00B7489D">
          <w:t>освітнім</w:t>
        </w:r>
      </w:ins>
      <w:ins w:id="1360" w:author="Sanino" w:date="2012-05-24T00:09:00Z">
        <w:r>
          <w:t xml:space="preserve"> </w:t>
        </w:r>
      </w:ins>
      <w:ins w:id="1361" w:author="Sanino" w:date="2012-05-24T00:08:00Z">
        <w:r w:rsidRPr="00B7489D">
          <w:t>стандартом</w:t>
        </w:r>
      </w:ins>
      <w:ins w:id="1362" w:author="Sanino" w:date="2012-05-24T00:09:00Z">
        <w:r>
          <w:t xml:space="preserve"> </w:t>
        </w:r>
      </w:ins>
      <w:ins w:id="1363" w:author="Sanino" w:date="2012-05-24T00:08:00Z">
        <w:r w:rsidRPr="00B7489D">
          <w:t>вищої</w:t>
        </w:r>
      </w:ins>
      <w:ins w:id="1364" w:author="Sanino" w:date="2012-05-24T00:09:00Z">
        <w:r>
          <w:t xml:space="preserve"> </w:t>
        </w:r>
      </w:ins>
      <w:ins w:id="1365" w:author="Sanino" w:date="2012-05-24T00:08:00Z">
        <w:r w:rsidRPr="00B7489D">
          <w:t>професійної</w:t>
        </w:r>
      </w:ins>
      <w:ins w:id="1366" w:author="Sanino" w:date="2012-05-24T00:09:00Z">
        <w:r>
          <w:t xml:space="preserve"> </w:t>
        </w:r>
      </w:ins>
      <w:ins w:id="1367" w:author="Sanino" w:date="2012-05-24T00:08:00Z">
        <w:r w:rsidRPr="00B7489D">
          <w:t>освіти,</w:t>
        </w:r>
      </w:ins>
      <w:ins w:id="1368" w:author="Sanino" w:date="2012-05-24T00:09:00Z">
        <w:r>
          <w:t xml:space="preserve"> </w:t>
        </w:r>
      </w:ins>
      <w:ins w:id="1369" w:author="Sanino" w:date="2012-05-24T00:08:00Z">
        <w:r w:rsidRPr="00B7489D">
          <w:t>а</w:t>
        </w:r>
      </w:ins>
      <w:ins w:id="1370" w:author="Sanino" w:date="2012-05-24T00:09:00Z">
        <w:r>
          <w:t xml:space="preserve"> </w:t>
        </w:r>
      </w:ins>
      <w:ins w:id="1371" w:author="Sanino" w:date="2012-05-24T00:08:00Z">
        <w:r w:rsidRPr="00B7489D">
          <w:t>найменування</w:t>
        </w:r>
      </w:ins>
      <w:ins w:id="1372" w:author="Sanino" w:date="2012-05-24T00:09:00Z">
        <w:r>
          <w:t xml:space="preserve"> </w:t>
        </w:r>
      </w:ins>
      <w:ins w:id="1373" w:author="Sanino" w:date="2012-05-24T00:08:00Z">
        <w:r w:rsidRPr="00B7489D">
          <w:t>спеціалізацій</w:t>
        </w:r>
      </w:ins>
      <w:ins w:id="1374" w:author="Sanino" w:date="2012-05-24T00:09:00Z">
        <w:r>
          <w:t xml:space="preserve"> </w:t>
        </w:r>
      </w:ins>
      <w:ins w:id="1375" w:author="Sanino" w:date="2012-05-24T00:08:00Z">
        <w:r w:rsidRPr="00B7489D">
          <w:t>та</w:t>
        </w:r>
      </w:ins>
      <w:ins w:id="1376" w:author="Sanino" w:date="2012-05-24T00:09:00Z">
        <w:r>
          <w:t xml:space="preserve"> </w:t>
        </w:r>
      </w:ins>
      <w:ins w:id="1377" w:author="Sanino" w:date="2012-05-24T00:08:00Z">
        <w:r w:rsidRPr="00B7489D">
          <w:t>їх</w:t>
        </w:r>
      </w:ins>
      <w:ins w:id="1378" w:author="Sanino" w:date="2012-05-24T00:09:00Z">
        <w:r>
          <w:t xml:space="preserve"> </w:t>
        </w:r>
      </w:ins>
      <w:ins w:id="1379" w:author="Sanino" w:date="2012-05-24T00:08:00Z">
        <w:r w:rsidRPr="00B7489D">
          <w:t>шифр</w:t>
        </w:r>
      </w:ins>
      <w:ins w:id="1380" w:author="Sanino" w:date="2012-05-24T00:09:00Z">
        <w:r>
          <w:t xml:space="preserve"> </w:t>
        </w:r>
      </w:ins>
      <w:ins w:id="1381" w:author="Sanino" w:date="2012-05-24T00:08:00Z">
        <w:r w:rsidRPr="00B7489D">
          <w:t>-</w:t>
        </w:r>
      </w:ins>
      <w:ins w:id="1382" w:author="Sanino" w:date="2012-05-24T00:09:00Z">
        <w:r>
          <w:t xml:space="preserve"> </w:t>
        </w:r>
      </w:ins>
      <w:ins w:id="1383" w:author="Sanino" w:date="2012-05-24T00:08:00Z">
        <w:r w:rsidRPr="00B7489D">
          <w:t>затверджені</w:t>
        </w:r>
      </w:ins>
      <w:ins w:id="1384" w:author="Sanino" w:date="2012-05-24T00:09:00Z">
        <w:r>
          <w:t xml:space="preserve"> </w:t>
        </w:r>
      </w:ins>
      <w:ins w:id="1385" w:author="Sanino" w:date="2012-05-24T00:08:00Z">
        <w:r w:rsidRPr="00B7489D">
          <w:t>навчально-методичним</w:t>
        </w:r>
      </w:ins>
      <w:ins w:id="1386" w:author="Sanino" w:date="2012-05-24T00:09:00Z">
        <w:r>
          <w:t xml:space="preserve"> </w:t>
        </w:r>
      </w:ins>
      <w:ins w:id="1387" w:author="Sanino" w:date="2012-05-24T00:08:00Z">
        <w:r w:rsidRPr="00B7489D">
          <w:t>відділом.</w:t>
        </w:r>
      </w:ins>
      <w:ins w:id="1388" w:author="Sanino" w:date="2012-05-24T00:09:00Z">
        <w:r>
          <w:t xml:space="preserve"> </w:t>
        </w:r>
      </w:ins>
      <w:ins w:id="1389" w:author="Sanino" w:date="2012-05-24T00:08:00Z">
        <w:r w:rsidRPr="00B7489D">
          <w:t>Навчальний</w:t>
        </w:r>
      </w:ins>
      <w:ins w:id="1390" w:author="Sanino" w:date="2012-05-24T00:09:00Z">
        <w:r>
          <w:t xml:space="preserve"> </w:t>
        </w:r>
      </w:ins>
      <w:ins w:id="1391" w:author="Sanino" w:date="2012-05-24T00:08:00Z">
        <w:r w:rsidRPr="00B7489D">
          <w:t>план</w:t>
        </w:r>
      </w:ins>
      <w:ins w:id="1392" w:author="Sanino" w:date="2012-05-24T00:09:00Z">
        <w:r>
          <w:t xml:space="preserve"> </w:t>
        </w:r>
      </w:ins>
      <w:ins w:id="1393" w:author="Sanino" w:date="2012-05-24T00:08:00Z">
        <w:r w:rsidRPr="00B7489D">
          <w:t>пов</w:t>
        </w:r>
        <w:r w:rsidRPr="00B7489D">
          <w:t>и</w:t>
        </w:r>
        <w:r w:rsidRPr="00B7489D">
          <w:t>нен</w:t>
        </w:r>
      </w:ins>
      <w:ins w:id="1394" w:author="Sanino" w:date="2012-05-24T00:09:00Z">
        <w:r>
          <w:t xml:space="preserve"> </w:t>
        </w:r>
      </w:ins>
      <w:ins w:id="1395" w:author="Sanino" w:date="2012-05-24T00:08:00Z">
        <w:r w:rsidRPr="00B7489D">
          <w:t>містити</w:t>
        </w:r>
      </w:ins>
      <w:ins w:id="1396" w:author="Sanino" w:date="2012-05-24T00:09:00Z">
        <w:r>
          <w:t xml:space="preserve"> </w:t>
        </w:r>
      </w:ins>
      <w:ins w:id="1397" w:author="Sanino" w:date="2012-05-24T00:08:00Z">
        <w:r w:rsidRPr="00B7489D">
          <w:t>загальну</w:t>
        </w:r>
      </w:ins>
      <w:ins w:id="1398" w:author="Sanino" w:date="2012-05-24T00:09:00Z">
        <w:r>
          <w:t xml:space="preserve"> </w:t>
        </w:r>
      </w:ins>
      <w:ins w:id="1399" w:author="Sanino" w:date="2012-05-24T00:08:00Z">
        <w:r w:rsidRPr="00B7489D">
          <w:t>трудомісткість</w:t>
        </w:r>
      </w:ins>
      <w:ins w:id="1400" w:author="Sanino" w:date="2012-05-24T00:09:00Z">
        <w:r>
          <w:t xml:space="preserve"> </w:t>
        </w:r>
      </w:ins>
      <w:ins w:id="1401" w:author="Sanino" w:date="2012-05-24T00:08:00Z">
        <w:r w:rsidRPr="00B7489D">
          <w:t>кожної</w:t>
        </w:r>
      </w:ins>
      <w:ins w:id="1402" w:author="Sanino" w:date="2012-05-24T00:09:00Z">
        <w:r>
          <w:t xml:space="preserve"> </w:t>
        </w:r>
      </w:ins>
      <w:ins w:id="1403" w:author="Sanino" w:date="2012-05-24T00:08:00Z">
        <w:r w:rsidRPr="00B7489D">
          <w:t>дисципліни,</w:t>
        </w:r>
      </w:ins>
      <w:ins w:id="1404" w:author="Sanino" w:date="2012-05-24T00:09:00Z">
        <w:r>
          <w:t xml:space="preserve"> </w:t>
        </w:r>
      </w:ins>
      <w:ins w:id="1405" w:author="Sanino" w:date="2012-05-24T00:08:00Z">
        <w:r w:rsidRPr="00B7489D">
          <w:t>обсяг</w:t>
        </w:r>
      </w:ins>
      <w:ins w:id="1406" w:author="Sanino" w:date="2012-05-24T00:09:00Z">
        <w:r>
          <w:t xml:space="preserve"> </w:t>
        </w:r>
      </w:ins>
      <w:ins w:id="1407" w:author="Sanino" w:date="2012-05-24T00:08:00Z">
        <w:r w:rsidRPr="00B7489D">
          <w:t>(в</w:t>
        </w:r>
      </w:ins>
      <w:ins w:id="1408" w:author="Sanino" w:date="2012-05-24T00:09:00Z">
        <w:r>
          <w:t xml:space="preserve"> </w:t>
        </w:r>
      </w:ins>
      <w:ins w:id="1409" w:author="Sanino" w:date="2012-05-24T00:08:00Z">
        <w:r w:rsidRPr="00B7489D">
          <w:t>годинах)</w:t>
        </w:r>
      </w:ins>
      <w:ins w:id="1410" w:author="Sanino" w:date="2012-05-24T00:09:00Z">
        <w:r>
          <w:t xml:space="preserve"> </w:t>
        </w:r>
      </w:ins>
      <w:ins w:id="1411" w:author="Sanino" w:date="2012-05-24T00:08:00Z">
        <w:r w:rsidRPr="00B7489D">
          <w:t>аудиторних</w:t>
        </w:r>
      </w:ins>
      <w:ins w:id="1412" w:author="Sanino" w:date="2012-05-24T00:09:00Z">
        <w:r>
          <w:t xml:space="preserve"> </w:t>
        </w:r>
      </w:ins>
      <w:ins w:id="1413" w:author="Sanino" w:date="2012-05-24T00:08:00Z">
        <w:r w:rsidRPr="00B7489D">
          <w:t>занять</w:t>
        </w:r>
      </w:ins>
      <w:ins w:id="1414" w:author="Sanino" w:date="2012-05-24T00:09:00Z">
        <w:r>
          <w:t xml:space="preserve"> </w:t>
        </w:r>
      </w:ins>
      <w:ins w:id="1415" w:author="Sanino" w:date="2012-05-24T00:08:00Z">
        <w:r w:rsidRPr="00B7489D">
          <w:t>і</w:t>
        </w:r>
      </w:ins>
      <w:ins w:id="1416" w:author="Sanino" w:date="2012-05-24T00:09:00Z">
        <w:r>
          <w:t xml:space="preserve"> </w:t>
        </w:r>
      </w:ins>
      <w:ins w:id="1417" w:author="Sanino" w:date="2012-05-24T00:08:00Z">
        <w:r w:rsidRPr="00B7489D">
          <w:t>самостійної</w:t>
        </w:r>
      </w:ins>
      <w:ins w:id="1418" w:author="Sanino" w:date="2012-05-24T00:09:00Z">
        <w:r>
          <w:t xml:space="preserve"> </w:t>
        </w:r>
      </w:ins>
      <w:ins w:id="1419" w:author="Sanino" w:date="2012-05-24T00:08:00Z">
        <w:r w:rsidRPr="00B7489D">
          <w:t>роботи</w:t>
        </w:r>
      </w:ins>
      <w:ins w:id="1420" w:author="Sanino" w:date="2012-05-24T00:09:00Z">
        <w:r>
          <w:t xml:space="preserve"> </w:t>
        </w:r>
      </w:ins>
      <w:ins w:id="1421" w:author="Sanino" w:date="2012-05-24T00:08:00Z">
        <w:r w:rsidRPr="00B7489D">
          <w:t>студентів.</w:t>
        </w:r>
      </w:ins>
    </w:p>
    <w:p w:rsidR="00CA1412" w:rsidRDefault="00CA1412" w:rsidP="00CA1412">
      <w:pPr>
        <w:rPr>
          <w:ins w:id="1422" w:author="Sanino" w:date="2012-05-24T00:08:00Z"/>
        </w:rPr>
      </w:pPr>
      <w:ins w:id="1423" w:author="Sanino" w:date="2012-05-24T00:08:00Z">
        <w:r w:rsidRPr="00B7489D">
          <w:t>У</w:t>
        </w:r>
      </w:ins>
      <w:ins w:id="1424" w:author="Sanino" w:date="2012-05-24T00:09:00Z">
        <w:r>
          <w:t xml:space="preserve"> </w:t>
        </w:r>
      </w:ins>
      <w:ins w:id="1425" w:author="Sanino" w:date="2012-05-24T00:08:00Z">
        <w:r w:rsidRPr="00B7489D">
          <w:t>робочому</w:t>
        </w:r>
      </w:ins>
      <w:ins w:id="1426" w:author="Sanino" w:date="2012-05-24T00:09:00Z">
        <w:r>
          <w:t xml:space="preserve"> </w:t>
        </w:r>
      </w:ins>
      <w:ins w:id="1427" w:author="Sanino" w:date="2012-05-24T00:08:00Z">
        <w:r w:rsidRPr="00B7489D">
          <w:t>навчальному</w:t>
        </w:r>
      </w:ins>
      <w:ins w:id="1428" w:author="Sanino" w:date="2012-05-24T00:09:00Z">
        <w:r>
          <w:t xml:space="preserve"> </w:t>
        </w:r>
      </w:ins>
      <w:ins w:id="1429" w:author="Sanino" w:date="2012-05-24T00:08:00Z">
        <w:r w:rsidRPr="00B7489D">
          <w:t>плані</w:t>
        </w:r>
      </w:ins>
      <w:ins w:id="1430" w:author="Sanino" w:date="2012-05-24T00:09:00Z">
        <w:r>
          <w:t xml:space="preserve"> </w:t>
        </w:r>
      </w:ins>
      <w:ins w:id="1431" w:author="Sanino" w:date="2012-05-24T00:08:00Z">
        <w:r w:rsidRPr="00B7489D">
          <w:t>рекомендується</w:t>
        </w:r>
      </w:ins>
      <w:ins w:id="1432" w:author="Sanino" w:date="2012-05-24T00:09:00Z">
        <w:r>
          <w:t xml:space="preserve"> </w:t>
        </w:r>
      </w:ins>
      <w:ins w:id="1433" w:author="Sanino" w:date="2012-05-24T00:08:00Z">
        <w:r w:rsidRPr="00B7489D">
          <w:t>зберегти</w:t>
        </w:r>
      </w:ins>
      <w:ins w:id="1434" w:author="Sanino" w:date="2012-05-24T00:09:00Z">
        <w:r>
          <w:t xml:space="preserve"> </w:t>
        </w:r>
      </w:ins>
      <w:ins w:id="1435" w:author="Sanino" w:date="2012-05-24T00:08:00Z">
        <w:r w:rsidRPr="00B7489D">
          <w:t>позиції,</w:t>
        </w:r>
      </w:ins>
      <w:ins w:id="1436" w:author="Sanino" w:date="2012-05-24T00:09:00Z">
        <w:r>
          <w:t xml:space="preserve"> </w:t>
        </w:r>
      </w:ins>
      <w:ins w:id="1437" w:author="Sanino" w:date="2012-05-24T00:08:00Z">
        <w:r w:rsidRPr="00B7489D">
          <w:t>вк</w:t>
        </w:r>
        <w:r w:rsidRPr="00B7489D">
          <w:t>а</w:t>
        </w:r>
        <w:r w:rsidRPr="00B7489D">
          <w:t>зані</w:t>
        </w:r>
      </w:ins>
      <w:ins w:id="1438" w:author="Sanino" w:date="2012-05-24T00:09:00Z">
        <w:r>
          <w:t xml:space="preserve"> </w:t>
        </w:r>
      </w:ins>
      <w:ins w:id="1439" w:author="Sanino" w:date="2012-05-24T00:08:00Z">
        <w:r w:rsidRPr="00B7489D">
          <w:t>в</w:t>
        </w:r>
      </w:ins>
      <w:ins w:id="1440" w:author="Sanino" w:date="2012-05-24T00:09:00Z">
        <w:r>
          <w:t xml:space="preserve"> </w:t>
        </w:r>
      </w:ins>
      <w:ins w:id="1441" w:author="Sanino" w:date="2012-05-24T00:08:00Z">
        <w:r>
          <w:t>приблизному</w:t>
        </w:r>
      </w:ins>
      <w:ins w:id="1442" w:author="Sanino" w:date="2012-05-24T00:09:00Z">
        <w:r>
          <w:t xml:space="preserve"> </w:t>
        </w:r>
      </w:ins>
      <w:ins w:id="1443" w:author="Sanino" w:date="2012-05-24T00:08:00Z">
        <w:r w:rsidRPr="00B7489D">
          <w:t>навчальному</w:t>
        </w:r>
      </w:ins>
      <w:ins w:id="1444" w:author="Sanino" w:date="2012-05-24T00:09:00Z">
        <w:r>
          <w:t xml:space="preserve"> </w:t>
        </w:r>
      </w:ins>
      <w:ins w:id="1445" w:author="Sanino" w:date="2012-05-24T00:08:00Z">
        <w:r w:rsidRPr="00B7489D">
          <w:t>плані</w:t>
        </w:r>
      </w:ins>
      <w:ins w:id="1446" w:author="Sanino" w:date="2012-05-24T00:09:00Z">
        <w:r>
          <w:t xml:space="preserve"> </w:t>
        </w:r>
      </w:ins>
      <w:ins w:id="1447" w:author="Sanino" w:date="2012-05-24T00:08:00Z">
        <w:r w:rsidRPr="00B7489D">
          <w:t>для</w:t>
        </w:r>
      </w:ins>
      <w:ins w:id="1448" w:author="Sanino" w:date="2012-05-24T00:09:00Z">
        <w:r>
          <w:t xml:space="preserve"> </w:t>
        </w:r>
      </w:ins>
      <w:ins w:id="1449" w:author="Sanino" w:date="2012-05-24T00:08:00Z">
        <w:r w:rsidRPr="00B7489D">
          <w:t>перших</w:t>
        </w:r>
      </w:ins>
      <w:ins w:id="1450" w:author="Sanino" w:date="2012-05-24T00:09:00Z">
        <w:r>
          <w:t xml:space="preserve"> </w:t>
        </w:r>
      </w:ins>
      <w:ins w:id="1451" w:author="Sanino" w:date="2012-05-24T00:08:00Z">
        <w:r w:rsidRPr="00B7489D">
          <w:t>років</w:t>
        </w:r>
      </w:ins>
      <w:ins w:id="1452" w:author="Sanino" w:date="2012-05-24T00:09:00Z">
        <w:r>
          <w:t xml:space="preserve"> </w:t>
        </w:r>
      </w:ins>
      <w:ins w:id="1453" w:author="Sanino" w:date="2012-05-24T00:08:00Z">
        <w:r w:rsidRPr="00B7489D">
          <w:t>навчання.</w:t>
        </w:r>
      </w:ins>
    </w:p>
    <w:p w:rsidR="00CA1412" w:rsidRDefault="00CA1412" w:rsidP="00CA1412">
      <w:pPr>
        <w:rPr>
          <w:ins w:id="1454" w:author="Sanino" w:date="2012-05-24T00:08:00Z"/>
        </w:rPr>
      </w:pPr>
      <w:ins w:id="1455" w:author="Sanino" w:date="2012-05-24T00:08:00Z">
        <w:r w:rsidRPr="00B7489D">
          <w:t>При</w:t>
        </w:r>
      </w:ins>
      <w:ins w:id="1456" w:author="Sanino" w:date="2012-05-24T00:09:00Z">
        <w:r>
          <w:t xml:space="preserve"> </w:t>
        </w:r>
      </w:ins>
      <w:ins w:id="1457" w:author="Sanino" w:date="2012-05-24T00:08:00Z">
        <w:r w:rsidRPr="00B7489D">
          <w:t>формуванні</w:t>
        </w:r>
      </w:ins>
      <w:ins w:id="1458" w:author="Sanino" w:date="2012-05-24T00:09:00Z">
        <w:r>
          <w:t xml:space="preserve"> </w:t>
        </w:r>
      </w:ins>
      <w:ins w:id="1459" w:author="Sanino" w:date="2012-05-24T00:08:00Z">
        <w:r w:rsidRPr="00B7489D">
          <w:t>робочого</w:t>
        </w:r>
      </w:ins>
      <w:ins w:id="1460" w:author="Sanino" w:date="2012-05-24T00:09:00Z">
        <w:r>
          <w:t xml:space="preserve"> </w:t>
        </w:r>
      </w:ins>
      <w:ins w:id="1461" w:author="Sanino" w:date="2012-05-24T00:08:00Z">
        <w:r w:rsidRPr="00B7489D">
          <w:t>навчального</w:t>
        </w:r>
      </w:ins>
      <w:ins w:id="1462" w:author="Sanino" w:date="2012-05-24T00:09:00Z">
        <w:r>
          <w:t xml:space="preserve"> </w:t>
        </w:r>
      </w:ins>
      <w:ins w:id="1463" w:author="Sanino" w:date="2012-05-24T00:08:00Z">
        <w:r w:rsidRPr="00B7489D">
          <w:t>плану</w:t>
        </w:r>
      </w:ins>
      <w:ins w:id="1464" w:author="Sanino" w:date="2012-05-24T00:09:00Z">
        <w:r>
          <w:t xml:space="preserve"> </w:t>
        </w:r>
      </w:ins>
      <w:ins w:id="1465" w:author="Sanino" w:date="2012-05-24T00:08:00Z">
        <w:r w:rsidRPr="00B7489D">
          <w:t>слід</w:t>
        </w:r>
      </w:ins>
      <w:ins w:id="1466" w:author="Sanino" w:date="2012-05-24T00:09:00Z">
        <w:r>
          <w:t xml:space="preserve"> </w:t>
        </w:r>
      </w:ins>
      <w:ins w:id="1467" w:author="Sanino" w:date="2012-05-24T00:08:00Z">
        <w:r w:rsidRPr="00B7489D">
          <w:t>керуватися</w:t>
        </w:r>
      </w:ins>
      <w:ins w:id="1468" w:author="Sanino" w:date="2012-05-24T00:09:00Z">
        <w:r>
          <w:t xml:space="preserve"> </w:t>
        </w:r>
      </w:ins>
      <w:ins w:id="1469" w:author="Sanino" w:date="2012-05-24T00:08:00Z">
        <w:r w:rsidRPr="00B7489D">
          <w:t>перел</w:t>
        </w:r>
        <w:r w:rsidRPr="00B7489D">
          <w:t>і</w:t>
        </w:r>
        <w:r w:rsidRPr="00B7489D">
          <w:t>ком</w:t>
        </w:r>
      </w:ins>
      <w:ins w:id="1470" w:author="Sanino" w:date="2012-05-24T00:09:00Z">
        <w:r>
          <w:t xml:space="preserve"> </w:t>
        </w:r>
      </w:ins>
      <w:ins w:id="1471" w:author="Sanino" w:date="2012-05-24T00:08:00Z">
        <w:r w:rsidRPr="00B7489D">
          <w:t>видів</w:t>
        </w:r>
      </w:ins>
      <w:ins w:id="1472" w:author="Sanino" w:date="2012-05-24T00:09:00Z">
        <w:r>
          <w:t xml:space="preserve"> </w:t>
        </w:r>
      </w:ins>
      <w:ins w:id="1473" w:author="Sanino" w:date="2012-05-24T00:08:00Z">
        <w:r w:rsidRPr="00B7489D">
          <w:t>навчальних</w:t>
        </w:r>
      </w:ins>
      <w:ins w:id="1474" w:author="Sanino" w:date="2012-05-24T00:09:00Z">
        <w:r>
          <w:t xml:space="preserve"> </w:t>
        </w:r>
      </w:ins>
      <w:ins w:id="1475" w:author="Sanino" w:date="2012-05-24T00:08:00Z">
        <w:r w:rsidRPr="00B7489D">
          <w:t>занять</w:t>
        </w:r>
      </w:ins>
      <w:ins w:id="1476" w:author="Sanino" w:date="2012-05-24T00:09:00Z">
        <w:r>
          <w:t xml:space="preserve"> </w:t>
        </w:r>
      </w:ins>
      <w:ins w:id="1477" w:author="Sanino" w:date="2012-05-24T00:08:00Z">
        <w:r w:rsidRPr="00B7489D">
          <w:t>в</w:t>
        </w:r>
      </w:ins>
      <w:ins w:id="1478" w:author="Sanino" w:date="2012-05-24T00:09:00Z">
        <w:r>
          <w:t xml:space="preserve"> </w:t>
        </w:r>
      </w:ins>
      <w:ins w:id="1479" w:author="Sanino" w:date="2012-05-24T00:08:00Z">
        <w:r w:rsidRPr="00B7489D">
          <w:t>освітніх</w:t>
        </w:r>
      </w:ins>
      <w:ins w:id="1480" w:author="Sanino" w:date="2012-05-24T00:09:00Z">
        <w:r>
          <w:t xml:space="preserve"> </w:t>
        </w:r>
      </w:ins>
      <w:ins w:id="1481" w:author="Sanino" w:date="2012-05-24T00:08:00Z">
        <w:r w:rsidRPr="00B7489D">
          <w:t>установах</w:t>
        </w:r>
      </w:ins>
      <w:ins w:id="1482" w:author="Sanino" w:date="2012-05-24T00:09:00Z">
        <w:r>
          <w:t xml:space="preserve"> </w:t>
        </w:r>
      </w:ins>
      <w:ins w:id="1483" w:author="Sanino" w:date="2012-05-24T00:08:00Z">
        <w:r w:rsidRPr="00B7489D">
          <w:t>вищої</w:t>
        </w:r>
      </w:ins>
      <w:ins w:id="1484" w:author="Sanino" w:date="2012-05-24T00:09:00Z">
        <w:r>
          <w:t xml:space="preserve"> </w:t>
        </w:r>
      </w:ins>
      <w:ins w:id="1485" w:author="Sanino" w:date="2012-05-24T00:08:00Z">
        <w:r w:rsidRPr="00B7489D">
          <w:t>професійної</w:t>
        </w:r>
      </w:ins>
      <w:ins w:id="1486" w:author="Sanino" w:date="2012-05-24T00:09:00Z">
        <w:r>
          <w:t xml:space="preserve"> </w:t>
        </w:r>
      </w:ins>
      <w:ins w:id="1487" w:author="Sanino" w:date="2012-05-24T00:08:00Z">
        <w:r w:rsidRPr="00B7489D">
          <w:t>освіти,</w:t>
        </w:r>
      </w:ins>
      <w:ins w:id="1488" w:author="Sanino" w:date="2012-05-24T00:09:00Z">
        <w:r>
          <w:t xml:space="preserve"> </w:t>
        </w:r>
      </w:ins>
      <w:ins w:id="1489" w:author="Sanino" w:date="2012-05-24T00:08:00Z">
        <w:r w:rsidRPr="00B7489D">
          <w:t>що</w:t>
        </w:r>
      </w:ins>
      <w:ins w:id="1490" w:author="Sanino" w:date="2012-05-24T00:09:00Z">
        <w:r>
          <w:t xml:space="preserve"> </w:t>
        </w:r>
      </w:ins>
      <w:ins w:id="1491" w:author="Sanino" w:date="2012-05-24T00:08:00Z">
        <w:r w:rsidRPr="00B7489D">
          <w:t>співвіднос</w:t>
        </w:r>
        <w:r>
          <w:t>яться</w:t>
        </w:r>
      </w:ins>
      <w:ins w:id="1492" w:author="Sanino" w:date="2012-05-24T00:09:00Z">
        <w:r>
          <w:t xml:space="preserve"> </w:t>
        </w:r>
      </w:ins>
      <w:ins w:id="1493" w:author="Sanino" w:date="2012-05-24T00:08:00Z">
        <w:r w:rsidRPr="00B7489D">
          <w:t>з</w:t>
        </w:r>
      </w:ins>
      <w:ins w:id="1494" w:author="Sanino" w:date="2012-05-24T00:09:00Z">
        <w:r>
          <w:t xml:space="preserve"> </w:t>
        </w:r>
      </w:ins>
      <w:ins w:id="1495" w:author="Sanino" w:date="2012-05-24T00:08:00Z">
        <w:r w:rsidRPr="00B7489D">
          <w:t>чисельністю</w:t>
        </w:r>
      </w:ins>
      <w:ins w:id="1496" w:author="Sanino" w:date="2012-05-24T00:09:00Z">
        <w:r>
          <w:t xml:space="preserve"> </w:t>
        </w:r>
      </w:ins>
      <w:ins w:id="1497" w:author="Sanino" w:date="2012-05-24T00:08:00Z">
        <w:r w:rsidRPr="00B7489D">
          <w:t>студентських</w:t>
        </w:r>
      </w:ins>
      <w:ins w:id="1498" w:author="Sanino" w:date="2012-05-24T00:09:00Z">
        <w:r>
          <w:t xml:space="preserve"> </w:t>
        </w:r>
      </w:ins>
      <w:ins w:id="1499" w:author="Sanino" w:date="2012-05-24T00:08:00Z">
        <w:r w:rsidRPr="00B7489D">
          <w:t>потоків</w:t>
        </w:r>
      </w:ins>
      <w:ins w:id="1500" w:author="Sanino" w:date="2012-05-24T00:09:00Z">
        <w:r>
          <w:t xml:space="preserve"> </w:t>
        </w:r>
      </w:ins>
      <w:ins w:id="1501" w:author="Sanino" w:date="2012-05-24T00:08:00Z">
        <w:r w:rsidRPr="00B7489D">
          <w:t>і</w:t>
        </w:r>
      </w:ins>
      <w:ins w:id="1502" w:author="Sanino" w:date="2012-05-24T00:09:00Z">
        <w:r>
          <w:t xml:space="preserve"> </w:t>
        </w:r>
      </w:ins>
      <w:ins w:id="1503" w:author="Sanino" w:date="2012-05-24T00:08:00Z">
        <w:r w:rsidRPr="00B7489D">
          <w:t>груп:</w:t>
        </w:r>
      </w:ins>
      <w:ins w:id="1504" w:author="Sanino" w:date="2012-05-24T00:09:00Z">
        <w:r>
          <w:t xml:space="preserve"> </w:t>
        </w:r>
      </w:ins>
      <w:ins w:id="1505" w:author="Sanino" w:date="2012-05-24T00:08:00Z">
        <w:r w:rsidRPr="00B7489D">
          <w:t>лекція;</w:t>
        </w:r>
      </w:ins>
      <w:ins w:id="1506" w:author="Sanino" w:date="2012-05-24T00:09:00Z">
        <w:r>
          <w:t xml:space="preserve"> </w:t>
        </w:r>
      </w:ins>
      <w:ins w:id="1507" w:author="Sanino" w:date="2012-05-24T00:08:00Z">
        <w:r w:rsidRPr="00B7489D">
          <w:t>пра</w:t>
        </w:r>
        <w:r w:rsidRPr="00B7489D">
          <w:t>к</w:t>
        </w:r>
        <w:r w:rsidRPr="00B7489D">
          <w:t>тичне</w:t>
        </w:r>
      </w:ins>
      <w:ins w:id="1508" w:author="Sanino" w:date="2012-05-24T00:09:00Z">
        <w:r>
          <w:t xml:space="preserve"> </w:t>
        </w:r>
      </w:ins>
      <w:ins w:id="1509" w:author="Sanino" w:date="2012-05-24T00:08:00Z">
        <w:r w:rsidRPr="00B7489D">
          <w:t>заняття;</w:t>
        </w:r>
      </w:ins>
      <w:ins w:id="1510" w:author="Sanino" w:date="2012-05-24T00:09:00Z">
        <w:r>
          <w:t xml:space="preserve"> </w:t>
        </w:r>
      </w:ins>
      <w:ins w:id="1511" w:author="Sanino" w:date="2012-05-24T00:08:00Z">
        <w:r w:rsidRPr="00B7489D">
          <w:t>семінар</w:t>
        </w:r>
      </w:ins>
      <w:ins w:id="1512" w:author="Sanino" w:date="2012-05-24T00:09:00Z">
        <w:r>
          <w:t xml:space="preserve"> </w:t>
        </w:r>
      </w:ins>
      <w:ins w:id="1513" w:author="Sanino" w:date="2012-05-24T00:08:00Z">
        <w:r w:rsidRPr="00B7489D">
          <w:t>або</w:t>
        </w:r>
      </w:ins>
      <w:ins w:id="1514" w:author="Sanino" w:date="2012-05-24T00:09:00Z">
        <w:r>
          <w:t xml:space="preserve"> </w:t>
        </w:r>
      </w:ins>
      <w:ins w:id="1515" w:author="Sanino" w:date="2012-05-24T00:08:00Z">
        <w:r w:rsidRPr="00B7489D">
          <w:t>колоквіум;</w:t>
        </w:r>
      </w:ins>
      <w:ins w:id="1516" w:author="Sanino" w:date="2012-05-24T00:09:00Z">
        <w:r>
          <w:t xml:space="preserve"> </w:t>
        </w:r>
      </w:ins>
      <w:ins w:id="1517" w:author="Sanino" w:date="2012-05-24T00:08:00Z">
        <w:r w:rsidRPr="00B7489D">
          <w:t>лабораторна</w:t>
        </w:r>
      </w:ins>
      <w:ins w:id="1518" w:author="Sanino" w:date="2012-05-24T00:09:00Z">
        <w:r>
          <w:t xml:space="preserve"> </w:t>
        </w:r>
      </w:ins>
      <w:ins w:id="1519" w:author="Sanino" w:date="2012-05-24T00:08:00Z">
        <w:r w:rsidRPr="00B7489D">
          <w:t>робота;</w:t>
        </w:r>
      </w:ins>
      <w:ins w:id="1520" w:author="Sanino" w:date="2012-05-24T00:09:00Z">
        <w:r>
          <w:t xml:space="preserve"> </w:t>
        </w:r>
      </w:ins>
      <w:ins w:id="1521" w:author="Sanino" w:date="2012-05-24T00:08:00Z">
        <w:r w:rsidRPr="00B7489D">
          <w:t>інші</w:t>
        </w:r>
      </w:ins>
      <w:ins w:id="1522" w:author="Sanino" w:date="2012-05-24T00:09:00Z">
        <w:r>
          <w:t xml:space="preserve"> </w:t>
        </w:r>
      </w:ins>
      <w:ins w:id="1523" w:author="Sanino" w:date="2012-05-24T00:08:00Z">
        <w:r w:rsidRPr="00B7489D">
          <w:t>види</w:t>
        </w:r>
      </w:ins>
      <w:ins w:id="1524" w:author="Sanino" w:date="2012-05-24T00:09:00Z">
        <w:r>
          <w:t xml:space="preserve"> </w:t>
        </w:r>
      </w:ins>
      <w:ins w:id="1525" w:author="Sanino" w:date="2012-05-24T00:08:00Z">
        <w:r w:rsidRPr="00B7489D">
          <w:t>навч</w:t>
        </w:r>
        <w:r w:rsidRPr="00B7489D">
          <w:t>а</w:t>
        </w:r>
        <w:r w:rsidRPr="00B7489D">
          <w:t>льних</w:t>
        </w:r>
      </w:ins>
      <w:ins w:id="1526" w:author="Sanino" w:date="2012-05-24T00:09:00Z">
        <w:r>
          <w:t xml:space="preserve"> </w:t>
        </w:r>
      </w:ins>
      <w:ins w:id="1527" w:author="Sanino" w:date="2012-05-24T00:08:00Z">
        <w:r w:rsidRPr="00B7489D">
          <w:t>занять;</w:t>
        </w:r>
      </w:ins>
      <w:ins w:id="1528" w:author="Sanino" w:date="2012-05-24T00:09:00Z">
        <w:r>
          <w:t xml:space="preserve"> </w:t>
        </w:r>
      </w:ins>
      <w:ins w:id="1529" w:author="Sanino" w:date="2012-05-24T00:08:00Z">
        <w:r w:rsidRPr="00B7489D">
          <w:t>навчальна</w:t>
        </w:r>
      </w:ins>
      <w:ins w:id="1530" w:author="Sanino" w:date="2012-05-24T00:09:00Z">
        <w:r>
          <w:t xml:space="preserve"> </w:t>
        </w:r>
      </w:ins>
      <w:ins w:id="1531" w:author="Sanino" w:date="2012-05-24T00:08:00Z">
        <w:r w:rsidRPr="00B7489D">
          <w:t>практика;</w:t>
        </w:r>
      </w:ins>
      <w:ins w:id="1532" w:author="Sanino" w:date="2012-05-24T00:09:00Z">
        <w:r>
          <w:t xml:space="preserve"> </w:t>
        </w:r>
      </w:ins>
      <w:ins w:id="1533" w:author="Sanino" w:date="2012-05-24T00:08:00Z">
        <w:r w:rsidRPr="00B7489D">
          <w:t>виробнича</w:t>
        </w:r>
      </w:ins>
      <w:ins w:id="1534" w:author="Sanino" w:date="2012-05-24T00:09:00Z">
        <w:r>
          <w:t xml:space="preserve"> </w:t>
        </w:r>
      </w:ins>
      <w:ins w:id="1535" w:author="Sanino" w:date="2012-05-24T00:08:00Z">
        <w:r w:rsidRPr="00B7489D">
          <w:t>практика;</w:t>
        </w:r>
      </w:ins>
      <w:ins w:id="1536" w:author="Sanino" w:date="2012-05-24T00:09:00Z">
        <w:r>
          <w:t xml:space="preserve"> </w:t>
        </w:r>
      </w:ins>
      <w:ins w:id="1537" w:author="Sanino" w:date="2012-05-24T00:08:00Z">
        <w:r w:rsidRPr="00B7489D">
          <w:t>інші</w:t>
        </w:r>
      </w:ins>
      <w:ins w:id="1538" w:author="Sanino" w:date="2012-05-24T00:09:00Z">
        <w:r>
          <w:t xml:space="preserve"> </w:t>
        </w:r>
      </w:ins>
      <w:ins w:id="1539" w:author="Sanino" w:date="2012-05-24T00:08:00Z">
        <w:r w:rsidRPr="00B7489D">
          <w:t>види</w:t>
        </w:r>
      </w:ins>
      <w:ins w:id="1540" w:author="Sanino" w:date="2012-05-24T00:09:00Z">
        <w:r>
          <w:t xml:space="preserve"> </w:t>
        </w:r>
      </w:ins>
      <w:ins w:id="1541" w:author="Sanino" w:date="2012-05-24T00:08:00Z">
        <w:r w:rsidRPr="00B7489D">
          <w:t>групових</w:t>
        </w:r>
      </w:ins>
      <w:ins w:id="1542" w:author="Sanino" w:date="2012-05-24T00:09:00Z">
        <w:r>
          <w:t xml:space="preserve"> </w:t>
        </w:r>
      </w:ins>
      <w:ins w:id="1543" w:author="Sanino" w:date="2012-05-24T00:08:00Z">
        <w:r w:rsidRPr="00B7489D">
          <w:t>практик.</w:t>
        </w:r>
      </w:ins>
    </w:p>
    <w:p w:rsidR="00CA1412" w:rsidRDefault="00CA1412" w:rsidP="00CA1412">
      <w:pPr>
        <w:rPr>
          <w:ins w:id="1544" w:author="Sanino" w:date="2012-05-24T00:08:00Z"/>
        </w:rPr>
      </w:pPr>
      <w:ins w:id="1545" w:author="Sanino" w:date="2012-05-24T00:08:00Z">
        <w:r>
          <w:t>ВНЗ</w:t>
        </w:r>
      </w:ins>
      <w:ins w:id="1546" w:author="Sanino" w:date="2012-05-24T00:09:00Z">
        <w:r>
          <w:t xml:space="preserve"> </w:t>
        </w:r>
      </w:ins>
      <w:ins w:id="1547" w:author="Sanino" w:date="2012-05-24T00:08:00Z">
        <w:r w:rsidRPr="00B7489D">
          <w:t>може</w:t>
        </w:r>
      </w:ins>
      <w:ins w:id="1548" w:author="Sanino" w:date="2012-05-24T00:09:00Z">
        <w:r>
          <w:t xml:space="preserve"> </w:t>
        </w:r>
      </w:ins>
      <w:ins w:id="1549" w:author="Sanino" w:date="2012-05-24T00:08:00Z">
        <w:r w:rsidRPr="00B7489D">
          <w:t>встановлювати</w:t>
        </w:r>
      </w:ins>
      <w:ins w:id="1550" w:author="Sanino" w:date="2012-05-24T00:09:00Z">
        <w:r>
          <w:t xml:space="preserve"> </w:t>
        </w:r>
      </w:ins>
      <w:ins w:id="1551" w:author="Sanino" w:date="2012-05-24T00:08:00Z">
        <w:r w:rsidRPr="00B7489D">
          <w:t>інші</w:t>
        </w:r>
      </w:ins>
      <w:ins w:id="1552" w:author="Sanino" w:date="2012-05-24T00:09:00Z">
        <w:r>
          <w:t xml:space="preserve"> </w:t>
        </w:r>
      </w:ins>
      <w:ins w:id="1553" w:author="Sanino" w:date="2012-05-24T00:08:00Z">
        <w:r w:rsidRPr="00B7489D">
          <w:t>види</w:t>
        </w:r>
      </w:ins>
      <w:ins w:id="1554" w:author="Sanino" w:date="2012-05-24T00:09:00Z">
        <w:r>
          <w:t xml:space="preserve"> </w:t>
        </w:r>
      </w:ins>
      <w:ins w:id="1555" w:author="Sanino" w:date="2012-05-24T00:08:00Z">
        <w:r w:rsidRPr="00B7489D">
          <w:t>навчальних</w:t>
        </w:r>
      </w:ins>
      <w:ins w:id="1556" w:author="Sanino" w:date="2012-05-24T00:09:00Z">
        <w:r>
          <w:t xml:space="preserve"> </w:t>
        </w:r>
      </w:ins>
      <w:ins w:id="1557" w:author="Sanino" w:date="2012-05-24T00:08:00Z">
        <w:r w:rsidRPr="00B7489D">
          <w:t>занять</w:t>
        </w:r>
      </w:ins>
      <w:ins w:id="1558" w:author="Sanino" w:date="2012-05-24T00:09:00Z">
        <w:r>
          <w:t xml:space="preserve"> </w:t>
        </w:r>
      </w:ins>
      <w:ins w:id="1559" w:author="Sanino" w:date="2012-05-24T00:08:00Z">
        <w:r w:rsidRPr="00B7489D">
          <w:t>(за</w:t>
        </w:r>
      </w:ins>
      <w:ins w:id="1560" w:author="Sanino" w:date="2012-05-24T00:09:00Z">
        <w:r>
          <w:t xml:space="preserve"> </w:t>
        </w:r>
      </w:ins>
      <w:ins w:id="1561" w:author="Sanino" w:date="2012-05-24T00:08:00Z">
        <w:r w:rsidRPr="00B7489D">
          <w:t>рішенням</w:t>
        </w:r>
      </w:ins>
      <w:ins w:id="1562" w:author="Sanino" w:date="2012-05-24T00:09:00Z">
        <w:r>
          <w:t xml:space="preserve"> </w:t>
        </w:r>
      </w:ins>
      <w:ins w:id="1563" w:author="Sanino" w:date="2012-05-24T00:08:00Z">
        <w:r w:rsidRPr="00B7489D">
          <w:t>ради).</w:t>
        </w:r>
      </w:ins>
      <w:ins w:id="1564" w:author="Sanino" w:date="2012-05-24T00:09:00Z">
        <w:r>
          <w:t xml:space="preserve"> </w:t>
        </w:r>
      </w:ins>
      <w:ins w:id="1565" w:author="Sanino" w:date="2012-05-24T00:08:00Z">
        <w:r w:rsidRPr="00B7489D">
          <w:t>До</w:t>
        </w:r>
      </w:ins>
      <w:ins w:id="1566" w:author="Sanino" w:date="2012-05-24T00:09:00Z">
        <w:r>
          <w:t xml:space="preserve"> </w:t>
        </w:r>
      </w:ins>
      <w:ins w:id="1567" w:author="Sanino" w:date="2012-05-24T00:08:00Z">
        <w:r w:rsidRPr="00B7489D">
          <w:t>навчальних</w:t>
        </w:r>
      </w:ins>
      <w:ins w:id="1568" w:author="Sanino" w:date="2012-05-24T00:09:00Z">
        <w:r>
          <w:t xml:space="preserve"> </w:t>
        </w:r>
      </w:ins>
      <w:ins w:id="1569" w:author="Sanino" w:date="2012-05-24T00:08:00Z">
        <w:r w:rsidRPr="00B7489D">
          <w:t>занять</w:t>
        </w:r>
      </w:ins>
      <w:ins w:id="1570" w:author="Sanino" w:date="2012-05-24T00:09:00Z">
        <w:r>
          <w:t xml:space="preserve"> </w:t>
        </w:r>
      </w:ins>
      <w:ins w:id="1571" w:author="Sanino" w:date="2012-05-24T00:08:00Z">
        <w:r w:rsidRPr="00B7489D">
          <w:t>відносять</w:t>
        </w:r>
      </w:ins>
      <w:ins w:id="1572" w:author="Sanino" w:date="2012-05-24T00:09:00Z">
        <w:r>
          <w:t xml:space="preserve"> </w:t>
        </w:r>
      </w:ins>
      <w:ins w:id="1573" w:author="Sanino" w:date="2012-05-24T00:08:00Z">
        <w:r w:rsidRPr="00B7489D">
          <w:t>консультації,</w:t>
        </w:r>
      </w:ins>
      <w:ins w:id="1574" w:author="Sanino" w:date="2012-05-24T00:09:00Z">
        <w:r>
          <w:t xml:space="preserve"> </w:t>
        </w:r>
      </w:ins>
      <w:ins w:id="1575" w:author="Sanino" w:date="2012-05-24T00:08:00Z">
        <w:r w:rsidRPr="00B7489D">
          <w:t>контрольні</w:t>
        </w:r>
      </w:ins>
      <w:ins w:id="1576" w:author="Sanino" w:date="2012-05-24T00:09:00Z">
        <w:r>
          <w:t xml:space="preserve"> </w:t>
        </w:r>
      </w:ins>
      <w:ins w:id="1577" w:author="Sanino" w:date="2012-05-24T00:08:00Z">
        <w:r w:rsidRPr="00B7489D">
          <w:t>роботи,</w:t>
        </w:r>
      </w:ins>
      <w:ins w:id="1578" w:author="Sanino" w:date="2012-05-24T00:09:00Z">
        <w:r>
          <w:t xml:space="preserve"> </w:t>
        </w:r>
      </w:ins>
      <w:ins w:id="1579" w:author="Sanino" w:date="2012-05-24T00:08:00Z">
        <w:r w:rsidRPr="00B7489D">
          <w:t>с</w:t>
        </w:r>
        <w:r w:rsidRPr="00B7489D">
          <w:t>а</w:t>
        </w:r>
        <w:r w:rsidRPr="00B7489D">
          <w:t>мостійну</w:t>
        </w:r>
      </w:ins>
      <w:ins w:id="1580" w:author="Sanino" w:date="2012-05-24T00:09:00Z">
        <w:r>
          <w:t xml:space="preserve"> </w:t>
        </w:r>
      </w:ins>
      <w:ins w:id="1581" w:author="Sanino" w:date="2012-05-24T00:08:00Z">
        <w:r w:rsidRPr="00B7489D">
          <w:t>роботу</w:t>
        </w:r>
      </w:ins>
      <w:ins w:id="1582" w:author="Sanino" w:date="2012-05-24T00:09:00Z">
        <w:r>
          <w:t xml:space="preserve"> </w:t>
        </w:r>
      </w:ins>
      <w:ins w:id="1583" w:author="Sanino" w:date="2012-05-24T00:08:00Z">
        <w:r w:rsidRPr="00B7489D">
          <w:t>(під</w:t>
        </w:r>
      </w:ins>
      <w:ins w:id="1584" w:author="Sanino" w:date="2012-05-24T00:09:00Z">
        <w:r>
          <w:t xml:space="preserve"> </w:t>
        </w:r>
      </w:ins>
      <w:ins w:id="1585" w:author="Sanino" w:date="2012-05-24T00:08:00Z">
        <w:r w:rsidRPr="00B7489D">
          <w:t>контролем</w:t>
        </w:r>
      </w:ins>
      <w:ins w:id="1586" w:author="Sanino" w:date="2012-05-24T00:09:00Z">
        <w:r>
          <w:t xml:space="preserve"> </w:t>
        </w:r>
      </w:ins>
      <w:ins w:id="1587" w:author="Sanino" w:date="2012-05-24T00:08:00Z">
        <w:r w:rsidRPr="00B7489D">
          <w:t>викладача),</w:t>
        </w:r>
      </w:ins>
      <w:ins w:id="1588" w:author="Sanino" w:date="2012-05-24T00:09:00Z">
        <w:r>
          <w:t xml:space="preserve"> </w:t>
        </w:r>
      </w:ins>
      <w:ins w:id="1589" w:author="Sanino" w:date="2012-05-24T00:08:00Z">
        <w:r w:rsidRPr="00B7489D">
          <w:t>науково-дослідну</w:t>
        </w:r>
      </w:ins>
      <w:ins w:id="1590" w:author="Sanino" w:date="2012-05-24T00:09:00Z">
        <w:r>
          <w:t xml:space="preserve"> </w:t>
        </w:r>
      </w:ins>
      <w:ins w:id="1591" w:author="Sanino" w:date="2012-05-24T00:08:00Z">
        <w:r w:rsidRPr="00B7489D">
          <w:t>роботу</w:t>
        </w:r>
      </w:ins>
      <w:ins w:id="1592" w:author="Sanino" w:date="2012-05-24T00:09:00Z">
        <w:r>
          <w:t xml:space="preserve"> </w:t>
        </w:r>
      </w:ins>
      <w:ins w:id="1593" w:author="Sanino" w:date="2012-05-24T00:08:00Z">
        <w:r w:rsidRPr="00B7489D">
          <w:t>студ</w:t>
        </w:r>
        <w:r w:rsidRPr="00B7489D">
          <w:t>е</w:t>
        </w:r>
        <w:r w:rsidRPr="00B7489D">
          <w:t>нтів,</w:t>
        </w:r>
      </w:ins>
      <w:ins w:id="1594" w:author="Sanino" w:date="2012-05-24T00:09:00Z">
        <w:r>
          <w:t xml:space="preserve"> </w:t>
        </w:r>
      </w:ins>
      <w:ins w:id="1595" w:author="Sanino" w:date="2012-05-24T00:08:00Z">
        <w:r w:rsidRPr="00B7489D">
          <w:t>курсове</w:t>
        </w:r>
      </w:ins>
      <w:ins w:id="1596" w:author="Sanino" w:date="2012-05-24T00:09:00Z">
        <w:r>
          <w:t xml:space="preserve"> </w:t>
        </w:r>
      </w:ins>
      <w:ins w:id="1597" w:author="Sanino" w:date="2012-05-24T00:08:00Z">
        <w:r w:rsidRPr="00B7489D">
          <w:t>проектування</w:t>
        </w:r>
      </w:ins>
      <w:ins w:id="1598" w:author="Sanino" w:date="2012-05-24T00:09:00Z">
        <w:r>
          <w:t xml:space="preserve"> </w:t>
        </w:r>
      </w:ins>
      <w:ins w:id="1599" w:author="Sanino" w:date="2012-05-24T00:08:00Z">
        <w:r w:rsidRPr="00B7489D">
          <w:t>(курсова</w:t>
        </w:r>
      </w:ins>
      <w:ins w:id="1600" w:author="Sanino" w:date="2012-05-24T00:09:00Z">
        <w:r>
          <w:t xml:space="preserve"> </w:t>
        </w:r>
      </w:ins>
      <w:ins w:id="1601" w:author="Sanino" w:date="2012-05-24T00:08:00Z">
        <w:r w:rsidRPr="00B7489D">
          <w:t>робота),</w:t>
        </w:r>
      </w:ins>
      <w:ins w:id="1602" w:author="Sanino" w:date="2012-05-24T00:09:00Z">
        <w:r>
          <w:t xml:space="preserve"> </w:t>
        </w:r>
      </w:ins>
      <w:ins w:id="1603" w:author="Sanino" w:date="2012-05-24T00:08:00Z">
        <w:r w:rsidRPr="00B7489D">
          <w:t>кваліфікаційна</w:t>
        </w:r>
      </w:ins>
      <w:ins w:id="1604" w:author="Sanino" w:date="2012-05-24T00:09:00Z">
        <w:r>
          <w:t xml:space="preserve"> </w:t>
        </w:r>
      </w:ins>
      <w:ins w:id="1605" w:author="Sanino" w:date="2012-05-24T00:08:00Z">
        <w:r w:rsidRPr="00B7489D">
          <w:t>робота</w:t>
        </w:r>
      </w:ins>
      <w:ins w:id="1606" w:author="Sanino" w:date="2012-05-24T00:09:00Z">
        <w:r>
          <w:t xml:space="preserve"> </w:t>
        </w:r>
      </w:ins>
      <w:ins w:id="1607" w:author="Sanino" w:date="2012-05-24T00:08:00Z">
        <w:r w:rsidRPr="00B7489D">
          <w:t>(дипло</w:t>
        </w:r>
        <w:r w:rsidRPr="00B7489D">
          <w:t>м</w:t>
        </w:r>
        <w:r w:rsidRPr="00B7489D">
          <w:t>ний</w:t>
        </w:r>
      </w:ins>
      <w:ins w:id="1608" w:author="Sanino" w:date="2012-05-24T00:09:00Z">
        <w:r>
          <w:t xml:space="preserve"> </w:t>
        </w:r>
      </w:ins>
      <w:ins w:id="1609" w:author="Sanino" w:date="2012-05-24T00:08:00Z">
        <w:r w:rsidRPr="00B7489D">
          <w:t>проект</w:t>
        </w:r>
      </w:ins>
      <w:ins w:id="1610" w:author="Sanino" w:date="2012-05-24T00:09:00Z">
        <w:r>
          <w:t xml:space="preserve"> </w:t>
        </w:r>
      </w:ins>
      <w:ins w:id="1611" w:author="Sanino" w:date="2012-05-24T00:08:00Z">
        <w:r w:rsidRPr="00B7489D">
          <w:t>або</w:t>
        </w:r>
      </w:ins>
      <w:ins w:id="1612" w:author="Sanino" w:date="2012-05-24T00:09:00Z">
        <w:r>
          <w:t xml:space="preserve"> </w:t>
        </w:r>
      </w:ins>
      <w:ins w:id="1613" w:author="Sanino" w:date="2012-05-24T00:08:00Z">
        <w:r w:rsidRPr="00B7489D">
          <w:t>робота,</w:t>
        </w:r>
      </w:ins>
      <w:ins w:id="1614" w:author="Sanino" w:date="2012-05-24T00:09:00Z">
        <w:r>
          <w:t xml:space="preserve"> </w:t>
        </w:r>
      </w:ins>
      <w:ins w:id="1615" w:author="Sanino" w:date="2012-05-24T00:08:00Z">
        <w:r w:rsidRPr="00B7489D">
          <w:t>магістерська</w:t>
        </w:r>
      </w:ins>
      <w:ins w:id="1616" w:author="Sanino" w:date="2012-05-24T00:09:00Z">
        <w:r>
          <w:t xml:space="preserve"> </w:t>
        </w:r>
      </w:ins>
      <w:ins w:id="1617" w:author="Sanino" w:date="2012-05-24T00:08:00Z">
        <w:r w:rsidRPr="00B7489D">
          <w:t>дисертація).</w:t>
        </w:r>
      </w:ins>
    </w:p>
    <w:p w:rsidR="00CA1412" w:rsidRDefault="00CA1412" w:rsidP="00CA1412">
      <w:pPr>
        <w:rPr>
          <w:ins w:id="1618" w:author="Sanino" w:date="2012-05-24T00:08:00Z"/>
        </w:rPr>
      </w:pPr>
      <w:ins w:id="1619" w:author="Sanino" w:date="2012-05-24T00:08:00Z">
        <w:r w:rsidRPr="00471352">
          <w:t>При</w:t>
        </w:r>
      </w:ins>
      <w:ins w:id="1620" w:author="Sanino" w:date="2012-05-24T00:09:00Z">
        <w:r>
          <w:t xml:space="preserve"> </w:t>
        </w:r>
      </w:ins>
      <w:ins w:id="1621" w:author="Sanino" w:date="2012-05-24T00:08:00Z">
        <w:r w:rsidRPr="00471352">
          <w:t>складанні</w:t>
        </w:r>
      </w:ins>
      <w:ins w:id="1622" w:author="Sanino" w:date="2012-05-24T00:09:00Z">
        <w:r>
          <w:t xml:space="preserve"> </w:t>
        </w:r>
      </w:ins>
      <w:ins w:id="1623" w:author="Sanino" w:date="2012-05-24T00:08:00Z">
        <w:r w:rsidRPr="00471352">
          <w:t>робочого</w:t>
        </w:r>
      </w:ins>
      <w:ins w:id="1624" w:author="Sanino" w:date="2012-05-24T00:09:00Z">
        <w:r>
          <w:t xml:space="preserve"> </w:t>
        </w:r>
      </w:ins>
      <w:ins w:id="1625" w:author="Sanino" w:date="2012-05-24T00:08:00Z">
        <w:r w:rsidRPr="00471352">
          <w:t>навчального</w:t>
        </w:r>
      </w:ins>
      <w:ins w:id="1626" w:author="Sanino" w:date="2012-05-24T00:09:00Z">
        <w:r>
          <w:t xml:space="preserve"> </w:t>
        </w:r>
      </w:ins>
      <w:ins w:id="1627" w:author="Sanino" w:date="2012-05-24T00:08:00Z">
        <w:r w:rsidRPr="00471352">
          <w:t>плану</w:t>
        </w:r>
      </w:ins>
      <w:ins w:id="1628" w:author="Sanino" w:date="2012-05-24T00:09:00Z">
        <w:r>
          <w:t xml:space="preserve"> </w:t>
        </w:r>
      </w:ins>
      <w:ins w:id="1629" w:author="Sanino" w:date="2012-05-24T00:08:00Z">
        <w:r>
          <w:t>ВНЗ</w:t>
        </w:r>
        <w:r w:rsidRPr="00471352">
          <w:t>,</w:t>
        </w:r>
      </w:ins>
      <w:ins w:id="1630" w:author="Sanino" w:date="2012-05-24T00:09:00Z">
        <w:r>
          <w:t xml:space="preserve"> </w:t>
        </w:r>
      </w:ins>
      <w:ins w:id="1631" w:author="Sanino" w:date="2012-05-24T00:08:00Z">
        <w:r w:rsidRPr="00471352">
          <w:t>виходячи</w:t>
        </w:r>
      </w:ins>
      <w:ins w:id="1632" w:author="Sanino" w:date="2012-05-24T00:09:00Z">
        <w:r>
          <w:t xml:space="preserve"> </w:t>
        </w:r>
      </w:ins>
      <w:ins w:id="1633" w:author="Sanino" w:date="2012-05-24T00:08:00Z">
        <w:r w:rsidRPr="00471352">
          <w:t>з</w:t>
        </w:r>
      </w:ins>
      <w:ins w:id="1634" w:author="Sanino" w:date="2012-05-24T00:09:00Z">
        <w:r>
          <w:t xml:space="preserve"> </w:t>
        </w:r>
      </w:ins>
      <w:ins w:id="1635" w:author="Sanino" w:date="2012-05-24T00:08:00Z">
        <w:r w:rsidRPr="00471352">
          <w:t>обліку</w:t>
        </w:r>
      </w:ins>
      <w:ins w:id="1636" w:author="Sanino" w:date="2012-05-24T00:09:00Z">
        <w:r>
          <w:t xml:space="preserve"> </w:t>
        </w:r>
      </w:ins>
      <w:ins w:id="1637" w:author="Sanino" w:date="2012-05-24T00:08:00Z">
        <w:r w:rsidRPr="00471352">
          <w:t>специфік</w:t>
        </w:r>
        <w:r>
          <w:t>и</w:t>
        </w:r>
      </w:ins>
      <w:ins w:id="1638" w:author="Sanino" w:date="2012-05-24T00:09:00Z">
        <w:r>
          <w:t xml:space="preserve"> </w:t>
        </w:r>
      </w:ins>
      <w:ins w:id="1639" w:author="Sanino" w:date="2012-05-24T00:08:00Z">
        <w:r w:rsidRPr="00471352">
          <w:t>реалізованих</w:t>
        </w:r>
      </w:ins>
      <w:ins w:id="1640" w:author="Sanino" w:date="2012-05-24T00:09:00Z">
        <w:r>
          <w:t xml:space="preserve"> </w:t>
        </w:r>
      </w:ins>
      <w:ins w:id="1641" w:author="Sanino" w:date="2012-05-24T00:08:00Z">
        <w:r w:rsidRPr="00471352">
          <w:t>професійних</w:t>
        </w:r>
      </w:ins>
      <w:ins w:id="1642" w:author="Sanino" w:date="2012-05-24T00:09:00Z">
        <w:r>
          <w:t xml:space="preserve"> </w:t>
        </w:r>
      </w:ins>
      <w:ins w:id="1643" w:author="Sanino" w:date="2012-05-24T00:08:00Z">
        <w:r w:rsidRPr="00471352">
          <w:t>освітніх</w:t>
        </w:r>
      </w:ins>
      <w:ins w:id="1644" w:author="Sanino" w:date="2012-05-24T00:09:00Z">
        <w:r>
          <w:t xml:space="preserve"> </w:t>
        </w:r>
      </w:ins>
      <w:ins w:id="1645" w:author="Sanino" w:date="2012-05-24T00:08:00Z">
        <w:r w:rsidRPr="00471352">
          <w:t>програм</w:t>
        </w:r>
      </w:ins>
      <w:ins w:id="1646" w:author="Sanino" w:date="2012-05-24T00:09:00Z">
        <w:r>
          <w:t xml:space="preserve"> </w:t>
        </w:r>
      </w:ins>
      <w:ins w:id="1647" w:author="Sanino" w:date="2012-05-24T00:08:00Z">
        <w:r w:rsidRPr="00471352">
          <w:t>напряму</w:t>
        </w:r>
      </w:ins>
      <w:ins w:id="1648" w:author="Sanino" w:date="2012-05-24T00:09:00Z">
        <w:r>
          <w:t xml:space="preserve"> </w:t>
        </w:r>
      </w:ins>
      <w:ins w:id="1649" w:author="Sanino" w:date="2012-05-24T00:08:00Z">
        <w:r w:rsidRPr="00471352">
          <w:t>підготовки</w:t>
        </w:r>
      </w:ins>
      <w:ins w:id="1650" w:author="Sanino" w:date="2012-05-24T00:09:00Z">
        <w:r>
          <w:t xml:space="preserve"> </w:t>
        </w:r>
      </w:ins>
      <w:ins w:id="1651" w:author="Sanino" w:date="2012-05-24T00:08:00Z">
        <w:r w:rsidRPr="00471352">
          <w:t>дипломованих</w:t>
        </w:r>
      </w:ins>
      <w:ins w:id="1652" w:author="Sanino" w:date="2012-05-24T00:09:00Z">
        <w:r>
          <w:t xml:space="preserve"> </w:t>
        </w:r>
      </w:ins>
      <w:ins w:id="1653" w:author="Sanino" w:date="2012-05-24T00:08:00Z">
        <w:r w:rsidRPr="00471352">
          <w:t>фахівців,</w:t>
        </w:r>
      </w:ins>
      <w:ins w:id="1654" w:author="Sanino" w:date="2012-05-24T00:09:00Z">
        <w:r>
          <w:t xml:space="preserve"> </w:t>
        </w:r>
      </w:ins>
      <w:ins w:id="1655" w:author="Sanino" w:date="2012-05-24T00:08:00Z">
        <w:r w:rsidRPr="00471352">
          <w:t>може</w:t>
        </w:r>
      </w:ins>
      <w:ins w:id="1656" w:author="Sanino" w:date="2012-05-24T00:09:00Z">
        <w:r>
          <w:t xml:space="preserve"> </w:t>
        </w:r>
      </w:ins>
      <w:ins w:id="1657" w:author="Sanino" w:date="2012-05-24T00:08:00Z">
        <w:r w:rsidRPr="00471352">
          <w:t>змінювати</w:t>
        </w:r>
      </w:ins>
      <w:ins w:id="1658" w:author="Sanino" w:date="2012-05-24T00:09:00Z">
        <w:r>
          <w:t xml:space="preserve"> </w:t>
        </w:r>
      </w:ins>
      <w:ins w:id="1659" w:author="Sanino" w:date="2012-05-24T00:08:00Z">
        <w:r w:rsidRPr="00471352">
          <w:t>тривалість</w:t>
        </w:r>
      </w:ins>
      <w:ins w:id="1660" w:author="Sanino" w:date="2012-05-24T00:09:00Z">
        <w:r>
          <w:t xml:space="preserve"> </w:t>
        </w:r>
      </w:ins>
      <w:ins w:id="1661" w:author="Sanino" w:date="2012-05-24T00:08:00Z">
        <w:r w:rsidRPr="00471352">
          <w:t>закладених</w:t>
        </w:r>
      </w:ins>
      <w:ins w:id="1662" w:author="Sanino" w:date="2012-05-24T00:09:00Z">
        <w:r>
          <w:t xml:space="preserve"> </w:t>
        </w:r>
      </w:ins>
      <w:ins w:id="1663" w:author="Sanino" w:date="2012-05-24T00:08:00Z">
        <w:r w:rsidRPr="00471352">
          <w:t>в</w:t>
        </w:r>
      </w:ins>
      <w:ins w:id="1664" w:author="Sanino" w:date="2012-05-24T00:09:00Z">
        <w:r>
          <w:t xml:space="preserve"> </w:t>
        </w:r>
      </w:ins>
      <w:ins w:id="1665" w:author="Sanino" w:date="2012-05-24T00:08:00Z">
        <w:r w:rsidRPr="00471352">
          <w:t>зразковий</w:t>
        </w:r>
      </w:ins>
      <w:ins w:id="1666" w:author="Sanino" w:date="2012-05-24T00:09:00Z">
        <w:r>
          <w:t xml:space="preserve"> </w:t>
        </w:r>
      </w:ins>
      <w:ins w:id="1667" w:author="Sanino" w:date="2012-05-24T00:08:00Z">
        <w:r w:rsidRPr="00471352">
          <w:t>навчальний</w:t>
        </w:r>
      </w:ins>
      <w:ins w:id="1668" w:author="Sanino" w:date="2012-05-24T00:09:00Z">
        <w:r>
          <w:t xml:space="preserve"> </w:t>
        </w:r>
      </w:ins>
      <w:ins w:id="1669" w:author="Sanino" w:date="2012-05-24T00:08:00Z">
        <w:r w:rsidRPr="00471352">
          <w:t>план</w:t>
        </w:r>
      </w:ins>
      <w:ins w:id="1670" w:author="Sanino" w:date="2012-05-24T00:09:00Z">
        <w:r>
          <w:t xml:space="preserve"> </w:t>
        </w:r>
      </w:ins>
      <w:ins w:id="1671" w:author="Sanino" w:date="2012-05-24T00:08:00Z">
        <w:r w:rsidRPr="00471352">
          <w:t>екзаменаційних</w:t>
        </w:r>
      </w:ins>
      <w:ins w:id="1672" w:author="Sanino" w:date="2012-05-24T00:09:00Z">
        <w:r>
          <w:t xml:space="preserve"> </w:t>
        </w:r>
      </w:ins>
      <w:ins w:id="1673" w:author="Sanino" w:date="2012-05-24T00:08:00Z">
        <w:r w:rsidRPr="00471352">
          <w:t>сесій,</w:t>
        </w:r>
      </w:ins>
      <w:ins w:id="1674" w:author="Sanino" w:date="2012-05-24T00:09:00Z">
        <w:r>
          <w:t xml:space="preserve"> </w:t>
        </w:r>
      </w:ins>
      <w:ins w:id="1675" w:author="Sanino" w:date="2012-05-24T00:08:00Z">
        <w:r w:rsidRPr="00471352">
          <w:t>практик,</w:t>
        </w:r>
      </w:ins>
      <w:ins w:id="1676" w:author="Sanino" w:date="2012-05-24T00:09:00Z">
        <w:r>
          <w:t xml:space="preserve"> </w:t>
        </w:r>
      </w:ins>
      <w:ins w:id="1677" w:author="Sanino" w:date="2012-05-24T00:08:00Z">
        <w:r w:rsidRPr="00471352">
          <w:t>підсумкової</w:t>
        </w:r>
      </w:ins>
      <w:ins w:id="1678" w:author="Sanino" w:date="2012-05-24T00:09:00Z">
        <w:r>
          <w:t xml:space="preserve"> </w:t>
        </w:r>
      </w:ins>
      <w:ins w:id="1679" w:author="Sanino" w:date="2012-05-24T00:08:00Z">
        <w:r w:rsidRPr="00471352">
          <w:t>державної</w:t>
        </w:r>
      </w:ins>
      <w:ins w:id="1680" w:author="Sanino" w:date="2012-05-24T00:09:00Z">
        <w:r>
          <w:t xml:space="preserve"> </w:t>
        </w:r>
      </w:ins>
      <w:ins w:id="1681" w:author="Sanino" w:date="2012-05-24T00:08:00Z">
        <w:r w:rsidRPr="00471352">
          <w:t>ате</w:t>
        </w:r>
        <w:r w:rsidRPr="00471352">
          <w:t>с</w:t>
        </w:r>
        <w:r w:rsidRPr="00471352">
          <w:t>тації</w:t>
        </w:r>
      </w:ins>
      <w:ins w:id="1682" w:author="Sanino" w:date="2012-05-24T00:09:00Z">
        <w:r>
          <w:t xml:space="preserve"> </w:t>
        </w:r>
      </w:ins>
      <w:ins w:id="1683" w:author="Sanino" w:date="2012-05-24T00:08:00Z">
        <w:r w:rsidRPr="00471352">
          <w:t>та</w:t>
        </w:r>
      </w:ins>
      <w:ins w:id="1684" w:author="Sanino" w:date="2012-05-24T00:09:00Z">
        <w:r>
          <w:t xml:space="preserve"> </w:t>
        </w:r>
      </w:ins>
      <w:ins w:id="1685" w:author="Sanino" w:date="2012-05-24T00:08:00Z">
        <w:r w:rsidRPr="00471352">
          <w:t>канікул,</w:t>
        </w:r>
      </w:ins>
      <w:ins w:id="1686" w:author="Sanino" w:date="2012-05-24T00:09:00Z">
        <w:r>
          <w:t xml:space="preserve"> </w:t>
        </w:r>
      </w:ins>
      <w:ins w:id="1687" w:author="Sanino" w:date="2012-05-24T00:08:00Z">
        <w:r w:rsidRPr="00471352">
          <w:t>виходячи</w:t>
        </w:r>
      </w:ins>
      <w:ins w:id="1688" w:author="Sanino" w:date="2012-05-24T00:09:00Z">
        <w:r>
          <w:t xml:space="preserve"> </w:t>
        </w:r>
      </w:ins>
      <w:ins w:id="1689" w:author="Sanino" w:date="2012-05-24T00:08:00Z">
        <w:r w:rsidRPr="00471352">
          <w:t>з</w:t>
        </w:r>
      </w:ins>
      <w:ins w:id="1690" w:author="Sanino" w:date="2012-05-24T00:09:00Z">
        <w:r>
          <w:t xml:space="preserve"> </w:t>
        </w:r>
      </w:ins>
      <w:ins w:id="1691" w:author="Sanino" w:date="2012-05-24T00:08:00Z">
        <w:r w:rsidRPr="00471352">
          <w:t>урахування</w:t>
        </w:r>
      </w:ins>
      <w:ins w:id="1692" w:author="Sanino" w:date="2012-05-24T00:09:00Z">
        <w:r>
          <w:t xml:space="preserve"> </w:t>
        </w:r>
      </w:ins>
      <w:ins w:id="1693" w:author="Sanino" w:date="2012-05-24T00:08:00Z">
        <w:r w:rsidRPr="00471352">
          <w:t>вимог</w:t>
        </w:r>
      </w:ins>
      <w:ins w:id="1694" w:author="Sanino" w:date="2012-05-24T00:09:00Z">
        <w:r>
          <w:t xml:space="preserve"> </w:t>
        </w:r>
      </w:ins>
      <w:ins w:id="1695" w:author="Sanino" w:date="2012-05-24T00:08:00Z">
        <w:r w:rsidRPr="00471352">
          <w:t>Державних</w:t>
        </w:r>
      </w:ins>
      <w:ins w:id="1696" w:author="Sanino" w:date="2012-05-24T00:09:00Z">
        <w:r>
          <w:t xml:space="preserve"> </w:t>
        </w:r>
      </w:ins>
      <w:ins w:id="1697" w:author="Sanino" w:date="2012-05-24T00:08:00Z">
        <w:r w:rsidRPr="00471352">
          <w:t>освітніх</w:t>
        </w:r>
      </w:ins>
      <w:ins w:id="1698" w:author="Sanino" w:date="2012-05-24T00:09:00Z">
        <w:r>
          <w:t xml:space="preserve"> </w:t>
        </w:r>
      </w:ins>
      <w:ins w:id="1699" w:author="Sanino" w:date="2012-05-24T00:08:00Z">
        <w:r w:rsidRPr="00471352">
          <w:t>стандартів</w:t>
        </w:r>
      </w:ins>
      <w:ins w:id="1700" w:author="Sanino" w:date="2012-05-24T00:09:00Z">
        <w:r>
          <w:t xml:space="preserve"> </w:t>
        </w:r>
      </w:ins>
      <w:ins w:id="1701" w:author="Sanino" w:date="2012-05-24T00:08:00Z">
        <w:r w:rsidRPr="00471352">
          <w:t>вищої</w:t>
        </w:r>
      </w:ins>
      <w:ins w:id="1702" w:author="Sanino" w:date="2012-05-24T00:09:00Z">
        <w:r>
          <w:t xml:space="preserve"> </w:t>
        </w:r>
      </w:ins>
      <w:ins w:id="1703" w:author="Sanino" w:date="2012-05-24T00:08:00Z">
        <w:r w:rsidRPr="00471352">
          <w:t>професійної</w:t>
        </w:r>
      </w:ins>
      <w:ins w:id="1704" w:author="Sanino" w:date="2012-05-24T00:09:00Z">
        <w:r>
          <w:t xml:space="preserve"> </w:t>
        </w:r>
      </w:ins>
      <w:ins w:id="1705" w:author="Sanino" w:date="2012-05-24T00:08:00Z">
        <w:r w:rsidRPr="00471352">
          <w:t>освіти.</w:t>
        </w:r>
      </w:ins>
    </w:p>
    <w:p w:rsidR="00CA1412" w:rsidRDefault="00CA1412" w:rsidP="00CA1412">
      <w:pPr>
        <w:rPr>
          <w:ins w:id="1706" w:author="Sanino" w:date="2012-05-24T00:08:00Z"/>
        </w:rPr>
      </w:pPr>
      <w:ins w:id="1707" w:author="Sanino" w:date="2012-05-24T00:08:00Z">
        <w:r w:rsidRPr="00471352">
          <w:t>Максимальний</w:t>
        </w:r>
      </w:ins>
      <w:ins w:id="1708" w:author="Sanino" w:date="2012-05-24T00:09:00Z">
        <w:r>
          <w:t xml:space="preserve"> </w:t>
        </w:r>
      </w:ins>
      <w:ins w:id="1709" w:author="Sanino" w:date="2012-05-24T00:08:00Z">
        <w:r w:rsidRPr="00471352">
          <w:t>обсяг</w:t>
        </w:r>
      </w:ins>
      <w:ins w:id="1710" w:author="Sanino" w:date="2012-05-24T00:09:00Z">
        <w:r>
          <w:t xml:space="preserve"> </w:t>
        </w:r>
      </w:ins>
      <w:ins w:id="1711" w:author="Sanino" w:date="2012-05-24T00:08:00Z">
        <w:r w:rsidRPr="00471352">
          <w:t>навчального</w:t>
        </w:r>
      </w:ins>
      <w:ins w:id="1712" w:author="Sanino" w:date="2012-05-24T00:09:00Z">
        <w:r>
          <w:t xml:space="preserve"> </w:t>
        </w:r>
      </w:ins>
      <w:ins w:id="1713" w:author="Sanino" w:date="2012-05-24T00:08:00Z">
        <w:r w:rsidRPr="00471352">
          <w:t>навантаження</w:t>
        </w:r>
      </w:ins>
      <w:ins w:id="1714" w:author="Sanino" w:date="2012-05-24T00:09:00Z">
        <w:r>
          <w:t xml:space="preserve"> </w:t>
        </w:r>
      </w:ins>
      <w:ins w:id="1715" w:author="Sanino" w:date="2012-05-24T00:08:00Z">
        <w:r w:rsidRPr="00471352">
          <w:t>студента</w:t>
        </w:r>
      </w:ins>
      <w:ins w:id="1716" w:author="Sanino" w:date="2012-05-24T00:09:00Z">
        <w:r>
          <w:t xml:space="preserve"> </w:t>
        </w:r>
      </w:ins>
      <w:ins w:id="1717" w:author="Sanino" w:date="2012-05-24T00:08:00Z">
        <w:r w:rsidRPr="00471352">
          <w:t>встановл</w:t>
        </w:r>
        <w:r w:rsidRPr="00471352">
          <w:t>ю</w:t>
        </w:r>
        <w:r w:rsidRPr="00471352">
          <w:t>ється</w:t>
        </w:r>
      </w:ins>
      <w:ins w:id="1718" w:author="Sanino" w:date="2012-05-24T00:09:00Z">
        <w:r>
          <w:t xml:space="preserve"> </w:t>
        </w:r>
      </w:ins>
      <w:ins w:id="1719" w:author="Sanino" w:date="2012-05-24T00:08:00Z">
        <w:r w:rsidRPr="00471352">
          <w:t>54</w:t>
        </w:r>
      </w:ins>
      <w:ins w:id="1720" w:author="Sanino" w:date="2012-05-24T00:09:00Z">
        <w:r>
          <w:t xml:space="preserve"> </w:t>
        </w:r>
      </w:ins>
      <w:ins w:id="1721" w:author="Sanino" w:date="2012-05-24T00:08:00Z">
        <w:r w:rsidRPr="00471352">
          <w:t>години</w:t>
        </w:r>
      </w:ins>
      <w:ins w:id="1722" w:author="Sanino" w:date="2012-05-24T00:09:00Z">
        <w:r>
          <w:t xml:space="preserve"> </w:t>
        </w:r>
      </w:ins>
      <w:ins w:id="1723" w:author="Sanino" w:date="2012-05-24T00:08:00Z">
        <w:r w:rsidRPr="00471352">
          <w:t>на</w:t>
        </w:r>
      </w:ins>
      <w:ins w:id="1724" w:author="Sanino" w:date="2012-05-24T00:09:00Z">
        <w:r>
          <w:t xml:space="preserve"> </w:t>
        </w:r>
      </w:ins>
      <w:ins w:id="1725" w:author="Sanino" w:date="2012-05-24T00:08:00Z">
        <w:r w:rsidRPr="00471352">
          <w:t>тиждень,</w:t>
        </w:r>
      </w:ins>
      <w:ins w:id="1726" w:author="Sanino" w:date="2012-05-24T00:09:00Z">
        <w:r>
          <w:t xml:space="preserve"> </w:t>
        </w:r>
      </w:ins>
      <w:ins w:id="1727" w:author="Sanino" w:date="2012-05-24T00:08:00Z">
        <w:r w:rsidRPr="00471352">
          <w:t>включаючи</w:t>
        </w:r>
      </w:ins>
      <w:ins w:id="1728" w:author="Sanino" w:date="2012-05-24T00:09:00Z">
        <w:r>
          <w:t xml:space="preserve"> </w:t>
        </w:r>
      </w:ins>
      <w:ins w:id="1729" w:author="Sanino" w:date="2012-05-24T00:08:00Z">
        <w:r w:rsidRPr="00471352">
          <w:t>всі</w:t>
        </w:r>
      </w:ins>
      <w:ins w:id="1730" w:author="Sanino" w:date="2012-05-24T00:09:00Z">
        <w:r>
          <w:t xml:space="preserve"> </w:t>
        </w:r>
      </w:ins>
      <w:ins w:id="1731" w:author="Sanino" w:date="2012-05-24T00:08:00Z">
        <w:r w:rsidRPr="00471352">
          <w:t>види</w:t>
        </w:r>
      </w:ins>
      <w:ins w:id="1732" w:author="Sanino" w:date="2012-05-24T00:09:00Z">
        <w:r>
          <w:t xml:space="preserve"> </w:t>
        </w:r>
      </w:ins>
      <w:ins w:id="1733" w:author="Sanino" w:date="2012-05-24T00:08:00Z">
        <w:r w:rsidRPr="00471352">
          <w:t>його</w:t>
        </w:r>
      </w:ins>
      <w:ins w:id="1734" w:author="Sanino" w:date="2012-05-24T00:09:00Z">
        <w:r>
          <w:t xml:space="preserve"> </w:t>
        </w:r>
      </w:ins>
      <w:ins w:id="1735" w:author="Sanino" w:date="2012-05-24T00:08:00Z">
        <w:r w:rsidRPr="00471352">
          <w:t>аудиторної</w:t>
        </w:r>
      </w:ins>
      <w:ins w:id="1736" w:author="Sanino" w:date="2012-05-24T00:09:00Z">
        <w:r>
          <w:t xml:space="preserve"> </w:t>
        </w:r>
      </w:ins>
      <w:ins w:id="1737" w:author="Sanino" w:date="2012-05-24T00:08:00Z">
        <w:r w:rsidRPr="00471352">
          <w:t>і</w:t>
        </w:r>
      </w:ins>
      <w:ins w:id="1738" w:author="Sanino" w:date="2012-05-24T00:09:00Z">
        <w:r>
          <w:t xml:space="preserve"> </w:t>
        </w:r>
      </w:ins>
      <w:ins w:id="1739" w:author="Sanino" w:date="2012-05-24T00:14:00Z">
        <w:r w:rsidRPr="00471352">
          <w:t>поза а</w:t>
        </w:r>
        <w:r w:rsidRPr="00471352">
          <w:t>у</w:t>
        </w:r>
        <w:r w:rsidRPr="00471352">
          <w:t>диторної</w:t>
        </w:r>
      </w:ins>
      <w:ins w:id="1740" w:author="Sanino" w:date="2012-05-24T00:09:00Z">
        <w:r>
          <w:t xml:space="preserve"> </w:t>
        </w:r>
      </w:ins>
      <w:ins w:id="1741" w:author="Sanino" w:date="2012-05-24T00:08:00Z">
        <w:r w:rsidRPr="00471352">
          <w:t>(самостійної)</w:t>
        </w:r>
      </w:ins>
      <w:ins w:id="1742" w:author="Sanino" w:date="2012-05-24T00:09:00Z">
        <w:r>
          <w:t xml:space="preserve"> </w:t>
        </w:r>
      </w:ins>
      <w:ins w:id="1743" w:author="Sanino" w:date="2012-05-24T00:08:00Z">
        <w:r w:rsidRPr="00471352">
          <w:t>навчальної</w:t>
        </w:r>
      </w:ins>
      <w:ins w:id="1744" w:author="Sanino" w:date="2012-05-24T00:09:00Z">
        <w:r>
          <w:t xml:space="preserve"> </w:t>
        </w:r>
      </w:ins>
      <w:ins w:id="1745" w:author="Sanino" w:date="2012-05-24T00:08:00Z">
        <w:r w:rsidRPr="00471352">
          <w:t>роботи.</w:t>
        </w:r>
      </w:ins>
    </w:p>
    <w:p w:rsidR="00CA1412" w:rsidRDefault="00CA1412" w:rsidP="00CA1412">
      <w:pPr>
        <w:rPr>
          <w:ins w:id="1746" w:author="Sanino" w:date="2012-05-24T00:08:00Z"/>
        </w:rPr>
      </w:pPr>
      <w:ins w:id="1747" w:author="Sanino" w:date="2012-05-24T00:08:00Z">
        <w:r w:rsidRPr="00471352">
          <w:t>Обсяг</w:t>
        </w:r>
      </w:ins>
      <w:ins w:id="1748" w:author="Sanino" w:date="2012-05-24T00:09:00Z">
        <w:r>
          <w:t xml:space="preserve"> </w:t>
        </w:r>
      </w:ins>
      <w:ins w:id="1749" w:author="Sanino" w:date="2012-05-24T00:08:00Z">
        <w:r w:rsidRPr="00471352">
          <w:t>аудиторних</w:t>
        </w:r>
      </w:ins>
      <w:ins w:id="1750" w:author="Sanino" w:date="2012-05-24T00:09:00Z">
        <w:r>
          <w:t xml:space="preserve"> </w:t>
        </w:r>
      </w:ins>
      <w:ins w:id="1751" w:author="Sanino" w:date="2012-05-24T00:08:00Z">
        <w:r w:rsidRPr="00471352">
          <w:t>занять</w:t>
        </w:r>
      </w:ins>
      <w:ins w:id="1752" w:author="Sanino" w:date="2012-05-24T00:09:00Z">
        <w:r>
          <w:t xml:space="preserve"> </w:t>
        </w:r>
      </w:ins>
      <w:ins w:id="1753" w:author="Sanino" w:date="2012-05-24T00:08:00Z">
        <w:r w:rsidRPr="00471352">
          <w:t>студента</w:t>
        </w:r>
      </w:ins>
      <w:ins w:id="1754" w:author="Sanino" w:date="2012-05-24T00:09:00Z">
        <w:r>
          <w:t xml:space="preserve"> </w:t>
        </w:r>
      </w:ins>
      <w:ins w:id="1755" w:author="Sanino" w:date="2012-05-24T00:08:00Z">
        <w:r w:rsidRPr="00471352">
          <w:t>при</w:t>
        </w:r>
      </w:ins>
      <w:ins w:id="1756" w:author="Sanino" w:date="2012-05-24T00:09:00Z">
        <w:r>
          <w:t xml:space="preserve"> </w:t>
        </w:r>
      </w:ins>
      <w:ins w:id="1757" w:author="Sanino" w:date="2012-05-24T00:08:00Z">
        <w:r w:rsidRPr="00471352">
          <w:t>очній</w:t>
        </w:r>
      </w:ins>
      <w:ins w:id="1758" w:author="Sanino" w:date="2012-05-24T00:09:00Z">
        <w:r>
          <w:t xml:space="preserve"> </w:t>
        </w:r>
      </w:ins>
      <w:ins w:id="1759" w:author="Sanino" w:date="2012-05-24T00:08:00Z">
        <w:r w:rsidRPr="00471352">
          <w:t>формі</w:t>
        </w:r>
      </w:ins>
      <w:ins w:id="1760" w:author="Sanino" w:date="2012-05-24T00:09:00Z">
        <w:r>
          <w:t xml:space="preserve"> </w:t>
        </w:r>
      </w:ins>
      <w:ins w:id="1761" w:author="Sanino" w:date="2012-05-24T00:08:00Z">
        <w:r w:rsidRPr="00471352">
          <w:t>навчання</w:t>
        </w:r>
      </w:ins>
      <w:ins w:id="1762" w:author="Sanino" w:date="2012-05-24T00:09:00Z">
        <w:r>
          <w:t xml:space="preserve"> </w:t>
        </w:r>
      </w:ins>
      <w:ins w:id="1763" w:author="Sanino" w:date="2012-05-24T00:08:00Z">
        <w:r w:rsidRPr="00471352">
          <w:t>не</w:t>
        </w:r>
      </w:ins>
      <w:ins w:id="1764" w:author="Sanino" w:date="2012-05-24T00:09:00Z">
        <w:r>
          <w:t xml:space="preserve"> </w:t>
        </w:r>
      </w:ins>
      <w:ins w:id="1765" w:author="Sanino" w:date="2012-05-24T00:08:00Z">
        <w:r w:rsidRPr="00471352">
          <w:t>пов</w:t>
        </w:r>
        <w:r w:rsidRPr="00471352">
          <w:t>и</w:t>
        </w:r>
        <w:r w:rsidRPr="00471352">
          <w:t>нен</w:t>
        </w:r>
      </w:ins>
      <w:ins w:id="1766" w:author="Sanino" w:date="2012-05-24T00:09:00Z">
        <w:r>
          <w:t xml:space="preserve"> </w:t>
        </w:r>
      </w:ins>
      <w:ins w:id="1767" w:author="Sanino" w:date="2012-05-24T00:08:00Z">
        <w:r w:rsidRPr="00471352">
          <w:t>перевищувати</w:t>
        </w:r>
      </w:ins>
      <w:ins w:id="1768" w:author="Sanino" w:date="2012-05-24T00:09:00Z">
        <w:r>
          <w:t xml:space="preserve"> </w:t>
        </w:r>
      </w:ins>
      <w:ins w:id="1769" w:author="Sanino" w:date="2012-05-24T00:08:00Z">
        <w:r w:rsidRPr="00471352">
          <w:t>в</w:t>
        </w:r>
      </w:ins>
      <w:ins w:id="1770" w:author="Sanino" w:date="2012-05-24T00:09:00Z">
        <w:r>
          <w:t xml:space="preserve"> </w:t>
        </w:r>
      </w:ins>
      <w:ins w:id="1771" w:author="Sanino" w:date="2012-05-24T00:08:00Z">
        <w:r w:rsidRPr="00471352">
          <w:t>середньому</w:t>
        </w:r>
      </w:ins>
      <w:ins w:id="1772" w:author="Sanino" w:date="2012-05-24T00:09:00Z">
        <w:r>
          <w:t xml:space="preserve"> </w:t>
        </w:r>
      </w:ins>
      <w:ins w:id="1773" w:author="Sanino" w:date="2012-05-24T00:08:00Z">
        <w:r w:rsidRPr="00471352">
          <w:t>за</w:t>
        </w:r>
      </w:ins>
      <w:ins w:id="1774" w:author="Sanino" w:date="2012-05-24T00:09:00Z">
        <w:r>
          <w:t xml:space="preserve"> </w:t>
        </w:r>
      </w:ins>
      <w:ins w:id="1775" w:author="Sanino" w:date="2012-05-24T00:08:00Z">
        <w:r w:rsidRPr="00471352">
          <w:t>період</w:t>
        </w:r>
      </w:ins>
      <w:ins w:id="1776" w:author="Sanino" w:date="2012-05-24T00:09:00Z">
        <w:r>
          <w:t xml:space="preserve"> </w:t>
        </w:r>
      </w:ins>
      <w:ins w:id="1777" w:author="Sanino" w:date="2012-05-24T00:08:00Z">
        <w:r w:rsidRPr="00471352">
          <w:t>теоретичного</w:t>
        </w:r>
      </w:ins>
      <w:ins w:id="1778" w:author="Sanino" w:date="2012-05-24T00:09:00Z">
        <w:r>
          <w:t xml:space="preserve"> </w:t>
        </w:r>
      </w:ins>
      <w:ins w:id="1779" w:author="Sanino" w:date="2012-05-24T00:08:00Z">
        <w:r w:rsidRPr="00471352">
          <w:t>навчання</w:t>
        </w:r>
      </w:ins>
      <w:ins w:id="1780" w:author="Sanino" w:date="2012-05-24T00:09:00Z">
        <w:r>
          <w:t xml:space="preserve"> </w:t>
        </w:r>
      </w:ins>
      <w:ins w:id="1781" w:author="Sanino" w:date="2012-05-24T00:08:00Z">
        <w:r w:rsidRPr="00471352">
          <w:t>27</w:t>
        </w:r>
      </w:ins>
      <w:ins w:id="1782" w:author="Sanino" w:date="2012-05-24T00:09:00Z">
        <w:r>
          <w:t xml:space="preserve"> </w:t>
        </w:r>
      </w:ins>
      <w:ins w:id="1783" w:author="Sanino" w:date="2012-05-24T00:08:00Z">
        <w:r w:rsidRPr="00471352">
          <w:t>годин</w:t>
        </w:r>
      </w:ins>
      <w:ins w:id="1784" w:author="Sanino" w:date="2012-05-24T00:09:00Z">
        <w:r>
          <w:t xml:space="preserve"> </w:t>
        </w:r>
      </w:ins>
      <w:ins w:id="1785" w:author="Sanino" w:date="2012-05-24T00:08:00Z">
        <w:r w:rsidRPr="00471352">
          <w:t>на</w:t>
        </w:r>
      </w:ins>
      <w:ins w:id="1786" w:author="Sanino" w:date="2012-05-24T00:09:00Z">
        <w:r>
          <w:t xml:space="preserve"> </w:t>
        </w:r>
      </w:ins>
      <w:ins w:id="1787" w:author="Sanino" w:date="2012-05-24T00:08:00Z">
        <w:r w:rsidRPr="00471352">
          <w:t>тиждень.</w:t>
        </w:r>
      </w:ins>
      <w:ins w:id="1788" w:author="Sanino" w:date="2012-05-24T00:09:00Z">
        <w:r>
          <w:t xml:space="preserve"> </w:t>
        </w:r>
      </w:ins>
      <w:ins w:id="1789" w:author="Sanino" w:date="2012-05-24T00:08:00Z">
        <w:r w:rsidRPr="00471352">
          <w:t>При</w:t>
        </w:r>
      </w:ins>
      <w:ins w:id="1790" w:author="Sanino" w:date="2012-05-24T00:09:00Z">
        <w:r>
          <w:t xml:space="preserve"> </w:t>
        </w:r>
      </w:ins>
      <w:ins w:id="1791" w:author="Sanino" w:date="2012-05-24T00:08:00Z">
        <w:r w:rsidRPr="00471352">
          <w:t>цьому</w:t>
        </w:r>
      </w:ins>
      <w:ins w:id="1792" w:author="Sanino" w:date="2012-05-24T00:09:00Z">
        <w:r>
          <w:t xml:space="preserve"> </w:t>
        </w:r>
      </w:ins>
      <w:ins w:id="1793" w:author="Sanino" w:date="2012-05-24T00:08:00Z">
        <w:r w:rsidRPr="00471352">
          <w:t>в</w:t>
        </w:r>
      </w:ins>
      <w:ins w:id="1794" w:author="Sanino" w:date="2012-05-24T00:09:00Z">
        <w:r>
          <w:t xml:space="preserve"> </w:t>
        </w:r>
      </w:ins>
      <w:ins w:id="1795" w:author="Sanino" w:date="2012-05-24T00:08:00Z">
        <w:r w:rsidRPr="00471352">
          <w:t>зазначений</w:t>
        </w:r>
      </w:ins>
      <w:ins w:id="1796" w:author="Sanino" w:date="2012-05-24T00:09:00Z">
        <w:r>
          <w:t xml:space="preserve"> </w:t>
        </w:r>
      </w:ins>
      <w:ins w:id="1797" w:author="Sanino" w:date="2012-05-24T00:08:00Z">
        <w:r w:rsidRPr="00471352">
          <w:t>обсяг</w:t>
        </w:r>
      </w:ins>
      <w:ins w:id="1798" w:author="Sanino" w:date="2012-05-24T00:09:00Z">
        <w:r>
          <w:t xml:space="preserve"> </w:t>
        </w:r>
      </w:ins>
      <w:ins w:id="1799" w:author="Sanino" w:date="2012-05-24T00:08:00Z">
        <w:r w:rsidRPr="00471352">
          <w:t>не</w:t>
        </w:r>
      </w:ins>
      <w:ins w:id="1800" w:author="Sanino" w:date="2012-05-24T00:09:00Z">
        <w:r>
          <w:t xml:space="preserve"> </w:t>
        </w:r>
      </w:ins>
      <w:ins w:id="1801" w:author="Sanino" w:date="2012-05-24T00:08:00Z">
        <w:r w:rsidRPr="00471352">
          <w:t>входять</w:t>
        </w:r>
      </w:ins>
      <w:ins w:id="1802" w:author="Sanino" w:date="2012-05-24T00:09:00Z">
        <w:r>
          <w:t xml:space="preserve"> </w:t>
        </w:r>
      </w:ins>
      <w:ins w:id="1803" w:author="Sanino" w:date="2012-05-24T00:08:00Z">
        <w:r w:rsidRPr="00471352">
          <w:t>обов'язкові</w:t>
        </w:r>
      </w:ins>
      <w:ins w:id="1804" w:author="Sanino" w:date="2012-05-24T00:09:00Z">
        <w:r>
          <w:t xml:space="preserve"> </w:t>
        </w:r>
      </w:ins>
      <w:ins w:id="1805" w:author="Sanino" w:date="2012-05-24T00:08:00Z">
        <w:r w:rsidRPr="00471352">
          <w:t>практичні</w:t>
        </w:r>
      </w:ins>
      <w:ins w:id="1806" w:author="Sanino" w:date="2012-05-24T00:09:00Z">
        <w:r>
          <w:t xml:space="preserve"> </w:t>
        </w:r>
      </w:ins>
      <w:ins w:id="1807" w:author="Sanino" w:date="2012-05-24T00:08:00Z">
        <w:r w:rsidRPr="00471352">
          <w:t>з</w:t>
        </w:r>
        <w:r w:rsidRPr="00471352">
          <w:t>а</w:t>
        </w:r>
        <w:r w:rsidRPr="00471352">
          <w:t>няття</w:t>
        </w:r>
      </w:ins>
      <w:ins w:id="1808" w:author="Sanino" w:date="2012-05-24T00:09:00Z">
        <w:r>
          <w:t xml:space="preserve"> </w:t>
        </w:r>
      </w:ins>
      <w:ins w:id="1809" w:author="Sanino" w:date="2012-05-24T00:08:00Z">
        <w:r w:rsidRPr="00471352">
          <w:t>з</w:t>
        </w:r>
      </w:ins>
      <w:ins w:id="1810" w:author="Sanino" w:date="2012-05-24T00:09:00Z">
        <w:r>
          <w:t xml:space="preserve"> </w:t>
        </w:r>
      </w:ins>
      <w:ins w:id="1811" w:author="Sanino" w:date="2012-05-24T00:08:00Z">
        <w:r w:rsidRPr="00471352">
          <w:t>фізичної</w:t>
        </w:r>
      </w:ins>
      <w:ins w:id="1812" w:author="Sanino" w:date="2012-05-24T00:09:00Z">
        <w:r>
          <w:t xml:space="preserve"> </w:t>
        </w:r>
      </w:ins>
      <w:ins w:id="1813" w:author="Sanino" w:date="2012-05-24T00:08:00Z">
        <w:r w:rsidRPr="00471352">
          <w:t>культури</w:t>
        </w:r>
      </w:ins>
      <w:ins w:id="1814" w:author="Sanino" w:date="2012-05-24T00:09:00Z">
        <w:r>
          <w:t xml:space="preserve"> </w:t>
        </w:r>
      </w:ins>
      <w:ins w:id="1815" w:author="Sanino" w:date="2012-05-24T00:08:00Z">
        <w:r w:rsidRPr="00471352">
          <w:t>і</w:t>
        </w:r>
      </w:ins>
      <w:ins w:id="1816" w:author="Sanino" w:date="2012-05-24T00:09:00Z">
        <w:r>
          <w:t xml:space="preserve"> </w:t>
        </w:r>
      </w:ins>
      <w:ins w:id="1817" w:author="Sanino" w:date="2012-05-24T00:08:00Z">
        <w:r w:rsidRPr="00471352">
          <w:t>заняття</w:t>
        </w:r>
      </w:ins>
      <w:ins w:id="1818" w:author="Sanino" w:date="2012-05-24T00:09:00Z">
        <w:r>
          <w:t xml:space="preserve"> </w:t>
        </w:r>
      </w:ins>
      <w:ins w:id="1819" w:author="Sanino" w:date="2012-05-24T00:08:00Z">
        <w:r>
          <w:t>з</w:t>
        </w:r>
      </w:ins>
      <w:ins w:id="1820" w:author="Sanino" w:date="2012-05-24T00:09:00Z">
        <w:r>
          <w:t xml:space="preserve"> </w:t>
        </w:r>
      </w:ins>
      <w:ins w:id="1821" w:author="Sanino" w:date="2012-05-24T00:08:00Z">
        <w:r>
          <w:t>факультативних</w:t>
        </w:r>
      </w:ins>
      <w:ins w:id="1822" w:author="Sanino" w:date="2012-05-24T00:09:00Z">
        <w:r>
          <w:t xml:space="preserve"> </w:t>
        </w:r>
      </w:ins>
      <w:ins w:id="1823" w:author="Sanino" w:date="2012-05-24T00:08:00Z">
        <w:r w:rsidRPr="00471352">
          <w:t>дисциплін.</w:t>
        </w:r>
      </w:ins>
    </w:p>
    <w:p w:rsidR="00CA1412" w:rsidRDefault="00CA1412" w:rsidP="00CA1412">
      <w:pPr>
        <w:rPr>
          <w:ins w:id="1824" w:author="Sanino" w:date="2012-05-24T00:08:00Z"/>
        </w:rPr>
      </w:pPr>
      <w:ins w:id="1825" w:author="Sanino" w:date="2012-05-24T00:08:00Z">
        <w:r>
          <w:t>При</w:t>
        </w:r>
      </w:ins>
      <w:ins w:id="1826" w:author="Sanino" w:date="2012-05-24T00:09:00Z">
        <w:r>
          <w:t xml:space="preserve"> </w:t>
        </w:r>
      </w:ins>
      <w:ins w:id="1827" w:author="Sanino" w:date="2012-05-24T00:08:00Z">
        <w:r>
          <w:t>очно-заочній</w:t>
        </w:r>
      </w:ins>
      <w:ins w:id="1828" w:author="Sanino" w:date="2012-05-24T00:09:00Z">
        <w:r>
          <w:t xml:space="preserve"> </w:t>
        </w:r>
      </w:ins>
      <w:ins w:id="1829" w:author="Sanino" w:date="2012-05-24T00:08:00Z">
        <w:r w:rsidRPr="00471352">
          <w:t>(вечірн</w:t>
        </w:r>
        <w:r>
          <w:t>ій)</w:t>
        </w:r>
      </w:ins>
      <w:ins w:id="1830" w:author="Sanino" w:date="2012-05-24T00:09:00Z">
        <w:r>
          <w:t xml:space="preserve"> </w:t>
        </w:r>
      </w:ins>
      <w:ins w:id="1831" w:author="Sanino" w:date="2012-05-24T00:08:00Z">
        <w:r>
          <w:t>формі</w:t>
        </w:r>
      </w:ins>
      <w:ins w:id="1832" w:author="Sanino" w:date="2012-05-24T00:09:00Z">
        <w:r>
          <w:t xml:space="preserve"> </w:t>
        </w:r>
      </w:ins>
      <w:ins w:id="1833" w:author="Sanino" w:date="2012-05-24T00:08:00Z">
        <w:r w:rsidRPr="00471352">
          <w:t>навчання</w:t>
        </w:r>
      </w:ins>
      <w:ins w:id="1834" w:author="Sanino" w:date="2012-05-24T00:09:00Z">
        <w:r>
          <w:t xml:space="preserve"> </w:t>
        </w:r>
      </w:ins>
      <w:ins w:id="1835" w:author="Sanino" w:date="2012-05-24T00:08:00Z">
        <w:r w:rsidRPr="00471352">
          <w:t>обсяг</w:t>
        </w:r>
      </w:ins>
      <w:ins w:id="1836" w:author="Sanino" w:date="2012-05-24T00:09:00Z">
        <w:r>
          <w:t xml:space="preserve"> </w:t>
        </w:r>
      </w:ins>
      <w:ins w:id="1837" w:author="Sanino" w:date="2012-05-24T00:08:00Z">
        <w:r w:rsidRPr="00471352">
          <w:t>аудиторних</w:t>
        </w:r>
      </w:ins>
      <w:ins w:id="1838" w:author="Sanino" w:date="2012-05-24T00:09:00Z">
        <w:r>
          <w:t xml:space="preserve"> </w:t>
        </w:r>
      </w:ins>
      <w:ins w:id="1839" w:author="Sanino" w:date="2012-05-24T00:08:00Z">
        <w:r w:rsidRPr="00471352">
          <w:t>занять</w:t>
        </w:r>
      </w:ins>
      <w:ins w:id="1840" w:author="Sanino" w:date="2012-05-24T00:09:00Z">
        <w:r>
          <w:t xml:space="preserve"> </w:t>
        </w:r>
      </w:ins>
      <w:ins w:id="1841" w:author="Sanino" w:date="2012-05-24T00:08:00Z">
        <w:r w:rsidRPr="00471352">
          <w:t>повинен</w:t>
        </w:r>
      </w:ins>
      <w:ins w:id="1842" w:author="Sanino" w:date="2012-05-24T00:09:00Z">
        <w:r>
          <w:t xml:space="preserve"> </w:t>
        </w:r>
      </w:ins>
      <w:ins w:id="1843" w:author="Sanino" w:date="2012-05-24T00:08:00Z">
        <w:r w:rsidRPr="00471352">
          <w:t>бути</w:t>
        </w:r>
      </w:ins>
      <w:ins w:id="1844" w:author="Sanino" w:date="2012-05-24T00:09:00Z">
        <w:r>
          <w:t xml:space="preserve"> </w:t>
        </w:r>
      </w:ins>
      <w:ins w:id="1845" w:author="Sanino" w:date="2012-05-24T00:08:00Z">
        <w:r w:rsidRPr="00471352">
          <w:t>не</w:t>
        </w:r>
      </w:ins>
      <w:ins w:id="1846" w:author="Sanino" w:date="2012-05-24T00:09:00Z">
        <w:r>
          <w:t xml:space="preserve"> </w:t>
        </w:r>
      </w:ins>
      <w:ins w:id="1847" w:author="Sanino" w:date="2012-05-24T00:08:00Z">
        <w:r w:rsidRPr="00471352">
          <w:t>менше</w:t>
        </w:r>
      </w:ins>
      <w:ins w:id="1848" w:author="Sanino" w:date="2012-05-24T00:09:00Z">
        <w:r>
          <w:t xml:space="preserve"> </w:t>
        </w:r>
      </w:ins>
      <w:ins w:id="1849" w:author="Sanino" w:date="2012-05-24T00:08:00Z">
        <w:r w:rsidRPr="00471352">
          <w:t>10</w:t>
        </w:r>
      </w:ins>
      <w:ins w:id="1850" w:author="Sanino" w:date="2012-05-24T00:09:00Z">
        <w:r>
          <w:t xml:space="preserve"> </w:t>
        </w:r>
      </w:ins>
      <w:ins w:id="1851" w:author="Sanino" w:date="2012-05-24T00:08:00Z">
        <w:r w:rsidRPr="00471352">
          <w:t>годин</w:t>
        </w:r>
      </w:ins>
      <w:ins w:id="1852" w:author="Sanino" w:date="2012-05-24T00:09:00Z">
        <w:r>
          <w:t xml:space="preserve"> </w:t>
        </w:r>
      </w:ins>
      <w:ins w:id="1853" w:author="Sanino" w:date="2012-05-24T00:08:00Z">
        <w:r w:rsidRPr="00471352">
          <w:t>на</w:t>
        </w:r>
      </w:ins>
      <w:ins w:id="1854" w:author="Sanino" w:date="2012-05-24T00:09:00Z">
        <w:r>
          <w:t xml:space="preserve"> </w:t>
        </w:r>
      </w:ins>
      <w:ins w:id="1855" w:author="Sanino" w:date="2012-05-24T00:08:00Z">
        <w:r w:rsidRPr="00471352">
          <w:t>тиждень.</w:t>
        </w:r>
      </w:ins>
    </w:p>
    <w:p w:rsidR="00CA1412" w:rsidRDefault="00CA1412" w:rsidP="00CA1412">
      <w:pPr>
        <w:rPr>
          <w:ins w:id="1856" w:author="Sanino" w:date="2012-05-24T00:08:00Z"/>
        </w:rPr>
      </w:pPr>
      <w:ins w:id="1857" w:author="Sanino" w:date="2012-05-24T00:08:00Z">
        <w:r w:rsidRPr="00471352">
          <w:t>При</w:t>
        </w:r>
      </w:ins>
      <w:ins w:id="1858" w:author="Sanino" w:date="2012-05-24T00:09:00Z">
        <w:r>
          <w:t xml:space="preserve"> </w:t>
        </w:r>
      </w:ins>
      <w:ins w:id="1859" w:author="Sanino" w:date="2012-05-24T00:08:00Z">
        <w:r w:rsidRPr="00471352">
          <w:t>заочній</w:t>
        </w:r>
      </w:ins>
      <w:ins w:id="1860" w:author="Sanino" w:date="2012-05-24T00:09:00Z">
        <w:r>
          <w:t xml:space="preserve"> </w:t>
        </w:r>
      </w:ins>
      <w:ins w:id="1861" w:author="Sanino" w:date="2012-05-24T00:08:00Z">
        <w:r w:rsidRPr="00471352">
          <w:t>формі</w:t>
        </w:r>
      </w:ins>
      <w:ins w:id="1862" w:author="Sanino" w:date="2012-05-24T00:09:00Z">
        <w:r>
          <w:t xml:space="preserve"> </w:t>
        </w:r>
      </w:ins>
      <w:ins w:id="1863" w:author="Sanino" w:date="2012-05-24T00:08:00Z">
        <w:r w:rsidRPr="00471352">
          <w:t>навчання</w:t>
        </w:r>
      </w:ins>
      <w:ins w:id="1864" w:author="Sanino" w:date="2012-05-24T00:09:00Z">
        <w:r>
          <w:t xml:space="preserve"> </w:t>
        </w:r>
      </w:ins>
      <w:ins w:id="1865" w:author="Sanino" w:date="2012-05-24T00:08:00Z">
        <w:r w:rsidRPr="00471352">
          <w:t>студенту</w:t>
        </w:r>
      </w:ins>
      <w:ins w:id="1866" w:author="Sanino" w:date="2012-05-24T00:09:00Z">
        <w:r>
          <w:t xml:space="preserve"> </w:t>
        </w:r>
      </w:ins>
      <w:ins w:id="1867" w:author="Sanino" w:date="2012-05-24T00:08:00Z">
        <w:r w:rsidRPr="00471352">
          <w:t>повинна</w:t>
        </w:r>
      </w:ins>
      <w:ins w:id="1868" w:author="Sanino" w:date="2012-05-24T00:09:00Z">
        <w:r>
          <w:t xml:space="preserve"> </w:t>
        </w:r>
      </w:ins>
      <w:ins w:id="1869" w:author="Sanino" w:date="2012-05-24T00:08:00Z">
        <w:r w:rsidRPr="00471352">
          <w:t>бути</w:t>
        </w:r>
      </w:ins>
      <w:ins w:id="1870" w:author="Sanino" w:date="2012-05-24T00:09:00Z">
        <w:r>
          <w:t xml:space="preserve"> </w:t>
        </w:r>
      </w:ins>
      <w:ins w:id="1871" w:author="Sanino" w:date="2012-05-24T00:08:00Z">
        <w:r w:rsidRPr="00471352">
          <w:t>забезпечена</w:t>
        </w:r>
      </w:ins>
      <w:ins w:id="1872" w:author="Sanino" w:date="2012-05-24T00:09:00Z">
        <w:r>
          <w:t xml:space="preserve"> </w:t>
        </w:r>
      </w:ins>
      <w:ins w:id="1873" w:author="Sanino" w:date="2012-05-24T00:14:00Z">
        <w:r w:rsidRPr="00471352">
          <w:t>мо</w:t>
        </w:r>
        <w:r w:rsidRPr="00471352">
          <w:t>ж</w:t>
        </w:r>
        <w:r w:rsidRPr="00471352">
          <w:t>ливість</w:t>
        </w:r>
      </w:ins>
      <w:ins w:id="1874" w:author="Sanino" w:date="2012-05-24T00:09:00Z">
        <w:r>
          <w:t xml:space="preserve"> </w:t>
        </w:r>
      </w:ins>
      <w:ins w:id="1875" w:author="Sanino" w:date="2012-05-24T00:08:00Z">
        <w:r w:rsidRPr="00471352">
          <w:t>занять</w:t>
        </w:r>
      </w:ins>
      <w:ins w:id="1876" w:author="Sanino" w:date="2012-05-24T00:09:00Z">
        <w:r>
          <w:t xml:space="preserve"> </w:t>
        </w:r>
      </w:ins>
      <w:ins w:id="1877" w:author="Sanino" w:date="2012-05-24T00:08:00Z">
        <w:r w:rsidRPr="00471352">
          <w:t>з</w:t>
        </w:r>
      </w:ins>
      <w:ins w:id="1878" w:author="Sanino" w:date="2012-05-24T00:09:00Z">
        <w:r>
          <w:t xml:space="preserve"> </w:t>
        </w:r>
      </w:ins>
      <w:ins w:id="1879" w:author="Sanino" w:date="2012-05-24T00:08:00Z">
        <w:r w:rsidRPr="00471352">
          <w:t>викладачем</w:t>
        </w:r>
      </w:ins>
      <w:ins w:id="1880" w:author="Sanino" w:date="2012-05-24T00:09:00Z">
        <w:r>
          <w:t xml:space="preserve"> </w:t>
        </w:r>
      </w:ins>
      <w:ins w:id="1881" w:author="Sanino" w:date="2012-05-24T00:08:00Z">
        <w:r w:rsidRPr="00471352">
          <w:t>в</w:t>
        </w:r>
      </w:ins>
      <w:ins w:id="1882" w:author="Sanino" w:date="2012-05-24T00:09:00Z">
        <w:r>
          <w:t xml:space="preserve"> </w:t>
        </w:r>
      </w:ins>
      <w:ins w:id="1883" w:author="Sanino" w:date="2012-05-24T00:08:00Z">
        <w:r w:rsidRPr="00471352">
          <w:t>обсязі</w:t>
        </w:r>
      </w:ins>
      <w:ins w:id="1884" w:author="Sanino" w:date="2012-05-24T00:09:00Z">
        <w:r>
          <w:t xml:space="preserve"> </w:t>
        </w:r>
      </w:ins>
      <w:ins w:id="1885" w:author="Sanino" w:date="2012-05-24T00:08:00Z">
        <w:r w:rsidRPr="00471352">
          <w:t>не</w:t>
        </w:r>
      </w:ins>
      <w:ins w:id="1886" w:author="Sanino" w:date="2012-05-24T00:09:00Z">
        <w:r>
          <w:t xml:space="preserve"> </w:t>
        </w:r>
      </w:ins>
      <w:ins w:id="1887" w:author="Sanino" w:date="2012-05-24T00:08:00Z">
        <w:r w:rsidRPr="00471352">
          <w:t>менше</w:t>
        </w:r>
      </w:ins>
      <w:ins w:id="1888" w:author="Sanino" w:date="2012-05-24T00:09:00Z">
        <w:r>
          <w:t xml:space="preserve"> </w:t>
        </w:r>
      </w:ins>
      <w:ins w:id="1889" w:author="Sanino" w:date="2012-05-24T00:08:00Z">
        <w:r w:rsidRPr="00471352">
          <w:t>160</w:t>
        </w:r>
      </w:ins>
      <w:ins w:id="1890" w:author="Sanino" w:date="2012-05-24T00:09:00Z">
        <w:r>
          <w:t xml:space="preserve"> </w:t>
        </w:r>
      </w:ins>
      <w:ins w:id="1891" w:author="Sanino" w:date="2012-05-24T00:08:00Z">
        <w:r w:rsidRPr="00471352">
          <w:t>годин</w:t>
        </w:r>
      </w:ins>
      <w:ins w:id="1892" w:author="Sanino" w:date="2012-05-24T00:09:00Z">
        <w:r>
          <w:t xml:space="preserve"> </w:t>
        </w:r>
      </w:ins>
      <w:ins w:id="1893" w:author="Sanino" w:date="2012-05-24T00:08:00Z">
        <w:r w:rsidRPr="00471352">
          <w:t>на</w:t>
        </w:r>
      </w:ins>
      <w:ins w:id="1894" w:author="Sanino" w:date="2012-05-24T00:09:00Z">
        <w:r>
          <w:t xml:space="preserve"> </w:t>
        </w:r>
      </w:ins>
      <w:ins w:id="1895" w:author="Sanino" w:date="2012-05-24T00:08:00Z">
        <w:r w:rsidRPr="00471352">
          <w:t>рік.</w:t>
        </w:r>
      </w:ins>
    </w:p>
    <w:p w:rsidR="00CA1412" w:rsidRDefault="00CA1412" w:rsidP="00CA1412">
      <w:pPr>
        <w:rPr>
          <w:ins w:id="1896" w:author="Sanino" w:date="2012-05-24T00:08:00Z"/>
        </w:rPr>
      </w:pPr>
      <w:ins w:id="1897" w:author="Sanino" w:date="2012-05-24T00:08:00Z">
        <w:r w:rsidRPr="00471352">
          <w:t>Загальний</w:t>
        </w:r>
      </w:ins>
      <w:ins w:id="1898" w:author="Sanino" w:date="2012-05-24T00:09:00Z">
        <w:r>
          <w:t xml:space="preserve"> </w:t>
        </w:r>
      </w:ins>
      <w:ins w:id="1899" w:author="Sanino" w:date="2012-05-24T00:08:00Z">
        <w:r w:rsidRPr="00471352">
          <w:t>обсяг</w:t>
        </w:r>
      </w:ins>
      <w:ins w:id="1900" w:author="Sanino" w:date="2012-05-24T00:09:00Z">
        <w:r>
          <w:t xml:space="preserve"> </w:t>
        </w:r>
      </w:ins>
      <w:ins w:id="1901" w:author="Sanino" w:date="2012-05-24T00:08:00Z">
        <w:r w:rsidRPr="00471352">
          <w:t>канікулярного</w:t>
        </w:r>
      </w:ins>
      <w:ins w:id="1902" w:author="Sanino" w:date="2012-05-24T00:09:00Z">
        <w:r>
          <w:t xml:space="preserve"> </w:t>
        </w:r>
      </w:ins>
      <w:ins w:id="1903" w:author="Sanino" w:date="2012-05-24T00:08:00Z">
        <w:r w:rsidRPr="00471352">
          <w:t>часу</w:t>
        </w:r>
      </w:ins>
      <w:ins w:id="1904" w:author="Sanino" w:date="2012-05-24T00:09:00Z">
        <w:r>
          <w:t xml:space="preserve"> </w:t>
        </w:r>
      </w:ins>
      <w:ins w:id="1905" w:author="Sanino" w:date="2012-05-24T00:08:00Z">
        <w:r w:rsidRPr="00471352">
          <w:t>у</w:t>
        </w:r>
      </w:ins>
      <w:ins w:id="1906" w:author="Sanino" w:date="2012-05-24T00:09:00Z">
        <w:r>
          <w:t xml:space="preserve"> </w:t>
        </w:r>
      </w:ins>
      <w:ins w:id="1907" w:author="Sanino" w:date="2012-05-24T00:08:00Z">
        <w:r w:rsidRPr="00471352">
          <w:t>навчальному</w:t>
        </w:r>
      </w:ins>
      <w:ins w:id="1908" w:author="Sanino" w:date="2012-05-24T00:09:00Z">
        <w:r>
          <w:t xml:space="preserve"> </w:t>
        </w:r>
      </w:ins>
      <w:ins w:id="1909" w:author="Sanino" w:date="2012-05-24T00:08:00Z">
        <w:r w:rsidRPr="00471352">
          <w:t>році</w:t>
        </w:r>
      </w:ins>
      <w:ins w:id="1910" w:author="Sanino" w:date="2012-05-24T00:09:00Z">
        <w:r>
          <w:t xml:space="preserve"> </w:t>
        </w:r>
      </w:ins>
      <w:ins w:id="1911" w:author="Sanino" w:date="2012-05-24T00:08:00Z">
        <w:r w:rsidRPr="00471352">
          <w:t>має</w:t>
        </w:r>
      </w:ins>
      <w:ins w:id="1912" w:author="Sanino" w:date="2012-05-24T00:09:00Z">
        <w:r>
          <w:t xml:space="preserve"> </w:t>
        </w:r>
      </w:ins>
      <w:ins w:id="1913" w:author="Sanino" w:date="2012-05-24T00:08:00Z">
        <w:r w:rsidRPr="00471352">
          <w:t>становити</w:t>
        </w:r>
      </w:ins>
      <w:ins w:id="1914" w:author="Sanino" w:date="2012-05-24T00:09:00Z">
        <w:r>
          <w:t xml:space="preserve"> </w:t>
        </w:r>
      </w:ins>
      <w:ins w:id="1915" w:author="Sanino" w:date="2012-05-24T00:08:00Z">
        <w:r w:rsidRPr="00471352">
          <w:t>7-10</w:t>
        </w:r>
      </w:ins>
      <w:ins w:id="1916" w:author="Sanino" w:date="2012-05-24T00:09:00Z">
        <w:r>
          <w:t xml:space="preserve"> </w:t>
        </w:r>
      </w:ins>
      <w:ins w:id="1917" w:author="Sanino" w:date="2012-05-24T00:08:00Z">
        <w:r w:rsidRPr="00471352">
          <w:t>тижнів,</w:t>
        </w:r>
      </w:ins>
      <w:ins w:id="1918" w:author="Sanino" w:date="2012-05-24T00:09:00Z">
        <w:r>
          <w:t xml:space="preserve"> </w:t>
        </w:r>
      </w:ins>
      <w:ins w:id="1919" w:author="Sanino" w:date="2012-05-24T00:08:00Z">
        <w:r w:rsidRPr="00471352">
          <w:t>в</w:t>
        </w:r>
      </w:ins>
      <w:ins w:id="1920" w:author="Sanino" w:date="2012-05-24T00:09:00Z">
        <w:r>
          <w:t xml:space="preserve"> </w:t>
        </w:r>
      </w:ins>
      <w:ins w:id="1921" w:author="Sanino" w:date="2012-05-24T00:08:00Z">
        <w:r w:rsidRPr="00471352">
          <w:t>тому</w:t>
        </w:r>
      </w:ins>
      <w:ins w:id="1922" w:author="Sanino" w:date="2012-05-24T00:09:00Z">
        <w:r>
          <w:t xml:space="preserve"> </w:t>
        </w:r>
      </w:ins>
      <w:ins w:id="1923" w:author="Sanino" w:date="2012-05-24T00:08:00Z">
        <w:r w:rsidRPr="00471352">
          <w:t>числі</w:t>
        </w:r>
      </w:ins>
      <w:ins w:id="1924" w:author="Sanino" w:date="2012-05-24T00:09:00Z">
        <w:r>
          <w:t xml:space="preserve"> </w:t>
        </w:r>
      </w:ins>
      <w:ins w:id="1925" w:author="Sanino" w:date="2012-05-24T00:08:00Z">
        <w:r w:rsidRPr="00471352">
          <w:t>не</w:t>
        </w:r>
      </w:ins>
      <w:ins w:id="1926" w:author="Sanino" w:date="2012-05-24T00:09:00Z">
        <w:r>
          <w:t xml:space="preserve"> </w:t>
        </w:r>
      </w:ins>
      <w:ins w:id="1927" w:author="Sanino" w:date="2012-05-24T00:08:00Z">
        <w:r w:rsidRPr="00471352">
          <w:t>менше</w:t>
        </w:r>
      </w:ins>
      <w:ins w:id="1928" w:author="Sanino" w:date="2012-05-24T00:09:00Z">
        <w:r>
          <w:t xml:space="preserve"> </w:t>
        </w:r>
      </w:ins>
      <w:ins w:id="1929" w:author="Sanino" w:date="2012-05-24T00:08:00Z">
        <w:r w:rsidRPr="00471352">
          <w:t>двох</w:t>
        </w:r>
      </w:ins>
      <w:ins w:id="1930" w:author="Sanino" w:date="2012-05-24T00:09:00Z">
        <w:r>
          <w:t xml:space="preserve"> </w:t>
        </w:r>
      </w:ins>
      <w:ins w:id="1931" w:author="Sanino" w:date="2012-05-24T00:08:00Z">
        <w:r w:rsidRPr="00471352">
          <w:t>тижнів</w:t>
        </w:r>
      </w:ins>
      <w:ins w:id="1932" w:author="Sanino" w:date="2012-05-24T00:09:00Z">
        <w:r>
          <w:t xml:space="preserve"> </w:t>
        </w:r>
      </w:ins>
      <w:ins w:id="1933" w:author="Sanino" w:date="2012-05-24T00:08:00Z">
        <w:r w:rsidRPr="00471352">
          <w:t>в</w:t>
        </w:r>
      </w:ins>
      <w:ins w:id="1934" w:author="Sanino" w:date="2012-05-24T00:09:00Z">
        <w:r>
          <w:t xml:space="preserve"> </w:t>
        </w:r>
      </w:ins>
      <w:ins w:id="1935" w:author="Sanino" w:date="2012-05-24T00:08:00Z">
        <w:r w:rsidRPr="00471352">
          <w:t>зимовий</w:t>
        </w:r>
      </w:ins>
      <w:ins w:id="1936" w:author="Sanino" w:date="2012-05-24T00:09:00Z">
        <w:r>
          <w:t xml:space="preserve"> </w:t>
        </w:r>
      </w:ins>
      <w:ins w:id="1937" w:author="Sanino" w:date="2012-05-24T00:08:00Z">
        <w:r w:rsidRPr="00471352">
          <w:t>період.</w:t>
        </w:r>
      </w:ins>
    </w:p>
    <w:p w:rsidR="00CA1412" w:rsidRDefault="00CA1412" w:rsidP="00CA1412">
      <w:pPr>
        <w:rPr>
          <w:ins w:id="1938" w:author="Sanino" w:date="2012-05-24T00:08:00Z"/>
        </w:rPr>
      </w:pPr>
      <w:ins w:id="1939" w:author="Sanino" w:date="2012-05-24T00:08:00Z">
        <w:r w:rsidRPr="00471352">
          <w:lastRenderedPageBreak/>
          <w:t>Дисципліни</w:t>
        </w:r>
      </w:ins>
      <w:ins w:id="1940" w:author="Sanino" w:date="2012-05-24T00:09:00Z">
        <w:r>
          <w:t xml:space="preserve"> </w:t>
        </w:r>
      </w:ins>
      <w:ins w:id="1941" w:author="Sanino" w:date="2012-05-24T00:08:00Z">
        <w:r w:rsidRPr="00471352">
          <w:t>за</w:t>
        </w:r>
      </w:ins>
      <w:ins w:id="1942" w:author="Sanino" w:date="2012-05-24T00:09:00Z">
        <w:r>
          <w:t xml:space="preserve"> </w:t>
        </w:r>
      </w:ins>
      <w:ins w:id="1943" w:author="Sanino" w:date="2012-05-24T00:08:00Z">
        <w:r w:rsidRPr="00471352">
          <w:t>вибором</w:t>
        </w:r>
      </w:ins>
      <w:ins w:id="1944" w:author="Sanino" w:date="2012-05-24T00:09:00Z">
        <w:r>
          <w:t xml:space="preserve"> </w:t>
        </w:r>
      </w:ins>
      <w:ins w:id="1945" w:author="Sanino" w:date="2012-05-24T00:08:00Z">
        <w:r w:rsidRPr="00471352">
          <w:t>студента</w:t>
        </w:r>
      </w:ins>
      <w:ins w:id="1946" w:author="Sanino" w:date="2012-05-24T00:09:00Z">
        <w:r>
          <w:t xml:space="preserve"> </w:t>
        </w:r>
      </w:ins>
      <w:ins w:id="1947" w:author="Sanino" w:date="2012-05-24T00:08:00Z">
        <w:r w:rsidRPr="00471352">
          <w:t>є</w:t>
        </w:r>
      </w:ins>
      <w:ins w:id="1948" w:author="Sanino" w:date="2012-05-24T00:09:00Z">
        <w:r>
          <w:t xml:space="preserve"> </w:t>
        </w:r>
      </w:ins>
      <w:ins w:id="1949" w:author="Sanino" w:date="2012-05-24T00:08:00Z">
        <w:r w:rsidRPr="00471352">
          <w:t>обов'язковими</w:t>
        </w:r>
      </w:ins>
      <w:ins w:id="1950" w:author="Sanino" w:date="2012-05-24T00:09:00Z">
        <w:r>
          <w:t xml:space="preserve"> </w:t>
        </w:r>
      </w:ins>
      <w:ins w:id="1951" w:author="Sanino" w:date="2012-05-24T00:08:00Z">
        <w:r w:rsidRPr="00471352">
          <w:t>(студент</w:t>
        </w:r>
      </w:ins>
      <w:ins w:id="1952" w:author="Sanino" w:date="2012-05-24T00:09:00Z">
        <w:r>
          <w:t xml:space="preserve"> </w:t>
        </w:r>
      </w:ins>
      <w:ins w:id="1953" w:author="Sanino" w:date="2012-05-24T00:08:00Z">
        <w:r w:rsidRPr="00471352">
          <w:t>зобов'яз</w:t>
        </w:r>
        <w:r w:rsidRPr="00471352">
          <w:t>а</w:t>
        </w:r>
        <w:r w:rsidRPr="00471352">
          <w:t>ний</w:t>
        </w:r>
      </w:ins>
      <w:ins w:id="1954" w:author="Sanino" w:date="2012-05-24T00:09:00Z">
        <w:r>
          <w:t xml:space="preserve"> </w:t>
        </w:r>
      </w:ins>
      <w:ins w:id="1955" w:author="Sanino" w:date="2012-05-24T00:08:00Z">
        <w:r w:rsidRPr="00471352">
          <w:t>вибрати</w:t>
        </w:r>
      </w:ins>
      <w:ins w:id="1956" w:author="Sanino" w:date="2012-05-24T00:09:00Z">
        <w:r>
          <w:t xml:space="preserve"> </w:t>
        </w:r>
      </w:ins>
      <w:ins w:id="1957" w:author="Sanino" w:date="2012-05-24T00:08:00Z">
        <w:r w:rsidRPr="00471352">
          <w:t>для</w:t>
        </w:r>
      </w:ins>
      <w:ins w:id="1958" w:author="Sanino" w:date="2012-05-24T00:09:00Z">
        <w:r>
          <w:t xml:space="preserve"> </w:t>
        </w:r>
      </w:ins>
      <w:ins w:id="1959" w:author="Sanino" w:date="2012-05-24T00:08:00Z">
        <w:r w:rsidRPr="00471352">
          <w:t>вивчення</w:t>
        </w:r>
      </w:ins>
      <w:ins w:id="1960" w:author="Sanino" w:date="2012-05-24T00:09:00Z">
        <w:r>
          <w:t xml:space="preserve"> </w:t>
        </w:r>
      </w:ins>
      <w:ins w:id="1961" w:author="Sanino" w:date="2012-05-24T00:08:00Z">
        <w:r w:rsidRPr="00471352">
          <w:t>одну</w:t>
        </w:r>
      </w:ins>
      <w:ins w:id="1962" w:author="Sanino" w:date="2012-05-24T00:09:00Z">
        <w:r>
          <w:t xml:space="preserve"> </w:t>
        </w:r>
      </w:ins>
      <w:ins w:id="1963" w:author="Sanino" w:date="2012-05-24T00:08:00Z">
        <w:r w:rsidRPr="00471352">
          <w:t>або</w:t>
        </w:r>
      </w:ins>
      <w:ins w:id="1964" w:author="Sanino" w:date="2012-05-24T00:09:00Z">
        <w:r>
          <w:t xml:space="preserve"> </w:t>
        </w:r>
      </w:ins>
      <w:ins w:id="1965" w:author="Sanino" w:date="2012-05-24T00:08:00Z">
        <w:r w:rsidRPr="00471352">
          <w:t>декілька</w:t>
        </w:r>
      </w:ins>
      <w:ins w:id="1966" w:author="Sanino" w:date="2012-05-24T00:09:00Z">
        <w:r>
          <w:t xml:space="preserve"> </w:t>
        </w:r>
      </w:ins>
      <w:ins w:id="1967" w:author="Sanino" w:date="2012-05-24T00:08:00Z">
        <w:r w:rsidRPr="00471352">
          <w:t>із</w:t>
        </w:r>
      </w:ins>
      <w:ins w:id="1968" w:author="Sanino" w:date="2012-05-24T00:09:00Z">
        <w:r>
          <w:t xml:space="preserve"> </w:t>
        </w:r>
      </w:ins>
      <w:ins w:id="1969" w:author="Sanino" w:date="2012-05-24T00:08:00Z">
        <w:r w:rsidRPr="00471352">
          <w:t>запропонованих</w:t>
        </w:r>
      </w:ins>
      <w:ins w:id="1970" w:author="Sanino" w:date="2012-05-24T00:09:00Z">
        <w:r>
          <w:t xml:space="preserve"> </w:t>
        </w:r>
      </w:ins>
      <w:ins w:id="1971" w:author="Sanino" w:date="2012-05-24T00:08:00Z">
        <w:r w:rsidRPr="00471352">
          <w:t>дисциплін),</w:t>
        </w:r>
      </w:ins>
      <w:ins w:id="1972" w:author="Sanino" w:date="2012-05-24T00:09:00Z">
        <w:r>
          <w:t xml:space="preserve"> </w:t>
        </w:r>
      </w:ins>
      <w:ins w:id="1973" w:author="Sanino" w:date="2012-05-24T00:08:00Z">
        <w:r w:rsidRPr="00471352">
          <w:t>а</w:t>
        </w:r>
      </w:ins>
      <w:ins w:id="1974" w:author="Sanino" w:date="2012-05-24T00:09:00Z">
        <w:r>
          <w:t xml:space="preserve"> </w:t>
        </w:r>
      </w:ins>
      <w:ins w:id="1975" w:author="Sanino" w:date="2012-05-24T00:08:00Z">
        <w:r w:rsidRPr="00471352">
          <w:t>ф</w:t>
        </w:r>
        <w:r w:rsidRPr="00471352">
          <w:t>а</w:t>
        </w:r>
        <w:r w:rsidRPr="00471352">
          <w:t>культативні</w:t>
        </w:r>
      </w:ins>
      <w:ins w:id="1976" w:author="Sanino" w:date="2012-05-24T00:09:00Z">
        <w:r>
          <w:t xml:space="preserve"> </w:t>
        </w:r>
      </w:ins>
      <w:ins w:id="1977" w:author="Sanino" w:date="2012-05-24T00:08:00Z">
        <w:r w:rsidRPr="00471352">
          <w:t>дисципліни,</w:t>
        </w:r>
      </w:ins>
      <w:ins w:id="1978" w:author="Sanino" w:date="2012-05-24T00:09:00Z">
        <w:r>
          <w:t xml:space="preserve"> </w:t>
        </w:r>
      </w:ins>
      <w:ins w:id="1979" w:author="Sanino" w:date="2012-05-24T00:08:00Z">
        <w:r w:rsidRPr="00471352">
          <w:t>передбачені</w:t>
        </w:r>
      </w:ins>
      <w:ins w:id="1980" w:author="Sanino" w:date="2012-05-24T00:09:00Z">
        <w:r>
          <w:t xml:space="preserve"> </w:t>
        </w:r>
      </w:ins>
      <w:ins w:id="1981" w:author="Sanino" w:date="2012-05-24T00:08:00Z">
        <w:r w:rsidRPr="00471352">
          <w:t>навчальним</w:t>
        </w:r>
      </w:ins>
      <w:ins w:id="1982" w:author="Sanino" w:date="2012-05-24T00:09:00Z">
        <w:r>
          <w:t xml:space="preserve"> </w:t>
        </w:r>
      </w:ins>
      <w:ins w:id="1983" w:author="Sanino" w:date="2012-05-24T00:08:00Z">
        <w:r w:rsidRPr="00471352">
          <w:t>планом</w:t>
        </w:r>
      </w:ins>
      <w:ins w:id="1984" w:author="Sanino" w:date="2012-05-24T00:09:00Z">
        <w:r>
          <w:t xml:space="preserve"> </w:t>
        </w:r>
      </w:ins>
      <w:ins w:id="1985" w:author="Sanino" w:date="2012-05-24T00:08:00Z">
        <w:r w:rsidRPr="00471352">
          <w:t>вищого</w:t>
        </w:r>
      </w:ins>
      <w:ins w:id="1986" w:author="Sanino" w:date="2012-05-24T00:09:00Z">
        <w:r>
          <w:t xml:space="preserve"> </w:t>
        </w:r>
      </w:ins>
      <w:ins w:id="1987" w:author="Sanino" w:date="2012-05-24T00:08:00Z">
        <w:r w:rsidRPr="00471352">
          <w:t>навчальн</w:t>
        </w:r>
        <w:r w:rsidRPr="00471352">
          <w:t>о</w:t>
        </w:r>
        <w:r w:rsidRPr="00471352">
          <w:t>го</w:t>
        </w:r>
      </w:ins>
      <w:ins w:id="1988" w:author="Sanino" w:date="2012-05-24T00:09:00Z">
        <w:r>
          <w:t xml:space="preserve"> </w:t>
        </w:r>
      </w:ins>
      <w:ins w:id="1989" w:author="Sanino" w:date="2012-05-24T00:08:00Z">
        <w:r w:rsidRPr="00471352">
          <w:t>закладу,</w:t>
        </w:r>
      </w:ins>
      <w:ins w:id="1990" w:author="Sanino" w:date="2012-05-24T00:09:00Z">
        <w:r>
          <w:t xml:space="preserve"> </w:t>
        </w:r>
      </w:ins>
      <w:ins w:id="1991" w:author="Sanino" w:date="2012-05-24T00:08:00Z">
        <w:r w:rsidRPr="00471352">
          <w:t>не</w:t>
        </w:r>
      </w:ins>
      <w:ins w:id="1992" w:author="Sanino" w:date="2012-05-24T00:09:00Z">
        <w:r>
          <w:t xml:space="preserve"> </w:t>
        </w:r>
      </w:ins>
      <w:ins w:id="1993" w:author="Sanino" w:date="2012-05-24T00:08:00Z">
        <w:r w:rsidRPr="00471352">
          <w:t>є</w:t>
        </w:r>
      </w:ins>
      <w:ins w:id="1994" w:author="Sanino" w:date="2012-05-24T00:09:00Z">
        <w:r>
          <w:t xml:space="preserve"> </w:t>
        </w:r>
      </w:ins>
      <w:ins w:id="1995" w:author="Sanino" w:date="2012-05-24T00:08:00Z">
        <w:r w:rsidRPr="00471352">
          <w:t>обов'язковими</w:t>
        </w:r>
      </w:ins>
      <w:ins w:id="1996" w:author="Sanino" w:date="2012-05-24T00:09:00Z">
        <w:r>
          <w:t xml:space="preserve"> </w:t>
        </w:r>
      </w:ins>
      <w:ins w:id="1997" w:author="Sanino" w:date="2012-05-24T00:08:00Z">
        <w:r w:rsidRPr="00471352">
          <w:t>для</w:t>
        </w:r>
      </w:ins>
      <w:ins w:id="1998" w:author="Sanino" w:date="2012-05-24T00:09:00Z">
        <w:r>
          <w:t xml:space="preserve"> </w:t>
        </w:r>
      </w:ins>
      <w:ins w:id="1999" w:author="Sanino" w:date="2012-05-24T00:08:00Z">
        <w:r w:rsidRPr="00471352">
          <w:t>вивчення</w:t>
        </w:r>
      </w:ins>
      <w:ins w:id="2000" w:author="Sanino" w:date="2012-05-24T00:09:00Z">
        <w:r>
          <w:t xml:space="preserve"> </w:t>
        </w:r>
      </w:ins>
      <w:ins w:id="2001" w:author="Sanino" w:date="2012-05-24T00:08:00Z">
        <w:r w:rsidRPr="00471352">
          <w:t>студентом.</w:t>
        </w:r>
      </w:ins>
    </w:p>
    <w:p w:rsidR="00CA1412" w:rsidRDefault="00CA1412" w:rsidP="00CA1412">
      <w:pPr>
        <w:rPr>
          <w:ins w:id="2002" w:author="Sanino" w:date="2012-05-24T00:08:00Z"/>
        </w:rPr>
      </w:pPr>
      <w:ins w:id="2003" w:author="Sanino" w:date="2012-05-24T00:08:00Z">
        <w:r w:rsidRPr="00471352">
          <w:t>Курсові</w:t>
        </w:r>
      </w:ins>
      <w:ins w:id="2004" w:author="Sanino" w:date="2012-05-24T00:09:00Z">
        <w:r>
          <w:t xml:space="preserve"> </w:t>
        </w:r>
      </w:ins>
      <w:ins w:id="2005" w:author="Sanino" w:date="2012-05-24T00:08:00Z">
        <w:r w:rsidRPr="00471352">
          <w:t>роботи</w:t>
        </w:r>
      </w:ins>
      <w:ins w:id="2006" w:author="Sanino" w:date="2012-05-24T00:09:00Z">
        <w:r>
          <w:t xml:space="preserve"> </w:t>
        </w:r>
      </w:ins>
      <w:ins w:id="2007" w:author="Sanino" w:date="2012-05-24T00:08:00Z">
        <w:r w:rsidRPr="00471352">
          <w:t>(проекти),</w:t>
        </w:r>
      </w:ins>
      <w:ins w:id="2008" w:author="Sanino" w:date="2012-05-24T00:09:00Z">
        <w:r>
          <w:t xml:space="preserve"> </w:t>
        </w:r>
      </w:ins>
      <w:ins w:id="2009" w:author="Sanino" w:date="2012-05-24T00:08:00Z">
        <w:r w:rsidRPr="00471352">
          <w:t>а</w:t>
        </w:r>
      </w:ins>
      <w:ins w:id="2010" w:author="Sanino" w:date="2012-05-24T00:09:00Z">
        <w:r>
          <w:t xml:space="preserve"> </w:t>
        </w:r>
      </w:ins>
      <w:ins w:id="2011" w:author="Sanino" w:date="2012-05-24T00:08:00Z">
        <w:r w:rsidRPr="00471352">
          <w:t>також</w:t>
        </w:r>
      </w:ins>
      <w:ins w:id="2012" w:author="Sanino" w:date="2012-05-24T00:09:00Z">
        <w:r>
          <w:t xml:space="preserve"> </w:t>
        </w:r>
      </w:ins>
      <w:ins w:id="2013" w:author="Sanino" w:date="2012-05-24T00:08:00Z">
        <w:r w:rsidRPr="00471352">
          <w:t>атестація</w:t>
        </w:r>
      </w:ins>
      <w:ins w:id="2014" w:author="Sanino" w:date="2012-05-24T00:09:00Z">
        <w:r>
          <w:t xml:space="preserve"> </w:t>
        </w:r>
      </w:ins>
      <w:ins w:id="2015" w:author="Sanino" w:date="2012-05-24T00:08:00Z">
        <w:r w:rsidRPr="00471352">
          <w:t>(екзамени,</w:t>
        </w:r>
      </w:ins>
      <w:ins w:id="2016" w:author="Sanino" w:date="2012-05-24T00:09:00Z">
        <w:r>
          <w:t xml:space="preserve"> </w:t>
        </w:r>
      </w:ins>
      <w:ins w:id="2017" w:author="Sanino" w:date="2012-05-24T00:08:00Z">
        <w:r w:rsidRPr="00471352">
          <w:t>заліки)</w:t>
        </w:r>
      </w:ins>
      <w:ins w:id="2018" w:author="Sanino" w:date="2012-05-24T00:09:00Z">
        <w:r>
          <w:t xml:space="preserve"> </w:t>
        </w:r>
      </w:ins>
      <w:ins w:id="2019" w:author="Sanino" w:date="2012-05-24T00:08:00Z">
        <w:r w:rsidRPr="00471352">
          <w:t>розгл</w:t>
        </w:r>
        <w:r w:rsidRPr="00471352">
          <w:t>я</w:t>
        </w:r>
        <w:r w:rsidRPr="00471352">
          <w:t>даються</w:t>
        </w:r>
      </w:ins>
      <w:ins w:id="2020" w:author="Sanino" w:date="2012-05-24T00:09:00Z">
        <w:r>
          <w:t xml:space="preserve"> </w:t>
        </w:r>
      </w:ins>
      <w:ins w:id="2021" w:author="Sanino" w:date="2012-05-24T00:08:00Z">
        <w:r w:rsidRPr="00471352">
          <w:t>як</w:t>
        </w:r>
      </w:ins>
      <w:ins w:id="2022" w:author="Sanino" w:date="2012-05-24T00:09:00Z">
        <w:r>
          <w:t xml:space="preserve"> </w:t>
        </w:r>
      </w:ins>
      <w:ins w:id="2023" w:author="Sanino" w:date="2012-05-24T00:08:00Z">
        <w:r w:rsidRPr="00471352">
          <w:t>вид</w:t>
        </w:r>
      </w:ins>
      <w:ins w:id="2024" w:author="Sanino" w:date="2012-05-24T00:09:00Z">
        <w:r>
          <w:t xml:space="preserve"> </w:t>
        </w:r>
      </w:ins>
      <w:ins w:id="2025" w:author="Sanino" w:date="2012-05-24T00:08:00Z">
        <w:r w:rsidRPr="00471352">
          <w:t>навчальної</w:t>
        </w:r>
      </w:ins>
      <w:ins w:id="2026" w:author="Sanino" w:date="2012-05-24T00:09:00Z">
        <w:r>
          <w:t xml:space="preserve"> </w:t>
        </w:r>
      </w:ins>
      <w:ins w:id="2027" w:author="Sanino" w:date="2012-05-24T00:08:00Z">
        <w:r w:rsidRPr="00471352">
          <w:t>роботи</w:t>
        </w:r>
      </w:ins>
      <w:ins w:id="2028" w:author="Sanino" w:date="2012-05-24T00:09:00Z">
        <w:r>
          <w:t xml:space="preserve"> </w:t>
        </w:r>
      </w:ins>
      <w:ins w:id="2029" w:author="Sanino" w:date="2012-05-24T00:08:00Z">
        <w:r w:rsidRPr="00471352">
          <w:t>з</w:t>
        </w:r>
      </w:ins>
      <w:ins w:id="2030" w:author="Sanino" w:date="2012-05-24T00:09:00Z">
        <w:r>
          <w:t xml:space="preserve"> </w:t>
        </w:r>
      </w:ins>
      <w:ins w:id="2031" w:author="Sanino" w:date="2012-05-24T00:08:00Z">
        <w:r w:rsidRPr="00471352">
          <w:t>дисципліни</w:t>
        </w:r>
      </w:ins>
      <w:ins w:id="2032" w:author="Sanino" w:date="2012-05-24T00:09:00Z">
        <w:r>
          <w:t xml:space="preserve"> </w:t>
        </w:r>
      </w:ins>
      <w:ins w:id="2033" w:author="Sanino" w:date="2012-05-24T00:08:00Z">
        <w:r w:rsidRPr="00471352">
          <w:t>і</w:t>
        </w:r>
      </w:ins>
      <w:ins w:id="2034" w:author="Sanino" w:date="2012-05-24T00:09:00Z">
        <w:r>
          <w:t xml:space="preserve"> </w:t>
        </w:r>
      </w:ins>
      <w:ins w:id="2035" w:author="Sanino" w:date="2012-05-24T00:08:00Z">
        <w:r w:rsidRPr="00471352">
          <w:t>виконуються</w:t>
        </w:r>
      </w:ins>
      <w:ins w:id="2036" w:author="Sanino" w:date="2012-05-24T00:09:00Z">
        <w:r>
          <w:t xml:space="preserve"> </w:t>
        </w:r>
      </w:ins>
      <w:ins w:id="2037" w:author="Sanino" w:date="2012-05-24T00:08:00Z">
        <w:r w:rsidRPr="00471352">
          <w:t>в</w:t>
        </w:r>
      </w:ins>
      <w:ins w:id="2038" w:author="Sanino" w:date="2012-05-24T00:09:00Z">
        <w:r>
          <w:t xml:space="preserve"> </w:t>
        </w:r>
      </w:ins>
      <w:ins w:id="2039" w:author="Sanino" w:date="2012-05-24T00:08:00Z">
        <w:r w:rsidRPr="00471352">
          <w:t>м</w:t>
        </w:r>
        <w:r>
          <w:t>ежах</w:t>
        </w:r>
      </w:ins>
      <w:ins w:id="2040" w:author="Sanino" w:date="2012-05-24T00:09:00Z">
        <w:r>
          <w:t xml:space="preserve"> </w:t>
        </w:r>
      </w:ins>
      <w:ins w:id="2041" w:author="Sanino" w:date="2012-05-24T00:08:00Z">
        <w:r>
          <w:t>г</w:t>
        </w:r>
        <w:r>
          <w:t>о</w:t>
        </w:r>
        <w:r>
          <w:t>дин,</w:t>
        </w:r>
      </w:ins>
      <w:ins w:id="2042" w:author="Sanino" w:date="2012-05-24T00:09:00Z">
        <w:r>
          <w:t xml:space="preserve"> </w:t>
        </w:r>
      </w:ins>
      <w:ins w:id="2043" w:author="Sanino" w:date="2012-05-24T00:08:00Z">
        <w:r>
          <w:t>що</w:t>
        </w:r>
      </w:ins>
      <w:ins w:id="2044" w:author="Sanino" w:date="2012-05-24T00:09:00Z">
        <w:r>
          <w:t xml:space="preserve"> </w:t>
        </w:r>
      </w:ins>
      <w:ins w:id="2045" w:author="Sanino" w:date="2012-05-24T00:08:00Z">
        <w:r>
          <w:t>відводяться</w:t>
        </w:r>
      </w:ins>
      <w:ins w:id="2046" w:author="Sanino" w:date="2012-05-24T00:09:00Z">
        <w:r>
          <w:t xml:space="preserve"> </w:t>
        </w:r>
      </w:ins>
      <w:ins w:id="2047" w:author="Sanino" w:date="2012-05-24T00:08:00Z">
        <w:r>
          <w:t>на</w:t>
        </w:r>
      </w:ins>
      <w:ins w:id="2048" w:author="Sanino" w:date="2012-05-24T00:09:00Z">
        <w:r>
          <w:t xml:space="preserve"> </w:t>
        </w:r>
      </w:ins>
      <w:ins w:id="2049" w:author="Sanino" w:date="2012-05-24T00:08:00Z">
        <w:r>
          <w:t>їх</w:t>
        </w:r>
      </w:ins>
      <w:ins w:id="2050" w:author="Sanino" w:date="2012-05-24T00:09:00Z">
        <w:r>
          <w:t xml:space="preserve"> </w:t>
        </w:r>
      </w:ins>
      <w:ins w:id="2051" w:author="Sanino" w:date="2012-05-24T00:08:00Z">
        <w:r w:rsidRPr="00471352">
          <w:t>навчання.</w:t>
        </w:r>
      </w:ins>
    </w:p>
    <w:p w:rsidR="00CA1412" w:rsidRDefault="00CA1412" w:rsidP="00CA1412">
      <w:pPr>
        <w:rPr>
          <w:ins w:id="2052" w:author="Sanino" w:date="2012-05-24T00:08:00Z"/>
        </w:rPr>
      </w:pPr>
      <w:ins w:id="2053" w:author="Sanino" w:date="2012-05-24T00:08:00Z">
        <w:r w:rsidRPr="00471352">
          <w:t>Самостійна</w:t>
        </w:r>
      </w:ins>
      <w:ins w:id="2054" w:author="Sanino" w:date="2012-05-24T00:09:00Z">
        <w:r>
          <w:t xml:space="preserve"> </w:t>
        </w:r>
      </w:ins>
      <w:ins w:id="2055" w:author="Sanino" w:date="2012-05-24T00:08:00Z">
        <w:r w:rsidRPr="00471352">
          <w:t>робота</w:t>
        </w:r>
      </w:ins>
      <w:ins w:id="2056" w:author="Sanino" w:date="2012-05-24T00:09:00Z">
        <w:r>
          <w:t xml:space="preserve"> </w:t>
        </w:r>
      </w:ins>
      <w:ins w:id="2057" w:author="Sanino" w:date="2012-05-24T00:08:00Z">
        <w:r w:rsidRPr="00471352">
          <w:t>студента</w:t>
        </w:r>
      </w:ins>
      <w:ins w:id="2058" w:author="Sanino" w:date="2012-05-24T00:09:00Z">
        <w:r>
          <w:t xml:space="preserve"> </w:t>
        </w:r>
      </w:ins>
      <w:ins w:id="2059" w:author="Sanino" w:date="2012-05-24T00:08:00Z">
        <w:r w:rsidRPr="00471352">
          <w:t>при</w:t>
        </w:r>
      </w:ins>
      <w:ins w:id="2060" w:author="Sanino" w:date="2012-05-24T00:09:00Z">
        <w:r>
          <w:t xml:space="preserve"> </w:t>
        </w:r>
      </w:ins>
      <w:ins w:id="2061" w:author="Sanino" w:date="2012-05-24T00:08:00Z">
        <w:r w:rsidRPr="00471352">
          <w:t>підготовці</w:t>
        </w:r>
      </w:ins>
      <w:ins w:id="2062" w:author="Sanino" w:date="2012-05-24T00:09:00Z">
        <w:r>
          <w:t xml:space="preserve"> </w:t>
        </w:r>
      </w:ins>
      <w:ins w:id="2063" w:author="Sanino" w:date="2012-05-24T00:08:00Z">
        <w:r w:rsidRPr="00471352">
          <w:t>до</w:t>
        </w:r>
      </w:ins>
      <w:ins w:id="2064" w:author="Sanino" w:date="2012-05-24T00:09:00Z">
        <w:r>
          <w:t xml:space="preserve"> </w:t>
        </w:r>
      </w:ins>
      <w:ins w:id="2065" w:author="Sanino" w:date="2012-05-24T00:08:00Z">
        <w:r w:rsidRPr="00471352">
          <w:t>іспитів</w:t>
        </w:r>
      </w:ins>
      <w:ins w:id="2066" w:author="Sanino" w:date="2012-05-24T00:09:00Z">
        <w:r>
          <w:t xml:space="preserve"> </w:t>
        </w:r>
      </w:ins>
      <w:ins w:id="2067" w:author="Sanino" w:date="2012-05-24T00:08:00Z">
        <w:r w:rsidRPr="00471352">
          <w:t>розглядається</w:t>
        </w:r>
      </w:ins>
      <w:ins w:id="2068" w:author="Sanino" w:date="2012-05-24T00:09:00Z">
        <w:r>
          <w:t xml:space="preserve"> </w:t>
        </w:r>
      </w:ins>
      <w:ins w:id="2069" w:author="Sanino" w:date="2012-05-24T00:08:00Z">
        <w:r w:rsidRPr="00471352">
          <w:t>як</w:t>
        </w:r>
      </w:ins>
      <w:ins w:id="2070" w:author="Sanino" w:date="2012-05-24T00:09:00Z">
        <w:r>
          <w:t xml:space="preserve"> </w:t>
        </w:r>
      </w:ins>
      <w:ins w:id="2071" w:author="Sanino" w:date="2012-05-24T00:08:00Z">
        <w:r w:rsidRPr="00471352">
          <w:t>вид</w:t>
        </w:r>
      </w:ins>
      <w:ins w:id="2072" w:author="Sanino" w:date="2012-05-24T00:09:00Z">
        <w:r>
          <w:t xml:space="preserve"> </w:t>
        </w:r>
      </w:ins>
      <w:ins w:id="2073" w:author="Sanino" w:date="2012-05-24T00:08:00Z">
        <w:r w:rsidRPr="00471352">
          <w:t>навчального</w:t>
        </w:r>
      </w:ins>
      <w:ins w:id="2074" w:author="Sanino" w:date="2012-05-24T00:09:00Z">
        <w:r>
          <w:t xml:space="preserve"> </w:t>
        </w:r>
      </w:ins>
      <w:ins w:id="2075" w:author="Sanino" w:date="2012-05-24T00:08:00Z">
        <w:r w:rsidRPr="00471352">
          <w:t>навантаження</w:t>
        </w:r>
      </w:ins>
      <w:ins w:id="2076" w:author="Sanino" w:date="2012-05-24T00:09:00Z">
        <w:r>
          <w:t xml:space="preserve"> </w:t>
        </w:r>
      </w:ins>
      <w:ins w:id="2077" w:author="Sanino" w:date="2012-05-24T00:08:00Z">
        <w:r w:rsidRPr="00471352">
          <w:t>з</w:t>
        </w:r>
      </w:ins>
      <w:ins w:id="2078" w:author="Sanino" w:date="2012-05-24T00:09:00Z">
        <w:r>
          <w:t xml:space="preserve"> </w:t>
        </w:r>
      </w:ins>
      <w:ins w:id="2079" w:author="Sanino" w:date="2012-05-24T00:08:00Z">
        <w:r w:rsidRPr="00471352">
          <w:t>дисципліни</w:t>
        </w:r>
      </w:ins>
      <w:ins w:id="2080" w:author="Sanino" w:date="2012-05-24T00:09:00Z">
        <w:r>
          <w:t xml:space="preserve"> </w:t>
        </w:r>
      </w:ins>
      <w:ins w:id="2081" w:author="Sanino" w:date="2012-05-24T00:08:00Z">
        <w:r w:rsidRPr="00471352">
          <w:t>і</w:t>
        </w:r>
      </w:ins>
      <w:ins w:id="2082" w:author="Sanino" w:date="2012-05-24T00:09:00Z">
        <w:r>
          <w:t xml:space="preserve"> </w:t>
        </w:r>
      </w:ins>
      <w:ins w:id="2083" w:author="Sanino" w:date="2012-05-24T00:08:00Z">
        <w:r w:rsidRPr="00471352">
          <w:t>виконується</w:t>
        </w:r>
      </w:ins>
      <w:ins w:id="2084" w:author="Sanino" w:date="2012-05-24T00:09:00Z">
        <w:r>
          <w:t xml:space="preserve"> </w:t>
        </w:r>
      </w:ins>
      <w:ins w:id="2085" w:author="Sanino" w:date="2012-05-24T00:08:00Z">
        <w:r w:rsidRPr="00471352">
          <w:t>в</w:t>
        </w:r>
      </w:ins>
      <w:ins w:id="2086" w:author="Sanino" w:date="2012-05-24T00:09:00Z">
        <w:r>
          <w:t xml:space="preserve"> </w:t>
        </w:r>
      </w:ins>
      <w:ins w:id="2087" w:author="Sanino" w:date="2012-05-24T00:08:00Z">
        <w:r w:rsidRPr="00471352">
          <w:t>межах</w:t>
        </w:r>
      </w:ins>
      <w:ins w:id="2088" w:author="Sanino" w:date="2012-05-24T00:09:00Z">
        <w:r>
          <w:t xml:space="preserve"> </w:t>
        </w:r>
      </w:ins>
      <w:ins w:id="2089" w:author="Sanino" w:date="2012-05-24T00:08:00Z">
        <w:r w:rsidRPr="00471352">
          <w:t>годин,</w:t>
        </w:r>
      </w:ins>
      <w:ins w:id="2090" w:author="Sanino" w:date="2012-05-24T00:09:00Z">
        <w:r>
          <w:t xml:space="preserve"> </w:t>
        </w:r>
      </w:ins>
      <w:ins w:id="2091" w:author="Sanino" w:date="2012-05-24T00:08:00Z">
        <w:r w:rsidRPr="00471352">
          <w:t>що</w:t>
        </w:r>
      </w:ins>
      <w:ins w:id="2092" w:author="Sanino" w:date="2012-05-24T00:09:00Z">
        <w:r>
          <w:t xml:space="preserve"> </w:t>
        </w:r>
      </w:ins>
      <w:ins w:id="2093" w:author="Sanino" w:date="2012-05-24T00:08:00Z">
        <w:r w:rsidRPr="00471352">
          <w:t>відводяться</w:t>
        </w:r>
      </w:ins>
      <w:ins w:id="2094" w:author="Sanino" w:date="2012-05-24T00:09:00Z">
        <w:r>
          <w:t xml:space="preserve"> </w:t>
        </w:r>
      </w:ins>
      <w:ins w:id="2095" w:author="Sanino" w:date="2012-05-24T00:08:00Z">
        <w:r w:rsidRPr="00471352">
          <w:t>на</w:t>
        </w:r>
      </w:ins>
      <w:ins w:id="2096" w:author="Sanino" w:date="2012-05-24T00:09:00Z">
        <w:r>
          <w:t xml:space="preserve"> </w:t>
        </w:r>
      </w:ins>
      <w:ins w:id="2097" w:author="Sanino" w:date="2012-05-24T00:08:00Z">
        <w:r w:rsidRPr="00471352">
          <w:t>її</w:t>
        </w:r>
      </w:ins>
      <w:ins w:id="2098" w:author="Sanino" w:date="2012-05-24T00:09:00Z">
        <w:r>
          <w:t xml:space="preserve"> </w:t>
        </w:r>
      </w:ins>
      <w:ins w:id="2099" w:author="Sanino" w:date="2012-05-24T00:08:00Z">
        <w:r w:rsidRPr="00471352">
          <w:t>вивчення</w:t>
        </w:r>
      </w:ins>
      <w:ins w:id="2100" w:author="Sanino" w:date="2012-05-24T00:09:00Z">
        <w:r>
          <w:t xml:space="preserve"> </w:t>
        </w:r>
      </w:ins>
      <w:ins w:id="2101" w:author="Sanino" w:date="2012-05-24T00:08:00Z">
        <w:r w:rsidRPr="00471352">
          <w:t>(з</w:t>
        </w:r>
      </w:ins>
      <w:ins w:id="2102" w:author="Sanino" w:date="2012-05-24T00:09:00Z">
        <w:r>
          <w:t xml:space="preserve"> </w:t>
        </w:r>
      </w:ins>
      <w:ins w:id="2103" w:author="Sanino" w:date="2012-05-24T00:08:00Z">
        <w:r w:rsidRPr="00471352">
          <w:t>розрахунку</w:t>
        </w:r>
      </w:ins>
      <w:ins w:id="2104" w:author="Sanino" w:date="2012-05-24T00:09:00Z">
        <w:r>
          <w:t xml:space="preserve"> </w:t>
        </w:r>
      </w:ins>
      <w:ins w:id="2105" w:author="Sanino" w:date="2012-05-24T00:08:00Z">
        <w:r w:rsidRPr="00471352">
          <w:t>в</w:t>
        </w:r>
      </w:ins>
      <w:ins w:id="2106" w:author="Sanino" w:date="2012-05-24T00:09:00Z">
        <w:r>
          <w:t xml:space="preserve"> </w:t>
        </w:r>
      </w:ins>
      <w:ins w:id="2107" w:author="Sanino" w:date="2012-05-24T00:08:00Z">
        <w:r w:rsidRPr="00471352">
          <w:t>середньому</w:t>
        </w:r>
      </w:ins>
      <w:ins w:id="2108" w:author="Sanino" w:date="2012-05-24T00:09:00Z">
        <w:r>
          <w:t xml:space="preserve"> </w:t>
        </w:r>
      </w:ins>
      <w:ins w:id="2109" w:author="Sanino" w:date="2012-05-24T00:08:00Z">
        <w:r w:rsidRPr="00471352">
          <w:t>30</w:t>
        </w:r>
      </w:ins>
      <w:ins w:id="2110" w:author="Sanino" w:date="2012-05-24T00:09:00Z">
        <w:r>
          <w:t xml:space="preserve"> </w:t>
        </w:r>
      </w:ins>
      <w:ins w:id="2111" w:author="Sanino" w:date="2012-05-24T00:08:00Z">
        <w:r w:rsidRPr="00471352">
          <w:t>годин</w:t>
        </w:r>
      </w:ins>
      <w:ins w:id="2112" w:author="Sanino" w:date="2012-05-24T00:09:00Z">
        <w:r>
          <w:t xml:space="preserve"> </w:t>
        </w:r>
      </w:ins>
      <w:ins w:id="2113" w:author="Sanino" w:date="2012-05-24T00:08:00Z">
        <w:r w:rsidRPr="00471352">
          <w:t>на</w:t>
        </w:r>
      </w:ins>
      <w:ins w:id="2114" w:author="Sanino" w:date="2012-05-24T00:09:00Z">
        <w:r>
          <w:t xml:space="preserve"> </w:t>
        </w:r>
      </w:ins>
      <w:ins w:id="2115" w:author="Sanino" w:date="2012-05-24T00:08:00Z">
        <w:r w:rsidRPr="00471352">
          <w:t>підгото</w:t>
        </w:r>
        <w:r w:rsidRPr="00471352">
          <w:t>в</w:t>
        </w:r>
        <w:r w:rsidRPr="00471352">
          <w:t>ку,</w:t>
        </w:r>
      </w:ins>
      <w:ins w:id="2116" w:author="Sanino" w:date="2012-05-24T00:09:00Z">
        <w:r>
          <w:t xml:space="preserve"> </w:t>
        </w:r>
      </w:ins>
      <w:ins w:id="2117" w:author="Sanino" w:date="2012-05-24T00:08:00Z">
        <w:r w:rsidRPr="00471352">
          <w:t>здачу</w:t>
        </w:r>
      </w:ins>
      <w:ins w:id="2118" w:author="Sanino" w:date="2012-05-24T00:09:00Z">
        <w:r>
          <w:t xml:space="preserve"> </w:t>
        </w:r>
      </w:ins>
      <w:ins w:id="2119" w:author="Sanino" w:date="2012-05-24T00:08:00Z">
        <w:r w:rsidRPr="00471352">
          <w:t>і</w:t>
        </w:r>
      </w:ins>
      <w:ins w:id="2120" w:author="Sanino" w:date="2012-05-24T00:09:00Z">
        <w:r>
          <w:t xml:space="preserve"> </w:t>
        </w:r>
      </w:ins>
      <w:ins w:id="2121" w:author="Sanino" w:date="2012-05-24T00:08:00Z">
        <w:r w:rsidRPr="00471352">
          <w:t>перескладання</w:t>
        </w:r>
      </w:ins>
      <w:ins w:id="2122" w:author="Sanino" w:date="2012-05-24T00:09:00Z">
        <w:r>
          <w:t xml:space="preserve"> </w:t>
        </w:r>
      </w:ins>
      <w:ins w:id="2123" w:author="Sanino" w:date="2012-05-24T00:08:00Z">
        <w:r w:rsidRPr="00471352">
          <w:t>одного</w:t>
        </w:r>
      </w:ins>
      <w:ins w:id="2124" w:author="Sanino" w:date="2012-05-24T00:09:00Z">
        <w:r>
          <w:t xml:space="preserve"> </w:t>
        </w:r>
      </w:ins>
      <w:ins w:id="2125" w:author="Sanino" w:date="2012-05-24T00:08:00Z">
        <w:r w:rsidRPr="00471352">
          <w:t>іспиту).</w:t>
        </w:r>
      </w:ins>
      <w:ins w:id="2126" w:author="Sanino" w:date="2012-05-24T00:09:00Z">
        <w:r>
          <w:t xml:space="preserve"> </w:t>
        </w:r>
      </w:ins>
      <w:ins w:id="2127" w:author="Sanino" w:date="2012-05-24T00:08:00Z">
        <w:r w:rsidRPr="00471352">
          <w:t>Для</w:t>
        </w:r>
      </w:ins>
      <w:ins w:id="2128" w:author="Sanino" w:date="2012-05-24T00:09:00Z">
        <w:r>
          <w:t xml:space="preserve"> </w:t>
        </w:r>
      </w:ins>
      <w:ins w:id="2129" w:author="Sanino" w:date="2012-05-24T00:08:00Z">
        <w:r w:rsidRPr="00471352">
          <w:t>заліку,</w:t>
        </w:r>
      </w:ins>
      <w:ins w:id="2130" w:author="Sanino" w:date="2012-05-24T00:09:00Z">
        <w:r>
          <w:t xml:space="preserve"> </w:t>
        </w:r>
      </w:ins>
      <w:ins w:id="2131" w:author="Sanino" w:date="2012-05-24T00:08:00Z">
        <w:r>
          <w:t>що</w:t>
        </w:r>
      </w:ins>
      <w:ins w:id="2132" w:author="Sanino" w:date="2012-05-24T00:09:00Z">
        <w:r>
          <w:t xml:space="preserve"> </w:t>
        </w:r>
      </w:ins>
      <w:ins w:id="2133" w:author="Sanino" w:date="2012-05-24T00:08:00Z">
        <w:r>
          <w:t>є</w:t>
        </w:r>
      </w:ins>
      <w:ins w:id="2134" w:author="Sanino" w:date="2012-05-24T00:09:00Z">
        <w:r>
          <w:t xml:space="preserve"> </w:t>
        </w:r>
      </w:ins>
      <w:ins w:id="2135" w:author="Sanino" w:date="2012-05-24T00:08:00Z">
        <w:r>
          <w:t>наявним</w:t>
        </w:r>
      </w:ins>
      <w:ins w:id="2136" w:author="Sanino" w:date="2012-05-24T00:09:00Z">
        <w:r>
          <w:t xml:space="preserve"> </w:t>
        </w:r>
      </w:ins>
      <w:ins w:id="2137" w:author="Sanino" w:date="2012-05-24T00:08:00Z">
        <w:r w:rsidRPr="00471352">
          <w:t>в</w:t>
        </w:r>
      </w:ins>
      <w:ins w:id="2138" w:author="Sanino" w:date="2012-05-24T00:09:00Z">
        <w:r>
          <w:t xml:space="preserve"> </w:t>
        </w:r>
      </w:ins>
      <w:ins w:id="2139" w:author="Sanino" w:date="2012-05-24T00:08:00Z">
        <w:r w:rsidRPr="00471352">
          <w:t>навч</w:t>
        </w:r>
        <w:r w:rsidRPr="00471352">
          <w:t>а</w:t>
        </w:r>
        <w:r w:rsidRPr="00471352">
          <w:t>льному</w:t>
        </w:r>
      </w:ins>
      <w:ins w:id="2140" w:author="Sanino" w:date="2012-05-24T00:09:00Z">
        <w:r>
          <w:t xml:space="preserve"> </w:t>
        </w:r>
      </w:ins>
      <w:ins w:id="2141" w:author="Sanino" w:date="2012-05-24T00:08:00Z">
        <w:r w:rsidRPr="00471352">
          <w:t>плані,</w:t>
        </w:r>
      </w:ins>
      <w:ins w:id="2142" w:author="Sanino" w:date="2012-05-24T00:09:00Z">
        <w:r>
          <w:t xml:space="preserve"> </w:t>
        </w:r>
      </w:ins>
      <w:ins w:id="2143" w:author="Sanino" w:date="2012-05-24T00:08:00Z">
        <w:r w:rsidRPr="00471352">
          <w:t>норматив</w:t>
        </w:r>
      </w:ins>
      <w:ins w:id="2144" w:author="Sanino" w:date="2012-05-24T00:09:00Z">
        <w:r>
          <w:t xml:space="preserve"> </w:t>
        </w:r>
      </w:ins>
      <w:ins w:id="2145" w:author="Sanino" w:date="2012-05-24T00:08:00Z">
        <w:r w:rsidRPr="00471352">
          <w:t>встановлюється</w:t>
        </w:r>
      </w:ins>
      <w:ins w:id="2146" w:author="Sanino" w:date="2012-05-24T00:09:00Z">
        <w:r>
          <w:t xml:space="preserve"> </w:t>
        </w:r>
      </w:ins>
      <w:ins w:id="2147" w:author="Sanino" w:date="2012-05-24T00:08:00Z">
        <w:r w:rsidRPr="00471352">
          <w:t>з</w:t>
        </w:r>
      </w:ins>
      <w:ins w:id="2148" w:author="Sanino" w:date="2012-05-24T00:09:00Z">
        <w:r>
          <w:t xml:space="preserve"> </w:t>
        </w:r>
      </w:ins>
      <w:ins w:id="2149" w:author="Sanino" w:date="2012-05-24T00:08:00Z">
        <w:r w:rsidRPr="00471352">
          <w:t>коефіцієнтом</w:t>
        </w:r>
      </w:ins>
      <w:ins w:id="2150" w:author="Sanino" w:date="2012-05-24T00:09:00Z">
        <w:r>
          <w:t xml:space="preserve"> </w:t>
        </w:r>
      </w:ins>
      <w:ins w:id="2151" w:author="Sanino" w:date="2012-05-24T00:08:00Z">
        <w:r w:rsidRPr="00471352">
          <w:t>0,5,</w:t>
        </w:r>
      </w:ins>
      <w:ins w:id="2152" w:author="Sanino" w:date="2012-05-24T00:09:00Z">
        <w:r>
          <w:t xml:space="preserve"> </w:t>
        </w:r>
      </w:ins>
      <w:ins w:id="2153" w:author="Sanino" w:date="2012-05-24T00:08:00Z">
        <w:r w:rsidRPr="00471352">
          <w:t>тобто</w:t>
        </w:r>
      </w:ins>
      <w:ins w:id="2154" w:author="Sanino" w:date="2012-05-24T00:09:00Z">
        <w:r>
          <w:t xml:space="preserve"> </w:t>
        </w:r>
      </w:ins>
      <w:ins w:id="2155" w:author="Sanino" w:date="2012-05-24T00:08:00Z">
        <w:r w:rsidRPr="00471352">
          <w:t>15</w:t>
        </w:r>
      </w:ins>
      <w:ins w:id="2156" w:author="Sanino" w:date="2012-05-24T00:09:00Z">
        <w:r>
          <w:t xml:space="preserve"> </w:t>
        </w:r>
      </w:ins>
      <w:ins w:id="2157" w:author="Sanino" w:date="2012-05-24T00:08:00Z">
        <w:r w:rsidRPr="00471352">
          <w:t>годин.</w:t>
        </w:r>
      </w:ins>
    </w:p>
    <w:p w:rsidR="00CA1412" w:rsidRDefault="00CA1412" w:rsidP="00CA1412">
      <w:pPr>
        <w:rPr>
          <w:ins w:id="2158" w:author="Sanino" w:date="2012-05-24T00:08:00Z"/>
        </w:rPr>
      </w:pPr>
      <w:ins w:id="2159" w:author="Sanino" w:date="2012-05-24T00:08:00Z">
        <w:r w:rsidRPr="00471352">
          <w:t>Оцінка</w:t>
        </w:r>
      </w:ins>
      <w:ins w:id="2160" w:author="Sanino" w:date="2012-05-24T00:09:00Z">
        <w:r>
          <w:t xml:space="preserve"> </w:t>
        </w:r>
      </w:ins>
      <w:ins w:id="2161" w:author="Sanino" w:date="2012-05-24T00:08:00Z">
        <w:r w:rsidRPr="00471352">
          <w:t>трудомісткості</w:t>
        </w:r>
      </w:ins>
      <w:ins w:id="2162" w:author="Sanino" w:date="2012-05-24T00:09:00Z">
        <w:r>
          <w:t xml:space="preserve"> </w:t>
        </w:r>
      </w:ins>
      <w:ins w:id="2163" w:author="Sanino" w:date="2012-05-24T00:08:00Z">
        <w:r w:rsidRPr="00471352">
          <w:t>повинна</w:t>
        </w:r>
      </w:ins>
      <w:ins w:id="2164" w:author="Sanino" w:date="2012-05-24T00:09:00Z">
        <w:r>
          <w:t xml:space="preserve"> </w:t>
        </w:r>
      </w:ins>
      <w:ins w:id="2165" w:author="Sanino" w:date="2012-05-24T00:08:00Z">
        <w:r w:rsidRPr="00471352">
          <w:t>проводитися</w:t>
        </w:r>
      </w:ins>
      <w:ins w:id="2166" w:author="Sanino" w:date="2012-05-24T00:09:00Z">
        <w:r>
          <w:t xml:space="preserve"> </w:t>
        </w:r>
      </w:ins>
      <w:ins w:id="2167" w:author="Sanino" w:date="2012-05-24T00:08:00Z">
        <w:r w:rsidRPr="00471352">
          <w:t>кафедрами</w:t>
        </w:r>
      </w:ins>
      <w:ins w:id="2168" w:author="Sanino" w:date="2012-05-24T00:09:00Z">
        <w:r>
          <w:t xml:space="preserve"> </w:t>
        </w:r>
      </w:ins>
      <w:ins w:id="2169" w:author="Sanino" w:date="2012-05-24T00:08:00Z">
        <w:r w:rsidRPr="00471352">
          <w:t>спільно</w:t>
        </w:r>
      </w:ins>
      <w:ins w:id="2170" w:author="Sanino" w:date="2012-05-24T00:09:00Z">
        <w:r>
          <w:t xml:space="preserve"> </w:t>
        </w:r>
      </w:ins>
      <w:ins w:id="2171" w:author="Sanino" w:date="2012-05-24T00:08:00Z">
        <w:r w:rsidRPr="00471352">
          <w:t>з</w:t>
        </w:r>
      </w:ins>
      <w:ins w:id="2172" w:author="Sanino" w:date="2012-05-24T00:09:00Z">
        <w:r>
          <w:t xml:space="preserve"> </w:t>
        </w:r>
      </w:ins>
      <w:ins w:id="2173" w:author="Sanino" w:date="2012-05-24T00:08:00Z">
        <w:r w:rsidRPr="00471352">
          <w:t>м</w:t>
        </w:r>
        <w:r w:rsidRPr="00471352">
          <w:t>е</w:t>
        </w:r>
        <w:r w:rsidRPr="00471352">
          <w:t>тодичними</w:t>
        </w:r>
      </w:ins>
      <w:ins w:id="2174" w:author="Sanino" w:date="2012-05-24T00:09:00Z">
        <w:r>
          <w:t xml:space="preserve"> </w:t>
        </w:r>
      </w:ins>
      <w:ins w:id="2175" w:author="Sanino" w:date="2012-05-24T00:08:00Z">
        <w:r w:rsidRPr="00471352">
          <w:t>комісіями</w:t>
        </w:r>
      </w:ins>
      <w:ins w:id="2176" w:author="Sanino" w:date="2012-05-24T00:09:00Z">
        <w:r>
          <w:t xml:space="preserve"> </w:t>
        </w:r>
      </w:ins>
      <w:ins w:id="2177" w:author="Sanino" w:date="2012-05-24T00:08:00Z">
        <w:r w:rsidRPr="00471352">
          <w:t>факультетів.</w:t>
        </w:r>
      </w:ins>
    </w:p>
    <w:p w:rsidR="00CA1412" w:rsidRDefault="00CA1412" w:rsidP="00CA1412">
      <w:pPr>
        <w:rPr>
          <w:ins w:id="2178" w:author="Sanino" w:date="2012-05-24T00:08:00Z"/>
        </w:rPr>
      </w:pPr>
      <w:ins w:id="2179" w:author="Sanino" w:date="2012-05-24T00:08:00Z">
        <w:r w:rsidRPr="00B72DEA">
          <w:t>Головною</w:t>
        </w:r>
      </w:ins>
      <w:ins w:id="2180" w:author="Sanino" w:date="2012-05-24T00:09:00Z">
        <w:r>
          <w:t xml:space="preserve"> </w:t>
        </w:r>
      </w:ins>
      <w:ins w:id="2181" w:author="Sanino" w:date="2012-05-24T00:08:00Z">
        <w:r w:rsidRPr="00B72DEA">
          <w:t>вимогою</w:t>
        </w:r>
      </w:ins>
      <w:ins w:id="2182" w:author="Sanino" w:date="2012-05-24T00:09:00Z">
        <w:r>
          <w:t xml:space="preserve"> </w:t>
        </w:r>
      </w:ins>
      <w:ins w:id="2183" w:author="Sanino" w:date="2012-05-24T00:08:00Z">
        <w:r w:rsidRPr="00B72DEA">
          <w:t>при</w:t>
        </w:r>
      </w:ins>
      <w:ins w:id="2184" w:author="Sanino" w:date="2012-05-24T00:09:00Z">
        <w:r>
          <w:t xml:space="preserve"> </w:t>
        </w:r>
      </w:ins>
      <w:ins w:id="2185" w:author="Sanino" w:date="2012-05-24T00:08:00Z">
        <w:r w:rsidRPr="00B72DEA">
          <w:t>цьому</w:t>
        </w:r>
      </w:ins>
      <w:ins w:id="2186" w:author="Sanino" w:date="2012-05-24T00:09:00Z">
        <w:r>
          <w:t xml:space="preserve"> </w:t>
        </w:r>
      </w:ins>
      <w:ins w:id="2187" w:author="Sanino" w:date="2012-05-24T00:08:00Z">
        <w:r w:rsidRPr="00B72DEA">
          <w:t>повинно</w:t>
        </w:r>
      </w:ins>
      <w:ins w:id="2188" w:author="Sanino" w:date="2012-05-24T00:09:00Z">
        <w:r>
          <w:t xml:space="preserve"> </w:t>
        </w:r>
      </w:ins>
      <w:ins w:id="2189" w:author="Sanino" w:date="2012-05-24T00:08:00Z">
        <w:r w:rsidRPr="00B72DEA">
          <w:t>бути</w:t>
        </w:r>
      </w:ins>
      <w:ins w:id="2190" w:author="Sanino" w:date="2012-05-24T00:09:00Z">
        <w:r>
          <w:t xml:space="preserve"> </w:t>
        </w:r>
      </w:ins>
      <w:ins w:id="2191" w:author="Sanino" w:date="2012-05-24T00:08:00Z">
        <w:r w:rsidRPr="00B72DEA">
          <w:t>включення</w:t>
        </w:r>
      </w:ins>
      <w:ins w:id="2192" w:author="Sanino" w:date="2012-05-24T00:09:00Z">
        <w:r>
          <w:t xml:space="preserve"> </w:t>
        </w:r>
      </w:ins>
      <w:ins w:id="2193" w:author="Sanino" w:date="2012-05-24T00:08:00Z">
        <w:r w:rsidRPr="00B72DEA">
          <w:t>в</w:t>
        </w:r>
      </w:ins>
      <w:ins w:id="2194" w:author="Sanino" w:date="2012-05-24T00:09:00Z">
        <w:r>
          <w:t xml:space="preserve"> </w:t>
        </w:r>
      </w:ins>
      <w:ins w:id="2195" w:author="Sanino" w:date="2012-05-24T00:08:00Z">
        <w:r w:rsidRPr="00B72DEA">
          <w:t>робочий</w:t>
        </w:r>
      </w:ins>
      <w:ins w:id="2196" w:author="Sanino" w:date="2012-05-24T00:09:00Z">
        <w:r>
          <w:t xml:space="preserve"> </w:t>
        </w:r>
      </w:ins>
      <w:ins w:id="2197" w:author="Sanino" w:date="2012-05-24T00:08:00Z">
        <w:r w:rsidRPr="00B72DEA">
          <w:t>н</w:t>
        </w:r>
        <w:r w:rsidRPr="00B72DEA">
          <w:t>а</w:t>
        </w:r>
        <w:r w:rsidRPr="00B72DEA">
          <w:t>вчальний</w:t>
        </w:r>
      </w:ins>
      <w:ins w:id="2198" w:author="Sanino" w:date="2012-05-24T00:09:00Z">
        <w:r>
          <w:t xml:space="preserve"> </w:t>
        </w:r>
      </w:ins>
      <w:ins w:id="2199" w:author="Sanino" w:date="2012-05-24T00:08:00Z">
        <w:r w:rsidRPr="00B72DEA">
          <w:t>план</w:t>
        </w:r>
      </w:ins>
      <w:ins w:id="2200" w:author="Sanino" w:date="2012-05-24T00:09:00Z">
        <w:r>
          <w:t xml:space="preserve"> </w:t>
        </w:r>
      </w:ins>
      <w:ins w:id="2201" w:author="Sanino" w:date="2012-05-24T00:08:00Z">
        <w:r w:rsidRPr="00B72DEA">
          <w:t>і</w:t>
        </w:r>
      </w:ins>
      <w:ins w:id="2202" w:author="Sanino" w:date="2012-05-24T00:09:00Z">
        <w:r>
          <w:t xml:space="preserve"> </w:t>
        </w:r>
      </w:ins>
      <w:ins w:id="2203" w:author="Sanino" w:date="2012-05-24T00:08:00Z">
        <w:r w:rsidRPr="00B72DEA">
          <w:t>робочі</w:t>
        </w:r>
      </w:ins>
      <w:ins w:id="2204" w:author="Sanino" w:date="2012-05-24T00:09:00Z">
        <w:r>
          <w:t xml:space="preserve"> </w:t>
        </w:r>
      </w:ins>
      <w:ins w:id="2205" w:author="Sanino" w:date="2012-05-24T00:08:00Z">
        <w:r w:rsidRPr="00B72DEA">
          <w:t>програми</w:t>
        </w:r>
      </w:ins>
      <w:ins w:id="2206" w:author="Sanino" w:date="2012-05-24T00:09:00Z">
        <w:r>
          <w:t xml:space="preserve"> </w:t>
        </w:r>
      </w:ins>
      <w:ins w:id="2207" w:author="Sanino" w:date="2012-05-24T00:08:00Z">
        <w:r w:rsidRPr="00B72DEA">
          <w:t>дисциплін</w:t>
        </w:r>
      </w:ins>
      <w:ins w:id="2208" w:author="Sanino" w:date="2012-05-24T00:09:00Z">
        <w:r>
          <w:t xml:space="preserve"> </w:t>
        </w:r>
      </w:ins>
      <w:ins w:id="2209" w:author="Sanino" w:date="2012-05-24T00:08:00Z">
        <w:r w:rsidRPr="00B72DEA">
          <w:t>розрахунково-графічних</w:t>
        </w:r>
      </w:ins>
      <w:ins w:id="2210" w:author="Sanino" w:date="2012-05-24T00:09:00Z">
        <w:r>
          <w:t xml:space="preserve"> </w:t>
        </w:r>
      </w:ins>
      <w:ins w:id="2211" w:author="Sanino" w:date="2012-05-24T00:08:00Z">
        <w:r w:rsidRPr="00B72DEA">
          <w:t>робіт</w:t>
        </w:r>
      </w:ins>
      <w:ins w:id="2212" w:author="Sanino" w:date="2012-05-24T00:09:00Z">
        <w:r>
          <w:t xml:space="preserve"> </w:t>
        </w:r>
      </w:ins>
      <w:ins w:id="2213" w:author="Sanino" w:date="2012-05-24T00:08:00Z">
        <w:r w:rsidRPr="00B72DEA">
          <w:t>(РГР),</w:t>
        </w:r>
      </w:ins>
      <w:ins w:id="2214" w:author="Sanino" w:date="2012-05-24T00:09:00Z">
        <w:r>
          <w:t xml:space="preserve"> </w:t>
        </w:r>
      </w:ins>
      <w:ins w:id="2215" w:author="Sanino" w:date="2012-05-24T00:08:00Z">
        <w:r w:rsidRPr="00B72DEA">
          <w:t>курсових</w:t>
        </w:r>
      </w:ins>
      <w:ins w:id="2216" w:author="Sanino" w:date="2012-05-24T00:09:00Z">
        <w:r>
          <w:t xml:space="preserve"> </w:t>
        </w:r>
      </w:ins>
      <w:ins w:id="2217" w:author="Sanino" w:date="2012-05-24T00:08:00Z">
        <w:r w:rsidRPr="00B72DEA">
          <w:t>робіт</w:t>
        </w:r>
      </w:ins>
      <w:ins w:id="2218" w:author="Sanino" w:date="2012-05-24T00:09:00Z">
        <w:r>
          <w:t xml:space="preserve"> </w:t>
        </w:r>
      </w:ins>
      <w:ins w:id="2219" w:author="Sanino" w:date="2012-05-24T00:08:00Z">
        <w:r w:rsidRPr="00B72DEA">
          <w:t>(проектів),</w:t>
        </w:r>
      </w:ins>
      <w:ins w:id="2220" w:author="Sanino" w:date="2012-05-24T00:09:00Z">
        <w:r>
          <w:t xml:space="preserve"> </w:t>
        </w:r>
      </w:ins>
      <w:ins w:id="2221" w:author="Sanino" w:date="2012-05-24T00:08:00Z">
        <w:r w:rsidRPr="00B72DEA">
          <w:t>домашніх</w:t>
        </w:r>
      </w:ins>
      <w:ins w:id="2222" w:author="Sanino" w:date="2012-05-24T00:09:00Z">
        <w:r>
          <w:t xml:space="preserve"> </w:t>
        </w:r>
      </w:ins>
      <w:ins w:id="2223" w:author="Sanino" w:date="2012-05-24T00:08:00Z">
        <w:r w:rsidRPr="00B72DEA">
          <w:t>завдань</w:t>
        </w:r>
      </w:ins>
      <w:ins w:id="2224" w:author="Sanino" w:date="2012-05-24T00:09:00Z">
        <w:r>
          <w:t xml:space="preserve"> </w:t>
        </w:r>
      </w:ins>
      <w:ins w:id="2225" w:author="Sanino" w:date="2012-05-24T00:08:00Z">
        <w:r w:rsidRPr="00B72DEA">
          <w:t>тощо.видів</w:t>
        </w:r>
      </w:ins>
      <w:ins w:id="2226" w:author="Sanino" w:date="2012-05-24T00:09:00Z">
        <w:r>
          <w:t xml:space="preserve"> </w:t>
        </w:r>
      </w:ins>
      <w:ins w:id="2227" w:author="Sanino" w:date="2012-05-24T00:08:00Z">
        <w:r w:rsidRPr="00B72DEA">
          <w:t>поза</w:t>
        </w:r>
      </w:ins>
      <w:ins w:id="2228" w:author="Sanino" w:date="2012-05-24T00:09:00Z">
        <w:r>
          <w:t xml:space="preserve"> </w:t>
        </w:r>
      </w:ins>
      <w:ins w:id="2229" w:author="Sanino" w:date="2012-05-24T00:08:00Z">
        <w:r w:rsidRPr="00B72DEA">
          <w:t>аудито</w:t>
        </w:r>
        <w:r w:rsidRPr="00B72DEA">
          <w:t>р</w:t>
        </w:r>
        <w:r w:rsidRPr="00B72DEA">
          <w:t>ної</w:t>
        </w:r>
      </w:ins>
      <w:ins w:id="2230" w:author="Sanino" w:date="2012-05-24T00:09:00Z">
        <w:r>
          <w:t xml:space="preserve"> </w:t>
        </w:r>
      </w:ins>
      <w:ins w:id="2231" w:author="Sanino" w:date="2012-05-24T00:08:00Z">
        <w:r w:rsidRPr="00B72DEA">
          <w:t>роботи</w:t>
        </w:r>
      </w:ins>
      <w:ins w:id="2232" w:author="Sanino" w:date="2012-05-24T00:09:00Z">
        <w:r>
          <w:t xml:space="preserve"> </w:t>
        </w:r>
      </w:ins>
      <w:ins w:id="2233" w:author="Sanino" w:date="2012-05-24T00:08:00Z">
        <w:r w:rsidRPr="00B72DEA">
          <w:t>студентів</w:t>
        </w:r>
      </w:ins>
      <w:ins w:id="2234" w:author="Sanino" w:date="2012-05-24T00:09:00Z">
        <w:r>
          <w:t xml:space="preserve"> </w:t>
        </w:r>
      </w:ins>
      <w:ins w:id="2235" w:author="Sanino" w:date="2012-05-24T00:08:00Z">
        <w:r w:rsidRPr="00B72DEA">
          <w:t>тільки</w:t>
        </w:r>
      </w:ins>
      <w:ins w:id="2236" w:author="Sanino" w:date="2012-05-24T00:09:00Z">
        <w:r>
          <w:t xml:space="preserve"> </w:t>
        </w:r>
      </w:ins>
      <w:ins w:id="2237" w:author="Sanino" w:date="2012-05-24T00:08:00Z">
        <w:r w:rsidRPr="00B72DEA">
          <w:t>при</w:t>
        </w:r>
      </w:ins>
      <w:ins w:id="2238" w:author="Sanino" w:date="2012-05-24T00:09:00Z">
        <w:r>
          <w:t xml:space="preserve"> </w:t>
        </w:r>
      </w:ins>
      <w:ins w:id="2239" w:author="Sanino" w:date="2012-05-24T00:08:00Z">
        <w:r w:rsidRPr="00B72DEA">
          <w:t>наявнос</w:t>
        </w:r>
        <w:r>
          <w:t>ті</w:t>
        </w:r>
      </w:ins>
      <w:ins w:id="2240" w:author="Sanino" w:date="2012-05-24T00:09:00Z">
        <w:r>
          <w:t xml:space="preserve"> </w:t>
        </w:r>
      </w:ins>
      <w:ins w:id="2241" w:author="Sanino" w:date="2012-05-24T00:08:00Z">
        <w:r>
          <w:t>розрахунку</w:t>
        </w:r>
      </w:ins>
      <w:ins w:id="2242" w:author="Sanino" w:date="2012-05-24T00:09:00Z">
        <w:r>
          <w:t xml:space="preserve"> </w:t>
        </w:r>
      </w:ins>
      <w:ins w:id="2243" w:author="Sanino" w:date="2012-05-24T00:08:00Z">
        <w:r>
          <w:t>трудомісткості</w:t>
        </w:r>
      </w:ins>
      <w:ins w:id="2244" w:author="Sanino" w:date="2012-05-24T00:09:00Z">
        <w:r>
          <w:t xml:space="preserve"> </w:t>
        </w:r>
      </w:ins>
      <w:ins w:id="2245" w:author="Sanino" w:date="2012-05-24T00:08:00Z">
        <w:r>
          <w:t>їх</w:t>
        </w:r>
      </w:ins>
      <w:ins w:id="2246" w:author="Sanino" w:date="2012-05-24T00:09:00Z">
        <w:r>
          <w:t xml:space="preserve"> </w:t>
        </w:r>
      </w:ins>
      <w:ins w:id="2247" w:author="Sanino" w:date="2012-05-24T00:13:00Z">
        <w:r w:rsidRPr="00B72DEA">
          <w:t>в</w:t>
        </w:r>
        <w:r w:rsidRPr="00B72DEA">
          <w:t>и</w:t>
        </w:r>
        <w:r w:rsidRPr="00B72DEA">
          <w:t>конання. При</w:t>
        </w:r>
      </w:ins>
      <w:ins w:id="2248" w:author="Sanino" w:date="2012-05-24T00:09:00Z">
        <w:r>
          <w:t xml:space="preserve"> </w:t>
        </w:r>
      </w:ins>
      <w:ins w:id="2249" w:author="Sanino" w:date="2012-05-24T00:08:00Z">
        <w:r w:rsidRPr="00B72DEA">
          <w:t>встановленні</w:t>
        </w:r>
      </w:ins>
      <w:ins w:id="2250" w:author="Sanino" w:date="2012-05-24T00:09:00Z">
        <w:r>
          <w:t xml:space="preserve"> </w:t>
        </w:r>
      </w:ins>
      <w:ins w:id="2251" w:author="Sanino" w:date="2012-05-24T00:08:00Z">
        <w:r w:rsidRPr="00B72DEA">
          <w:t>факультативів</w:t>
        </w:r>
      </w:ins>
      <w:ins w:id="2252" w:author="Sanino" w:date="2012-05-24T00:09:00Z">
        <w:r>
          <w:t xml:space="preserve"> </w:t>
        </w:r>
      </w:ins>
      <w:ins w:id="2253" w:author="Sanino" w:date="2012-05-24T00:08:00Z">
        <w:r w:rsidRPr="00B72DEA">
          <w:t>рекомендується</w:t>
        </w:r>
      </w:ins>
      <w:ins w:id="2254" w:author="Sanino" w:date="2012-05-24T00:09:00Z">
        <w:r>
          <w:t xml:space="preserve"> </w:t>
        </w:r>
      </w:ins>
      <w:ins w:id="2255" w:author="Sanino" w:date="2012-05-24T00:08:00Z">
        <w:r w:rsidRPr="00B72DEA">
          <w:t>трудомісткість</w:t>
        </w:r>
      </w:ins>
      <w:ins w:id="2256" w:author="Sanino" w:date="2012-05-24T00:09:00Z">
        <w:r>
          <w:t xml:space="preserve"> </w:t>
        </w:r>
      </w:ins>
      <w:ins w:id="2257" w:author="Sanino" w:date="2012-05-24T00:08:00Z">
        <w:r w:rsidRPr="00B72DEA">
          <w:t>о</w:t>
        </w:r>
        <w:r w:rsidRPr="00B72DEA">
          <w:t>д</w:t>
        </w:r>
        <w:r w:rsidRPr="00B72DEA">
          <w:t>нієї</w:t>
        </w:r>
      </w:ins>
      <w:ins w:id="2258" w:author="Sanino" w:date="2012-05-24T00:09:00Z">
        <w:r>
          <w:t xml:space="preserve"> </w:t>
        </w:r>
      </w:ins>
      <w:ins w:id="2259" w:author="Sanino" w:date="2012-05-24T00:08:00Z">
        <w:r w:rsidRPr="00B72DEA">
          <w:t>дисципліни</w:t>
        </w:r>
      </w:ins>
      <w:ins w:id="2260" w:author="Sanino" w:date="2012-05-24T00:09:00Z">
        <w:r>
          <w:t xml:space="preserve"> </w:t>
        </w:r>
      </w:ins>
      <w:ins w:id="2261" w:author="Sanino" w:date="2012-05-24T00:08:00Z">
        <w:r w:rsidRPr="00B72DEA">
          <w:t>встановлювати</w:t>
        </w:r>
      </w:ins>
      <w:ins w:id="2262" w:author="Sanino" w:date="2012-05-24T00:09:00Z">
        <w:r>
          <w:t xml:space="preserve"> </w:t>
        </w:r>
      </w:ins>
      <w:ins w:id="2263" w:author="Sanino" w:date="2012-05-24T00:08:00Z">
        <w:r w:rsidRPr="00B72DEA">
          <w:t>не</w:t>
        </w:r>
      </w:ins>
      <w:ins w:id="2264" w:author="Sanino" w:date="2012-05-24T00:09:00Z">
        <w:r>
          <w:t xml:space="preserve"> </w:t>
        </w:r>
      </w:ins>
      <w:ins w:id="2265" w:author="Sanino" w:date="2012-05-24T00:08:00Z">
        <w:r w:rsidRPr="00B72DEA">
          <w:t>менше</w:t>
        </w:r>
      </w:ins>
      <w:ins w:id="2266" w:author="Sanino" w:date="2012-05-24T00:09:00Z">
        <w:r>
          <w:t xml:space="preserve"> </w:t>
        </w:r>
      </w:ins>
      <w:ins w:id="2267" w:author="Sanino" w:date="2012-05-24T00:08:00Z">
        <w:r w:rsidRPr="00B72DEA">
          <w:t>100</w:t>
        </w:r>
      </w:ins>
      <w:ins w:id="2268" w:author="Sanino" w:date="2012-05-24T00:09:00Z">
        <w:r>
          <w:t xml:space="preserve"> </w:t>
        </w:r>
      </w:ins>
      <w:ins w:id="2269" w:author="Sanino" w:date="2012-05-24T00:08:00Z">
        <w:r w:rsidRPr="00B72DEA">
          <w:t>годин</w:t>
        </w:r>
      </w:ins>
      <w:ins w:id="2270" w:author="Sanino" w:date="2012-05-24T00:09:00Z">
        <w:r>
          <w:t xml:space="preserve"> </w:t>
        </w:r>
      </w:ins>
      <w:ins w:id="2271" w:author="Sanino" w:date="2012-05-24T00:08:00Z">
        <w:r w:rsidRPr="00B72DEA">
          <w:t>(з</w:t>
        </w:r>
      </w:ins>
      <w:ins w:id="2272" w:author="Sanino" w:date="2012-05-24T00:09:00Z">
        <w:r>
          <w:t xml:space="preserve"> </w:t>
        </w:r>
      </w:ins>
      <w:ins w:id="2273" w:author="Sanino" w:date="2012-05-24T00:08:00Z">
        <w:r w:rsidRPr="00B72DEA">
          <w:t>урахуванням</w:t>
        </w:r>
      </w:ins>
      <w:ins w:id="2274" w:author="Sanino" w:date="2012-05-24T00:09:00Z">
        <w:r>
          <w:t xml:space="preserve"> </w:t>
        </w:r>
      </w:ins>
      <w:ins w:id="2275" w:author="Sanino" w:date="2012-05-24T00:08:00Z">
        <w:r w:rsidRPr="00B72DEA">
          <w:t>часу</w:t>
        </w:r>
      </w:ins>
      <w:ins w:id="2276" w:author="Sanino" w:date="2012-05-24T00:09:00Z">
        <w:r>
          <w:t xml:space="preserve"> </w:t>
        </w:r>
      </w:ins>
      <w:ins w:id="2277" w:author="Sanino" w:date="2012-05-24T00:08:00Z">
        <w:r w:rsidRPr="00B72DEA">
          <w:t>на</w:t>
        </w:r>
      </w:ins>
      <w:ins w:id="2278" w:author="Sanino" w:date="2012-05-24T00:09:00Z">
        <w:r>
          <w:t xml:space="preserve"> </w:t>
        </w:r>
      </w:ins>
      <w:ins w:id="2279" w:author="Sanino" w:date="2012-05-24T00:08:00Z">
        <w:r w:rsidRPr="00B72DEA">
          <w:t>підготовку,</w:t>
        </w:r>
      </w:ins>
      <w:ins w:id="2280" w:author="Sanino" w:date="2012-05-24T00:09:00Z">
        <w:r>
          <w:t xml:space="preserve"> </w:t>
        </w:r>
      </w:ins>
      <w:ins w:id="2281" w:author="Sanino" w:date="2012-05-24T00:08:00Z">
        <w:r w:rsidRPr="00B72DEA">
          <w:t>здачу</w:t>
        </w:r>
      </w:ins>
      <w:ins w:id="2282" w:author="Sanino" w:date="2012-05-24T00:09:00Z">
        <w:r>
          <w:t xml:space="preserve"> </w:t>
        </w:r>
      </w:ins>
      <w:ins w:id="2283" w:author="Sanino" w:date="2012-05-24T00:08:00Z">
        <w:r w:rsidRPr="00B72DEA">
          <w:t>і</w:t>
        </w:r>
      </w:ins>
      <w:ins w:id="2284" w:author="Sanino" w:date="2012-05-24T00:09:00Z">
        <w:r>
          <w:t xml:space="preserve"> </w:t>
        </w:r>
      </w:ins>
      <w:ins w:id="2285" w:author="Sanino" w:date="2012-05-24T00:08:00Z">
        <w:r w:rsidRPr="00B72DEA">
          <w:t>перескладання</w:t>
        </w:r>
      </w:ins>
      <w:ins w:id="2286" w:author="Sanino" w:date="2012-05-24T00:09:00Z">
        <w:r>
          <w:t xml:space="preserve"> </w:t>
        </w:r>
      </w:ins>
      <w:ins w:id="2287" w:author="Sanino" w:date="2012-05-24T00:08:00Z">
        <w:r w:rsidRPr="00B72DEA">
          <w:t>іспиту).</w:t>
        </w:r>
      </w:ins>
    </w:p>
    <w:p w:rsidR="00CA1412" w:rsidRDefault="00CA1412" w:rsidP="00CA1412">
      <w:pPr>
        <w:rPr>
          <w:ins w:id="2288" w:author="Sanino" w:date="2012-05-24T00:08:00Z"/>
        </w:rPr>
      </w:pPr>
      <w:ins w:id="2289" w:author="Sanino" w:date="2012-05-24T00:08:00Z">
        <w:r w:rsidRPr="00B72DEA">
          <w:t>При</w:t>
        </w:r>
      </w:ins>
      <w:ins w:id="2290" w:author="Sanino" w:date="2012-05-24T00:09:00Z">
        <w:r>
          <w:t xml:space="preserve"> </w:t>
        </w:r>
      </w:ins>
      <w:ins w:id="2291" w:author="Sanino" w:date="2012-05-24T00:08:00Z">
        <w:r w:rsidRPr="00B72DEA">
          <w:t>реалізації</w:t>
        </w:r>
      </w:ins>
      <w:ins w:id="2292" w:author="Sanino" w:date="2012-05-24T00:09:00Z">
        <w:r>
          <w:t xml:space="preserve"> </w:t>
        </w:r>
      </w:ins>
      <w:ins w:id="2293" w:author="Sanino" w:date="2012-05-24T00:08:00Z">
        <w:r w:rsidRPr="00B72DEA">
          <w:t>основної</w:t>
        </w:r>
      </w:ins>
      <w:ins w:id="2294" w:author="Sanino" w:date="2012-05-24T00:09:00Z">
        <w:r>
          <w:t xml:space="preserve"> </w:t>
        </w:r>
      </w:ins>
      <w:ins w:id="2295" w:author="Sanino" w:date="2012-05-24T00:08:00Z">
        <w:r w:rsidRPr="00B72DEA">
          <w:t>освітньої</w:t>
        </w:r>
      </w:ins>
      <w:ins w:id="2296" w:author="Sanino" w:date="2012-05-24T00:09:00Z">
        <w:r>
          <w:t xml:space="preserve"> </w:t>
        </w:r>
      </w:ins>
      <w:ins w:id="2297" w:author="Sanino" w:date="2012-05-24T00:08:00Z">
        <w:r w:rsidRPr="00B72DEA">
          <w:t>програми</w:t>
        </w:r>
      </w:ins>
      <w:ins w:id="2298" w:author="Sanino" w:date="2012-05-24T00:09:00Z">
        <w:r>
          <w:t xml:space="preserve"> </w:t>
        </w:r>
      </w:ins>
      <w:ins w:id="2299" w:author="Sanino" w:date="2012-05-24T00:08:00Z">
        <w:r w:rsidRPr="00B72DEA">
          <w:t>вищий</w:t>
        </w:r>
      </w:ins>
      <w:ins w:id="2300" w:author="Sanino" w:date="2012-05-24T00:09:00Z">
        <w:r>
          <w:t xml:space="preserve"> </w:t>
        </w:r>
      </w:ins>
      <w:ins w:id="2301" w:author="Sanino" w:date="2012-05-24T00:08:00Z">
        <w:r w:rsidRPr="00B72DEA">
          <w:t>навчальний</w:t>
        </w:r>
      </w:ins>
      <w:ins w:id="2302" w:author="Sanino" w:date="2012-05-24T00:09:00Z">
        <w:r>
          <w:t xml:space="preserve"> </w:t>
        </w:r>
      </w:ins>
      <w:ins w:id="2303" w:author="Sanino" w:date="2012-05-24T00:08:00Z">
        <w:r w:rsidRPr="00B72DEA">
          <w:t>заклад</w:t>
        </w:r>
      </w:ins>
      <w:ins w:id="2304" w:author="Sanino" w:date="2012-05-24T00:09:00Z">
        <w:r>
          <w:t xml:space="preserve"> </w:t>
        </w:r>
      </w:ins>
      <w:ins w:id="2305" w:author="Sanino" w:date="2012-05-24T00:08:00Z">
        <w:r w:rsidRPr="00B72DEA">
          <w:t>має</w:t>
        </w:r>
      </w:ins>
      <w:ins w:id="2306" w:author="Sanino" w:date="2012-05-24T00:09:00Z">
        <w:r>
          <w:t xml:space="preserve"> </w:t>
        </w:r>
      </w:ins>
      <w:ins w:id="2307" w:author="Sanino" w:date="2012-05-24T00:08:00Z">
        <w:r w:rsidRPr="00B72DEA">
          <w:t>перелічені</w:t>
        </w:r>
      </w:ins>
      <w:ins w:id="2308" w:author="Sanino" w:date="2012-05-24T00:09:00Z">
        <w:r>
          <w:t xml:space="preserve"> </w:t>
        </w:r>
      </w:ins>
      <w:ins w:id="2309" w:author="Sanino" w:date="2012-05-24T00:08:00Z">
        <w:r w:rsidRPr="00B72DEA">
          <w:t>нижче</w:t>
        </w:r>
      </w:ins>
      <w:ins w:id="2310" w:author="Sanino" w:date="2012-05-24T00:09:00Z">
        <w:r>
          <w:t xml:space="preserve"> </w:t>
        </w:r>
      </w:ins>
      <w:ins w:id="2311" w:author="Sanino" w:date="2012-05-24T00:08:00Z">
        <w:r w:rsidRPr="00B72DEA">
          <w:t>права.</w:t>
        </w:r>
      </w:ins>
    </w:p>
    <w:p w:rsidR="00CA1412" w:rsidRPr="00B72DEA" w:rsidRDefault="00CA1412" w:rsidP="004B3636">
      <w:pPr>
        <w:pStyle w:val="a3"/>
        <w:numPr>
          <w:ilvl w:val="0"/>
          <w:numId w:val="39"/>
        </w:numPr>
        <w:tabs>
          <w:tab w:val="left" w:pos="993"/>
        </w:tabs>
        <w:ind w:left="0" w:firstLine="709"/>
        <w:rPr>
          <w:ins w:id="2312" w:author="Sanino" w:date="2012-05-24T00:08:00Z"/>
        </w:rPr>
        <w:pPrChange w:id="2313" w:author="Sanino" w:date="2012-05-24T00:17:00Z">
          <w:pPr/>
        </w:pPrChange>
      </w:pPr>
      <w:ins w:id="2314" w:author="Sanino" w:date="2012-05-24T00:08:00Z">
        <w:r w:rsidRPr="00B72DEA">
          <w:t>Змінювати</w:t>
        </w:r>
      </w:ins>
      <w:ins w:id="2315" w:author="Sanino" w:date="2012-05-24T00:09:00Z">
        <w:r>
          <w:t xml:space="preserve"> </w:t>
        </w:r>
      </w:ins>
      <w:ins w:id="2316" w:author="Sanino" w:date="2012-05-24T00:08:00Z">
        <w:r w:rsidRPr="00B72DEA">
          <w:t>обсяг</w:t>
        </w:r>
      </w:ins>
      <w:ins w:id="2317" w:author="Sanino" w:date="2012-05-24T00:09:00Z">
        <w:r>
          <w:t xml:space="preserve"> </w:t>
        </w:r>
      </w:ins>
      <w:ins w:id="2318" w:author="Sanino" w:date="2012-05-24T00:08:00Z">
        <w:r w:rsidRPr="00B72DEA">
          <w:t>годин,</w:t>
        </w:r>
      </w:ins>
      <w:ins w:id="2319" w:author="Sanino" w:date="2012-05-24T00:09:00Z">
        <w:r>
          <w:t xml:space="preserve"> </w:t>
        </w:r>
      </w:ins>
      <w:ins w:id="2320" w:author="Sanino" w:date="2012-05-24T00:08:00Z">
        <w:r w:rsidRPr="00B72DEA">
          <w:t>відведених</w:t>
        </w:r>
      </w:ins>
      <w:ins w:id="2321" w:author="Sanino" w:date="2012-05-24T00:09:00Z">
        <w:r>
          <w:t xml:space="preserve"> </w:t>
        </w:r>
      </w:ins>
      <w:ins w:id="2322" w:author="Sanino" w:date="2012-05-24T00:08:00Z">
        <w:r w:rsidRPr="00B72DEA">
          <w:t>на</w:t>
        </w:r>
      </w:ins>
      <w:ins w:id="2323" w:author="Sanino" w:date="2012-05-24T00:09:00Z">
        <w:r>
          <w:t xml:space="preserve"> </w:t>
        </w:r>
      </w:ins>
      <w:ins w:id="2324" w:author="Sanino" w:date="2012-05-24T00:08:00Z">
        <w:r w:rsidRPr="00B72DEA">
          <w:t>освоєння</w:t>
        </w:r>
      </w:ins>
      <w:ins w:id="2325" w:author="Sanino" w:date="2012-05-24T00:09:00Z">
        <w:r>
          <w:t xml:space="preserve"> </w:t>
        </w:r>
      </w:ins>
      <w:ins w:id="2326" w:author="Sanino" w:date="2012-05-24T00:08:00Z">
        <w:r w:rsidRPr="00B72DEA">
          <w:t>навчального</w:t>
        </w:r>
      </w:ins>
      <w:ins w:id="2327" w:author="Sanino" w:date="2012-05-24T00:09:00Z">
        <w:r>
          <w:t xml:space="preserve"> </w:t>
        </w:r>
      </w:ins>
      <w:ins w:id="2328" w:author="Sanino" w:date="2012-05-24T00:08:00Z">
        <w:r w:rsidRPr="00B72DEA">
          <w:t>матер</w:t>
        </w:r>
        <w:r w:rsidRPr="00B72DEA">
          <w:t>і</w:t>
        </w:r>
        <w:r w:rsidRPr="00B72DEA">
          <w:t>алу</w:t>
        </w:r>
      </w:ins>
      <w:ins w:id="2329" w:author="Sanino" w:date="2012-05-24T00:09:00Z">
        <w:r>
          <w:t xml:space="preserve"> </w:t>
        </w:r>
      </w:ins>
      <w:ins w:id="2330" w:author="Sanino" w:date="2012-05-24T00:08:00Z">
        <w:r w:rsidRPr="00B72DEA">
          <w:t>для</w:t>
        </w:r>
      </w:ins>
      <w:ins w:id="2331" w:author="Sanino" w:date="2012-05-24T00:09:00Z">
        <w:r>
          <w:t xml:space="preserve"> </w:t>
        </w:r>
      </w:ins>
      <w:ins w:id="2332" w:author="Sanino" w:date="2012-05-24T00:08:00Z">
        <w:r w:rsidRPr="00B72DEA">
          <w:t>циклів</w:t>
        </w:r>
      </w:ins>
      <w:ins w:id="2333" w:author="Sanino" w:date="2012-05-24T00:09:00Z">
        <w:r>
          <w:t xml:space="preserve"> </w:t>
        </w:r>
      </w:ins>
      <w:ins w:id="2334" w:author="Sanino" w:date="2012-05-24T00:08:00Z">
        <w:r w:rsidRPr="00B72DEA">
          <w:t>дисциплін,</w:t>
        </w:r>
      </w:ins>
      <w:ins w:id="2335" w:author="Sanino" w:date="2012-05-24T00:09:00Z">
        <w:r>
          <w:t xml:space="preserve"> </w:t>
        </w:r>
      </w:ins>
      <w:ins w:id="2336" w:author="Sanino" w:date="2012-05-24T00:08:00Z">
        <w:r w:rsidRPr="00B72DEA">
          <w:t>-</w:t>
        </w:r>
      </w:ins>
      <w:ins w:id="2337" w:author="Sanino" w:date="2012-05-24T00:09:00Z">
        <w:r>
          <w:t xml:space="preserve"> </w:t>
        </w:r>
      </w:ins>
      <w:ins w:id="2338" w:author="Sanino" w:date="2012-05-24T00:08:00Z">
        <w:r w:rsidRPr="00B72DEA">
          <w:t>в</w:t>
        </w:r>
      </w:ins>
      <w:ins w:id="2339" w:author="Sanino" w:date="2012-05-24T00:09:00Z">
        <w:r>
          <w:t xml:space="preserve"> </w:t>
        </w:r>
      </w:ins>
      <w:ins w:id="2340" w:author="Sanino" w:date="2012-05-24T00:08:00Z">
        <w:r w:rsidRPr="00B72DEA">
          <w:t>межах</w:t>
        </w:r>
      </w:ins>
      <w:ins w:id="2341" w:author="Sanino" w:date="2012-05-24T00:09:00Z">
        <w:r>
          <w:t xml:space="preserve"> </w:t>
        </w:r>
      </w:ins>
      <w:ins w:id="2342" w:author="Sanino" w:date="2012-05-24T00:08:00Z">
        <w:r w:rsidRPr="00B72DEA">
          <w:t>5%,</w:t>
        </w:r>
      </w:ins>
      <w:ins w:id="2343" w:author="Sanino" w:date="2012-05-24T00:09:00Z">
        <w:r>
          <w:t xml:space="preserve"> </w:t>
        </w:r>
      </w:ins>
      <w:ins w:id="2344" w:author="Sanino" w:date="2012-05-24T00:08:00Z">
        <w:r w:rsidRPr="00B72DEA">
          <w:t>а</w:t>
        </w:r>
      </w:ins>
      <w:ins w:id="2345" w:author="Sanino" w:date="2012-05-24T00:09:00Z">
        <w:r>
          <w:t xml:space="preserve"> </w:t>
        </w:r>
      </w:ins>
      <w:ins w:id="2346" w:author="Sanino" w:date="2012-05-24T00:08:00Z">
        <w:r w:rsidRPr="00B72DEA">
          <w:t>на</w:t>
        </w:r>
      </w:ins>
      <w:ins w:id="2347" w:author="Sanino" w:date="2012-05-24T00:09:00Z">
        <w:r>
          <w:t xml:space="preserve"> </w:t>
        </w:r>
      </w:ins>
      <w:ins w:id="2348" w:author="Sanino" w:date="2012-05-24T00:08:00Z">
        <w:r w:rsidRPr="00B72DEA">
          <w:t>окремі</w:t>
        </w:r>
      </w:ins>
      <w:ins w:id="2349" w:author="Sanino" w:date="2012-05-24T00:09:00Z">
        <w:r>
          <w:t xml:space="preserve"> </w:t>
        </w:r>
      </w:ins>
      <w:ins w:id="2350" w:author="Sanino" w:date="2012-05-24T00:08:00Z">
        <w:r w:rsidRPr="00B72DEA">
          <w:t>дисципліни</w:t>
        </w:r>
      </w:ins>
      <w:ins w:id="2351" w:author="Sanino" w:date="2012-05-24T00:09:00Z">
        <w:r>
          <w:t xml:space="preserve"> </w:t>
        </w:r>
      </w:ins>
      <w:ins w:id="2352" w:author="Sanino" w:date="2012-05-24T00:08:00Z">
        <w:r w:rsidRPr="00B72DEA">
          <w:t>всередині</w:t>
        </w:r>
      </w:ins>
      <w:ins w:id="2353" w:author="Sanino" w:date="2012-05-24T00:09:00Z">
        <w:r>
          <w:t xml:space="preserve"> </w:t>
        </w:r>
      </w:ins>
      <w:ins w:id="2354" w:author="Sanino" w:date="2012-05-24T00:08:00Z">
        <w:r w:rsidRPr="00B72DEA">
          <w:t>циклу</w:t>
        </w:r>
      </w:ins>
      <w:ins w:id="2355" w:author="Sanino" w:date="2012-05-24T00:09:00Z">
        <w:r>
          <w:t xml:space="preserve"> </w:t>
        </w:r>
      </w:ins>
      <w:ins w:id="2356" w:author="Sanino" w:date="2012-05-24T00:08:00Z">
        <w:r w:rsidRPr="00B72DEA">
          <w:t>-</w:t>
        </w:r>
      </w:ins>
      <w:ins w:id="2357" w:author="Sanino" w:date="2012-05-24T00:09:00Z">
        <w:r>
          <w:t xml:space="preserve"> </w:t>
        </w:r>
      </w:ins>
      <w:ins w:id="2358" w:author="Sanino" w:date="2012-05-24T00:08:00Z">
        <w:r w:rsidRPr="00B72DEA">
          <w:t>в</w:t>
        </w:r>
      </w:ins>
      <w:ins w:id="2359" w:author="Sanino" w:date="2012-05-24T00:09:00Z">
        <w:r>
          <w:t xml:space="preserve"> </w:t>
        </w:r>
      </w:ins>
      <w:ins w:id="2360" w:author="Sanino" w:date="2012-05-24T00:08:00Z">
        <w:r w:rsidRPr="00B72DEA">
          <w:t>межах</w:t>
        </w:r>
      </w:ins>
      <w:ins w:id="2361" w:author="Sanino" w:date="2012-05-24T00:09:00Z">
        <w:r>
          <w:t xml:space="preserve"> </w:t>
        </w:r>
      </w:ins>
      <w:ins w:id="2362" w:author="Sanino" w:date="2012-05-24T00:08:00Z">
        <w:r w:rsidRPr="00B72DEA">
          <w:t>10%.</w:t>
        </w:r>
      </w:ins>
    </w:p>
    <w:p w:rsidR="00CA1412" w:rsidRDefault="00CA1412" w:rsidP="004B3636">
      <w:pPr>
        <w:pStyle w:val="a3"/>
        <w:numPr>
          <w:ilvl w:val="0"/>
          <w:numId w:val="39"/>
        </w:numPr>
        <w:tabs>
          <w:tab w:val="left" w:pos="993"/>
        </w:tabs>
        <w:ind w:left="0" w:firstLine="709"/>
        <w:rPr>
          <w:ins w:id="2363" w:author="Sanino" w:date="2012-05-24T00:08:00Z"/>
        </w:rPr>
        <w:pPrChange w:id="2364" w:author="Sanino" w:date="2012-05-24T00:17:00Z">
          <w:pPr/>
        </w:pPrChange>
      </w:pPr>
      <w:ins w:id="2365" w:author="Sanino" w:date="2012-05-24T00:08:00Z">
        <w:r w:rsidRPr="00B72DEA">
          <w:t>Формувати</w:t>
        </w:r>
      </w:ins>
      <w:ins w:id="2366" w:author="Sanino" w:date="2012-05-24T00:09:00Z">
        <w:r>
          <w:t xml:space="preserve"> </w:t>
        </w:r>
      </w:ins>
      <w:ins w:id="2367" w:author="Sanino" w:date="2012-05-24T00:08:00Z">
        <w:r w:rsidRPr="00B72DEA">
          <w:t>цикл</w:t>
        </w:r>
      </w:ins>
      <w:ins w:id="2368" w:author="Sanino" w:date="2012-05-24T00:09:00Z">
        <w:r>
          <w:t xml:space="preserve"> </w:t>
        </w:r>
      </w:ins>
      <w:ins w:id="2369" w:author="Sanino" w:date="2012-05-24T00:08:00Z">
        <w:r w:rsidRPr="00B72DEA">
          <w:t>гуманітарних</w:t>
        </w:r>
      </w:ins>
      <w:ins w:id="2370" w:author="Sanino" w:date="2012-05-24T00:09:00Z">
        <w:r>
          <w:t xml:space="preserve"> </w:t>
        </w:r>
      </w:ins>
      <w:ins w:id="2371" w:author="Sanino" w:date="2012-05-24T00:08:00Z">
        <w:r w:rsidRPr="00B72DEA">
          <w:t>і</w:t>
        </w:r>
      </w:ins>
      <w:ins w:id="2372" w:author="Sanino" w:date="2012-05-24T00:09:00Z">
        <w:r>
          <w:t xml:space="preserve"> </w:t>
        </w:r>
      </w:ins>
      <w:ins w:id="2373" w:author="Sanino" w:date="2012-05-24T00:08:00Z">
        <w:r w:rsidRPr="00B72DEA">
          <w:t>соціально-економічних</w:t>
        </w:r>
      </w:ins>
      <w:ins w:id="2374" w:author="Sanino" w:date="2012-05-24T00:09:00Z">
        <w:r>
          <w:t xml:space="preserve"> </w:t>
        </w:r>
      </w:ins>
      <w:ins w:id="2375" w:author="Sanino" w:date="2012-05-24T00:08:00Z">
        <w:r>
          <w:t>дисциплін,</w:t>
        </w:r>
      </w:ins>
      <w:ins w:id="2376" w:author="Sanino" w:date="2012-05-24T00:09:00Z">
        <w:r>
          <w:t xml:space="preserve"> </w:t>
        </w:r>
      </w:ins>
      <w:ins w:id="2377" w:author="Sanino" w:date="2012-05-24T00:08:00Z">
        <w:r>
          <w:t>який</w:t>
        </w:r>
      </w:ins>
      <w:ins w:id="2378" w:author="Sanino" w:date="2012-05-24T00:09:00Z">
        <w:r>
          <w:t xml:space="preserve"> </w:t>
        </w:r>
      </w:ins>
      <w:ins w:id="2379" w:author="Sanino" w:date="2012-05-24T00:08:00Z">
        <w:r>
          <w:t>повинен</w:t>
        </w:r>
      </w:ins>
      <w:ins w:id="2380" w:author="Sanino" w:date="2012-05-24T00:09:00Z">
        <w:r>
          <w:t xml:space="preserve"> </w:t>
        </w:r>
      </w:ins>
      <w:ins w:id="2381" w:author="Sanino" w:date="2012-05-24T00:08:00Z">
        <w:r>
          <w:t>включати</w:t>
        </w:r>
      </w:ins>
      <w:ins w:id="2382" w:author="Sanino" w:date="2012-05-24T00:09:00Z">
        <w:r>
          <w:t xml:space="preserve"> </w:t>
        </w:r>
      </w:ins>
      <w:ins w:id="2383" w:author="Sanino" w:date="2012-05-24T00:08:00Z">
        <w:r w:rsidRPr="00B72DEA">
          <w:t>одинадцять</w:t>
        </w:r>
      </w:ins>
      <w:ins w:id="2384" w:author="Sanino" w:date="2012-05-24T00:09:00Z">
        <w:r>
          <w:t xml:space="preserve"> </w:t>
        </w:r>
      </w:ins>
      <w:ins w:id="2385" w:author="Sanino" w:date="2012-05-24T00:08:00Z">
        <w:r w:rsidRPr="00B72DEA">
          <w:t>базових</w:t>
        </w:r>
      </w:ins>
      <w:ins w:id="2386" w:author="Sanino" w:date="2012-05-24T00:09:00Z">
        <w:r>
          <w:t xml:space="preserve"> </w:t>
        </w:r>
      </w:ins>
      <w:ins w:id="2387" w:author="Sanino" w:date="2012-05-24T00:08:00Z">
        <w:r w:rsidRPr="00B72DEA">
          <w:t>дисциплін,</w:t>
        </w:r>
      </w:ins>
      <w:ins w:id="2388" w:author="Sanino" w:date="2012-05-24T00:09:00Z">
        <w:r>
          <w:t xml:space="preserve"> </w:t>
        </w:r>
      </w:ins>
      <w:ins w:id="2389" w:author="Sanino" w:date="2012-05-24T00:08:00Z">
        <w:r w:rsidRPr="00B72DEA">
          <w:t>в</w:t>
        </w:r>
      </w:ins>
      <w:ins w:id="2390" w:author="Sanino" w:date="2012-05-24T00:09:00Z">
        <w:r>
          <w:t xml:space="preserve"> </w:t>
        </w:r>
      </w:ins>
      <w:ins w:id="2391" w:author="Sanino" w:date="2012-05-24T00:08:00Z">
        <w:r w:rsidRPr="00B72DEA">
          <w:t>числі</w:t>
        </w:r>
      </w:ins>
      <w:ins w:id="2392" w:author="Sanino" w:date="2012-05-24T00:09:00Z">
        <w:r>
          <w:t xml:space="preserve"> </w:t>
        </w:r>
      </w:ins>
      <w:ins w:id="2393" w:author="Sanino" w:date="2012-05-24T00:08:00Z">
        <w:r w:rsidRPr="00B72DEA">
          <w:t>яких</w:t>
        </w:r>
      </w:ins>
      <w:ins w:id="2394" w:author="Sanino" w:date="2012-05-24T00:09:00Z">
        <w:r>
          <w:t xml:space="preserve"> </w:t>
        </w:r>
      </w:ins>
      <w:ins w:id="2395" w:author="Sanino" w:date="2012-05-24T00:08:00Z">
        <w:r w:rsidRPr="00B72DEA">
          <w:t>обов'я</w:t>
        </w:r>
        <w:r w:rsidRPr="00B72DEA">
          <w:t>з</w:t>
        </w:r>
        <w:r w:rsidRPr="00B72DEA">
          <w:t>кові</w:t>
        </w:r>
      </w:ins>
      <w:ins w:id="2396" w:author="Sanino" w:date="2012-05-24T00:09:00Z">
        <w:r>
          <w:t xml:space="preserve"> </w:t>
        </w:r>
      </w:ins>
      <w:ins w:id="2397" w:author="Sanino" w:date="2012-05-24T00:08:00Z">
        <w:r w:rsidRPr="00B72DEA">
          <w:t>наступні</w:t>
        </w:r>
      </w:ins>
      <w:ins w:id="2398" w:author="Sanino" w:date="2012-05-24T00:09:00Z">
        <w:r>
          <w:t xml:space="preserve"> </w:t>
        </w:r>
      </w:ins>
      <w:ins w:id="2399" w:author="Sanino" w:date="2012-05-24T00:08:00Z">
        <w:r w:rsidRPr="00B72DEA">
          <w:t>3</w:t>
        </w:r>
      </w:ins>
      <w:ins w:id="2400" w:author="Sanino" w:date="2012-05-24T00:09:00Z">
        <w:r>
          <w:t xml:space="preserve"> </w:t>
        </w:r>
      </w:ins>
      <w:ins w:id="2401" w:author="Sanino" w:date="2012-05-24T00:08:00Z">
        <w:r w:rsidRPr="00B72DEA">
          <w:t>дисципліни:</w:t>
        </w:r>
      </w:ins>
      <w:ins w:id="2402" w:author="Sanino" w:date="2012-05-24T00:09:00Z">
        <w:r>
          <w:t xml:space="preserve"> </w:t>
        </w:r>
      </w:ins>
      <w:ins w:id="2403" w:author="Sanino" w:date="2012-05-24T00:08:00Z">
        <w:r w:rsidRPr="00B72DEA">
          <w:t>«Іноземна</w:t>
        </w:r>
      </w:ins>
      <w:ins w:id="2404" w:author="Sanino" w:date="2012-05-24T00:09:00Z">
        <w:r>
          <w:t xml:space="preserve"> </w:t>
        </w:r>
      </w:ins>
      <w:ins w:id="2405" w:author="Sanino" w:date="2012-05-24T00:08:00Z">
        <w:r w:rsidRPr="00B72DEA">
          <w:t>мова»</w:t>
        </w:r>
      </w:ins>
      <w:ins w:id="2406" w:author="Sanino" w:date="2012-05-24T00:09:00Z">
        <w:r>
          <w:t xml:space="preserve"> </w:t>
        </w:r>
      </w:ins>
      <w:ins w:id="2407" w:author="Sanino" w:date="2012-05-24T00:08:00Z">
        <w:r w:rsidRPr="00B72DEA">
          <w:t>(в</w:t>
        </w:r>
      </w:ins>
      <w:ins w:id="2408" w:author="Sanino" w:date="2012-05-24T00:09:00Z">
        <w:r>
          <w:t xml:space="preserve"> </w:t>
        </w:r>
      </w:ins>
      <w:ins w:id="2409" w:author="Sanino" w:date="2012-05-24T00:08:00Z">
        <w:r w:rsidRPr="00B72DEA">
          <w:t>обсязі</w:t>
        </w:r>
      </w:ins>
      <w:ins w:id="2410" w:author="Sanino" w:date="2012-05-24T00:09:00Z">
        <w:r>
          <w:t xml:space="preserve"> </w:t>
        </w:r>
      </w:ins>
      <w:ins w:id="2411" w:author="Sanino" w:date="2012-05-24T00:08:00Z">
        <w:r w:rsidRPr="00B72DEA">
          <w:t>не</w:t>
        </w:r>
      </w:ins>
      <w:ins w:id="2412" w:author="Sanino" w:date="2012-05-24T00:09:00Z">
        <w:r>
          <w:t xml:space="preserve"> </w:t>
        </w:r>
      </w:ins>
      <w:ins w:id="2413" w:author="Sanino" w:date="2012-05-24T00:08:00Z">
        <w:r w:rsidRPr="00B72DEA">
          <w:t>менше</w:t>
        </w:r>
      </w:ins>
      <w:ins w:id="2414" w:author="Sanino" w:date="2012-05-24T00:09:00Z">
        <w:r>
          <w:t xml:space="preserve"> </w:t>
        </w:r>
      </w:ins>
      <w:ins w:id="2415" w:author="Sanino" w:date="2012-05-24T00:08:00Z">
        <w:r w:rsidRPr="00B72DEA">
          <w:t>340</w:t>
        </w:r>
      </w:ins>
      <w:ins w:id="2416" w:author="Sanino" w:date="2012-05-24T00:09:00Z">
        <w:r>
          <w:t xml:space="preserve"> </w:t>
        </w:r>
      </w:ins>
      <w:ins w:id="2417" w:author="Sanino" w:date="2012-05-24T00:08:00Z">
        <w:r w:rsidRPr="00B72DEA">
          <w:t>г</w:t>
        </w:r>
        <w:r w:rsidRPr="00B72DEA">
          <w:t>о</w:t>
        </w:r>
        <w:r w:rsidRPr="00B72DEA">
          <w:t>дин),</w:t>
        </w:r>
      </w:ins>
      <w:ins w:id="2418" w:author="Sanino" w:date="2012-05-24T00:09:00Z">
        <w:r>
          <w:t xml:space="preserve"> </w:t>
        </w:r>
      </w:ins>
      <w:ins w:id="2419" w:author="Sanino" w:date="2012-05-24T00:08:00Z">
        <w:r w:rsidRPr="00B72DEA">
          <w:t>«Фізична</w:t>
        </w:r>
      </w:ins>
      <w:ins w:id="2420" w:author="Sanino" w:date="2012-05-24T00:09:00Z">
        <w:r>
          <w:t xml:space="preserve"> </w:t>
        </w:r>
      </w:ins>
      <w:ins w:id="2421" w:author="Sanino" w:date="2012-05-24T00:08:00Z">
        <w:r w:rsidRPr="00B72DEA">
          <w:t>культура»</w:t>
        </w:r>
      </w:ins>
      <w:ins w:id="2422" w:author="Sanino" w:date="2012-05-24T00:09:00Z">
        <w:r>
          <w:t xml:space="preserve"> </w:t>
        </w:r>
      </w:ins>
      <w:ins w:id="2423" w:author="Sanino" w:date="2012-05-24T00:08:00Z">
        <w:r w:rsidRPr="00B72DEA">
          <w:t>(в</w:t>
        </w:r>
      </w:ins>
      <w:ins w:id="2424" w:author="Sanino" w:date="2012-05-24T00:09:00Z">
        <w:r>
          <w:t xml:space="preserve"> </w:t>
        </w:r>
      </w:ins>
      <w:ins w:id="2425" w:author="Sanino" w:date="2012-05-24T00:08:00Z">
        <w:r w:rsidRPr="00B72DEA">
          <w:t>обсязі</w:t>
        </w:r>
      </w:ins>
      <w:ins w:id="2426" w:author="Sanino" w:date="2012-05-24T00:09:00Z">
        <w:r>
          <w:t xml:space="preserve"> </w:t>
        </w:r>
      </w:ins>
      <w:ins w:id="2427" w:author="Sanino" w:date="2012-05-24T00:08:00Z">
        <w:r w:rsidRPr="00B72DEA">
          <w:t>не</w:t>
        </w:r>
      </w:ins>
      <w:ins w:id="2428" w:author="Sanino" w:date="2012-05-24T00:09:00Z">
        <w:r>
          <w:t xml:space="preserve"> </w:t>
        </w:r>
      </w:ins>
      <w:ins w:id="2429" w:author="Sanino" w:date="2012-05-24T00:08:00Z">
        <w:r w:rsidRPr="00B72DEA">
          <w:t>менше</w:t>
        </w:r>
      </w:ins>
      <w:ins w:id="2430" w:author="Sanino" w:date="2012-05-24T00:09:00Z">
        <w:r>
          <w:t xml:space="preserve"> </w:t>
        </w:r>
      </w:ins>
      <w:ins w:id="2431" w:author="Sanino" w:date="2012-05-24T00:08:00Z">
        <w:r w:rsidRPr="00B72DEA">
          <w:t>408</w:t>
        </w:r>
      </w:ins>
      <w:ins w:id="2432" w:author="Sanino" w:date="2012-05-24T00:09:00Z">
        <w:r>
          <w:t xml:space="preserve"> </w:t>
        </w:r>
      </w:ins>
      <w:ins w:id="2433" w:author="Sanino" w:date="2012-05-24T00:08:00Z">
        <w:r w:rsidRPr="00B72DEA">
          <w:t>годин),«</w:t>
        </w:r>
      </w:ins>
      <w:ins w:id="2434" w:author="Sanino" w:date="2012-05-24T00:14:00Z">
        <w:r w:rsidRPr="00B72DEA">
          <w:t>Філософія».</w:t>
        </w:r>
        <w:r>
          <w:t xml:space="preserve"> Решта</w:t>
        </w:r>
      </w:ins>
      <w:ins w:id="2435" w:author="Sanino" w:date="2012-05-24T00:09:00Z">
        <w:r>
          <w:t xml:space="preserve"> </w:t>
        </w:r>
      </w:ins>
      <w:ins w:id="2436" w:author="Sanino" w:date="2012-05-24T00:08:00Z">
        <w:r>
          <w:t>баз</w:t>
        </w:r>
        <w:r>
          <w:t>о</w:t>
        </w:r>
        <w:r>
          <w:t>вих</w:t>
        </w:r>
      </w:ins>
      <w:ins w:id="2437" w:author="Sanino" w:date="2012-05-24T00:09:00Z">
        <w:r>
          <w:t xml:space="preserve"> </w:t>
        </w:r>
      </w:ins>
      <w:ins w:id="2438" w:author="Sanino" w:date="2012-05-24T00:08:00Z">
        <w:r w:rsidRPr="00B72DEA">
          <w:t>дисципліни</w:t>
        </w:r>
      </w:ins>
      <w:ins w:id="2439" w:author="Sanino" w:date="2012-05-24T00:09:00Z">
        <w:r>
          <w:t xml:space="preserve"> </w:t>
        </w:r>
      </w:ins>
      <w:ins w:id="2440" w:author="Sanino" w:date="2012-05-24T00:08:00Z">
        <w:r w:rsidRPr="00B72DEA">
          <w:t>можуть</w:t>
        </w:r>
      </w:ins>
      <w:ins w:id="2441" w:author="Sanino" w:date="2012-05-24T00:09:00Z">
        <w:r>
          <w:t xml:space="preserve"> </w:t>
        </w:r>
      </w:ins>
      <w:ins w:id="2442" w:author="Sanino" w:date="2012-05-24T00:08:00Z">
        <w:r w:rsidRPr="00B72DEA">
          <w:t>реалізовуватися</w:t>
        </w:r>
      </w:ins>
      <w:ins w:id="2443" w:author="Sanino" w:date="2012-05-24T00:09:00Z">
        <w:r>
          <w:t xml:space="preserve"> </w:t>
        </w:r>
      </w:ins>
      <w:ins w:id="2444" w:author="Sanino" w:date="2012-05-24T00:08:00Z">
        <w:r w:rsidRPr="00B72DEA">
          <w:t>на</w:t>
        </w:r>
      </w:ins>
      <w:ins w:id="2445" w:author="Sanino" w:date="2012-05-24T00:09:00Z">
        <w:r>
          <w:t xml:space="preserve"> </w:t>
        </w:r>
      </w:ins>
      <w:ins w:id="2446" w:author="Sanino" w:date="2012-05-24T00:08:00Z">
        <w:r w:rsidRPr="00B72DEA">
          <w:t>розсуд</w:t>
        </w:r>
      </w:ins>
      <w:ins w:id="2447" w:author="Sanino" w:date="2012-05-24T00:09:00Z">
        <w:r>
          <w:t xml:space="preserve"> </w:t>
        </w:r>
      </w:ins>
      <w:ins w:id="2448" w:author="Sanino" w:date="2012-05-24T00:08:00Z">
        <w:r w:rsidRPr="00B72DEA">
          <w:t>ВНЗ.</w:t>
        </w:r>
      </w:ins>
      <w:ins w:id="2449" w:author="Sanino" w:date="2012-05-24T00:14:00Z">
        <w:r w:rsidRPr="00CA1412">
          <w:rPr>
            <w:rPrChange w:id="2450" w:author="Sanino" w:date="2012-05-24T00:15:00Z">
              <w:rPr>
                <w:lang w:val="ru-RU"/>
              </w:rPr>
            </w:rPrChange>
          </w:rPr>
          <w:t xml:space="preserve"> </w:t>
        </w:r>
      </w:ins>
      <w:ins w:id="2451" w:author="Sanino" w:date="2012-05-24T00:08:00Z">
        <w:r w:rsidRPr="00B72DEA">
          <w:t>При</w:t>
        </w:r>
      </w:ins>
      <w:ins w:id="2452" w:author="Sanino" w:date="2012-05-24T00:09:00Z">
        <w:r>
          <w:t xml:space="preserve"> </w:t>
        </w:r>
      </w:ins>
      <w:ins w:id="2453" w:author="Sanino" w:date="2012-05-24T00:08:00Z">
        <w:r w:rsidRPr="00B72DEA">
          <w:t>цьому</w:t>
        </w:r>
      </w:ins>
      <w:ins w:id="2454" w:author="Sanino" w:date="2012-05-24T00:09:00Z">
        <w:r>
          <w:t xml:space="preserve"> </w:t>
        </w:r>
      </w:ins>
      <w:ins w:id="2455" w:author="Sanino" w:date="2012-05-24T00:08:00Z">
        <w:r w:rsidRPr="00B72DEA">
          <w:t>мо</w:t>
        </w:r>
        <w:r w:rsidRPr="00B72DEA">
          <w:t>ж</w:t>
        </w:r>
        <w:r w:rsidRPr="00B72DEA">
          <w:t>ливе</w:t>
        </w:r>
      </w:ins>
      <w:ins w:id="2456" w:author="Sanino" w:date="2012-05-24T00:09:00Z">
        <w:r>
          <w:t xml:space="preserve"> </w:t>
        </w:r>
      </w:ins>
      <w:ins w:id="2457" w:author="Sanino" w:date="2012-05-24T00:08:00Z">
        <w:r w:rsidRPr="00B72DEA">
          <w:t>їх</w:t>
        </w:r>
      </w:ins>
      <w:ins w:id="2458" w:author="Sanino" w:date="2012-05-24T00:09:00Z">
        <w:r>
          <w:t xml:space="preserve"> </w:t>
        </w:r>
      </w:ins>
      <w:ins w:id="2459" w:author="Sanino" w:date="2012-05-24T00:08:00Z">
        <w:r w:rsidRPr="00B72DEA">
          <w:t>об'єднання</w:t>
        </w:r>
      </w:ins>
      <w:ins w:id="2460" w:author="Sanino" w:date="2012-05-24T00:09:00Z">
        <w:r>
          <w:t xml:space="preserve"> </w:t>
        </w:r>
      </w:ins>
      <w:ins w:id="2461" w:author="Sanino" w:date="2012-05-24T00:08:00Z">
        <w:r w:rsidRPr="00B72DEA">
          <w:t>в</w:t>
        </w:r>
      </w:ins>
      <w:ins w:id="2462" w:author="Sanino" w:date="2012-05-24T00:09:00Z">
        <w:r>
          <w:t xml:space="preserve"> </w:t>
        </w:r>
      </w:ins>
      <w:ins w:id="2463" w:author="Sanino" w:date="2012-05-24T00:08:00Z">
        <w:r w:rsidRPr="00B72DEA">
          <w:t>міждисциплінарні</w:t>
        </w:r>
      </w:ins>
      <w:ins w:id="2464" w:author="Sanino" w:date="2012-05-24T00:09:00Z">
        <w:r>
          <w:t xml:space="preserve"> </w:t>
        </w:r>
      </w:ins>
      <w:ins w:id="2465" w:author="Sanino" w:date="2012-05-24T00:08:00Z">
        <w:r w:rsidRPr="00B72DEA">
          <w:t>курси</w:t>
        </w:r>
      </w:ins>
      <w:ins w:id="2466" w:author="Sanino" w:date="2012-05-24T00:09:00Z">
        <w:r>
          <w:t xml:space="preserve"> </w:t>
        </w:r>
      </w:ins>
      <w:ins w:id="2467" w:author="Sanino" w:date="2012-05-24T00:08:00Z">
        <w:r w:rsidRPr="00B72DEA">
          <w:t>при</w:t>
        </w:r>
      </w:ins>
      <w:ins w:id="2468" w:author="Sanino" w:date="2012-05-24T00:09:00Z">
        <w:r>
          <w:t xml:space="preserve"> </w:t>
        </w:r>
      </w:ins>
      <w:ins w:id="2469" w:author="Sanino" w:date="2012-05-24T00:08:00Z">
        <w:r w:rsidRPr="00B72DEA">
          <w:t>збереженні</w:t>
        </w:r>
      </w:ins>
      <w:ins w:id="2470" w:author="Sanino" w:date="2012-05-24T00:09:00Z">
        <w:r>
          <w:t xml:space="preserve"> </w:t>
        </w:r>
      </w:ins>
      <w:ins w:id="2471" w:author="Sanino" w:date="2012-05-24T00:08:00Z">
        <w:r w:rsidRPr="00B72DEA">
          <w:t>обов'язкового</w:t>
        </w:r>
      </w:ins>
      <w:ins w:id="2472" w:author="Sanino" w:date="2012-05-24T00:09:00Z">
        <w:r>
          <w:t xml:space="preserve"> </w:t>
        </w:r>
      </w:ins>
      <w:ins w:id="2473" w:author="Sanino" w:date="2012-05-24T00:08:00Z">
        <w:r w:rsidRPr="00B72DEA">
          <w:t>мін</w:t>
        </w:r>
        <w:r w:rsidRPr="00B72DEA">
          <w:t>і</w:t>
        </w:r>
        <w:r w:rsidRPr="00B72DEA">
          <w:t>муму</w:t>
        </w:r>
      </w:ins>
      <w:ins w:id="2474" w:author="Sanino" w:date="2012-05-24T00:09:00Z">
        <w:r>
          <w:t xml:space="preserve"> </w:t>
        </w:r>
      </w:ins>
      <w:ins w:id="2475" w:author="Sanino" w:date="2012-05-24T00:08:00Z">
        <w:r w:rsidRPr="00B72DEA">
          <w:t>змісту.</w:t>
        </w:r>
      </w:ins>
    </w:p>
    <w:p w:rsidR="00CA1412" w:rsidRDefault="00CA1412" w:rsidP="004B3636">
      <w:pPr>
        <w:pStyle w:val="a3"/>
        <w:numPr>
          <w:ilvl w:val="0"/>
          <w:numId w:val="39"/>
        </w:numPr>
        <w:tabs>
          <w:tab w:val="left" w:pos="993"/>
        </w:tabs>
        <w:ind w:left="0" w:firstLine="709"/>
        <w:rPr>
          <w:ins w:id="2476" w:author="Sanino" w:date="2012-05-24T00:08:00Z"/>
        </w:rPr>
        <w:pPrChange w:id="2477" w:author="Sanino" w:date="2012-05-24T00:17:00Z">
          <w:pPr/>
        </w:pPrChange>
      </w:pPr>
      <w:ins w:id="2478" w:author="Sanino" w:date="2012-05-24T00:08:00Z">
        <w:r w:rsidRPr="00B72DEA">
          <w:t>Здійснювати</w:t>
        </w:r>
      </w:ins>
      <w:ins w:id="2479" w:author="Sanino" w:date="2012-05-24T00:09:00Z">
        <w:r>
          <w:t xml:space="preserve"> </w:t>
        </w:r>
      </w:ins>
      <w:ins w:id="2480" w:author="Sanino" w:date="2012-05-24T00:08:00Z">
        <w:r w:rsidRPr="00B72DEA">
          <w:t>викладання</w:t>
        </w:r>
      </w:ins>
      <w:ins w:id="2481" w:author="Sanino" w:date="2012-05-24T00:09:00Z">
        <w:r>
          <w:t xml:space="preserve"> </w:t>
        </w:r>
      </w:ins>
      <w:ins w:id="2482" w:author="Sanino" w:date="2012-05-24T00:08:00Z">
        <w:r w:rsidRPr="00B72DEA">
          <w:t>гуманітарних</w:t>
        </w:r>
      </w:ins>
      <w:ins w:id="2483" w:author="Sanino" w:date="2012-05-24T00:09:00Z">
        <w:r>
          <w:t xml:space="preserve"> </w:t>
        </w:r>
      </w:ins>
      <w:ins w:id="2484" w:author="Sanino" w:date="2012-05-24T00:08:00Z">
        <w:r w:rsidRPr="00B72DEA">
          <w:t>і</w:t>
        </w:r>
      </w:ins>
      <w:ins w:id="2485" w:author="Sanino" w:date="2012-05-24T00:09:00Z">
        <w:r>
          <w:t xml:space="preserve"> </w:t>
        </w:r>
      </w:ins>
      <w:ins w:id="2486" w:author="Sanino" w:date="2012-05-24T00:08:00Z">
        <w:r w:rsidRPr="00B72DEA">
          <w:t>соціально-економічних</w:t>
        </w:r>
      </w:ins>
      <w:ins w:id="2487" w:author="Sanino" w:date="2012-05-24T00:09:00Z">
        <w:r>
          <w:t xml:space="preserve"> </w:t>
        </w:r>
      </w:ins>
      <w:ins w:id="2488" w:author="Sanino" w:date="2012-05-24T00:08:00Z">
        <w:r w:rsidRPr="00B72DEA">
          <w:t>ди</w:t>
        </w:r>
        <w:r w:rsidRPr="00B72DEA">
          <w:t>с</w:t>
        </w:r>
        <w:r w:rsidRPr="00B72DEA">
          <w:t>циплін</w:t>
        </w:r>
      </w:ins>
      <w:ins w:id="2489" w:author="Sanino" w:date="2012-05-24T00:09:00Z">
        <w:r>
          <w:t xml:space="preserve"> </w:t>
        </w:r>
      </w:ins>
      <w:ins w:id="2490" w:author="Sanino" w:date="2012-05-24T00:08:00Z">
        <w:r w:rsidRPr="00B72DEA">
          <w:t>у</w:t>
        </w:r>
      </w:ins>
      <w:ins w:id="2491" w:author="Sanino" w:date="2012-05-24T00:09:00Z">
        <w:r>
          <w:t xml:space="preserve"> </w:t>
        </w:r>
      </w:ins>
      <w:ins w:id="2492" w:author="Sanino" w:date="2012-05-24T00:08:00Z">
        <w:r w:rsidRPr="00B72DEA">
          <w:t>формі</w:t>
        </w:r>
      </w:ins>
      <w:ins w:id="2493" w:author="Sanino" w:date="2012-05-24T00:09:00Z">
        <w:r>
          <w:t xml:space="preserve"> </w:t>
        </w:r>
      </w:ins>
      <w:ins w:id="2494" w:author="Sanino" w:date="2012-05-24T00:08:00Z">
        <w:r w:rsidRPr="00B72DEA">
          <w:t>авторських</w:t>
        </w:r>
      </w:ins>
      <w:ins w:id="2495" w:author="Sanino" w:date="2012-05-24T00:09:00Z">
        <w:r>
          <w:t xml:space="preserve"> </w:t>
        </w:r>
      </w:ins>
      <w:ins w:id="2496" w:author="Sanino" w:date="2012-05-24T00:08:00Z">
        <w:r w:rsidRPr="00B72DEA">
          <w:t>лекційних</w:t>
        </w:r>
      </w:ins>
      <w:ins w:id="2497" w:author="Sanino" w:date="2012-05-24T00:09:00Z">
        <w:r>
          <w:t xml:space="preserve"> </w:t>
        </w:r>
      </w:ins>
      <w:ins w:id="2498" w:author="Sanino" w:date="2012-05-24T00:08:00Z">
        <w:r w:rsidRPr="00B72DEA">
          <w:t>курсів</w:t>
        </w:r>
      </w:ins>
      <w:ins w:id="2499" w:author="Sanino" w:date="2012-05-24T00:09:00Z">
        <w:r>
          <w:t xml:space="preserve"> </w:t>
        </w:r>
      </w:ins>
      <w:ins w:id="2500" w:author="Sanino" w:date="2012-05-24T00:08:00Z">
        <w:r w:rsidRPr="00B72DEA">
          <w:t>і</w:t>
        </w:r>
      </w:ins>
      <w:ins w:id="2501" w:author="Sanino" w:date="2012-05-24T00:09:00Z">
        <w:r>
          <w:t xml:space="preserve"> </w:t>
        </w:r>
      </w:ins>
      <w:ins w:id="2502" w:author="Sanino" w:date="2012-05-24T00:08:00Z">
        <w:r w:rsidRPr="00B72DEA">
          <w:t>різноманітних</w:t>
        </w:r>
      </w:ins>
      <w:ins w:id="2503" w:author="Sanino" w:date="2012-05-24T00:09:00Z">
        <w:r>
          <w:t xml:space="preserve"> </w:t>
        </w:r>
      </w:ins>
      <w:ins w:id="2504" w:author="Sanino" w:date="2012-05-24T00:08:00Z">
        <w:r w:rsidRPr="00B72DEA">
          <w:t>видів</w:t>
        </w:r>
      </w:ins>
      <w:ins w:id="2505" w:author="Sanino" w:date="2012-05-24T00:09:00Z">
        <w:r>
          <w:t xml:space="preserve"> </w:t>
        </w:r>
      </w:ins>
      <w:ins w:id="2506" w:author="Sanino" w:date="2012-05-24T00:08:00Z">
        <w:r w:rsidRPr="00B72DEA">
          <w:t>колекти</w:t>
        </w:r>
        <w:r w:rsidRPr="00B72DEA">
          <w:t>в</w:t>
        </w:r>
        <w:r w:rsidRPr="00B72DEA">
          <w:t>них</w:t>
        </w:r>
      </w:ins>
      <w:ins w:id="2507" w:author="Sanino" w:date="2012-05-24T00:09:00Z">
        <w:r>
          <w:t xml:space="preserve"> </w:t>
        </w:r>
      </w:ins>
      <w:ins w:id="2508" w:author="Sanino" w:date="2012-05-24T00:08:00Z">
        <w:r w:rsidRPr="00B72DEA">
          <w:t>та</w:t>
        </w:r>
      </w:ins>
      <w:ins w:id="2509" w:author="Sanino" w:date="2012-05-24T00:09:00Z">
        <w:r>
          <w:t xml:space="preserve"> </w:t>
        </w:r>
      </w:ins>
      <w:ins w:id="2510" w:author="Sanino" w:date="2012-05-24T00:08:00Z">
        <w:r w:rsidRPr="00B72DEA">
          <w:t>індивідуальних</w:t>
        </w:r>
      </w:ins>
      <w:ins w:id="2511" w:author="Sanino" w:date="2012-05-24T00:09:00Z">
        <w:r>
          <w:t xml:space="preserve"> </w:t>
        </w:r>
      </w:ins>
      <w:ins w:id="2512" w:author="Sanino" w:date="2012-05-24T00:08:00Z">
        <w:r w:rsidRPr="00B72DEA">
          <w:t>практичних</w:t>
        </w:r>
      </w:ins>
      <w:ins w:id="2513" w:author="Sanino" w:date="2012-05-24T00:09:00Z">
        <w:r>
          <w:t xml:space="preserve"> </w:t>
        </w:r>
      </w:ins>
      <w:ins w:id="2514" w:author="Sanino" w:date="2012-05-24T00:08:00Z">
        <w:r w:rsidRPr="00B72DEA">
          <w:t>занять,</w:t>
        </w:r>
      </w:ins>
      <w:ins w:id="2515" w:author="Sanino" w:date="2012-05-24T00:09:00Z">
        <w:r>
          <w:t xml:space="preserve"> </w:t>
        </w:r>
      </w:ins>
      <w:ins w:id="2516" w:author="Sanino" w:date="2012-05-24T00:08:00Z">
        <w:r w:rsidRPr="00B72DEA">
          <w:t>завдань</w:t>
        </w:r>
      </w:ins>
      <w:ins w:id="2517" w:author="Sanino" w:date="2012-05-24T00:09:00Z">
        <w:r>
          <w:t xml:space="preserve"> </w:t>
        </w:r>
      </w:ins>
      <w:ins w:id="2518" w:author="Sanino" w:date="2012-05-24T00:08:00Z">
        <w:r w:rsidRPr="00B72DEA">
          <w:t>та</w:t>
        </w:r>
      </w:ins>
      <w:ins w:id="2519" w:author="Sanino" w:date="2012-05-24T00:09:00Z">
        <w:r>
          <w:t xml:space="preserve"> </w:t>
        </w:r>
      </w:ins>
      <w:ins w:id="2520" w:author="Sanino" w:date="2012-05-24T00:08:00Z">
        <w:r w:rsidRPr="00B72DEA">
          <w:t>семінарів</w:t>
        </w:r>
      </w:ins>
      <w:ins w:id="2521" w:author="Sanino" w:date="2012-05-24T00:09:00Z">
        <w:r>
          <w:t xml:space="preserve"> </w:t>
        </w:r>
      </w:ins>
      <w:ins w:id="2522" w:author="Sanino" w:date="2012-05-24T00:08:00Z">
        <w:r w:rsidRPr="00B72DEA">
          <w:t>за</w:t>
        </w:r>
      </w:ins>
      <w:ins w:id="2523" w:author="Sanino" w:date="2012-05-24T00:09:00Z">
        <w:r>
          <w:t xml:space="preserve"> </w:t>
        </w:r>
      </w:ins>
      <w:ins w:id="2524" w:author="Sanino" w:date="2012-05-24T00:08:00Z">
        <w:r w:rsidRPr="00B72DEA">
          <w:t>програм</w:t>
        </w:r>
        <w:r w:rsidRPr="00B72DEA">
          <w:t>а</w:t>
        </w:r>
        <w:r>
          <w:t>ми,</w:t>
        </w:r>
      </w:ins>
      <w:ins w:id="2525" w:author="Sanino" w:date="2012-05-24T00:09:00Z">
        <w:r>
          <w:t xml:space="preserve"> </w:t>
        </w:r>
      </w:ins>
      <w:ins w:id="2526" w:author="Sanino" w:date="2012-05-24T00:08:00Z">
        <w:r>
          <w:t>розробленими</w:t>
        </w:r>
      </w:ins>
      <w:ins w:id="2527" w:author="Sanino" w:date="2012-05-24T00:09:00Z">
        <w:r>
          <w:t xml:space="preserve"> </w:t>
        </w:r>
      </w:ins>
      <w:ins w:id="2528" w:author="Sanino" w:date="2012-05-24T00:08:00Z">
        <w:r>
          <w:t>в</w:t>
        </w:r>
      </w:ins>
      <w:ins w:id="2529" w:author="Sanino" w:date="2012-05-24T00:09:00Z">
        <w:r>
          <w:t xml:space="preserve"> </w:t>
        </w:r>
      </w:ins>
      <w:ins w:id="2530" w:author="Sanino" w:date="2012-05-24T00:08:00Z">
        <w:r>
          <w:t>самому</w:t>
        </w:r>
      </w:ins>
      <w:ins w:id="2531" w:author="Sanino" w:date="2012-05-24T00:09:00Z">
        <w:r>
          <w:t xml:space="preserve"> </w:t>
        </w:r>
      </w:ins>
      <w:ins w:id="2532" w:author="Sanino" w:date="2012-05-24T00:08:00Z">
        <w:r>
          <w:t>вузі</w:t>
        </w:r>
      </w:ins>
      <w:ins w:id="2533" w:author="Sanino" w:date="2012-05-24T00:09:00Z">
        <w:r>
          <w:t xml:space="preserve"> </w:t>
        </w:r>
      </w:ins>
      <w:ins w:id="2534" w:author="Sanino" w:date="2012-05-24T00:08:00Z">
        <w:r>
          <w:t>,враховуючи</w:t>
        </w:r>
      </w:ins>
      <w:ins w:id="2535" w:author="Sanino" w:date="2012-05-24T00:09:00Z">
        <w:r>
          <w:t xml:space="preserve"> </w:t>
        </w:r>
      </w:ins>
      <w:ins w:id="2536" w:author="Sanino" w:date="2012-05-24T00:08:00Z">
        <w:r w:rsidRPr="00B72DEA">
          <w:t>регіональну,</w:t>
        </w:r>
      </w:ins>
      <w:ins w:id="2537" w:author="Sanino" w:date="2012-05-24T00:09:00Z">
        <w:r>
          <w:t xml:space="preserve"> </w:t>
        </w:r>
      </w:ins>
      <w:ins w:id="2538" w:author="Sanino" w:date="2012-05-24T00:08:00Z">
        <w:r w:rsidRPr="00B72DEA">
          <w:t>національно-етнічну,</w:t>
        </w:r>
      </w:ins>
      <w:ins w:id="2539" w:author="Sanino" w:date="2012-05-24T00:09:00Z">
        <w:r>
          <w:t xml:space="preserve"> </w:t>
        </w:r>
      </w:ins>
      <w:ins w:id="2540" w:author="Sanino" w:date="2012-05-24T00:08:00Z">
        <w:r w:rsidRPr="00B72DEA">
          <w:t>професійну</w:t>
        </w:r>
      </w:ins>
      <w:ins w:id="2541" w:author="Sanino" w:date="2012-05-24T00:09:00Z">
        <w:r>
          <w:t xml:space="preserve"> </w:t>
        </w:r>
      </w:ins>
      <w:ins w:id="2542" w:author="Sanino" w:date="2012-05-24T00:08:00Z">
        <w:r w:rsidRPr="00B72DEA">
          <w:t>специфіку,</w:t>
        </w:r>
      </w:ins>
      <w:ins w:id="2543" w:author="Sanino" w:date="2012-05-24T00:09:00Z">
        <w:r>
          <w:t xml:space="preserve"> </w:t>
        </w:r>
      </w:ins>
      <w:ins w:id="2544" w:author="Sanino" w:date="2012-05-24T00:08:00Z">
        <w:r w:rsidRPr="00B72DEA">
          <w:t>а</w:t>
        </w:r>
      </w:ins>
      <w:ins w:id="2545" w:author="Sanino" w:date="2012-05-24T00:09:00Z">
        <w:r>
          <w:t xml:space="preserve"> </w:t>
        </w:r>
      </w:ins>
      <w:ins w:id="2546" w:author="Sanino" w:date="2012-05-24T00:08:00Z">
        <w:r w:rsidRPr="00B72DEA">
          <w:t>також</w:t>
        </w:r>
      </w:ins>
      <w:ins w:id="2547" w:author="Sanino" w:date="2012-05-24T00:09:00Z">
        <w:r>
          <w:t xml:space="preserve"> </w:t>
        </w:r>
      </w:ins>
      <w:ins w:id="2548" w:author="Sanino" w:date="2012-05-24T00:08:00Z">
        <w:r w:rsidRPr="00B72DEA">
          <w:t>науково-дослідні</w:t>
        </w:r>
      </w:ins>
      <w:ins w:id="2549" w:author="Sanino" w:date="2012-05-24T00:09:00Z">
        <w:r>
          <w:t xml:space="preserve"> </w:t>
        </w:r>
      </w:ins>
      <w:ins w:id="2550" w:author="Sanino" w:date="2012-05-24T00:08:00Z">
        <w:r w:rsidRPr="00B72DEA">
          <w:t>переваги</w:t>
        </w:r>
      </w:ins>
      <w:ins w:id="2551" w:author="Sanino" w:date="2012-05-24T00:09:00Z">
        <w:r>
          <w:t xml:space="preserve"> </w:t>
        </w:r>
      </w:ins>
      <w:ins w:id="2552" w:author="Sanino" w:date="2012-05-24T00:08:00Z">
        <w:r w:rsidRPr="00B72DEA">
          <w:t>виклад</w:t>
        </w:r>
        <w:r w:rsidRPr="00B72DEA">
          <w:t>а</w:t>
        </w:r>
        <w:r w:rsidRPr="00B72DEA">
          <w:t>чів</w:t>
        </w:r>
        <w:r>
          <w:t>,</w:t>
        </w:r>
        <w:r w:rsidRPr="00B72DEA">
          <w:t>що</w:t>
        </w:r>
      </w:ins>
      <w:ins w:id="2553" w:author="Sanino" w:date="2012-05-24T00:09:00Z">
        <w:r>
          <w:t xml:space="preserve"> </w:t>
        </w:r>
      </w:ins>
      <w:ins w:id="2554" w:author="Sanino" w:date="2012-05-24T00:08:00Z">
        <w:r w:rsidRPr="00B72DEA">
          <w:t>забе</w:t>
        </w:r>
        <w:r w:rsidRPr="00B72DEA">
          <w:t>з</w:t>
        </w:r>
        <w:r w:rsidRPr="00B72DEA">
          <w:t>печують</w:t>
        </w:r>
      </w:ins>
      <w:ins w:id="2555" w:author="Sanino" w:date="2012-05-24T00:09:00Z">
        <w:r>
          <w:t xml:space="preserve"> </w:t>
        </w:r>
      </w:ins>
      <w:ins w:id="2556" w:author="Sanino" w:date="2012-05-24T00:08:00Z">
        <w:r w:rsidRPr="00B72DEA">
          <w:t>кваліфіковане</w:t>
        </w:r>
      </w:ins>
      <w:ins w:id="2557" w:author="Sanino" w:date="2012-05-24T00:09:00Z">
        <w:r>
          <w:t xml:space="preserve"> </w:t>
        </w:r>
      </w:ins>
      <w:ins w:id="2558" w:author="Sanino" w:date="2012-05-24T00:08:00Z">
        <w:r w:rsidRPr="00B72DEA">
          <w:t>висвітлення</w:t>
        </w:r>
      </w:ins>
      <w:ins w:id="2559" w:author="Sanino" w:date="2012-05-24T00:09:00Z">
        <w:r>
          <w:t xml:space="preserve"> </w:t>
        </w:r>
      </w:ins>
      <w:ins w:id="2560" w:author="Sanino" w:date="2012-05-24T00:08:00Z">
        <w:r w:rsidRPr="00B72DEA">
          <w:t>тематики</w:t>
        </w:r>
      </w:ins>
      <w:ins w:id="2561" w:author="Sanino" w:date="2012-05-24T00:09:00Z">
        <w:r>
          <w:t xml:space="preserve"> </w:t>
        </w:r>
      </w:ins>
      <w:ins w:id="2562" w:author="Sanino" w:date="2012-05-24T00:08:00Z">
        <w:r w:rsidRPr="00B72DEA">
          <w:t>дисциплін</w:t>
        </w:r>
      </w:ins>
      <w:ins w:id="2563" w:author="Sanino" w:date="2012-05-24T00:09:00Z">
        <w:r>
          <w:t xml:space="preserve"> </w:t>
        </w:r>
      </w:ins>
      <w:ins w:id="2564" w:author="Sanino" w:date="2012-05-24T00:08:00Z">
        <w:r w:rsidRPr="00B72DEA">
          <w:t>циклу.</w:t>
        </w:r>
      </w:ins>
    </w:p>
    <w:p w:rsidR="00CA1412" w:rsidRDefault="00CA1412" w:rsidP="004B3636">
      <w:pPr>
        <w:pStyle w:val="a3"/>
        <w:numPr>
          <w:ilvl w:val="0"/>
          <w:numId w:val="39"/>
        </w:numPr>
        <w:tabs>
          <w:tab w:val="left" w:pos="993"/>
        </w:tabs>
        <w:ind w:left="0" w:firstLine="709"/>
        <w:rPr>
          <w:ins w:id="2565" w:author="Sanino" w:date="2012-05-24T00:08:00Z"/>
        </w:rPr>
        <w:pPrChange w:id="2566" w:author="Sanino" w:date="2012-05-24T00:17:00Z">
          <w:pPr/>
        </w:pPrChange>
      </w:pPr>
      <w:ins w:id="2567" w:author="Sanino" w:date="2012-05-24T00:08:00Z">
        <w:r w:rsidRPr="00B72DEA">
          <w:t>Встановлювати</w:t>
        </w:r>
      </w:ins>
      <w:ins w:id="2568" w:author="Sanino" w:date="2012-05-24T00:09:00Z">
        <w:r>
          <w:t xml:space="preserve"> </w:t>
        </w:r>
      </w:ins>
      <w:ins w:id="2569" w:author="Sanino" w:date="2012-05-24T00:08:00Z">
        <w:r w:rsidRPr="00B72DEA">
          <w:t>необхідну</w:t>
        </w:r>
      </w:ins>
      <w:ins w:id="2570" w:author="Sanino" w:date="2012-05-24T00:09:00Z">
        <w:r>
          <w:t xml:space="preserve"> </w:t>
        </w:r>
      </w:ins>
      <w:ins w:id="2571" w:author="Sanino" w:date="2012-05-24T00:08:00Z">
        <w:r w:rsidRPr="00B72DEA">
          <w:t>глибину</w:t>
        </w:r>
      </w:ins>
      <w:ins w:id="2572" w:author="Sanino" w:date="2012-05-24T00:09:00Z">
        <w:r>
          <w:t xml:space="preserve"> </w:t>
        </w:r>
      </w:ins>
      <w:ins w:id="2573" w:author="Sanino" w:date="2012-05-24T00:08:00Z">
        <w:r w:rsidRPr="00B72DEA">
          <w:t>викладання</w:t>
        </w:r>
      </w:ins>
      <w:ins w:id="2574" w:author="Sanino" w:date="2012-05-24T00:09:00Z">
        <w:r>
          <w:t xml:space="preserve"> </w:t>
        </w:r>
      </w:ins>
      <w:ins w:id="2575" w:author="Sanino" w:date="2012-05-24T00:08:00Z">
        <w:r w:rsidRPr="00B72DEA">
          <w:t>окремих</w:t>
        </w:r>
      </w:ins>
      <w:ins w:id="2576" w:author="Sanino" w:date="2012-05-24T00:09:00Z">
        <w:r>
          <w:t xml:space="preserve"> </w:t>
        </w:r>
      </w:ins>
      <w:ins w:id="2577" w:author="Sanino" w:date="2012-05-24T00:08:00Z">
        <w:r w:rsidRPr="00B72DEA">
          <w:t>розділів</w:t>
        </w:r>
      </w:ins>
      <w:ins w:id="2578" w:author="Sanino" w:date="2012-05-24T00:09:00Z">
        <w:r>
          <w:t xml:space="preserve"> </w:t>
        </w:r>
      </w:ins>
      <w:ins w:id="2579" w:author="Sanino" w:date="2012-05-24T00:08:00Z">
        <w:r w:rsidRPr="00B72DEA">
          <w:t>д</w:t>
        </w:r>
        <w:r w:rsidRPr="00B72DEA">
          <w:t>и</w:t>
        </w:r>
        <w:r w:rsidRPr="00B72DEA">
          <w:t>сциплін,</w:t>
        </w:r>
      </w:ins>
      <w:ins w:id="2580" w:author="Sanino" w:date="2012-05-24T00:09:00Z">
        <w:r>
          <w:t xml:space="preserve"> </w:t>
        </w:r>
      </w:ins>
      <w:ins w:id="2581" w:author="Sanino" w:date="2012-05-24T00:08:00Z">
        <w:r w:rsidRPr="00B72DEA">
          <w:t>що</w:t>
        </w:r>
      </w:ins>
      <w:ins w:id="2582" w:author="Sanino" w:date="2012-05-24T00:09:00Z">
        <w:r>
          <w:t xml:space="preserve"> </w:t>
        </w:r>
      </w:ins>
      <w:ins w:id="2583" w:author="Sanino" w:date="2012-05-24T00:08:00Z">
        <w:r w:rsidRPr="00B72DEA">
          <w:t>входять</w:t>
        </w:r>
      </w:ins>
      <w:ins w:id="2584" w:author="Sanino" w:date="2012-05-24T00:09:00Z">
        <w:r>
          <w:t xml:space="preserve"> </w:t>
        </w:r>
      </w:ins>
      <w:ins w:id="2585" w:author="Sanino" w:date="2012-05-24T00:08:00Z">
        <w:r w:rsidRPr="00B72DEA">
          <w:t>в</w:t>
        </w:r>
      </w:ins>
      <w:ins w:id="2586" w:author="Sanino" w:date="2012-05-24T00:09:00Z">
        <w:r>
          <w:t xml:space="preserve"> </w:t>
        </w:r>
      </w:ins>
      <w:ins w:id="2587" w:author="Sanino" w:date="2012-05-24T00:08:00Z">
        <w:r w:rsidRPr="00B72DEA">
          <w:t>цикли</w:t>
        </w:r>
      </w:ins>
      <w:ins w:id="2588" w:author="Sanino" w:date="2012-05-24T00:09:00Z">
        <w:r>
          <w:t xml:space="preserve"> </w:t>
        </w:r>
      </w:ins>
      <w:ins w:id="2589" w:author="Sanino" w:date="2012-05-24T00:08:00Z">
        <w:r w:rsidRPr="00B72DEA">
          <w:t>гуманітарних</w:t>
        </w:r>
      </w:ins>
      <w:ins w:id="2590" w:author="Sanino" w:date="2012-05-24T00:09:00Z">
        <w:r>
          <w:t xml:space="preserve"> </w:t>
        </w:r>
      </w:ins>
      <w:ins w:id="2591" w:author="Sanino" w:date="2012-05-24T00:08:00Z">
        <w:r w:rsidRPr="00B72DEA">
          <w:t>і</w:t>
        </w:r>
      </w:ins>
      <w:ins w:id="2592" w:author="Sanino" w:date="2012-05-24T00:09:00Z">
        <w:r>
          <w:t xml:space="preserve"> </w:t>
        </w:r>
      </w:ins>
      <w:ins w:id="2593" w:author="Sanino" w:date="2012-05-24T00:08:00Z">
        <w:r w:rsidRPr="00B72DEA">
          <w:t>соціально-економічних,</w:t>
        </w:r>
      </w:ins>
      <w:ins w:id="2594" w:author="Sanino" w:date="2012-05-24T00:09:00Z">
        <w:r>
          <w:t xml:space="preserve"> </w:t>
        </w:r>
      </w:ins>
      <w:ins w:id="2595" w:author="Sanino" w:date="2012-05-24T00:08:00Z">
        <w:r w:rsidRPr="00B72DEA">
          <w:t>матем</w:t>
        </w:r>
        <w:r w:rsidRPr="00B72DEA">
          <w:t>а</w:t>
        </w:r>
        <w:r w:rsidRPr="00B72DEA">
          <w:t>тичних</w:t>
        </w:r>
      </w:ins>
      <w:ins w:id="2596" w:author="Sanino" w:date="2012-05-24T00:09:00Z">
        <w:r>
          <w:t xml:space="preserve"> </w:t>
        </w:r>
      </w:ins>
      <w:ins w:id="2597" w:author="Sanino" w:date="2012-05-24T00:08:00Z">
        <w:r w:rsidRPr="00B72DEA">
          <w:t>і</w:t>
        </w:r>
      </w:ins>
      <w:ins w:id="2598" w:author="Sanino" w:date="2012-05-24T00:09:00Z">
        <w:r>
          <w:t xml:space="preserve"> </w:t>
        </w:r>
      </w:ins>
      <w:ins w:id="2599" w:author="Sanino" w:date="2012-05-24T00:08:00Z">
        <w:r w:rsidRPr="00B72DEA">
          <w:t>природничих</w:t>
        </w:r>
      </w:ins>
      <w:ins w:id="2600" w:author="Sanino" w:date="2012-05-24T00:09:00Z">
        <w:r>
          <w:t xml:space="preserve"> </w:t>
        </w:r>
      </w:ins>
      <w:ins w:id="2601" w:author="Sanino" w:date="2012-05-24T00:08:00Z">
        <w:r w:rsidRPr="00B72DEA">
          <w:t>дисциплін,</w:t>
        </w:r>
      </w:ins>
      <w:ins w:id="2602" w:author="Sanino" w:date="2012-05-24T00:09:00Z">
        <w:r>
          <w:t xml:space="preserve"> </w:t>
        </w:r>
      </w:ins>
      <w:ins w:id="2603" w:author="Sanino" w:date="2012-05-24T00:08:00Z">
        <w:r w:rsidRPr="00B72DEA">
          <w:t>в</w:t>
        </w:r>
      </w:ins>
      <w:ins w:id="2604" w:author="Sanino" w:date="2012-05-24T00:09:00Z">
        <w:r>
          <w:t xml:space="preserve"> </w:t>
        </w:r>
      </w:ins>
      <w:ins w:id="2605" w:author="Sanino" w:date="2012-05-24T00:08:00Z">
        <w:r w:rsidRPr="00B72DEA">
          <w:t>відповідності</w:t>
        </w:r>
      </w:ins>
      <w:ins w:id="2606" w:author="Sanino" w:date="2012-05-24T00:09:00Z">
        <w:r>
          <w:t xml:space="preserve"> </w:t>
        </w:r>
      </w:ins>
      <w:ins w:id="2607" w:author="Sanino" w:date="2012-05-24T00:08:00Z">
        <w:r w:rsidRPr="00B72DEA">
          <w:t>з</w:t>
        </w:r>
      </w:ins>
      <w:ins w:id="2608" w:author="Sanino" w:date="2012-05-24T00:09:00Z">
        <w:r>
          <w:t xml:space="preserve"> </w:t>
        </w:r>
      </w:ins>
      <w:ins w:id="2609" w:author="Sanino" w:date="2012-05-24T00:08:00Z">
        <w:r w:rsidRPr="00B72DEA">
          <w:t>профілем</w:t>
        </w:r>
      </w:ins>
      <w:ins w:id="2610" w:author="Sanino" w:date="2012-05-24T00:09:00Z">
        <w:r>
          <w:t xml:space="preserve"> </w:t>
        </w:r>
      </w:ins>
      <w:ins w:id="2611" w:author="Sanino" w:date="2012-05-24T00:08:00Z">
        <w:r w:rsidRPr="00B72DEA">
          <w:t>спеціальни</w:t>
        </w:r>
        <w:r>
          <w:t>х</w:t>
        </w:r>
      </w:ins>
      <w:ins w:id="2612" w:author="Sanino" w:date="2012-05-24T00:09:00Z">
        <w:r>
          <w:t xml:space="preserve"> </w:t>
        </w:r>
      </w:ins>
      <w:ins w:id="2613" w:author="Sanino" w:date="2012-05-24T00:08:00Z">
        <w:r>
          <w:t>д</w:t>
        </w:r>
        <w:r>
          <w:t>и</w:t>
        </w:r>
        <w:r>
          <w:t>сциплін,</w:t>
        </w:r>
      </w:ins>
      <w:ins w:id="2614" w:author="Sanino" w:date="2012-05-24T00:09:00Z">
        <w:r>
          <w:t xml:space="preserve"> </w:t>
        </w:r>
      </w:ins>
      <w:ins w:id="2615" w:author="Sanino" w:date="2012-05-24T00:08:00Z">
        <w:r>
          <w:t>які</w:t>
        </w:r>
      </w:ins>
      <w:ins w:id="2616" w:author="Sanino" w:date="2012-05-24T00:09:00Z">
        <w:r>
          <w:t xml:space="preserve"> </w:t>
        </w:r>
      </w:ins>
      <w:ins w:id="2617" w:author="Sanino" w:date="2012-05-24T00:08:00Z">
        <w:r>
          <w:t>реалізуються</w:t>
        </w:r>
      </w:ins>
      <w:ins w:id="2618" w:author="Sanino" w:date="2012-05-24T00:09:00Z">
        <w:r>
          <w:t xml:space="preserve"> </w:t>
        </w:r>
      </w:ins>
      <w:ins w:id="2619" w:author="Sanino" w:date="2012-05-24T00:08:00Z">
        <w:r>
          <w:t>ВНЗ</w:t>
        </w:r>
        <w:r w:rsidRPr="00B72DEA">
          <w:t>.</w:t>
        </w:r>
      </w:ins>
    </w:p>
    <w:p w:rsidR="00CA1412" w:rsidRDefault="00CA1412" w:rsidP="004B3636">
      <w:pPr>
        <w:pStyle w:val="a3"/>
        <w:numPr>
          <w:ilvl w:val="0"/>
          <w:numId w:val="39"/>
        </w:numPr>
        <w:tabs>
          <w:tab w:val="left" w:pos="993"/>
        </w:tabs>
        <w:ind w:left="0" w:firstLine="709"/>
        <w:rPr>
          <w:ins w:id="2620" w:author="Sanino" w:date="2012-05-24T00:08:00Z"/>
        </w:rPr>
        <w:pPrChange w:id="2621" w:author="Sanino" w:date="2012-05-24T00:17:00Z">
          <w:pPr/>
        </w:pPrChange>
      </w:pPr>
      <w:ins w:id="2622" w:author="Sanino" w:date="2012-05-24T00:08:00Z">
        <w:r w:rsidRPr="00B72DEA">
          <w:lastRenderedPageBreak/>
          <w:t>Визначати</w:t>
        </w:r>
      </w:ins>
      <w:ins w:id="2623" w:author="Sanino" w:date="2012-05-24T00:09:00Z">
        <w:r>
          <w:t xml:space="preserve"> </w:t>
        </w:r>
      </w:ins>
      <w:ins w:id="2624" w:author="Sanino" w:date="2012-05-24T00:08:00Z">
        <w:r w:rsidRPr="00B72DEA">
          <w:t>в</w:t>
        </w:r>
      </w:ins>
      <w:ins w:id="2625" w:author="Sanino" w:date="2012-05-24T00:09:00Z">
        <w:r>
          <w:t xml:space="preserve"> </w:t>
        </w:r>
      </w:ins>
      <w:ins w:id="2626" w:author="Sanino" w:date="2012-05-24T00:08:00Z">
        <w:r w:rsidRPr="00B72DEA">
          <w:t>установленому</w:t>
        </w:r>
      </w:ins>
      <w:ins w:id="2627" w:author="Sanino" w:date="2012-05-24T00:09:00Z">
        <w:r>
          <w:t xml:space="preserve"> </w:t>
        </w:r>
      </w:ins>
      <w:ins w:id="2628" w:author="Sanino" w:date="2012-05-24T00:08:00Z">
        <w:r w:rsidRPr="00B72DEA">
          <w:t>порядку</w:t>
        </w:r>
      </w:ins>
      <w:ins w:id="2629" w:author="Sanino" w:date="2012-05-24T00:09:00Z">
        <w:r>
          <w:t xml:space="preserve"> </w:t>
        </w:r>
      </w:ins>
      <w:ins w:id="2630" w:author="Sanino" w:date="2012-05-24T00:08:00Z">
        <w:r w:rsidRPr="00B72DEA">
          <w:t>найменування</w:t>
        </w:r>
      </w:ins>
      <w:ins w:id="2631" w:author="Sanino" w:date="2012-05-24T00:09:00Z">
        <w:r>
          <w:t xml:space="preserve"> </w:t>
        </w:r>
      </w:ins>
      <w:ins w:id="2632" w:author="Sanino" w:date="2012-05-24T00:08:00Z">
        <w:r w:rsidRPr="00B72DEA">
          <w:t>спеціалізацій,</w:t>
        </w:r>
      </w:ins>
      <w:ins w:id="2633" w:author="Sanino" w:date="2012-05-24T00:09:00Z">
        <w:r>
          <w:t xml:space="preserve"> </w:t>
        </w:r>
      </w:ins>
      <w:ins w:id="2634" w:author="Sanino" w:date="2012-05-24T00:08:00Z">
        <w:r w:rsidRPr="00B72DEA">
          <w:t>найменування</w:t>
        </w:r>
      </w:ins>
      <w:ins w:id="2635" w:author="Sanino" w:date="2012-05-24T00:09:00Z">
        <w:r>
          <w:t xml:space="preserve"> </w:t>
        </w:r>
      </w:ins>
      <w:ins w:id="2636" w:author="Sanino" w:date="2012-05-24T00:08:00Z">
        <w:r w:rsidRPr="00B72DEA">
          <w:t>дисциплін</w:t>
        </w:r>
      </w:ins>
      <w:ins w:id="2637" w:author="Sanino" w:date="2012-05-24T00:09:00Z">
        <w:r>
          <w:t xml:space="preserve"> </w:t>
        </w:r>
      </w:ins>
      <w:ins w:id="2638" w:author="Sanino" w:date="2012-05-24T00:08:00Z">
        <w:r w:rsidRPr="00B72DEA">
          <w:t>спеціалізацій,</w:t>
        </w:r>
      </w:ins>
      <w:ins w:id="2639" w:author="Sanino" w:date="2012-05-24T00:09:00Z">
        <w:r>
          <w:t xml:space="preserve"> </w:t>
        </w:r>
      </w:ins>
      <w:ins w:id="2640" w:author="Sanino" w:date="2012-05-24T00:08:00Z">
        <w:r w:rsidRPr="00B72DEA">
          <w:t>їх</w:t>
        </w:r>
      </w:ins>
      <w:ins w:id="2641" w:author="Sanino" w:date="2012-05-24T00:09:00Z">
        <w:r>
          <w:t xml:space="preserve"> </w:t>
        </w:r>
      </w:ins>
      <w:ins w:id="2642" w:author="Sanino" w:date="2012-05-24T00:08:00Z">
        <w:r w:rsidRPr="00B72DEA">
          <w:t>обсяг</w:t>
        </w:r>
      </w:ins>
      <w:ins w:id="2643" w:author="Sanino" w:date="2012-05-24T00:09:00Z">
        <w:r>
          <w:t xml:space="preserve"> </w:t>
        </w:r>
      </w:ins>
      <w:ins w:id="2644" w:author="Sanino" w:date="2012-05-24T00:08:00Z">
        <w:r w:rsidRPr="00B72DEA">
          <w:t>і</w:t>
        </w:r>
      </w:ins>
      <w:ins w:id="2645" w:author="Sanino" w:date="2012-05-24T00:09:00Z">
        <w:r>
          <w:t xml:space="preserve"> </w:t>
        </w:r>
      </w:ins>
      <w:ins w:id="2646" w:author="Sanino" w:date="2012-05-24T00:08:00Z">
        <w:r w:rsidRPr="00B72DEA">
          <w:t>зміст,</w:t>
        </w:r>
      </w:ins>
      <w:ins w:id="2647" w:author="Sanino" w:date="2012-05-24T00:09:00Z">
        <w:r>
          <w:t xml:space="preserve"> </w:t>
        </w:r>
      </w:ins>
      <w:ins w:id="2648" w:author="Sanino" w:date="2012-05-24T00:08:00Z">
        <w:r w:rsidRPr="00B72DEA">
          <w:t>а</w:t>
        </w:r>
      </w:ins>
      <w:ins w:id="2649" w:author="Sanino" w:date="2012-05-24T00:09:00Z">
        <w:r>
          <w:t xml:space="preserve"> </w:t>
        </w:r>
      </w:ins>
      <w:ins w:id="2650" w:author="Sanino" w:date="2012-05-24T00:08:00Z">
        <w:r w:rsidRPr="00B72DEA">
          <w:t>також</w:t>
        </w:r>
      </w:ins>
      <w:ins w:id="2651" w:author="Sanino" w:date="2012-05-24T00:09:00Z">
        <w:r>
          <w:t xml:space="preserve"> </w:t>
        </w:r>
      </w:ins>
      <w:ins w:id="2652" w:author="Sanino" w:date="2012-05-24T00:08:00Z">
        <w:r w:rsidRPr="00B72DEA">
          <w:t>форму</w:t>
        </w:r>
      </w:ins>
      <w:ins w:id="2653" w:author="Sanino" w:date="2012-05-24T00:09:00Z">
        <w:r>
          <w:t xml:space="preserve"> </w:t>
        </w:r>
      </w:ins>
      <w:ins w:id="2654" w:author="Sanino" w:date="2012-05-24T00:08:00Z">
        <w:r w:rsidRPr="00B72DEA">
          <w:t>кон</w:t>
        </w:r>
        <w:r w:rsidRPr="00B72DEA">
          <w:t>т</w:t>
        </w:r>
        <w:r w:rsidRPr="00B72DEA">
          <w:t>ролю</w:t>
        </w:r>
      </w:ins>
      <w:ins w:id="2655" w:author="Sanino" w:date="2012-05-24T00:09:00Z">
        <w:r>
          <w:t xml:space="preserve"> </w:t>
        </w:r>
      </w:ins>
      <w:ins w:id="2656" w:author="Sanino" w:date="2012-05-24T00:08:00Z">
        <w:r w:rsidRPr="00B72DEA">
          <w:t>їх</w:t>
        </w:r>
      </w:ins>
      <w:ins w:id="2657" w:author="Sanino" w:date="2012-05-24T00:09:00Z">
        <w:r>
          <w:t xml:space="preserve"> </w:t>
        </w:r>
      </w:ins>
      <w:ins w:id="2658" w:author="Sanino" w:date="2012-05-24T00:08:00Z">
        <w:r w:rsidRPr="00B72DEA">
          <w:t>освоєння</w:t>
        </w:r>
      </w:ins>
      <w:ins w:id="2659" w:author="Sanino" w:date="2012-05-24T00:09:00Z">
        <w:r>
          <w:t xml:space="preserve"> </w:t>
        </w:r>
      </w:ins>
      <w:ins w:id="2660" w:author="Sanino" w:date="2012-05-24T00:08:00Z">
        <w:r w:rsidRPr="00B72DEA">
          <w:t>студентами.</w:t>
        </w:r>
      </w:ins>
    </w:p>
    <w:p w:rsidR="00CA1412" w:rsidRDefault="00CA1412" w:rsidP="004B3636">
      <w:pPr>
        <w:pStyle w:val="a3"/>
        <w:numPr>
          <w:ilvl w:val="0"/>
          <w:numId w:val="39"/>
        </w:numPr>
        <w:tabs>
          <w:tab w:val="left" w:pos="993"/>
        </w:tabs>
        <w:ind w:left="0" w:firstLine="709"/>
        <w:rPr>
          <w:ins w:id="2661" w:author="Sanino" w:date="2012-05-24T00:08:00Z"/>
        </w:rPr>
        <w:pPrChange w:id="2662" w:author="Sanino" w:date="2012-05-24T00:17:00Z">
          <w:pPr/>
        </w:pPrChange>
      </w:pPr>
      <w:ins w:id="2663" w:author="Sanino" w:date="2012-05-24T00:08:00Z">
        <w:r w:rsidRPr="00B72DEA">
          <w:t>Реалізовувати</w:t>
        </w:r>
      </w:ins>
      <w:ins w:id="2664" w:author="Sanino" w:date="2012-05-24T00:09:00Z">
        <w:r>
          <w:t xml:space="preserve"> </w:t>
        </w:r>
      </w:ins>
      <w:ins w:id="2665" w:author="Sanino" w:date="2012-05-24T00:08:00Z">
        <w:r w:rsidRPr="00B72DEA">
          <w:t>основну</w:t>
        </w:r>
      </w:ins>
      <w:ins w:id="2666" w:author="Sanino" w:date="2012-05-24T00:09:00Z">
        <w:r>
          <w:t xml:space="preserve"> </w:t>
        </w:r>
      </w:ins>
      <w:ins w:id="2667" w:author="Sanino" w:date="2012-05-24T00:08:00Z">
        <w:r w:rsidRPr="00B72DEA">
          <w:t>освітню</w:t>
        </w:r>
      </w:ins>
      <w:ins w:id="2668" w:author="Sanino" w:date="2012-05-24T00:09:00Z">
        <w:r>
          <w:t xml:space="preserve"> </w:t>
        </w:r>
      </w:ins>
      <w:ins w:id="2669" w:author="Sanino" w:date="2012-05-24T00:08:00Z">
        <w:r w:rsidRPr="00B72DEA">
          <w:t>програму</w:t>
        </w:r>
      </w:ins>
      <w:ins w:id="2670" w:author="Sanino" w:date="2012-05-24T00:09:00Z">
        <w:r>
          <w:t xml:space="preserve"> </w:t>
        </w:r>
      </w:ins>
      <w:ins w:id="2671" w:author="Sanino" w:date="2012-05-24T00:08:00Z">
        <w:r w:rsidRPr="00B72DEA">
          <w:t>підготовки</w:t>
        </w:r>
      </w:ins>
      <w:ins w:id="2672" w:author="Sanino" w:date="2012-05-24T00:09:00Z">
        <w:r>
          <w:t xml:space="preserve"> </w:t>
        </w:r>
      </w:ins>
      <w:ins w:id="2673" w:author="Sanino" w:date="2012-05-24T00:08:00Z">
        <w:r w:rsidRPr="00B72DEA">
          <w:t>інженера</w:t>
        </w:r>
      </w:ins>
      <w:ins w:id="2674" w:author="Sanino" w:date="2012-05-24T00:09:00Z">
        <w:r>
          <w:t xml:space="preserve"> </w:t>
        </w:r>
      </w:ins>
      <w:ins w:id="2675" w:author="Sanino" w:date="2012-05-24T00:08:00Z">
        <w:r w:rsidRPr="00B72DEA">
          <w:t>у</w:t>
        </w:r>
      </w:ins>
      <w:ins w:id="2676" w:author="Sanino" w:date="2012-05-24T00:09:00Z">
        <w:r>
          <w:t xml:space="preserve"> </w:t>
        </w:r>
      </w:ins>
      <w:ins w:id="2677" w:author="Sanino" w:date="2012-05-24T00:08:00Z">
        <w:r w:rsidRPr="00B72DEA">
          <w:t>ск</w:t>
        </w:r>
        <w:r w:rsidRPr="00B72DEA">
          <w:t>о</w:t>
        </w:r>
        <w:r w:rsidRPr="00B72DEA">
          <w:t>рочені</w:t>
        </w:r>
      </w:ins>
      <w:ins w:id="2678" w:author="Sanino" w:date="2012-05-24T00:09:00Z">
        <w:r>
          <w:t xml:space="preserve"> </w:t>
        </w:r>
      </w:ins>
      <w:ins w:id="2679" w:author="Sanino" w:date="2012-05-24T00:08:00Z">
        <w:r w:rsidRPr="00B72DEA">
          <w:t>терміни</w:t>
        </w:r>
      </w:ins>
      <w:ins w:id="2680" w:author="Sanino" w:date="2012-05-24T00:09:00Z">
        <w:r>
          <w:t xml:space="preserve"> </w:t>
        </w:r>
      </w:ins>
      <w:ins w:id="2681" w:author="Sanino" w:date="2012-05-24T00:08:00Z">
        <w:r w:rsidRPr="00B72DEA">
          <w:t>для</w:t>
        </w:r>
      </w:ins>
      <w:ins w:id="2682" w:author="Sanino" w:date="2012-05-24T00:09:00Z">
        <w:r>
          <w:t xml:space="preserve"> </w:t>
        </w:r>
      </w:ins>
      <w:ins w:id="2683" w:author="Sanino" w:date="2012-05-24T00:08:00Z">
        <w:r w:rsidRPr="00B72DEA">
          <w:t>студентів</w:t>
        </w:r>
      </w:ins>
      <w:ins w:id="2684" w:author="Sanino" w:date="2012-05-24T00:09:00Z">
        <w:r>
          <w:t xml:space="preserve"> </w:t>
        </w:r>
      </w:ins>
      <w:ins w:id="2685" w:author="Sanino" w:date="2012-05-24T00:08:00Z">
        <w:r w:rsidRPr="00B72DEA">
          <w:t>вищого</w:t>
        </w:r>
      </w:ins>
      <w:ins w:id="2686" w:author="Sanino" w:date="2012-05-24T00:09:00Z">
        <w:r>
          <w:t xml:space="preserve"> </w:t>
        </w:r>
      </w:ins>
      <w:ins w:id="2687" w:author="Sanino" w:date="2012-05-24T00:08:00Z">
        <w:r w:rsidRPr="00B72DEA">
          <w:t>навчального</w:t>
        </w:r>
      </w:ins>
      <w:ins w:id="2688" w:author="Sanino" w:date="2012-05-24T00:09:00Z">
        <w:r>
          <w:t xml:space="preserve"> </w:t>
        </w:r>
      </w:ins>
      <w:ins w:id="2689" w:author="Sanino" w:date="2012-05-24T00:08:00Z">
        <w:r w:rsidRPr="00B72DEA">
          <w:t>закладу,</w:t>
        </w:r>
      </w:ins>
      <w:ins w:id="2690" w:author="Sanino" w:date="2012-05-24T00:09:00Z">
        <w:r>
          <w:t xml:space="preserve"> </w:t>
        </w:r>
      </w:ins>
      <w:ins w:id="2691" w:author="Sanino" w:date="2012-05-24T00:08:00Z">
        <w:r w:rsidRPr="00B72DEA">
          <w:t>які</w:t>
        </w:r>
      </w:ins>
      <w:ins w:id="2692" w:author="Sanino" w:date="2012-05-24T00:09:00Z">
        <w:r>
          <w:t xml:space="preserve"> </w:t>
        </w:r>
      </w:ins>
      <w:ins w:id="2693" w:author="Sanino" w:date="2012-05-24T00:08:00Z">
        <w:r w:rsidRPr="00B72DEA">
          <w:t>мають</w:t>
        </w:r>
      </w:ins>
      <w:ins w:id="2694" w:author="Sanino" w:date="2012-05-24T00:09:00Z">
        <w:r>
          <w:t xml:space="preserve"> </w:t>
        </w:r>
      </w:ins>
      <w:ins w:id="2695" w:author="Sanino" w:date="2012-05-24T00:08:00Z">
        <w:r w:rsidRPr="00B72DEA">
          <w:t>сере</w:t>
        </w:r>
        <w:r w:rsidRPr="00B72DEA">
          <w:t>д</w:t>
        </w:r>
        <w:r w:rsidRPr="00B72DEA">
          <w:t>ню</w:t>
        </w:r>
      </w:ins>
      <w:ins w:id="2696" w:author="Sanino" w:date="2012-05-24T00:09:00Z">
        <w:r>
          <w:t xml:space="preserve"> </w:t>
        </w:r>
      </w:ins>
      <w:ins w:id="2697" w:author="Sanino" w:date="2012-05-24T00:08:00Z">
        <w:r w:rsidRPr="00B72DEA">
          <w:t>професійну</w:t>
        </w:r>
      </w:ins>
      <w:ins w:id="2698" w:author="Sanino" w:date="2012-05-24T00:09:00Z">
        <w:r>
          <w:t xml:space="preserve"> </w:t>
        </w:r>
      </w:ins>
      <w:ins w:id="2699" w:author="Sanino" w:date="2012-05-24T00:08:00Z">
        <w:r w:rsidRPr="00B72DEA">
          <w:t>освіту</w:t>
        </w:r>
      </w:ins>
      <w:ins w:id="2700" w:author="Sanino" w:date="2012-05-24T00:09:00Z">
        <w:r>
          <w:t xml:space="preserve"> </w:t>
        </w:r>
      </w:ins>
      <w:ins w:id="2701" w:author="Sanino" w:date="2012-05-24T00:08:00Z">
        <w:r w:rsidRPr="00B72DEA">
          <w:t>відповідного</w:t>
        </w:r>
      </w:ins>
      <w:ins w:id="2702" w:author="Sanino" w:date="2012-05-24T00:09:00Z">
        <w:r>
          <w:t xml:space="preserve"> </w:t>
        </w:r>
      </w:ins>
      <w:ins w:id="2703" w:author="Sanino" w:date="2012-05-24T00:08:00Z">
        <w:r w:rsidRPr="00B72DEA">
          <w:t>профілю</w:t>
        </w:r>
      </w:ins>
      <w:ins w:id="2704" w:author="Sanino" w:date="2012-05-24T00:09:00Z">
        <w:r>
          <w:t xml:space="preserve"> </w:t>
        </w:r>
      </w:ins>
      <w:ins w:id="2705" w:author="Sanino" w:date="2012-05-24T00:08:00Z">
        <w:r w:rsidRPr="00B72DEA">
          <w:t>або</w:t>
        </w:r>
      </w:ins>
      <w:ins w:id="2706" w:author="Sanino" w:date="2012-05-24T00:09:00Z">
        <w:r>
          <w:t xml:space="preserve"> </w:t>
        </w:r>
      </w:ins>
      <w:ins w:id="2707" w:author="Sanino" w:date="2012-05-24T00:08:00Z">
        <w:r w:rsidRPr="00B72DEA">
          <w:t>вищу</w:t>
        </w:r>
      </w:ins>
      <w:ins w:id="2708" w:author="Sanino" w:date="2012-05-24T00:09:00Z">
        <w:r>
          <w:t xml:space="preserve"> </w:t>
        </w:r>
      </w:ins>
      <w:ins w:id="2709" w:author="Sanino" w:date="2012-05-24T00:08:00Z">
        <w:r w:rsidRPr="00B72DEA">
          <w:t>професійну</w:t>
        </w:r>
      </w:ins>
      <w:ins w:id="2710" w:author="Sanino" w:date="2012-05-24T00:09:00Z">
        <w:r>
          <w:t xml:space="preserve"> </w:t>
        </w:r>
      </w:ins>
      <w:ins w:id="2711" w:author="Sanino" w:date="2012-05-24T00:08:00Z">
        <w:r w:rsidRPr="00B72DEA">
          <w:t>освіту.</w:t>
        </w:r>
      </w:ins>
      <w:ins w:id="2712" w:author="Sanino" w:date="2012-05-24T00:13:00Z">
        <w:r w:rsidRPr="004B3636">
          <w:rPr>
            <w:lang w:val="ru-RU"/>
            <w:rPrChange w:id="2713" w:author="Sanino" w:date="2012-05-24T00:17:00Z">
              <w:rPr>
                <w:lang w:val="ru-RU"/>
              </w:rPr>
            </w:rPrChange>
          </w:rPr>
          <w:t xml:space="preserve"> </w:t>
        </w:r>
      </w:ins>
      <w:ins w:id="2714" w:author="Sanino" w:date="2012-05-24T00:08:00Z">
        <w:r w:rsidRPr="00B72DEA">
          <w:t>Скорочення</w:t>
        </w:r>
      </w:ins>
      <w:ins w:id="2715" w:author="Sanino" w:date="2012-05-24T00:09:00Z">
        <w:r>
          <w:t xml:space="preserve"> </w:t>
        </w:r>
      </w:ins>
      <w:ins w:id="2716" w:author="Sanino" w:date="2012-05-24T00:08:00Z">
        <w:r w:rsidRPr="00B72DEA">
          <w:t>термінів</w:t>
        </w:r>
      </w:ins>
      <w:ins w:id="2717" w:author="Sanino" w:date="2012-05-24T00:09:00Z">
        <w:r>
          <w:t xml:space="preserve"> </w:t>
        </w:r>
      </w:ins>
      <w:ins w:id="2718" w:author="Sanino" w:date="2012-05-24T00:08:00Z">
        <w:r w:rsidRPr="00B72DEA">
          <w:t>проводиться</w:t>
        </w:r>
      </w:ins>
      <w:ins w:id="2719" w:author="Sanino" w:date="2012-05-24T00:09:00Z">
        <w:r>
          <w:t xml:space="preserve"> </w:t>
        </w:r>
      </w:ins>
      <w:ins w:id="2720" w:author="Sanino" w:date="2012-05-24T00:08:00Z">
        <w:r w:rsidRPr="00B72DEA">
          <w:t>на</w:t>
        </w:r>
      </w:ins>
      <w:ins w:id="2721" w:author="Sanino" w:date="2012-05-24T00:09:00Z">
        <w:r>
          <w:t xml:space="preserve"> </w:t>
        </w:r>
      </w:ins>
      <w:ins w:id="2722" w:author="Sanino" w:date="2012-05-24T00:08:00Z">
        <w:r w:rsidRPr="00B72DEA">
          <w:t>основі</w:t>
        </w:r>
      </w:ins>
      <w:ins w:id="2723" w:author="Sanino" w:date="2012-05-24T00:09:00Z">
        <w:r>
          <w:t xml:space="preserve"> </w:t>
        </w:r>
      </w:ins>
      <w:ins w:id="2724" w:author="Sanino" w:date="2012-05-24T00:08:00Z">
        <w:r w:rsidRPr="00B72DEA">
          <w:t>атестації</w:t>
        </w:r>
      </w:ins>
      <w:ins w:id="2725" w:author="Sanino" w:date="2012-05-24T00:09:00Z">
        <w:r>
          <w:t xml:space="preserve"> </w:t>
        </w:r>
      </w:ins>
      <w:ins w:id="2726" w:author="Sanino" w:date="2012-05-24T00:08:00Z">
        <w:r w:rsidRPr="00B72DEA">
          <w:t>наявних</w:t>
        </w:r>
      </w:ins>
      <w:ins w:id="2727" w:author="Sanino" w:date="2012-05-24T00:09:00Z">
        <w:r>
          <w:t xml:space="preserve"> </w:t>
        </w:r>
      </w:ins>
      <w:ins w:id="2728" w:author="Sanino" w:date="2012-05-24T00:08:00Z">
        <w:r w:rsidRPr="00B72DEA">
          <w:t>знань,</w:t>
        </w:r>
      </w:ins>
      <w:ins w:id="2729" w:author="Sanino" w:date="2012-05-24T00:09:00Z">
        <w:r>
          <w:t xml:space="preserve"> </w:t>
        </w:r>
      </w:ins>
      <w:ins w:id="2730" w:author="Sanino" w:date="2012-05-24T00:08:00Z">
        <w:r w:rsidRPr="00B72DEA">
          <w:t>умінь</w:t>
        </w:r>
      </w:ins>
      <w:ins w:id="2731" w:author="Sanino" w:date="2012-05-24T00:09:00Z">
        <w:r>
          <w:t xml:space="preserve"> </w:t>
        </w:r>
      </w:ins>
      <w:ins w:id="2732" w:author="Sanino" w:date="2012-05-24T00:08:00Z">
        <w:r w:rsidRPr="00B72DEA">
          <w:t>і</w:t>
        </w:r>
      </w:ins>
      <w:ins w:id="2733" w:author="Sanino" w:date="2012-05-24T00:09:00Z">
        <w:r>
          <w:t xml:space="preserve"> </w:t>
        </w:r>
      </w:ins>
      <w:ins w:id="2734" w:author="Sanino" w:date="2012-05-24T00:08:00Z">
        <w:r w:rsidRPr="00B72DEA">
          <w:t>навичок</w:t>
        </w:r>
      </w:ins>
      <w:ins w:id="2735" w:author="Sanino" w:date="2012-05-24T00:09:00Z">
        <w:r>
          <w:t xml:space="preserve"> </w:t>
        </w:r>
      </w:ins>
      <w:ins w:id="2736" w:author="Sanino" w:date="2012-05-24T00:08:00Z">
        <w:r w:rsidRPr="00B72DEA">
          <w:t>студентів,</w:t>
        </w:r>
      </w:ins>
      <w:ins w:id="2737" w:author="Sanino" w:date="2012-05-24T00:09:00Z">
        <w:r>
          <w:t xml:space="preserve"> </w:t>
        </w:r>
      </w:ins>
      <w:ins w:id="2738" w:author="Sanino" w:date="2012-05-24T00:08:00Z">
        <w:r w:rsidRPr="00B72DEA">
          <w:t>отриманих</w:t>
        </w:r>
      </w:ins>
      <w:ins w:id="2739" w:author="Sanino" w:date="2012-05-24T00:09:00Z">
        <w:r>
          <w:t xml:space="preserve"> </w:t>
        </w:r>
      </w:ins>
      <w:ins w:id="2740" w:author="Sanino" w:date="2012-05-24T00:08:00Z">
        <w:r w:rsidRPr="00B72DEA">
          <w:t>на</w:t>
        </w:r>
      </w:ins>
      <w:ins w:id="2741" w:author="Sanino" w:date="2012-05-24T00:09:00Z">
        <w:r>
          <w:t xml:space="preserve"> </w:t>
        </w:r>
      </w:ins>
      <w:ins w:id="2742" w:author="Sanino" w:date="2012-05-24T00:08:00Z">
        <w:r w:rsidRPr="00B72DEA">
          <w:t>попередньому</w:t>
        </w:r>
      </w:ins>
      <w:ins w:id="2743" w:author="Sanino" w:date="2012-05-24T00:09:00Z">
        <w:r>
          <w:t xml:space="preserve"> </w:t>
        </w:r>
      </w:ins>
      <w:ins w:id="2744" w:author="Sanino" w:date="2012-05-24T00:08:00Z">
        <w:r w:rsidRPr="00B72DEA">
          <w:t>етапі</w:t>
        </w:r>
      </w:ins>
      <w:ins w:id="2745" w:author="Sanino" w:date="2012-05-24T00:09:00Z">
        <w:r>
          <w:t xml:space="preserve"> </w:t>
        </w:r>
      </w:ins>
      <w:ins w:id="2746" w:author="Sanino" w:date="2012-05-24T00:08:00Z">
        <w:r w:rsidRPr="00B72DEA">
          <w:t>професійної</w:t>
        </w:r>
      </w:ins>
      <w:ins w:id="2747" w:author="Sanino" w:date="2012-05-24T00:09:00Z">
        <w:r>
          <w:t xml:space="preserve"> </w:t>
        </w:r>
      </w:ins>
      <w:ins w:id="2748" w:author="Sanino" w:date="2012-05-24T00:08:00Z">
        <w:r w:rsidRPr="00B72DEA">
          <w:t>освіти.</w:t>
        </w:r>
      </w:ins>
      <w:ins w:id="2749" w:author="Sanino" w:date="2012-05-24T00:09:00Z">
        <w:r>
          <w:t xml:space="preserve"> </w:t>
        </w:r>
      </w:ins>
      <w:ins w:id="2750" w:author="Sanino" w:date="2012-05-24T00:08:00Z">
        <w:r w:rsidRPr="00B72DEA">
          <w:t>При</w:t>
        </w:r>
      </w:ins>
      <w:ins w:id="2751" w:author="Sanino" w:date="2012-05-24T00:09:00Z">
        <w:r>
          <w:t xml:space="preserve"> </w:t>
        </w:r>
      </w:ins>
      <w:ins w:id="2752" w:author="Sanino" w:date="2012-05-24T00:08:00Z">
        <w:r w:rsidRPr="00B72DEA">
          <w:t>цьому</w:t>
        </w:r>
      </w:ins>
      <w:ins w:id="2753" w:author="Sanino" w:date="2012-05-24T00:09:00Z">
        <w:r>
          <w:t xml:space="preserve"> </w:t>
        </w:r>
      </w:ins>
      <w:ins w:id="2754" w:author="Sanino" w:date="2012-05-24T00:08:00Z">
        <w:r w:rsidRPr="00B72DEA">
          <w:t>тривалість</w:t>
        </w:r>
      </w:ins>
      <w:ins w:id="2755" w:author="Sanino" w:date="2012-05-24T00:09:00Z">
        <w:r>
          <w:t xml:space="preserve"> </w:t>
        </w:r>
      </w:ins>
      <w:ins w:id="2756" w:author="Sanino" w:date="2012-05-24T00:08:00Z">
        <w:r w:rsidRPr="00B72DEA">
          <w:t>скорочених</w:t>
        </w:r>
      </w:ins>
      <w:ins w:id="2757" w:author="Sanino" w:date="2012-05-24T00:09:00Z">
        <w:r>
          <w:t xml:space="preserve"> </w:t>
        </w:r>
      </w:ins>
      <w:ins w:id="2758" w:author="Sanino" w:date="2012-05-24T00:08:00Z">
        <w:r w:rsidRPr="00B72DEA">
          <w:t>термінів</w:t>
        </w:r>
      </w:ins>
      <w:ins w:id="2759" w:author="Sanino" w:date="2012-05-24T00:09:00Z">
        <w:r>
          <w:t xml:space="preserve"> </w:t>
        </w:r>
      </w:ins>
      <w:ins w:id="2760" w:author="Sanino" w:date="2012-05-24T00:08:00Z">
        <w:r w:rsidRPr="00B72DEA">
          <w:t>навчання</w:t>
        </w:r>
      </w:ins>
      <w:ins w:id="2761" w:author="Sanino" w:date="2012-05-24T00:09:00Z">
        <w:r>
          <w:t xml:space="preserve"> </w:t>
        </w:r>
      </w:ins>
      <w:ins w:id="2762" w:author="Sanino" w:date="2012-05-24T00:08:00Z">
        <w:r w:rsidRPr="00B72DEA">
          <w:t>повинна</w:t>
        </w:r>
      </w:ins>
      <w:ins w:id="2763" w:author="Sanino" w:date="2012-05-24T00:09:00Z">
        <w:r>
          <w:t xml:space="preserve"> </w:t>
        </w:r>
      </w:ins>
      <w:ins w:id="2764" w:author="Sanino" w:date="2012-05-24T00:08:00Z">
        <w:r w:rsidRPr="00B72DEA">
          <w:t>становити</w:t>
        </w:r>
      </w:ins>
      <w:ins w:id="2765" w:author="Sanino" w:date="2012-05-24T00:09:00Z">
        <w:r>
          <w:t xml:space="preserve"> </w:t>
        </w:r>
      </w:ins>
      <w:ins w:id="2766" w:author="Sanino" w:date="2012-05-24T00:08:00Z">
        <w:r w:rsidRPr="00B72DEA">
          <w:t>не</w:t>
        </w:r>
      </w:ins>
      <w:ins w:id="2767" w:author="Sanino" w:date="2012-05-24T00:09:00Z">
        <w:r>
          <w:t xml:space="preserve"> </w:t>
        </w:r>
      </w:ins>
      <w:ins w:id="2768" w:author="Sanino" w:date="2012-05-24T00:08:00Z">
        <w:r w:rsidRPr="00B72DEA">
          <w:t>менше</w:t>
        </w:r>
      </w:ins>
      <w:ins w:id="2769" w:author="Sanino" w:date="2012-05-24T00:09:00Z">
        <w:r>
          <w:t xml:space="preserve"> </w:t>
        </w:r>
      </w:ins>
      <w:ins w:id="2770" w:author="Sanino" w:date="2012-05-24T00:08:00Z">
        <w:r w:rsidRPr="00B72DEA">
          <w:t>трьох</w:t>
        </w:r>
      </w:ins>
      <w:ins w:id="2771" w:author="Sanino" w:date="2012-05-24T00:09:00Z">
        <w:r>
          <w:t xml:space="preserve"> </w:t>
        </w:r>
      </w:ins>
      <w:ins w:id="2772" w:author="Sanino" w:date="2012-05-24T00:08:00Z">
        <w:r w:rsidRPr="00B72DEA">
          <w:t>років</w:t>
        </w:r>
      </w:ins>
      <w:ins w:id="2773" w:author="Sanino" w:date="2012-05-24T00:09:00Z">
        <w:r>
          <w:t xml:space="preserve"> </w:t>
        </w:r>
      </w:ins>
      <w:ins w:id="2774" w:author="Sanino" w:date="2012-05-24T00:08:00Z">
        <w:r w:rsidRPr="00B72DEA">
          <w:t>при</w:t>
        </w:r>
      </w:ins>
      <w:ins w:id="2775" w:author="Sanino" w:date="2012-05-24T00:09:00Z">
        <w:r>
          <w:t xml:space="preserve"> </w:t>
        </w:r>
      </w:ins>
      <w:ins w:id="2776" w:author="Sanino" w:date="2012-05-24T00:08:00Z">
        <w:r w:rsidRPr="00B72DEA">
          <w:t>очній</w:t>
        </w:r>
      </w:ins>
      <w:ins w:id="2777" w:author="Sanino" w:date="2012-05-24T00:09:00Z">
        <w:r>
          <w:t xml:space="preserve"> </w:t>
        </w:r>
      </w:ins>
      <w:ins w:id="2778" w:author="Sanino" w:date="2012-05-24T00:08:00Z">
        <w:r w:rsidRPr="00B72DEA">
          <w:t>формі</w:t>
        </w:r>
      </w:ins>
      <w:ins w:id="2779" w:author="Sanino" w:date="2012-05-24T00:09:00Z">
        <w:r>
          <w:t xml:space="preserve"> </w:t>
        </w:r>
      </w:ins>
      <w:ins w:id="2780" w:author="Sanino" w:date="2012-05-24T00:08:00Z">
        <w:r w:rsidRPr="00B72DEA">
          <w:t>навчання.</w:t>
        </w:r>
      </w:ins>
      <w:ins w:id="2781" w:author="Sanino" w:date="2012-05-24T00:09:00Z">
        <w:r>
          <w:t xml:space="preserve"> </w:t>
        </w:r>
      </w:ins>
      <w:ins w:id="2782" w:author="Sanino" w:date="2012-05-24T00:08:00Z">
        <w:r w:rsidRPr="00B72DEA">
          <w:t>Навчання</w:t>
        </w:r>
      </w:ins>
      <w:ins w:id="2783" w:author="Sanino" w:date="2012-05-24T00:09:00Z">
        <w:r>
          <w:t xml:space="preserve"> </w:t>
        </w:r>
      </w:ins>
      <w:ins w:id="2784" w:author="Sanino" w:date="2012-05-24T00:08:00Z">
        <w:r w:rsidRPr="00B72DEA">
          <w:t>за</w:t>
        </w:r>
      </w:ins>
      <w:ins w:id="2785" w:author="Sanino" w:date="2012-05-24T00:09:00Z">
        <w:r>
          <w:t xml:space="preserve"> </w:t>
        </w:r>
      </w:ins>
      <w:ins w:id="2786" w:author="Sanino" w:date="2012-05-24T00:08:00Z">
        <w:r w:rsidRPr="00B72DEA">
          <w:t>прискореними</w:t>
        </w:r>
      </w:ins>
      <w:ins w:id="2787" w:author="Sanino" w:date="2012-05-24T00:09:00Z">
        <w:r>
          <w:t xml:space="preserve"> </w:t>
        </w:r>
      </w:ins>
      <w:ins w:id="2788" w:author="Sanino" w:date="2012-05-24T00:08:00Z">
        <w:r w:rsidRPr="00B72DEA">
          <w:t>програмами</w:t>
        </w:r>
      </w:ins>
      <w:ins w:id="2789" w:author="Sanino" w:date="2012-05-24T00:09:00Z">
        <w:r>
          <w:t xml:space="preserve"> </w:t>
        </w:r>
      </w:ins>
      <w:ins w:id="2790" w:author="Sanino" w:date="2012-05-24T00:08:00Z">
        <w:r w:rsidRPr="00B72DEA">
          <w:t>допускається</w:t>
        </w:r>
      </w:ins>
      <w:ins w:id="2791" w:author="Sanino" w:date="2012-05-24T00:09:00Z">
        <w:r>
          <w:t xml:space="preserve"> </w:t>
        </w:r>
      </w:ins>
      <w:ins w:id="2792" w:author="Sanino" w:date="2012-05-24T00:08:00Z">
        <w:r w:rsidRPr="00B72DEA">
          <w:t>так</w:t>
        </w:r>
        <w:r>
          <w:t>ож</w:t>
        </w:r>
      </w:ins>
      <w:ins w:id="2793" w:author="Sanino" w:date="2012-05-24T00:09:00Z">
        <w:r>
          <w:t xml:space="preserve"> </w:t>
        </w:r>
      </w:ins>
      <w:ins w:id="2794" w:author="Sanino" w:date="2012-05-24T00:08:00Z">
        <w:r>
          <w:t>для</w:t>
        </w:r>
      </w:ins>
      <w:ins w:id="2795" w:author="Sanino" w:date="2012-05-24T00:09:00Z">
        <w:r>
          <w:t xml:space="preserve"> </w:t>
        </w:r>
      </w:ins>
      <w:ins w:id="2796" w:author="Sanino" w:date="2012-05-24T00:08:00Z">
        <w:r>
          <w:t>осіб,</w:t>
        </w:r>
      </w:ins>
      <w:ins w:id="2797" w:author="Sanino" w:date="2012-05-24T00:09:00Z">
        <w:r>
          <w:t xml:space="preserve"> </w:t>
        </w:r>
      </w:ins>
      <w:ins w:id="2798" w:author="Sanino" w:date="2012-05-24T00:08:00Z">
        <w:r>
          <w:t>рівень</w:t>
        </w:r>
      </w:ins>
      <w:ins w:id="2799" w:author="Sanino" w:date="2012-05-24T00:09:00Z">
        <w:r>
          <w:t xml:space="preserve"> </w:t>
        </w:r>
      </w:ins>
      <w:ins w:id="2800" w:author="Sanino" w:date="2012-05-24T00:08:00Z">
        <w:r>
          <w:t>освіти</w:t>
        </w:r>
      </w:ins>
      <w:ins w:id="2801" w:author="Sanino" w:date="2012-05-24T00:09:00Z">
        <w:r>
          <w:t xml:space="preserve"> </w:t>
        </w:r>
      </w:ins>
      <w:ins w:id="2802" w:author="Sanino" w:date="2012-05-24T00:08:00Z">
        <w:r>
          <w:t>або</w:t>
        </w:r>
      </w:ins>
      <w:ins w:id="2803" w:author="Sanino" w:date="2012-05-24T00:09:00Z">
        <w:r>
          <w:t xml:space="preserve"> </w:t>
        </w:r>
      </w:ins>
      <w:ins w:id="2804" w:author="Sanino" w:date="2012-05-24T00:08:00Z">
        <w:r>
          <w:t>можл</w:t>
        </w:r>
        <w:r>
          <w:t>и</w:t>
        </w:r>
        <w:r>
          <w:t>в</w:t>
        </w:r>
        <w:r w:rsidRPr="00B72DEA">
          <w:t>ості</w:t>
        </w:r>
      </w:ins>
      <w:ins w:id="2805" w:author="Sanino" w:date="2012-05-24T00:09:00Z">
        <w:r>
          <w:t xml:space="preserve"> </w:t>
        </w:r>
      </w:ins>
      <w:ins w:id="2806" w:author="Sanino" w:date="2012-05-24T00:08:00Z">
        <w:r w:rsidRPr="00B72DEA">
          <w:t>яких</w:t>
        </w:r>
      </w:ins>
      <w:ins w:id="2807" w:author="Sanino" w:date="2012-05-24T00:09:00Z">
        <w:r>
          <w:t xml:space="preserve"> </w:t>
        </w:r>
      </w:ins>
      <w:ins w:id="2808" w:author="Sanino" w:date="2012-05-24T00:08:00Z">
        <w:r w:rsidRPr="00B72DEA">
          <w:t>є</w:t>
        </w:r>
      </w:ins>
      <w:ins w:id="2809" w:author="Sanino" w:date="2012-05-24T00:09:00Z">
        <w:r>
          <w:t xml:space="preserve"> </w:t>
        </w:r>
      </w:ins>
      <w:ins w:id="2810" w:author="Sanino" w:date="2012-05-24T00:08:00Z">
        <w:r w:rsidRPr="00B72DEA">
          <w:t>для</w:t>
        </w:r>
      </w:ins>
      <w:ins w:id="2811" w:author="Sanino" w:date="2012-05-24T00:09:00Z">
        <w:r>
          <w:t xml:space="preserve"> </w:t>
        </w:r>
      </w:ins>
      <w:ins w:id="2812" w:author="Sanino" w:date="2012-05-24T00:08:00Z">
        <w:r w:rsidRPr="00B72DEA">
          <w:t>ць</w:t>
        </w:r>
        <w:r w:rsidRPr="00B72DEA">
          <w:t>о</w:t>
        </w:r>
        <w:r w:rsidRPr="00B72DEA">
          <w:t>го</w:t>
        </w:r>
      </w:ins>
      <w:ins w:id="2813" w:author="Sanino" w:date="2012-05-24T00:09:00Z">
        <w:r>
          <w:t xml:space="preserve"> </w:t>
        </w:r>
      </w:ins>
      <w:ins w:id="2814" w:author="Sanino" w:date="2012-05-24T00:08:00Z">
        <w:r w:rsidRPr="00B72DEA">
          <w:t>достатньою</w:t>
        </w:r>
      </w:ins>
      <w:ins w:id="2815" w:author="Sanino" w:date="2012-05-24T00:09:00Z">
        <w:r>
          <w:t xml:space="preserve"> </w:t>
        </w:r>
      </w:ins>
      <w:ins w:id="2816" w:author="Sanino" w:date="2012-05-24T00:08:00Z">
        <w:r w:rsidRPr="00B72DEA">
          <w:t>підставою</w:t>
        </w:r>
        <w:r>
          <w:t>.</w:t>
        </w:r>
      </w:ins>
    </w:p>
    <w:p w:rsidR="00CA1412" w:rsidRDefault="00CA1412" w:rsidP="00CA1412">
      <w:pPr>
        <w:rPr>
          <w:ins w:id="2817" w:author="Sanino" w:date="2012-05-24T00:08:00Z"/>
        </w:rPr>
      </w:pPr>
      <w:ins w:id="2818" w:author="Sanino" w:date="2012-05-24T00:08:00Z">
        <w:r>
          <w:t>З</w:t>
        </w:r>
      </w:ins>
      <w:ins w:id="2819" w:author="Sanino" w:date="2012-05-24T00:09:00Z">
        <w:r>
          <w:t xml:space="preserve"> </w:t>
        </w:r>
      </w:ins>
      <w:ins w:id="2820" w:author="Sanino" w:date="2012-05-24T00:08:00Z">
        <w:r>
          <w:t>усіх</w:t>
        </w:r>
      </w:ins>
      <w:ins w:id="2821" w:author="Sanino" w:date="2012-05-24T00:09:00Z">
        <w:r>
          <w:t xml:space="preserve"> </w:t>
        </w:r>
      </w:ins>
      <w:ins w:id="2822" w:author="Sanino" w:date="2012-05-24T00:08:00Z">
        <w:r>
          <w:t>дисциплін</w:t>
        </w:r>
      </w:ins>
      <w:ins w:id="2823" w:author="Sanino" w:date="2012-05-24T00:09:00Z">
        <w:r>
          <w:t xml:space="preserve"> </w:t>
        </w:r>
      </w:ins>
      <w:ins w:id="2824" w:author="Sanino" w:date="2012-05-24T00:08:00Z">
        <w:r>
          <w:t>і</w:t>
        </w:r>
      </w:ins>
      <w:ins w:id="2825" w:author="Sanino" w:date="2012-05-24T00:09:00Z">
        <w:r>
          <w:t xml:space="preserve"> </w:t>
        </w:r>
      </w:ins>
      <w:ins w:id="2826" w:author="Sanino" w:date="2012-05-24T00:08:00Z">
        <w:r>
          <w:t>практик,</w:t>
        </w:r>
      </w:ins>
      <w:ins w:id="2827" w:author="Sanino" w:date="2012-05-24T00:09:00Z">
        <w:r>
          <w:t xml:space="preserve"> </w:t>
        </w:r>
      </w:ins>
      <w:ins w:id="2828" w:author="Sanino" w:date="2012-05-24T00:08:00Z">
        <w:r>
          <w:t>включених</w:t>
        </w:r>
      </w:ins>
      <w:ins w:id="2829" w:author="Sanino" w:date="2012-05-24T00:09:00Z">
        <w:r>
          <w:t xml:space="preserve"> </w:t>
        </w:r>
      </w:ins>
      <w:ins w:id="2830" w:author="Sanino" w:date="2012-05-24T00:08:00Z">
        <w:r w:rsidRPr="00CB11CB">
          <w:t>у</w:t>
        </w:r>
      </w:ins>
      <w:ins w:id="2831" w:author="Sanino" w:date="2012-05-24T00:09:00Z">
        <w:r>
          <w:t xml:space="preserve"> </w:t>
        </w:r>
      </w:ins>
      <w:ins w:id="2832" w:author="Sanino" w:date="2012-05-24T00:08:00Z">
        <w:r w:rsidRPr="00CB11CB">
          <w:t>навчальний</w:t>
        </w:r>
      </w:ins>
      <w:ins w:id="2833" w:author="Sanino" w:date="2012-05-24T00:09:00Z">
        <w:r>
          <w:t xml:space="preserve"> </w:t>
        </w:r>
      </w:ins>
      <w:ins w:id="2834" w:author="Sanino" w:date="2012-05-24T00:08:00Z">
        <w:r w:rsidRPr="00CB11CB">
          <w:t>план</w:t>
        </w:r>
      </w:ins>
      <w:ins w:id="2835" w:author="Sanino" w:date="2012-05-24T00:09:00Z">
        <w:r>
          <w:t xml:space="preserve"> </w:t>
        </w:r>
      </w:ins>
      <w:ins w:id="2836" w:author="Sanino" w:date="2012-05-24T00:08:00Z">
        <w:r w:rsidRPr="00CB11CB">
          <w:t>вищого</w:t>
        </w:r>
      </w:ins>
      <w:ins w:id="2837" w:author="Sanino" w:date="2012-05-24T00:09:00Z">
        <w:r>
          <w:t xml:space="preserve"> </w:t>
        </w:r>
      </w:ins>
      <w:ins w:id="2838" w:author="Sanino" w:date="2012-05-24T00:08:00Z">
        <w:r w:rsidRPr="00CB11CB">
          <w:t>н</w:t>
        </w:r>
        <w:r w:rsidRPr="00CB11CB">
          <w:t>а</w:t>
        </w:r>
        <w:r w:rsidRPr="00CB11CB">
          <w:t>вчального</w:t>
        </w:r>
      </w:ins>
      <w:ins w:id="2839" w:author="Sanino" w:date="2012-05-24T00:09:00Z">
        <w:r>
          <w:t xml:space="preserve"> </w:t>
        </w:r>
      </w:ins>
      <w:ins w:id="2840" w:author="Sanino" w:date="2012-05-24T00:08:00Z">
        <w:r w:rsidRPr="00CB11CB">
          <w:t>закладу,</w:t>
        </w:r>
      </w:ins>
      <w:ins w:id="2841" w:author="Sanino" w:date="2012-05-24T00:09:00Z">
        <w:r>
          <w:t xml:space="preserve"> </w:t>
        </w:r>
      </w:ins>
      <w:ins w:id="2842" w:author="Sanino" w:date="2012-05-24T00:08:00Z">
        <w:r w:rsidRPr="00CB11CB">
          <w:t>повинна</w:t>
        </w:r>
      </w:ins>
      <w:ins w:id="2843" w:author="Sanino" w:date="2012-05-24T00:09:00Z">
        <w:r>
          <w:t xml:space="preserve"> </w:t>
        </w:r>
      </w:ins>
      <w:ins w:id="2844" w:author="Sanino" w:date="2012-05-24T00:08:00Z">
        <w:r w:rsidRPr="00CB11CB">
          <w:t>виставлятися</w:t>
        </w:r>
      </w:ins>
      <w:ins w:id="2845" w:author="Sanino" w:date="2012-05-24T00:09:00Z">
        <w:r>
          <w:t xml:space="preserve"> </w:t>
        </w:r>
      </w:ins>
      <w:ins w:id="2846" w:author="Sanino" w:date="2012-05-24T00:08:00Z">
        <w:r w:rsidRPr="00CB11CB">
          <w:t>підсумкова</w:t>
        </w:r>
      </w:ins>
      <w:ins w:id="2847" w:author="Sanino" w:date="2012-05-24T00:09:00Z">
        <w:r>
          <w:t xml:space="preserve"> </w:t>
        </w:r>
      </w:ins>
      <w:ins w:id="2848" w:author="Sanino" w:date="2012-05-24T00:08:00Z">
        <w:r w:rsidRPr="00CB11CB">
          <w:t>оцінка</w:t>
        </w:r>
      </w:ins>
      <w:ins w:id="2849" w:author="Sanino" w:date="2012-05-24T00:09:00Z">
        <w:r>
          <w:t xml:space="preserve"> </w:t>
        </w:r>
      </w:ins>
      <w:ins w:id="2850" w:author="Sanino" w:date="2012-05-24T00:08:00Z">
        <w:r w:rsidRPr="00CB11CB">
          <w:t>(відмінно,</w:t>
        </w:r>
      </w:ins>
      <w:ins w:id="2851" w:author="Sanino" w:date="2012-05-24T00:09:00Z">
        <w:r>
          <w:t xml:space="preserve"> </w:t>
        </w:r>
      </w:ins>
      <w:ins w:id="2852" w:author="Sanino" w:date="2012-05-24T00:08:00Z">
        <w:r w:rsidRPr="00CB11CB">
          <w:t>добре,</w:t>
        </w:r>
      </w:ins>
      <w:ins w:id="2853" w:author="Sanino" w:date="2012-05-24T00:09:00Z">
        <w:r>
          <w:t xml:space="preserve"> </w:t>
        </w:r>
      </w:ins>
      <w:ins w:id="2854" w:author="Sanino" w:date="2012-05-24T00:08:00Z">
        <w:r w:rsidRPr="00CB11CB">
          <w:t>задовільно).</w:t>
        </w:r>
      </w:ins>
    </w:p>
    <w:p w:rsidR="00CA1412" w:rsidRDefault="00CA1412" w:rsidP="00CA1412">
      <w:pPr>
        <w:rPr>
          <w:ins w:id="2855" w:author="Sanino" w:date="2012-05-24T00:08:00Z"/>
        </w:rPr>
      </w:pPr>
      <w:ins w:id="2856" w:author="Sanino" w:date="2012-05-24T00:08:00Z">
        <w:r w:rsidRPr="00CB11CB">
          <w:t>Студенти,</w:t>
        </w:r>
      </w:ins>
      <w:ins w:id="2857" w:author="Sanino" w:date="2012-05-24T00:09:00Z">
        <w:r>
          <w:t xml:space="preserve"> </w:t>
        </w:r>
      </w:ins>
      <w:ins w:id="2858" w:author="Sanino" w:date="2012-05-24T00:08:00Z">
        <w:r w:rsidRPr="00CB11CB">
          <w:t>що</w:t>
        </w:r>
      </w:ins>
      <w:ins w:id="2859" w:author="Sanino" w:date="2012-05-24T00:09:00Z">
        <w:r>
          <w:t xml:space="preserve"> </w:t>
        </w:r>
      </w:ins>
      <w:ins w:id="2860" w:author="Sanino" w:date="2012-05-24T00:08:00Z">
        <w:r>
          <w:t>навчаються</w:t>
        </w:r>
      </w:ins>
      <w:ins w:id="2861" w:author="Sanino" w:date="2012-05-24T00:09:00Z">
        <w:r>
          <w:t xml:space="preserve"> </w:t>
        </w:r>
      </w:ins>
      <w:ins w:id="2862" w:author="Sanino" w:date="2012-05-24T00:08:00Z">
        <w:r>
          <w:t>у</w:t>
        </w:r>
      </w:ins>
      <w:ins w:id="2863" w:author="Sanino" w:date="2012-05-24T00:09:00Z">
        <w:r>
          <w:t xml:space="preserve"> </w:t>
        </w:r>
      </w:ins>
      <w:ins w:id="2864" w:author="Sanino" w:date="2012-05-24T00:08:00Z">
        <w:r>
          <w:t>ВНЗ,</w:t>
        </w:r>
      </w:ins>
      <w:ins w:id="2865" w:author="Sanino" w:date="2012-05-24T00:09:00Z">
        <w:r>
          <w:t xml:space="preserve"> </w:t>
        </w:r>
      </w:ins>
      <w:ins w:id="2866" w:author="Sanino" w:date="2012-05-24T00:08:00Z">
        <w:r>
          <w:t>при</w:t>
        </w:r>
      </w:ins>
      <w:ins w:id="2867" w:author="Sanino" w:date="2012-05-24T00:09:00Z">
        <w:r>
          <w:t xml:space="preserve"> </w:t>
        </w:r>
      </w:ins>
      <w:ins w:id="2868" w:author="Sanino" w:date="2012-05-24T00:08:00Z">
        <w:r>
          <w:t>проміжній</w:t>
        </w:r>
      </w:ins>
      <w:ins w:id="2869" w:author="Sanino" w:date="2012-05-24T00:09:00Z">
        <w:r>
          <w:t xml:space="preserve"> </w:t>
        </w:r>
      </w:ins>
      <w:ins w:id="2870" w:author="Sanino" w:date="2012-05-24T00:08:00Z">
        <w:r w:rsidRPr="00CB11CB">
          <w:t>атестації</w:t>
        </w:r>
      </w:ins>
      <w:ins w:id="2871" w:author="Sanino" w:date="2012-05-24T00:09:00Z">
        <w:r>
          <w:t xml:space="preserve"> </w:t>
        </w:r>
      </w:ins>
      <w:ins w:id="2872" w:author="Sanino" w:date="2012-05-24T00:08:00Z">
        <w:r w:rsidRPr="00CB11CB">
          <w:t>здають</w:t>
        </w:r>
      </w:ins>
      <w:ins w:id="2873" w:author="Sanino" w:date="2012-05-24T00:09:00Z">
        <w:r>
          <w:t xml:space="preserve"> </w:t>
        </w:r>
      </w:ins>
      <w:ins w:id="2874" w:author="Sanino" w:date="2012-05-24T00:08:00Z">
        <w:r w:rsidRPr="00CB11CB">
          <w:t>пр</w:t>
        </w:r>
        <w:r w:rsidRPr="00CB11CB">
          <w:t>о</w:t>
        </w:r>
        <w:r w:rsidRPr="00CB11CB">
          <w:t>тягом</w:t>
        </w:r>
      </w:ins>
      <w:ins w:id="2875" w:author="Sanino" w:date="2012-05-24T00:09:00Z">
        <w:r>
          <w:t xml:space="preserve"> </w:t>
        </w:r>
      </w:ins>
      <w:ins w:id="2876" w:author="Sanino" w:date="2012-05-24T00:08:00Z">
        <w:r w:rsidRPr="00CB11CB">
          <w:t>навчального</w:t>
        </w:r>
      </w:ins>
      <w:ins w:id="2877" w:author="Sanino" w:date="2012-05-24T00:09:00Z">
        <w:r>
          <w:t xml:space="preserve"> </w:t>
        </w:r>
      </w:ins>
      <w:ins w:id="2878" w:author="Sanino" w:date="2012-05-24T00:08:00Z">
        <w:r w:rsidRPr="00CB11CB">
          <w:t>року</w:t>
        </w:r>
      </w:ins>
      <w:ins w:id="2879" w:author="Sanino" w:date="2012-05-24T00:09:00Z">
        <w:r>
          <w:t xml:space="preserve"> </w:t>
        </w:r>
      </w:ins>
      <w:ins w:id="2880" w:author="Sanino" w:date="2012-05-24T00:08:00Z">
        <w:r w:rsidRPr="00CB11CB">
          <w:t>не</w:t>
        </w:r>
      </w:ins>
      <w:ins w:id="2881" w:author="Sanino" w:date="2012-05-24T00:09:00Z">
        <w:r>
          <w:t xml:space="preserve"> </w:t>
        </w:r>
      </w:ins>
      <w:ins w:id="2882" w:author="Sanino" w:date="2012-05-24T00:08:00Z">
        <w:r w:rsidRPr="00CB11CB">
          <w:t>більш</w:t>
        </w:r>
      </w:ins>
      <w:ins w:id="2883" w:author="Sanino" w:date="2012-05-24T00:09:00Z">
        <w:r>
          <w:t xml:space="preserve"> </w:t>
        </w:r>
      </w:ins>
      <w:ins w:id="2884" w:author="Sanino" w:date="2012-05-24T00:08:00Z">
        <w:r w:rsidRPr="00CB11CB">
          <w:t>10</w:t>
        </w:r>
      </w:ins>
      <w:ins w:id="2885" w:author="Sanino" w:date="2012-05-24T00:09:00Z">
        <w:r>
          <w:t xml:space="preserve"> </w:t>
        </w:r>
      </w:ins>
      <w:ins w:id="2886" w:author="Sanino" w:date="2012-05-24T00:08:00Z">
        <w:r w:rsidRPr="00CB11CB">
          <w:t>іспитів</w:t>
        </w:r>
      </w:ins>
      <w:ins w:id="2887" w:author="Sanino" w:date="2012-05-24T00:09:00Z">
        <w:r>
          <w:t xml:space="preserve"> </w:t>
        </w:r>
      </w:ins>
      <w:ins w:id="2888" w:author="Sanino" w:date="2012-05-24T00:08:00Z">
        <w:r w:rsidRPr="00CB11CB">
          <w:t>і</w:t>
        </w:r>
      </w:ins>
      <w:ins w:id="2889" w:author="Sanino" w:date="2012-05-24T00:09:00Z">
        <w:r>
          <w:t xml:space="preserve"> </w:t>
        </w:r>
      </w:ins>
      <w:ins w:id="2890" w:author="Sanino" w:date="2012-05-24T00:08:00Z">
        <w:r w:rsidRPr="00CB11CB">
          <w:t>12</w:t>
        </w:r>
      </w:ins>
      <w:ins w:id="2891" w:author="Sanino" w:date="2012-05-24T00:09:00Z">
        <w:r>
          <w:t xml:space="preserve"> </w:t>
        </w:r>
      </w:ins>
      <w:ins w:id="2892" w:author="Sanino" w:date="2012-05-24T00:08:00Z">
        <w:r w:rsidRPr="00CB11CB">
          <w:t>заліків.</w:t>
        </w:r>
      </w:ins>
    </w:p>
    <w:p w:rsidR="00CA1412" w:rsidRDefault="00CA1412" w:rsidP="00CA1412">
      <w:pPr>
        <w:rPr>
          <w:ins w:id="2893" w:author="Sanino" w:date="2012-05-24T00:08:00Z"/>
        </w:rPr>
      </w:pPr>
      <w:ins w:id="2894" w:author="Sanino" w:date="2012-05-24T00:08:00Z">
        <w:r w:rsidRPr="00CB11CB">
          <w:t>Навчальний</w:t>
        </w:r>
      </w:ins>
      <w:ins w:id="2895" w:author="Sanino" w:date="2012-05-24T00:09:00Z">
        <w:r>
          <w:t xml:space="preserve"> </w:t>
        </w:r>
      </w:ins>
      <w:ins w:id="2896" w:author="Sanino" w:date="2012-05-24T00:08:00Z">
        <w:r w:rsidRPr="00CB11CB">
          <w:t>план</w:t>
        </w:r>
      </w:ins>
      <w:ins w:id="2897" w:author="Sanino" w:date="2012-05-24T00:09:00Z">
        <w:r>
          <w:t xml:space="preserve"> </w:t>
        </w:r>
      </w:ins>
      <w:ins w:id="2898" w:author="Sanino" w:date="2012-05-24T00:08:00Z">
        <w:r w:rsidRPr="00CB11CB">
          <w:t>-</w:t>
        </w:r>
      </w:ins>
      <w:ins w:id="2899" w:author="Sanino" w:date="2012-05-24T00:09:00Z">
        <w:r>
          <w:t xml:space="preserve"> </w:t>
        </w:r>
      </w:ins>
      <w:ins w:id="2900" w:author="Sanino" w:date="2012-05-24T00:08:00Z">
        <w:r w:rsidRPr="00CB11CB">
          <w:t>це</w:t>
        </w:r>
      </w:ins>
      <w:ins w:id="2901" w:author="Sanino" w:date="2012-05-24T00:09:00Z">
        <w:r>
          <w:t xml:space="preserve"> </w:t>
        </w:r>
      </w:ins>
      <w:ins w:id="2902" w:author="Sanino" w:date="2012-05-24T00:08:00Z">
        <w:r w:rsidRPr="00CB11CB">
          <w:t>офіційний</w:t>
        </w:r>
      </w:ins>
      <w:ins w:id="2903" w:author="Sanino" w:date="2012-05-24T00:09:00Z">
        <w:r>
          <w:t xml:space="preserve"> </w:t>
        </w:r>
      </w:ins>
      <w:ins w:id="2904" w:author="Sanino" w:date="2012-05-24T00:08:00Z">
        <w:r w:rsidRPr="00CB11CB">
          <w:t>документ,</w:t>
        </w:r>
      </w:ins>
      <w:ins w:id="2905" w:author="Sanino" w:date="2012-05-24T00:09:00Z">
        <w:r>
          <w:t xml:space="preserve"> </w:t>
        </w:r>
      </w:ins>
      <w:ins w:id="2906" w:author="Sanino" w:date="2012-05-24T00:08:00Z">
        <w:r w:rsidRPr="00CB11CB">
          <w:t>що</w:t>
        </w:r>
      </w:ins>
      <w:ins w:id="2907" w:author="Sanino" w:date="2012-05-24T00:09:00Z">
        <w:r>
          <w:t xml:space="preserve"> </w:t>
        </w:r>
      </w:ins>
      <w:ins w:id="2908" w:author="Sanino" w:date="2012-05-24T00:08:00Z">
        <w:r w:rsidRPr="00CB11CB">
          <w:t>регламентує</w:t>
        </w:r>
      </w:ins>
      <w:ins w:id="2909" w:author="Sanino" w:date="2012-05-24T00:09:00Z">
        <w:r>
          <w:t xml:space="preserve"> </w:t>
        </w:r>
      </w:ins>
      <w:ins w:id="2910" w:author="Sanino" w:date="2012-05-24T00:08:00Z">
        <w:r>
          <w:t>склад</w:t>
        </w:r>
      </w:ins>
      <w:ins w:id="2911" w:author="Sanino" w:date="2012-05-24T00:09:00Z">
        <w:r>
          <w:t xml:space="preserve">  </w:t>
        </w:r>
      </w:ins>
      <w:ins w:id="2912" w:author="Sanino" w:date="2012-05-24T00:08:00Z">
        <w:r w:rsidRPr="00CB11CB">
          <w:t>н</w:t>
        </w:r>
        <w:r w:rsidRPr="00CB11CB">
          <w:t>а</w:t>
        </w:r>
        <w:r w:rsidRPr="00CB11CB">
          <w:t>вчальних</w:t>
        </w:r>
      </w:ins>
      <w:ins w:id="2913" w:author="Sanino" w:date="2012-05-24T00:09:00Z">
        <w:r>
          <w:t xml:space="preserve"> </w:t>
        </w:r>
      </w:ins>
      <w:ins w:id="2914" w:author="Sanino" w:date="2012-05-24T00:08:00Z">
        <w:r w:rsidRPr="00CB11CB">
          <w:t>дисциплін,</w:t>
        </w:r>
      </w:ins>
      <w:ins w:id="2915" w:author="Sanino" w:date="2012-05-24T00:09:00Z">
        <w:r>
          <w:t xml:space="preserve"> </w:t>
        </w:r>
      </w:ins>
      <w:ins w:id="2916" w:author="Sanino" w:date="2012-05-24T00:08:00Z">
        <w:r w:rsidRPr="00CB11CB">
          <w:t>їх</w:t>
        </w:r>
      </w:ins>
      <w:ins w:id="2917" w:author="Sanino" w:date="2012-05-24T00:09:00Z">
        <w:r>
          <w:t xml:space="preserve"> </w:t>
        </w:r>
      </w:ins>
      <w:ins w:id="2918" w:author="Sanino" w:date="2012-05-24T00:08:00Z">
        <w:r w:rsidRPr="00CB11CB">
          <w:t>обсяг</w:t>
        </w:r>
      </w:ins>
      <w:ins w:id="2919" w:author="Sanino" w:date="2012-05-24T00:09:00Z">
        <w:r>
          <w:t xml:space="preserve"> </w:t>
        </w:r>
      </w:ins>
      <w:ins w:id="2920" w:author="Sanino" w:date="2012-05-24T00:08:00Z">
        <w:r w:rsidRPr="00CB11CB">
          <w:t>і</w:t>
        </w:r>
      </w:ins>
      <w:ins w:id="2921" w:author="Sanino" w:date="2012-05-24T00:09:00Z">
        <w:r>
          <w:t xml:space="preserve"> </w:t>
        </w:r>
      </w:ins>
      <w:ins w:id="2922" w:author="Sanino" w:date="2012-05-24T00:08:00Z">
        <w:r w:rsidRPr="00CB11CB">
          <w:t>види</w:t>
        </w:r>
      </w:ins>
      <w:ins w:id="2923" w:author="Sanino" w:date="2012-05-24T00:09:00Z">
        <w:r>
          <w:t xml:space="preserve"> </w:t>
        </w:r>
      </w:ins>
      <w:ins w:id="2924" w:author="Sanino" w:date="2012-05-24T00:08:00Z">
        <w:r w:rsidRPr="00CB11CB">
          <w:t>атестації</w:t>
        </w:r>
      </w:ins>
      <w:ins w:id="2925" w:author="Sanino" w:date="2012-05-24T00:09:00Z">
        <w:r>
          <w:t xml:space="preserve"> </w:t>
        </w:r>
      </w:ins>
      <w:ins w:id="2926" w:author="Sanino" w:date="2012-05-24T00:08:00Z">
        <w:r w:rsidRPr="00CB11CB">
          <w:t>знань.</w:t>
        </w:r>
      </w:ins>
      <w:ins w:id="2927" w:author="Sanino" w:date="2012-05-24T00:09:00Z">
        <w:r>
          <w:t xml:space="preserve"> </w:t>
        </w:r>
      </w:ins>
      <w:ins w:id="2928" w:author="Sanino" w:date="2012-05-24T00:08:00Z">
        <w:r w:rsidRPr="00CB11CB">
          <w:t>На</w:t>
        </w:r>
      </w:ins>
      <w:ins w:id="2929" w:author="Sanino" w:date="2012-05-24T00:09:00Z">
        <w:r>
          <w:t xml:space="preserve"> </w:t>
        </w:r>
      </w:ins>
      <w:ins w:id="2930" w:author="Sanino" w:date="2012-05-24T00:08:00Z">
        <w:r w:rsidRPr="00CB11CB">
          <w:t>основі</w:t>
        </w:r>
      </w:ins>
      <w:ins w:id="2931" w:author="Sanino" w:date="2012-05-24T00:09:00Z">
        <w:r>
          <w:t xml:space="preserve"> </w:t>
        </w:r>
      </w:ins>
      <w:ins w:id="2932" w:author="Sanino" w:date="2012-05-24T00:08:00Z">
        <w:r w:rsidRPr="00CB11CB">
          <w:t>державних</w:t>
        </w:r>
      </w:ins>
      <w:ins w:id="2933" w:author="Sanino" w:date="2012-05-24T00:09:00Z">
        <w:r>
          <w:t xml:space="preserve"> </w:t>
        </w:r>
      </w:ins>
      <w:ins w:id="2934" w:author="Sanino" w:date="2012-05-24T00:08:00Z">
        <w:r w:rsidRPr="00CB11CB">
          <w:t>освітніх</w:t>
        </w:r>
      </w:ins>
      <w:ins w:id="2935" w:author="Sanino" w:date="2012-05-24T00:09:00Z">
        <w:r>
          <w:t xml:space="preserve"> </w:t>
        </w:r>
      </w:ins>
      <w:ins w:id="2936" w:author="Sanino" w:date="2012-05-24T00:08:00Z">
        <w:r w:rsidRPr="00CB11CB">
          <w:t>стандартів</w:t>
        </w:r>
      </w:ins>
      <w:ins w:id="2937" w:author="Sanino" w:date="2012-05-24T00:09:00Z">
        <w:r>
          <w:t xml:space="preserve"> </w:t>
        </w:r>
      </w:ins>
      <w:ins w:id="2938" w:author="Sanino" w:date="2012-05-24T00:08:00Z">
        <w:r w:rsidRPr="00CB11CB">
          <w:t>вищої</w:t>
        </w:r>
      </w:ins>
      <w:ins w:id="2939" w:author="Sanino" w:date="2012-05-24T00:09:00Z">
        <w:r>
          <w:t xml:space="preserve"> </w:t>
        </w:r>
      </w:ins>
      <w:ins w:id="2940" w:author="Sanino" w:date="2012-05-24T00:08:00Z">
        <w:r w:rsidRPr="00CB11CB">
          <w:t>професійної</w:t>
        </w:r>
      </w:ins>
      <w:ins w:id="2941" w:author="Sanino" w:date="2012-05-24T00:09:00Z">
        <w:r>
          <w:t xml:space="preserve"> </w:t>
        </w:r>
      </w:ins>
      <w:ins w:id="2942" w:author="Sanino" w:date="2012-05-24T00:08:00Z">
        <w:r w:rsidRPr="00CB11CB">
          <w:t>освіти</w:t>
        </w:r>
      </w:ins>
      <w:ins w:id="2943" w:author="Sanino" w:date="2012-05-24T00:09:00Z">
        <w:r>
          <w:t xml:space="preserve"> </w:t>
        </w:r>
      </w:ins>
      <w:ins w:id="2944" w:author="Sanino" w:date="2012-05-24T00:08:00Z">
        <w:r w:rsidRPr="00CB11CB">
          <w:t>університет,</w:t>
        </w:r>
      </w:ins>
      <w:ins w:id="2945" w:author="Sanino" w:date="2012-05-24T00:09:00Z">
        <w:r>
          <w:t xml:space="preserve"> </w:t>
        </w:r>
      </w:ins>
      <w:ins w:id="2946" w:author="Sanino" w:date="2012-05-24T00:08:00Z">
        <w:r w:rsidRPr="00CB11CB">
          <w:t>академія</w:t>
        </w:r>
      </w:ins>
      <w:ins w:id="2947" w:author="Sanino" w:date="2012-05-24T00:09:00Z">
        <w:r>
          <w:t xml:space="preserve"> </w:t>
        </w:r>
      </w:ins>
      <w:ins w:id="2948" w:author="Sanino" w:date="2012-05-24T00:08:00Z">
        <w:r w:rsidRPr="00CB11CB">
          <w:t>чи</w:t>
        </w:r>
      </w:ins>
      <w:ins w:id="2949" w:author="Sanino" w:date="2012-05-24T00:09:00Z">
        <w:r>
          <w:t xml:space="preserve"> </w:t>
        </w:r>
      </w:ins>
      <w:ins w:id="2950" w:author="Sanino" w:date="2012-05-24T00:08:00Z">
        <w:r w:rsidRPr="00CB11CB">
          <w:t>інст</w:t>
        </w:r>
        <w:r w:rsidRPr="00CB11CB">
          <w:t>и</w:t>
        </w:r>
        <w:r w:rsidRPr="00CB11CB">
          <w:t>тут</w:t>
        </w:r>
      </w:ins>
      <w:ins w:id="2951" w:author="Sanino" w:date="2012-05-24T00:09:00Z">
        <w:r>
          <w:t xml:space="preserve"> </w:t>
        </w:r>
      </w:ins>
      <w:ins w:id="2952" w:author="Sanino" w:date="2012-05-24T00:08:00Z">
        <w:r w:rsidRPr="00CB11CB">
          <w:t>самостійно</w:t>
        </w:r>
      </w:ins>
      <w:ins w:id="2953" w:author="Sanino" w:date="2012-05-24T00:09:00Z">
        <w:r>
          <w:t xml:space="preserve"> </w:t>
        </w:r>
      </w:ins>
      <w:ins w:id="2954" w:author="Sanino" w:date="2012-05-24T00:08:00Z">
        <w:r w:rsidRPr="00CB11CB">
          <w:t>розробляє</w:t>
        </w:r>
      </w:ins>
      <w:ins w:id="2955" w:author="Sanino" w:date="2012-05-24T00:09:00Z">
        <w:r>
          <w:t xml:space="preserve"> </w:t>
        </w:r>
      </w:ins>
      <w:ins w:id="2956" w:author="Sanino" w:date="2012-05-24T00:08:00Z">
        <w:r w:rsidRPr="00CB11CB">
          <w:t>і</w:t>
        </w:r>
      </w:ins>
      <w:ins w:id="2957" w:author="Sanino" w:date="2012-05-24T00:09:00Z">
        <w:r>
          <w:t xml:space="preserve"> </w:t>
        </w:r>
      </w:ins>
      <w:ins w:id="2958" w:author="Sanino" w:date="2012-05-24T00:08:00Z">
        <w:r w:rsidRPr="00CB11CB">
          <w:t>приймає</w:t>
        </w:r>
      </w:ins>
      <w:ins w:id="2959" w:author="Sanino" w:date="2012-05-24T00:09:00Z">
        <w:r>
          <w:t xml:space="preserve"> </w:t>
        </w:r>
      </w:ins>
      <w:ins w:id="2960" w:author="Sanino" w:date="2012-05-24T00:08:00Z">
        <w:r w:rsidRPr="00CB11CB">
          <w:t>навчальні</w:t>
        </w:r>
      </w:ins>
      <w:ins w:id="2961" w:author="Sanino" w:date="2012-05-24T00:09:00Z">
        <w:r>
          <w:t xml:space="preserve"> </w:t>
        </w:r>
      </w:ins>
      <w:ins w:id="2962" w:author="Sanino" w:date="2012-05-24T00:08:00Z">
        <w:r w:rsidRPr="00CB11CB">
          <w:t>плани</w:t>
        </w:r>
      </w:ins>
      <w:ins w:id="2963" w:author="Sanino" w:date="2012-05-24T00:09:00Z">
        <w:r>
          <w:t xml:space="preserve"> </w:t>
        </w:r>
      </w:ins>
      <w:ins w:id="2964" w:author="Sanino" w:date="2012-05-24T00:08:00Z">
        <w:r w:rsidRPr="00CB11CB">
          <w:t>за</w:t>
        </w:r>
      </w:ins>
      <w:ins w:id="2965" w:author="Sanino" w:date="2012-05-24T00:09:00Z">
        <w:r>
          <w:t xml:space="preserve"> </w:t>
        </w:r>
      </w:ins>
      <w:ins w:id="2966" w:author="Sanino" w:date="2012-05-24T00:08:00Z">
        <w:r w:rsidRPr="00CB11CB">
          <w:t>основними</w:t>
        </w:r>
      </w:ins>
      <w:ins w:id="2967" w:author="Sanino" w:date="2012-05-24T00:09:00Z">
        <w:r>
          <w:t xml:space="preserve"> </w:t>
        </w:r>
      </w:ins>
      <w:ins w:id="2968" w:author="Sanino" w:date="2012-05-24T00:08:00Z">
        <w:r w:rsidRPr="00CB11CB">
          <w:t>освітніми</w:t>
        </w:r>
      </w:ins>
      <w:ins w:id="2969" w:author="Sanino" w:date="2012-05-24T00:09:00Z">
        <w:r>
          <w:t xml:space="preserve"> </w:t>
        </w:r>
      </w:ins>
      <w:ins w:id="2970" w:author="Sanino" w:date="2012-05-24T00:08:00Z">
        <w:r w:rsidRPr="00CB11CB">
          <w:t>програмами.</w:t>
        </w:r>
      </w:ins>
      <w:ins w:id="2971" w:author="Sanino" w:date="2012-05-24T00:09:00Z">
        <w:r>
          <w:t xml:space="preserve"> </w:t>
        </w:r>
      </w:ins>
      <w:ins w:id="2972" w:author="Sanino" w:date="2012-05-24T00:08:00Z">
        <w:r w:rsidRPr="00CB11CB">
          <w:t>Він</w:t>
        </w:r>
      </w:ins>
      <w:ins w:id="2973" w:author="Sanino" w:date="2012-05-24T00:09:00Z">
        <w:r>
          <w:t xml:space="preserve"> </w:t>
        </w:r>
      </w:ins>
      <w:ins w:id="2974" w:author="Sanino" w:date="2012-05-24T00:08:00Z">
        <w:r w:rsidRPr="00CB11CB">
          <w:t>складається</w:t>
        </w:r>
      </w:ins>
      <w:ins w:id="2975" w:author="Sanino" w:date="2012-05-24T00:09:00Z">
        <w:r>
          <w:t xml:space="preserve"> </w:t>
        </w:r>
      </w:ins>
      <w:ins w:id="2976" w:author="Sanino" w:date="2012-05-24T00:08:00Z">
        <w:r w:rsidRPr="00CB11CB">
          <w:t>завіду</w:t>
        </w:r>
        <w:r>
          <w:t>ючим</w:t>
        </w:r>
      </w:ins>
      <w:ins w:id="2977" w:author="Sanino" w:date="2012-05-24T00:09:00Z">
        <w:r>
          <w:t xml:space="preserve"> </w:t>
        </w:r>
      </w:ins>
      <w:ins w:id="2978" w:author="Sanino" w:date="2012-05-24T00:08:00Z">
        <w:r w:rsidRPr="00CB11CB">
          <w:t>випускаючої</w:t>
        </w:r>
      </w:ins>
      <w:ins w:id="2979" w:author="Sanino" w:date="2012-05-24T00:09:00Z">
        <w:r>
          <w:t xml:space="preserve"> </w:t>
        </w:r>
      </w:ins>
      <w:ins w:id="2980" w:author="Sanino" w:date="2012-05-24T00:08:00Z">
        <w:r w:rsidRPr="00CB11CB">
          <w:t>кафедри</w:t>
        </w:r>
      </w:ins>
      <w:ins w:id="2981" w:author="Sanino" w:date="2012-05-24T00:09:00Z">
        <w:r>
          <w:t xml:space="preserve"> </w:t>
        </w:r>
      </w:ins>
      <w:ins w:id="2982" w:author="Sanino" w:date="2012-05-24T00:08:00Z">
        <w:r w:rsidRPr="00CB11CB">
          <w:t>на</w:t>
        </w:r>
      </w:ins>
      <w:ins w:id="2983" w:author="Sanino" w:date="2012-05-24T00:09:00Z">
        <w:r>
          <w:t xml:space="preserve"> </w:t>
        </w:r>
      </w:ins>
      <w:ins w:id="2984" w:author="Sanino" w:date="2012-05-24T00:08:00Z">
        <w:r w:rsidRPr="00CB11CB">
          <w:t>відповідні</w:t>
        </w:r>
      </w:ins>
      <w:ins w:id="2985" w:author="Sanino" w:date="2012-05-24T00:09:00Z">
        <w:r>
          <w:t xml:space="preserve"> </w:t>
        </w:r>
      </w:ins>
      <w:ins w:id="2986" w:author="Sanino" w:date="2012-05-24T00:08:00Z">
        <w:r w:rsidRPr="00CB11CB">
          <w:t>напрями</w:t>
        </w:r>
      </w:ins>
      <w:ins w:id="2987" w:author="Sanino" w:date="2012-05-24T00:09:00Z">
        <w:r>
          <w:t xml:space="preserve"> </w:t>
        </w:r>
      </w:ins>
      <w:ins w:id="2988" w:author="Sanino" w:date="2012-05-24T00:08:00Z">
        <w:r w:rsidRPr="00CB11CB">
          <w:t>або</w:t>
        </w:r>
      </w:ins>
      <w:ins w:id="2989" w:author="Sanino" w:date="2012-05-24T00:09:00Z">
        <w:r>
          <w:t xml:space="preserve"> </w:t>
        </w:r>
      </w:ins>
      <w:ins w:id="2990" w:author="Sanino" w:date="2012-05-24T00:08:00Z">
        <w:r w:rsidRPr="00CB11CB">
          <w:t>спеціальності</w:t>
        </w:r>
      </w:ins>
      <w:ins w:id="2991" w:author="Sanino" w:date="2012-05-24T00:09:00Z">
        <w:r>
          <w:t xml:space="preserve"> </w:t>
        </w:r>
      </w:ins>
      <w:ins w:id="2992" w:author="Sanino" w:date="2012-05-24T00:08:00Z">
        <w:r w:rsidRPr="00CB11CB">
          <w:t>освіти,</w:t>
        </w:r>
      </w:ins>
      <w:ins w:id="2993" w:author="Sanino" w:date="2012-05-24T00:09:00Z">
        <w:r>
          <w:t xml:space="preserve"> </w:t>
        </w:r>
      </w:ins>
      <w:ins w:id="2994" w:author="Sanino" w:date="2012-05-24T00:08:00Z">
        <w:r w:rsidRPr="00CB11CB">
          <w:t>візується</w:t>
        </w:r>
      </w:ins>
      <w:ins w:id="2995" w:author="Sanino" w:date="2012-05-24T00:09:00Z">
        <w:r>
          <w:t xml:space="preserve"> </w:t>
        </w:r>
      </w:ins>
      <w:ins w:id="2996" w:author="Sanino" w:date="2012-05-24T00:08:00Z">
        <w:r w:rsidRPr="00CB11CB">
          <w:t>деканом</w:t>
        </w:r>
      </w:ins>
      <w:ins w:id="2997" w:author="Sanino" w:date="2012-05-24T00:09:00Z">
        <w:r>
          <w:t xml:space="preserve"> </w:t>
        </w:r>
      </w:ins>
      <w:ins w:id="2998" w:author="Sanino" w:date="2012-05-24T00:08:00Z">
        <w:r w:rsidRPr="00CB11CB">
          <w:t>факультету,</w:t>
        </w:r>
      </w:ins>
      <w:ins w:id="2999" w:author="Sanino" w:date="2012-05-24T00:09:00Z">
        <w:r>
          <w:t xml:space="preserve"> </w:t>
        </w:r>
      </w:ins>
      <w:ins w:id="3000" w:author="Sanino" w:date="2012-05-24T00:08:00Z">
        <w:r w:rsidRPr="00CB11CB">
          <w:t>першим</w:t>
        </w:r>
      </w:ins>
      <w:ins w:id="3001" w:author="Sanino" w:date="2012-05-24T00:09:00Z">
        <w:r>
          <w:t xml:space="preserve"> </w:t>
        </w:r>
      </w:ins>
      <w:ins w:id="3002" w:author="Sanino" w:date="2012-05-24T00:08:00Z">
        <w:r w:rsidRPr="00CB11CB">
          <w:t>проректором</w:t>
        </w:r>
      </w:ins>
      <w:ins w:id="3003" w:author="Sanino" w:date="2012-05-24T00:09:00Z">
        <w:r>
          <w:t xml:space="preserve"> </w:t>
        </w:r>
      </w:ins>
      <w:ins w:id="3004" w:author="Sanino" w:date="2012-05-24T00:08:00Z">
        <w:r w:rsidRPr="00CB11CB">
          <w:t>академії</w:t>
        </w:r>
      </w:ins>
      <w:ins w:id="3005" w:author="Sanino" w:date="2012-05-24T00:09:00Z">
        <w:r>
          <w:t xml:space="preserve"> </w:t>
        </w:r>
      </w:ins>
      <w:ins w:id="3006" w:author="Sanino" w:date="2012-05-24T00:08:00Z">
        <w:r w:rsidRPr="00CB11CB">
          <w:t>з</w:t>
        </w:r>
      </w:ins>
      <w:ins w:id="3007" w:author="Sanino" w:date="2012-05-24T00:09:00Z">
        <w:r>
          <w:t xml:space="preserve"> </w:t>
        </w:r>
      </w:ins>
      <w:ins w:id="3008" w:author="Sanino" w:date="2012-05-24T00:08:00Z">
        <w:r w:rsidRPr="00CB11CB">
          <w:t>навчальної</w:t>
        </w:r>
      </w:ins>
      <w:ins w:id="3009" w:author="Sanino" w:date="2012-05-24T00:09:00Z">
        <w:r>
          <w:t xml:space="preserve"> </w:t>
        </w:r>
      </w:ins>
      <w:ins w:id="3010" w:author="Sanino" w:date="2012-05-24T00:08:00Z">
        <w:r w:rsidRPr="00CB11CB">
          <w:t>роботи,</w:t>
        </w:r>
      </w:ins>
      <w:ins w:id="3011" w:author="Sanino" w:date="2012-05-24T00:09:00Z">
        <w:r>
          <w:t xml:space="preserve"> </w:t>
        </w:r>
      </w:ins>
      <w:ins w:id="3012" w:author="Sanino" w:date="2012-05-24T00:08:00Z">
        <w:r w:rsidRPr="00CB11CB">
          <w:t>затверджується</w:t>
        </w:r>
      </w:ins>
      <w:ins w:id="3013" w:author="Sanino" w:date="2012-05-24T00:09:00Z">
        <w:r>
          <w:t xml:space="preserve"> </w:t>
        </w:r>
      </w:ins>
      <w:ins w:id="3014" w:author="Sanino" w:date="2012-05-24T00:08:00Z">
        <w:r w:rsidRPr="00CB11CB">
          <w:t>рішенням</w:t>
        </w:r>
      </w:ins>
      <w:ins w:id="3015" w:author="Sanino" w:date="2012-05-24T00:09:00Z">
        <w:r>
          <w:t xml:space="preserve"> </w:t>
        </w:r>
      </w:ins>
      <w:ins w:id="3016" w:author="Sanino" w:date="2012-05-24T00:08:00Z">
        <w:r w:rsidRPr="00CB11CB">
          <w:t>Вченої</w:t>
        </w:r>
      </w:ins>
      <w:ins w:id="3017" w:author="Sanino" w:date="2012-05-24T00:09:00Z">
        <w:r>
          <w:t xml:space="preserve"> </w:t>
        </w:r>
      </w:ins>
      <w:ins w:id="3018" w:author="Sanino" w:date="2012-05-24T00:08:00Z">
        <w:r w:rsidRPr="00CB11CB">
          <w:t>Ради</w:t>
        </w:r>
      </w:ins>
      <w:ins w:id="3019" w:author="Sanino" w:date="2012-05-24T00:09:00Z">
        <w:r>
          <w:t xml:space="preserve"> </w:t>
        </w:r>
      </w:ins>
      <w:ins w:id="3020" w:author="Sanino" w:date="2012-05-24T00:08:00Z">
        <w:r w:rsidRPr="00CB11CB">
          <w:t>ВНЗ.</w:t>
        </w:r>
      </w:ins>
      <w:ins w:id="3021" w:author="Sanino" w:date="2012-05-24T00:09:00Z">
        <w:r>
          <w:t xml:space="preserve"> </w:t>
        </w:r>
      </w:ins>
      <w:ins w:id="3022" w:author="Sanino" w:date="2012-05-24T00:08:00Z">
        <w:r w:rsidRPr="00CB11CB">
          <w:t>Цим</w:t>
        </w:r>
      </w:ins>
      <w:ins w:id="3023" w:author="Sanino" w:date="2012-05-24T00:09:00Z">
        <w:r>
          <w:t xml:space="preserve"> </w:t>
        </w:r>
      </w:ins>
      <w:ins w:id="3024" w:author="Sanino" w:date="2012-05-24T00:08:00Z">
        <w:r w:rsidRPr="00CB11CB">
          <w:t>підкреслюється</w:t>
        </w:r>
      </w:ins>
      <w:ins w:id="3025" w:author="Sanino" w:date="2012-05-24T00:09:00Z">
        <w:r>
          <w:t xml:space="preserve"> </w:t>
        </w:r>
      </w:ins>
      <w:ins w:id="3026" w:author="Sanino" w:date="2012-05-24T00:08:00Z">
        <w:r w:rsidRPr="00CB11CB">
          <w:t>визначальна</w:t>
        </w:r>
      </w:ins>
      <w:ins w:id="3027" w:author="Sanino" w:date="2012-05-24T00:09:00Z">
        <w:r>
          <w:t xml:space="preserve"> </w:t>
        </w:r>
      </w:ins>
      <w:ins w:id="3028" w:author="Sanino" w:date="2012-05-24T00:08:00Z">
        <w:r w:rsidRPr="00CB11CB">
          <w:t>роль</w:t>
        </w:r>
      </w:ins>
      <w:ins w:id="3029" w:author="Sanino" w:date="2012-05-24T00:09:00Z">
        <w:r>
          <w:t xml:space="preserve"> </w:t>
        </w:r>
      </w:ins>
      <w:ins w:id="3030" w:author="Sanino" w:date="2012-05-24T00:08:00Z">
        <w:r w:rsidRPr="00CB11CB">
          <w:t>навчального</w:t>
        </w:r>
      </w:ins>
      <w:ins w:id="3031" w:author="Sanino" w:date="2012-05-24T00:09:00Z">
        <w:r>
          <w:t xml:space="preserve"> </w:t>
        </w:r>
      </w:ins>
      <w:ins w:id="3032" w:author="Sanino" w:date="2012-05-24T00:08:00Z">
        <w:r w:rsidRPr="00CB11CB">
          <w:t>плану</w:t>
        </w:r>
      </w:ins>
      <w:ins w:id="3033" w:author="Sanino" w:date="2012-05-24T00:09:00Z">
        <w:r>
          <w:t xml:space="preserve"> </w:t>
        </w:r>
      </w:ins>
      <w:ins w:id="3034" w:author="Sanino" w:date="2012-05-24T00:08:00Z">
        <w:r w:rsidRPr="00CB11CB">
          <w:t>для</w:t>
        </w:r>
      </w:ins>
      <w:ins w:id="3035" w:author="Sanino" w:date="2012-05-24T00:09:00Z">
        <w:r>
          <w:t xml:space="preserve"> </w:t>
        </w:r>
      </w:ins>
      <w:ins w:id="3036" w:author="Sanino" w:date="2012-05-24T00:08:00Z">
        <w:r w:rsidRPr="00CB11CB">
          <w:t>процесу</w:t>
        </w:r>
      </w:ins>
      <w:ins w:id="3037" w:author="Sanino" w:date="2012-05-24T00:09:00Z">
        <w:r>
          <w:t xml:space="preserve"> </w:t>
        </w:r>
      </w:ins>
      <w:ins w:id="3038" w:author="Sanino" w:date="2012-05-24T00:08:00Z">
        <w:r w:rsidRPr="00CB11CB">
          <w:t>підготовки</w:t>
        </w:r>
      </w:ins>
      <w:ins w:id="3039" w:author="Sanino" w:date="2012-05-24T00:09:00Z">
        <w:r>
          <w:t xml:space="preserve"> </w:t>
        </w:r>
      </w:ins>
      <w:ins w:id="3040" w:author="Sanino" w:date="2012-05-24T00:08:00Z">
        <w:r w:rsidRPr="00CB11CB">
          <w:t>студентів.</w:t>
        </w:r>
      </w:ins>
    </w:p>
    <w:p w:rsidR="00CA1412" w:rsidRDefault="00CA1412" w:rsidP="00CA1412">
      <w:pPr>
        <w:rPr>
          <w:ins w:id="3041" w:author="Sanino" w:date="2012-05-24T00:08:00Z"/>
        </w:rPr>
      </w:pPr>
      <w:ins w:id="3042" w:author="Sanino" w:date="2012-05-24T00:08:00Z">
        <w:r w:rsidRPr="00CB11CB">
          <w:t>Завдання</w:t>
        </w:r>
      </w:ins>
      <w:ins w:id="3043" w:author="Sanino" w:date="2012-05-24T00:09:00Z">
        <w:r>
          <w:t xml:space="preserve"> </w:t>
        </w:r>
      </w:ins>
      <w:ins w:id="3044" w:author="Sanino" w:date="2012-05-24T00:08:00Z">
        <w:r w:rsidRPr="00CB11CB">
          <w:t>навчального</w:t>
        </w:r>
      </w:ins>
      <w:ins w:id="3045" w:author="Sanino" w:date="2012-05-24T00:09:00Z">
        <w:r>
          <w:t xml:space="preserve"> </w:t>
        </w:r>
      </w:ins>
      <w:ins w:id="3046" w:author="Sanino" w:date="2012-05-24T00:08:00Z">
        <w:r w:rsidRPr="00CB11CB">
          <w:t>плану</w:t>
        </w:r>
      </w:ins>
      <w:ins w:id="3047" w:author="Sanino" w:date="2012-05-24T00:09:00Z">
        <w:r>
          <w:t xml:space="preserve"> </w:t>
        </w:r>
      </w:ins>
      <w:ins w:id="3048" w:author="Sanino" w:date="2012-05-24T00:08:00Z">
        <w:r w:rsidRPr="00CB11CB">
          <w:t>-</w:t>
        </w:r>
      </w:ins>
      <w:ins w:id="3049" w:author="Sanino" w:date="2012-05-24T00:09:00Z">
        <w:r>
          <w:t xml:space="preserve"> </w:t>
        </w:r>
      </w:ins>
      <w:ins w:id="3050" w:author="Sanino" w:date="2012-05-24T00:08:00Z">
        <w:r w:rsidRPr="00CB11CB">
          <w:t>визначити</w:t>
        </w:r>
      </w:ins>
      <w:ins w:id="3051" w:author="Sanino" w:date="2012-05-24T00:09:00Z">
        <w:r>
          <w:t xml:space="preserve"> </w:t>
        </w:r>
      </w:ins>
      <w:ins w:id="3052" w:author="Sanino" w:date="2012-05-24T00:08:00Z">
        <w:r w:rsidRPr="00CB11CB">
          <w:t>структуру</w:t>
        </w:r>
      </w:ins>
      <w:ins w:id="3053" w:author="Sanino" w:date="2012-05-24T00:09:00Z">
        <w:r>
          <w:t xml:space="preserve"> </w:t>
        </w:r>
      </w:ins>
      <w:ins w:id="3054" w:author="Sanino" w:date="2012-05-24T00:08:00Z">
        <w:r w:rsidRPr="00CB11CB">
          <w:t>знань</w:t>
        </w:r>
      </w:ins>
      <w:ins w:id="3055" w:author="Sanino" w:date="2012-05-24T00:09:00Z">
        <w:r>
          <w:t xml:space="preserve"> </w:t>
        </w:r>
      </w:ins>
      <w:ins w:id="3056" w:author="Sanino" w:date="2012-05-24T00:08:00Z">
        <w:r w:rsidRPr="00CB11CB">
          <w:t>учня,</w:t>
        </w:r>
      </w:ins>
      <w:ins w:id="3057" w:author="Sanino" w:date="2012-05-24T00:09:00Z">
        <w:r>
          <w:t xml:space="preserve"> </w:t>
        </w:r>
      </w:ins>
      <w:ins w:id="3058" w:author="Sanino" w:date="2012-05-24T00:08:00Z">
        <w:r w:rsidRPr="00CB11CB">
          <w:t>пов'яз</w:t>
        </w:r>
        <w:r w:rsidRPr="00CB11CB">
          <w:t>а</w:t>
        </w:r>
        <w:r w:rsidRPr="00CB11CB">
          <w:t>ти</w:t>
        </w:r>
      </w:ins>
      <w:ins w:id="3059" w:author="Sanino" w:date="2012-05-24T00:09:00Z">
        <w:r>
          <w:t xml:space="preserve"> </w:t>
        </w:r>
      </w:ins>
      <w:ins w:id="3060" w:author="Sanino" w:date="2012-05-24T00:08:00Z">
        <w:r w:rsidRPr="00CB11CB">
          <w:t>послідовність</w:t>
        </w:r>
      </w:ins>
      <w:ins w:id="3061" w:author="Sanino" w:date="2012-05-24T00:09:00Z">
        <w:r>
          <w:t xml:space="preserve"> </w:t>
        </w:r>
      </w:ins>
      <w:ins w:id="3062" w:author="Sanino" w:date="2012-05-24T00:08:00Z">
        <w:r w:rsidRPr="00CB11CB">
          <w:t>дисциплін,</w:t>
        </w:r>
      </w:ins>
      <w:ins w:id="3063" w:author="Sanino" w:date="2012-05-24T00:09:00Z">
        <w:r>
          <w:t xml:space="preserve"> </w:t>
        </w:r>
      </w:ins>
      <w:ins w:id="3064" w:author="Sanino" w:date="2012-05-24T00:08:00Z">
        <w:r w:rsidRPr="00CB11CB">
          <w:t>що</w:t>
        </w:r>
      </w:ins>
      <w:ins w:id="3065" w:author="Sanino" w:date="2012-05-24T00:09:00Z">
        <w:r>
          <w:t xml:space="preserve"> </w:t>
        </w:r>
      </w:ins>
      <w:ins w:id="3066" w:author="Sanino" w:date="2012-05-24T00:08:00Z">
        <w:r w:rsidRPr="00CB11CB">
          <w:t>вивчаються,</w:t>
        </w:r>
      </w:ins>
      <w:ins w:id="3067" w:author="Sanino" w:date="2012-05-24T00:09:00Z">
        <w:r>
          <w:t xml:space="preserve"> </w:t>
        </w:r>
      </w:ins>
      <w:ins w:id="3068" w:author="Sanino" w:date="2012-05-24T00:08:00Z">
        <w:r w:rsidRPr="00CB11CB">
          <w:t>вирівняти</w:t>
        </w:r>
      </w:ins>
      <w:ins w:id="3069" w:author="Sanino" w:date="2012-05-24T00:09:00Z">
        <w:r>
          <w:t xml:space="preserve"> </w:t>
        </w:r>
      </w:ins>
      <w:ins w:id="3070" w:author="Sanino" w:date="2012-05-24T00:08:00Z">
        <w:r w:rsidRPr="00CB11CB">
          <w:t>навантаження</w:t>
        </w:r>
      </w:ins>
      <w:ins w:id="3071" w:author="Sanino" w:date="2012-05-24T00:09:00Z">
        <w:r>
          <w:t xml:space="preserve"> </w:t>
        </w:r>
      </w:ins>
      <w:ins w:id="3072" w:author="Sanino" w:date="2012-05-24T00:08:00Z">
        <w:r w:rsidRPr="00CB11CB">
          <w:t>на</w:t>
        </w:r>
      </w:ins>
      <w:ins w:id="3073" w:author="Sanino" w:date="2012-05-24T00:09:00Z">
        <w:r>
          <w:t xml:space="preserve"> </w:t>
        </w:r>
      </w:ins>
      <w:ins w:id="3074" w:author="Sanino" w:date="2012-05-24T00:08:00Z">
        <w:r w:rsidRPr="00CB11CB">
          <w:t>ст</w:t>
        </w:r>
        <w:r w:rsidRPr="00CB11CB">
          <w:t>у</w:t>
        </w:r>
        <w:r w:rsidRPr="00CB11CB">
          <w:t>дента</w:t>
        </w:r>
      </w:ins>
      <w:ins w:id="3075" w:author="Sanino" w:date="2012-05-24T00:09:00Z">
        <w:r>
          <w:t xml:space="preserve"> </w:t>
        </w:r>
      </w:ins>
      <w:ins w:id="3076" w:author="Sanino" w:date="2012-05-24T00:08:00Z">
        <w:r w:rsidRPr="00CB11CB">
          <w:t>за</w:t>
        </w:r>
      </w:ins>
      <w:ins w:id="3077" w:author="Sanino" w:date="2012-05-24T00:09:00Z">
        <w:r>
          <w:t xml:space="preserve"> </w:t>
        </w:r>
      </w:ins>
      <w:ins w:id="3078" w:author="Sanino" w:date="2012-05-24T00:08:00Z">
        <w:r w:rsidRPr="00CB11CB">
          <w:t>періодами</w:t>
        </w:r>
      </w:ins>
      <w:ins w:id="3079" w:author="Sanino" w:date="2012-05-24T00:09:00Z">
        <w:r>
          <w:t xml:space="preserve"> </w:t>
        </w:r>
      </w:ins>
      <w:ins w:id="3080" w:author="Sanino" w:date="2012-05-24T00:08:00Z">
        <w:r w:rsidRPr="00CB11CB">
          <w:t>навчання.</w:t>
        </w:r>
      </w:ins>
    </w:p>
    <w:p w:rsidR="00CA1412" w:rsidRDefault="00CA1412" w:rsidP="00CA1412">
      <w:pPr>
        <w:rPr>
          <w:ins w:id="3081" w:author="Sanino" w:date="2012-05-24T00:08:00Z"/>
        </w:rPr>
      </w:pPr>
      <w:ins w:id="3082" w:author="Sanino" w:date="2012-05-24T00:08:00Z">
        <w:r w:rsidRPr="00CB11CB">
          <w:t>Структура</w:t>
        </w:r>
      </w:ins>
      <w:ins w:id="3083" w:author="Sanino" w:date="2012-05-24T00:09:00Z">
        <w:r>
          <w:t xml:space="preserve"> </w:t>
        </w:r>
      </w:ins>
      <w:ins w:id="3084" w:author="Sanino" w:date="2012-05-24T00:08:00Z">
        <w:r w:rsidRPr="00CB11CB">
          <w:t>навчального</w:t>
        </w:r>
      </w:ins>
      <w:ins w:id="3085" w:author="Sanino" w:date="2012-05-24T00:09:00Z">
        <w:r>
          <w:t xml:space="preserve"> </w:t>
        </w:r>
      </w:ins>
      <w:ins w:id="3086" w:author="Sanino" w:date="2012-05-24T00:08:00Z">
        <w:r w:rsidRPr="00CB11CB">
          <w:t>плану</w:t>
        </w:r>
      </w:ins>
      <w:ins w:id="3087" w:author="Sanino" w:date="2012-05-24T00:09:00Z">
        <w:r>
          <w:t xml:space="preserve"> </w:t>
        </w:r>
      </w:ins>
      <w:ins w:id="3088" w:author="Sanino" w:date="2012-05-24T00:08:00Z">
        <w:r w:rsidRPr="00CB11CB">
          <w:t>передбачає</w:t>
        </w:r>
      </w:ins>
      <w:ins w:id="3089" w:author="Sanino" w:date="2012-05-24T00:09:00Z">
        <w:r>
          <w:t xml:space="preserve"> </w:t>
        </w:r>
      </w:ins>
      <w:ins w:id="3090" w:author="Sanino" w:date="2012-05-24T00:08:00Z">
        <w:r w:rsidRPr="00CB11CB">
          <w:t>кількість</w:t>
        </w:r>
      </w:ins>
      <w:ins w:id="3091" w:author="Sanino" w:date="2012-05-24T00:09:00Z">
        <w:r>
          <w:t xml:space="preserve"> </w:t>
        </w:r>
      </w:ins>
      <w:ins w:id="3092" w:author="Sanino" w:date="2012-05-24T00:08:00Z">
        <w:r w:rsidRPr="00CB11CB">
          <w:t>і</w:t>
        </w:r>
      </w:ins>
      <w:ins w:id="3093" w:author="Sanino" w:date="2012-05-24T00:09:00Z">
        <w:r>
          <w:t xml:space="preserve"> </w:t>
        </w:r>
      </w:ins>
      <w:ins w:id="3094" w:author="Sanino" w:date="2012-05-24T00:08:00Z">
        <w:r w:rsidRPr="00CB11CB">
          <w:t>тривалість</w:t>
        </w:r>
      </w:ins>
      <w:ins w:id="3095" w:author="Sanino" w:date="2012-05-24T00:09:00Z">
        <w:r>
          <w:t xml:space="preserve"> </w:t>
        </w:r>
      </w:ins>
      <w:ins w:id="3096" w:author="Sanino" w:date="2012-05-24T00:08:00Z">
        <w:r w:rsidRPr="00CB11CB">
          <w:t>семес</w:t>
        </w:r>
        <w:r w:rsidRPr="00CB11CB">
          <w:t>т</w:t>
        </w:r>
        <w:r w:rsidRPr="00CB11CB">
          <w:t>рів.</w:t>
        </w:r>
      </w:ins>
      <w:ins w:id="3097" w:author="Sanino" w:date="2012-05-24T00:09:00Z">
        <w:r>
          <w:t xml:space="preserve"> </w:t>
        </w:r>
      </w:ins>
      <w:ins w:id="3098" w:author="Sanino" w:date="2012-05-24T00:08:00Z">
        <w:r w:rsidRPr="00CB11CB">
          <w:t>Законом</w:t>
        </w:r>
      </w:ins>
      <w:ins w:id="3099" w:author="Sanino" w:date="2012-05-24T00:09:00Z">
        <w:r>
          <w:t xml:space="preserve"> </w:t>
        </w:r>
      </w:ins>
      <w:ins w:id="3100" w:author="Sanino" w:date="2012-05-24T00:08:00Z">
        <w:r w:rsidRPr="00CB11CB">
          <w:t>регламентується</w:t>
        </w:r>
      </w:ins>
      <w:ins w:id="3101" w:author="Sanino" w:date="2012-05-24T00:09:00Z">
        <w:r>
          <w:t xml:space="preserve"> </w:t>
        </w:r>
      </w:ins>
      <w:ins w:id="3102" w:author="Sanino" w:date="2012-05-24T00:08:00Z">
        <w:r w:rsidRPr="00CB11CB">
          <w:t>мінімально</w:t>
        </w:r>
      </w:ins>
      <w:ins w:id="3103" w:author="Sanino" w:date="2012-05-24T00:09:00Z">
        <w:r>
          <w:t xml:space="preserve"> </w:t>
        </w:r>
      </w:ins>
      <w:ins w:id="3104" w:author="Sanino" w:date="2012-05-24T00:08:00Z">
        <w:r w:rsidRPr="00CB11CB">
          <w:t>допустим</w:t>
        </w:r>
        <w:r>
          <w:t>ий</w:t>
        </w:r>
      </w:ins>
      <w:ins w:id="3105" w:author="Sanino" w:date="2012-05-24T00:09:00Z">
        <w:r>
          <w:t xml:space="preserve"> </w:t>
        </w:r>
      </w:ins>
      <w:ins w:id="3106" w:author="Sanino" w:date="2012-05-24T00:08:00Z">
        <w:r>
          <w:t>час</w:t>
        </w:r>
      </w:ins>
      <w:ins w:id="3107" w:author="Sanino" w:date="2012-05-24T00:09:00Z">
        <w:r>
          <w:t xml:space="preserve"> </w:t>
        </w:r>
      </w:ins>
      <w:ins w:id="3108" w:author="Sanino" w:date="2012-05-24T00:08:00Z">
        <w:r>
          <w:t>навчання</w:t>
        </w:r>
      </w:ins>
      <w:ins w:id="3109" w:author="Sanino" w:date="2012-05-24T00:09:00Z">
        <w:r>
          <w:t xml:space="preserve"> </w:t>
        </w:r>
      </w:ins>
      <w:ins w:id="3110" w:author="Sanino" w:date="2012-05-24T00:08:00Z">
        <w:r>
          <w:t>у</w:t>
        </w:r>
      </w:ins>
      <w:ins w:id="3111" w:author="Sanino" w:date="2012-05-24T00:09:00Z">
        <w:r>
          <w:t xml:space="preserve"> </w:t>
        </w:r>
      </w:ins>
      <w:ins w:id="3112" w:author="Sanino" w:date="2012-05-24T00:08:00Z">
        <w:r>
          <w:t>ВНЗ,</w:t>
        </w:r>
      </w:ins>
      <w:ins w:id="3113" w:author="Sanino" w:date="2012-05-24T00:09:00Z">
        <w:r>
          <w:t xml:space="preserve"> </w:t>
        </w:r>
      </w:ins>
      <w:ins w:id="3114" w:author="Sanino" w:date="2012-05-24T00:08:00Z">
        <w:r>
          <w:t>необхідний</w:t>
        </w:r>
      </w:ins>
      <w:ins w:id="3115" w:author="Sanino" w:date="2012-05-24T00:09:00Z">
        <w:r>
          <w:t xml:space="preserve"> </w:t>
        </w:r>
      </w:ins>
      <w:ins w:id="3116" w:author="Sanino" w:date="2012-05-24T00:08:00Z">
        <w:r w:rsidRPr="00CB11CB">
          <w:t>для</w:t>
        </w:r>
      </w:ins>
      <w:ins w:id="3117" w:author="Sanino" w:date="2012-05-24T00:09:00Z">
        <w:r>
          <w:t xml:space="preserve"> </w:t>
        </w:r>
      </w:ins>
      <w:ins w:id="3118" w:author="Sanino" w:date="2012-05-24T00:08:00Z">
        <w:r w:rsidRPr="00CB11CB">
          <w:t>отримання</w:t>
        </w:r>
      </w:ins>
      <w:ins w:id="3119" w:author="Sanino" w:date="2012-05-24T00:09:00Z">
        <w:r>
          <w:t xml:space="preserve"> </w:t>
        </w:r>
      </w:ins>
      <w:ins w:id="3120" w:author="Sanino" w:date="2012-05-24T00:08:00Z">
        <w:r w:rsidRPr="00CB11CB">
          <w:t>державних</w:t>
        </w:r>
      </w:ins>
      <w:ins w:id="3121" w:author="Sanino" w:date="2012-05-24T00:09:00Z">
        <w:r>
          <w:t xml:space="preserve"> </w:t>
        </w:r>
      </w:ins>
      <w:ins w:id="3122" w:author="Sanino" w:date="2012-05-24T00:08:00Z">
        <w:r w:rsidRPr="00CB11CB">
          <w:t>документів.</w:t>
        </w:r>
      </w:ins>
    </w:p>
    <w:p w:rsidR="00CA1412" w:rsidRDefault="00CA1412" w:rsidP="00CA1412">
      <w:pPr>
        <w:rPr>
          <w:ins w:id="3123" w:author="Sanino" w:date="2012-05-24T00:08:00Z"/>
        </w:rPr>
      </w:pPr>
      <w:ins w:id="3124" w:author="Sanino" w:date="2012-05-24T00:08:00Z">
        <w:r w:rsidRPr="00CB11CB">
          <w:t>По</w:t>
        </w:r>
      </w:ins>
      <w:ins w:id="3125" w:author="Sanino" w:date="2012-05-24T00:09:00Z">
        <w:r>
          <w:t xml:space="preserve"> </w:t>
        </w:r>
      </w:ins>
      <w:ins w:id="3126" w:author="Sanino" w:date="2012-05-24T00:08:00Z">
        <w:r w:rsidRPr="00CB11CB">
          <w:t>кожній</w:t>
        </w:r>
      </w:ins>
      <w:ins w:id="3127" w:author="Sanino" w:date="2012-05-24T00:09:00Z">
        <w:r>
          <w:t xml:space="preserve"> </w:t>
        </w:r>
      </w:ins>
      <w:ins w:id="3128" w:author="Sanino" w:date="2012-05-24T00:08:00Z">
        <w:r w:rsidRPr="00CB11CB">
          <w:t>дисципліні</w:t>
        </w:r>
      </w:ins>
      <w:ins w:id="3129" w:author="Sanino" w:date="2012-05-24T00:09:00Z">
        <w:r>
          <w:t xml:space="preserve"> </w:t>
        </w:r>
      </w:ins>
      <w:ins w:id="3130" w:author="Sanino" w:date="2012-05-24T00:08:00Z">
        <w:r w:rsidRPr="00CB11CB">
          <w:t>нав</w:t>
        </w:r>
        <w:r>
          <w:t>чального</w:t>
        </w:r>
      </w:ins>
      <w:ins w:id="3131" w:author="Sanino" w:date="2012-05-24T00:09:00Z">
        <w:r>
          <w:t xml:space="preserve"> </w:t>
        </w:r>
      </w:ins>
      <w:ins w:id="3132" w:author="Sanino" w:date="2012-05-24T00:08:00Z">
        <w:r>
          <w:t>плану</w:t>
        </w:r>
      </w:ins>
      <w:ins w:id="3133" w:author="Sanino" w:date="2012-05-24T00:09:00Z">
        <w:r>
          <w:t xml:space="preserve"> </w:t>
        </w:r>
      </w:ins>
      <w:ins w:id="3134" w:author="Sanino" w:date="2012-05-24T00:08:00Z">
        <w:r>
          <w:t>вказують:</w:t>
        </w:r>
      </w:ins>
      <w:ins w:id="3135" w:author="Sanino" w:date="2012-05-24T00:09:00Z">
        <w:r>
          <w:t xml:space="preserve"> </w:t>
        </w:r>
      </w:ins>
      <w:ins w:id="3136" w:author="Sanino" w:date="2012-05-24T00:08:00Z">
        <w:r>
          <w:t>сумарну</w:t>
        </w:r>
      </w:ins>
      <w:ins w:id="3137" w:author="Sanino" w:date="2012-05-24T00:09:00Z">
        <w:r>
          <w:t xml:space="preserve"> </w:t>
        </w:r>
      </w:ins>
      <w:ins w:id="3138" w:author="Sanino" w:date="2012-05-24T00:08:00Z">
        <w:r w:rsidRPr="00CB11CB">
          <w:t>кількість</w:t>
        </w:r>
      </w:ins>
      <w:ins w:id="3139" w:author="Sanino" w:date="2012-05-24T00:09:00Z">
        <w:r>
          <w:t xml:space="preserve"> </w:t>
        </w:r>
      </w:ins>
      <w:ins w:id="3140" w:author="Sanino" w:date="2012-05-24T00:08:00Z">
        <w:r w:rsidRPr="00CB11CB">
          <w:t>годин</w:t>
        </w:r>
      </w:ins>
      <w:ins w:id="3141" w:author="Sanino" w:date="2012-05-24T00:09:00Z">
        <w:r>
          <w:t xml:space="preserve"> </w:t>
        </w:r>
      </w:ins>
      <w:ins w:id="3142" w:author="Sanino" w:date="2012-05-24T00:08:00Z">
        <w:r w:rsidRPr="00CB11CB">
          <w:t>за</w:t>
        </w:r>
      </w:ins>
      <w:ins w:id="3143" w:author="Sanino" w:date="2012-05-24T00:09:00Z">
        <w:r>
          <w:t xml:space="preserve"> </w:t>
        </w:r>
      </w:ins>
      <w:ins w:id="3144" w:author="Sanino" w:date="2012-05-24T00:08:00Z">
        <w:r w:rsidRPr="00CB11CB">
          <w:t>видами</w:t>
        </w:r>
      </w:ins>
      <w:ins w:id="3145" w:author="Sanino" w:date="2012-05-24T00:09:00Z">
        <w:r>
          <w:t xml:space="preserve"> </w:t>
        </w:r>
      </w:ins>
      <w:ins w:id="3146" w:author="Sanino" w:date="2012-05-24T00:08:00Z">
        <w:r w:rsidRPr="00CB11CB">
          <w:t>занять</w:t>
        </w:r>
      </w:ins>
      <w:ins w:id="3147" w:author="Sanino" w:date="2012-05-24T00:09:00Z">
        <w:r>
          <w:t xml:space="preserve"> </w:t>
        </w:r>
      </w:ins>
      <w:ins w:id="3148" w:author="Sanino" w:date="2012-05-24T00:08:00Z">
        <w:r w:rsidRPr="00CB11CB">
          <w:t>(самостійна</w:t>
        </w:r>
      </w:ins>
      <w:ins w:id="3149" w:author="Sanino" w:date="2012-05-24T00:09:00Z">
        <w:r>
          <w:t xml:space="preserve"> </w:t>
        </w:r>
      </w:ins>
      <w:ins w:id="3150" w:author="Sanino" w:date="2012-05-24T00:08:00Z">
        <w:r w:rsidRPr="00CB11CB">
          <w:t>робота</w:t>
        </w:r>
      </w:ins>
      <w:ins w:id="3151" w:author="Sanino" w:date="2012-05-24T00:09:00Z">
        <w:r>
          <w:t xml:space="preserve"> </w:t>
        </w:r>
      </w:ins>
      <w:ins w:id="3152" w:author="Sanino" w:date="2012-05-24T00:08:00Z">
        <w:r w:rsidRPr="00CB11CB">
          <w:t>по</w:t>
        </w:r>
      </w:ins>
      <w:ins w:id="3153" w:author="Sanino" w:date="2012-05-24T00:09:00Z">
        <w:r>
          <w:t xml:space="preserve"> </w:t>
        </w:r>
      </w:ins>
      <w:ins w:id="3154" w:author="Sanino" w:date="2012-05-24T00:08:00Z">
        <w:r w:rsidRPr="00CB11CB">
          <w:t>засвоєнню</w:t>
        </w:r>
      </w:ins>
      <w:ins w:id="3155" w:author="Sanino" w:date="2012-05-24T00:09:00Z">
        <w:r>
          <w:t xml:space="preserve"> </w:t>
        </w:r>
      </w:ins>
      <w:ins w:id="3156" w:author="Sanino" w:date="2012-05-24T00:08:00Z">
        <w:r w:rsidRPr="00CB11CB">
          <w:t>матеріалу,</w:t>
        </w:r>
      </w:ins>
      <w:ins w:id="3157" w:author="Sanino" w:date="2012-05-24T00:09:00Z">
        <w:r>
          <w:t xml:space="preserve"> </w:t>
        </w:r>
      </w:ins>
      <w:ins w:id="3158" w:author="Sanino" w:date="2012-05-24T00:08:00Z">
        <w:r w:rsidRPr="00CB11CB">
          <w:t>консул</w:t>
        </w:r>
        <w:r w:rsidRPr="00CB11CB">
          <w:t>ь</w:t>
        </w:r>
        <w:r w:rsidRPr="00CB11CB">
          <w:t>тації),</w:t>
        </w:r>
      </w:ins>
      <w:ins w:id="3159" w:author="Sanino" w:date="2012-05-24T00:09:00Z">
        <w:r>
          <w:t xml:space="preserve"> </w:t>
        </w:r>
      </w:ins>
      <w:ins w:id="3160" w:author="Sanino" w:date="2012-05-24T00:08:00Z">
        <w:r w:rsidRPr="00CB11CB">
          <w:t>вид</w:t>
        </w:r>
      </w:ins>
      <w:ins w:id="3161" w:author="Sanino" w:date="2012-05-24T00:09:00Z">
        <w:r>
          <w:t xml:space="preserve"> </w:t>
        </w:r>
      </w:ins>
      <w:ins w:id="3162" w:author="Sanino" w:date="2012-05-24T00:08:00Z">
        <w:r w:rsidRPr="00CB11CB">
          <w:t>контролю</w:t>
        </w:r>
      </w:ins>
      <w:ins w:id="3163" w:author="Sanino" w:date="2012-05-24T00:09:00Z">
        <w:r>
          <w:t xml:space="preserve"> </w:t>
        </w:r>
      </w:ins>
      <w:ins w:id="3164" w:author="Sanino" w:date="2012-05-24T00:08:00Z">
        <w:r w:rsidRPr="00CB11CB">
          <w:t>знань</w:t>
        </w:r>
      </w:ins>
      <w:ins w:id="3165" w:author="Sanino" w:date="2012-05-24T00:09:00Z">
        <w:r>
          <w:t xml:space="preserve"> </w:t>
        </w:r>
      </w:ins>
      <w:ins w:id="3166" w:author="Sanino" w:date="2012-05-24T00:08:00Z">
        <w:r w:rsidRPr="00CB11CB">
          <w:t>(залік,</w:t>
        </w:r>
      </w:ins>
      <w:ins w:id="3167" w:author="Sanino" w:date="2012-05-24T00:09:00Z">
        <w:r>
          <w:t xml:space="preserve"> </w:t>
        </w:r>
      </w:ins>
      <w:ins w:id="3168" w:author="Sanino" w:date="2012-05-24T00:08:00Z">
        <w:r w:rsidRPr="00CB11CB">
          <w:t>іспит),</w:t>
        </w:r>
      </w:ins>
      <w:ins w:id="3169" w:author="Sanino" w:date="2012-05-24T00:09:00Z">
        <w:r>
          <w:t xml:space="preserve"> </w:t>
        </w:r>
      </w:ins>
      <w:ins w:id="3170" w:author="Sanino" w:date="2012-05-24T00:08:00Z">
        <w:r w:rsidRPr="00CB11CB">
          <w:t>спеціальну</w:t>
        </w:r>
      </w:ins>
      <w:ins w:id="3171" w:author="Sanino" w:date="2012-05-24T00:09:00Z">
        <w:r>
          <w:t xml:space="preserve"> </w:t>
        </w:r>
      </w:ins>
      <w:ins w:id="3172" w:author="Sanino" w:date="2012-05-24T00:08:00Z">
        <w:r w:rsidRPr="00CB11CB">
          <w:t>індивідуальну</w:t>
        </w:r>
      </w:ins>
      <w:ins w:id="3173" w:author="Sanino" w:date="2012-05-24T00:09:00Z">
        <w:r>
          <w:t xml:space="preserve"> </w:t>
        </w:r>
      </w:ins>
      <w:ins w:id="3174" w:author="Sanino" w:date="2012-05-24T00:08:00Z">
        <w:r w:rsidRPr="00CB11CB">
          <w:t>роботу</w:t>
        </w:r>
      </w:ins>
      <w:ins w:id="3175" w:author="Sanino" w:date="2012-05-24T00:09:00Z">
        <w:r>
          <w:t xml:space="preserve"> </w:t>
        </w:r>
      </w:ins>
      <w:ins w:id="3176" w:author="Sanino" w:date="2012-05-24T00:08:00Z">
        <w:r w:rsidRPr="00CB11CB">
          <w:t>(курсова</w:t>
        </w:r>
      </w:ins>
      <w:ins w:id="3177" w:author="Sanino" w:date="2012-05-24T00:09:00Z">
        <w:r>
          <w:t xml:space="preserve"> </w:t>
        </w:r>
      </w:ins>
      <w:ins w:id="3178" w:author="Sanino" w:date="2012-05-24T00:08:00Z">
        <w:r w:rsidRPr="00CB11CB">
          <w:t>робота).</w:t>
        </w:r>
      </w:ins>
    </w:p>
    <w:p w:rsidR="00CA1412" w:rsidRDefault="00CA1412" w:rsidP="00CA1412">
      <w:pPr>
        <w:rPr>
          <w:ins w:id="3179" w:author="Sanino" w:date="2012-05-24T00:08:00Z"/>
        </w:rPr>
      </w:pPr>
      <w:ins w:id="3180" w:author="Sanino" w:date="2012-05-24T00:08:00Z">
        <w:r w:rsidRPr="00CB11CB">
          <w:t>Гранично</w:t>
        </w:r>
      </w:ins>
      <w:ins w:id="3181" w:author="Sanino" w:date="2012-05-24T00:09:00Z">
        <w:r>
          <w:t xml:space="preserve"> </w:t>
        </w:r>
      </w:ins>
      <w:ins w:id="3182" w:author="Sanino" w:date="2012-05-24T00:08:00Z">
        <w:r w:rsidRPr="00CB11CB">
          <w:t>допустимими</w:t>
        </w:r>
      </w:ins>
      <w:ins w:id="3183" w:author="Sanino" w:date="2012-05-24T00:09:00Z">
        <w:r>
          <w:t xml:space="preserve"> </w:t>
        </w:r>
      </w:ins>
      <w:ins w:id="3184" w:author="Sanino" w:date="2012-05-24T00:08:00Z">
        <w:r w:rsidRPr="00CB11CB">
          <w:t>числовими</w:t>
        </w:r>
      </w:ins>
      <w:ins w:id="3185" w:author="Sanino" w:date="2012-05-24T00:09:00Z">
        <w:r>
          <w:t xml:space="preserve"> </w:t>
        </w:r>
      </w:ins>
      <w:ins w:id="3186" w:author="Sanino" w:date="2012-05-24T00:08:00Z">
        <w:r w:rsidRPr="00CB11CB">
          <w:t>параметрами</w:t>
        </w:r>
      </w:ins>
      <w:ins w:id="3187" w:author="Sanino" w:date="2012-05-24T00:09:00Z">
        <w:r>
          <w:t xml:space="preserve"> </w:t>
        </w:r>
      </w:ins>
      <w:ins w:id="3188" w:author="Sanino" w:date="2012-05-24T00:08:00Z">
        <w:r w:rsidRPr="00CB11CB">
          <w:t>навчального</w:t>
        </w:r>
      </w:ins>
      <w:ins w:id="3189" w:author="Sanino" w:date="2012-05-24T00:09:00Z">
        <w:r>
          <w:t xml:space="preserve"> </w:t>
        </w:r>
      </w:ins>
      <w:ins w:id="3190" w:author="Sanino" w:date="2012-05-24T00:08:00Z">
        <w:r w:rsidRPr="00CB11CB">
          <w:t>плану</w:t>
        </w:r>
      </w:ins>
      <w:ins w:id="3191" w:author="Sanino" w:date="2012-05-24T00:09:00Z">
        <w:r>
          <w:t xml:space="preserve"> </w:t>
        </w:r>
      </w:ins>
      <w:ins w:id="3192" w:author="Sanino" w:date="2012-05-24T00:08:00Z">
        <w:r w:rsidRPr="00CB11CB">
          <w:t>є:</w:t>
        </w:r>
      </w:ins>
      <w:ins w:id="3193" w:author="Sanino" w:date="2012-05-24T00:09:00Z">
        <w:r>
          <w:t xml:space="preserve"> </w:t>
        </w:r>
      </w:ins>
      <w:ins w:id="3194" w:author="Sanino" w:date="2012-05-24T00:08:00Z">
        <w:r w:rsidRPr="00CB11CB">
          <w:t>число</w:t>
        </w:r>
      </w:ins>
      <w:ins w:id="3195" w:author="Sanino" w:date="2012-05-24T00:09:00Z">
        <w:r>
          <w:t xml:space="preserve"> </w:t>
        </w:r>
      </w:ins>
      <w:ins w:id="3196" w:author="Sanino" w:date="2012-05-24T00:08:00Z">
        <w:r w:rsidRPr="00CB11CB">
          <w:t>годин</w:t>
        </w:r>
      </w:ins>
      <w:ins w:id="3197" w:author="Sanino" w:date="2012-05-24T00:09:00Z">
        <w:r>
          <w:t xml:space="preserve"> </w:t>
        </w:r>
      </w:ins>
      <w:ins w:id="3198" w:author="Sanino" w:date="2012-05-24T00:08:00Z">
        <w:r w:rsidRPr="00CB11CB">
          <w:t>навчального</w:t>
        </w:r>
      </w:ins>
      <w:ins w:id="3199" w:author="Sanino" w:date="2012-05-24T00:09:00Z">
        <w:r>
          <w:t xml:space="preserve"> </w:t>
        </w:r>
      </w:ins>
      <w:ins w:id="3200" w:author="Sanino" w:date="2012-05-24T00:08:00Z">
        <w:r w:rsidRPr="00CB11CB">
          <w:t>навантаження</w:t>
        </w:r>
      </w:ins>
      <w:ins w:id="3201" w:author="Sanino" w:date="2012-05-24T00:09:00Z">
        <w:r>
          <w:t xml:space="preserve"> </w:t>
        </w:r>
      </w:ins>
      <w:ins w:id="3202" w:author="Sanino" w:date="2012-05-24T00:08:00Z">
        <w:r w:rsidRPr="00CB11CB">
          <w:t>студента</w:t>
        </w:r>
      </w:ins>
      <w:ins w:id="3203" w:author="Sanino" w:date="2012-05-24T00:09:00Z">
        <w:r>
          <w:t xml:space="preserve"> </w:t>
        </w:r>
      </w:ins>
      <w:ins w:id="3204" w:author="Sanino" w:date="2012-05-24T00:08:00Z">
        <w:r w:rsidRPr="00CB11CB">
          <w:t>на</w:t>
        </w:r>
      </w:ins>
      <w:ins w:id="3205" w:author="Sanino" w:date="2012-05-24T00:09:00Z">
        <w:r>
          <w:t xml:space="preserve"> </w:t>
        </w:r>
      </w:ins>
      <w:ins w:id="3206" w:author="Sanino" w:date="2012-05-24T00:08:00Z">
        <w:r w:rsidRPr="00CB11CB">
          <w:t>рік</w:t>
        </w:r>
      </w:ins>
      <w:ins w:id="3207" w:author="Sanino" w:date="2012-05-24T00:09:00Z">
        <w:r>
          <w:t xml:space="preserve"> </w:t>
        </w:r>
      </w:ins>
      <w:ins w:id="3208" w:author="Sanino" w:date="2012-05-24T00:08:00Z">
        <w:r w:rsidRPr="00CB11CB">
          <w:t>за</w:t>
        </w:r>
      </w:ins>
      <w:ins w:id="3209" w:author="Sanino" w:date="2012-05-24T00:09:00Z">
        <w:r>
          <w:t xml:space="preserve"> </w:t>
        </w:r>
      </w:ins>
      <w:ins w:id="3210" w:author="Sanino" w:date="2012-05-24T00:08:00Z">
        <w:r w:rsidRPr="00CB11CB">
          <w:t>окремою</w:t>
        </w:r>
      </w:ins>
      <w:ins w:id="3211" w:author="Sanino" w:date="2012-05-24T00:09:00Z">
        <w:r>
          <w:t xml:space="preserve"> </w:t>
        </w:r>
      </w:ins>
      <w:ins w:id="3212" w:author="Sanino" w:date="2012-05-24T00:08:00Z">
        <w:r>
          <w:t>дисци</w:t>
        </w:r>
        <w:r>
          <w:t>п</w:t>
        </w:r>
        <w:r>
          <w:t>ліною</w:t>
        </w:r>
        <w:r w:rsidRPr="00CB11CB">
          <w:t>,</w:t>
        </w:r>
      </w:ins>
      <w:ins w:id="3213" w:author="Sanino" w:date="2012-05-24T00:09:00Z">
        <w:r>
          <w:t xml:space="preserve"> </w:t>
        </w:r>
      </w:ins>
      <w:ins w:id="3214" w:author="Sanino" w:date="2012-05-24T00:08:00Z">
        <w:r w:rsidRPr="00CB11CB">
          <w:t>кількість</w:t>
        </w:r>
      </w:ins>
      <w:ins w:id="3215" w:author="Sanino" w:date="2012-05-24T00:09:00Z">
        <w:r>
          <w:t xml:space="preserve"> </w:t>
        </w:r>
      </w:ins>
      <w:ins w:id="3216" w:author="Sanino" w:date="2012-05-24T00:08:00Z">
        <w:r w:rsidRPr="00CB11CB">
          <w:t>екзаменів,</w:t>
        </w:r>
      </w:ins>
      <w:ins w:id="3217" w:author="Sanino" w:date="2012-05-24T00:09:00Z">
        <w:r>
          <w:t xml:space="preserve"> </w:t>
        </w:r>
      </w:ins>
      <w:ins w:id="3218" w:author="Sanino" w:date="2012-05-24T00:08:00Z">
        <w:r w:rsidRPr="00CB11CB">
          <w:t>з</w:t>
        </w:r>
        <w:r>
          <w:t>аліків</w:t>
        </w:r>
      </w:ins>
      <w:ins w:id="3219" w:author="Sanino" w:date="2012-05-24T00:09:00Z">
        <w:r>
          <w:t xml:space="preserve"> </w:t>
        </w:r>
      </w:ins>
      <w:ins w:id="3220" w:author="Sanino" w:date="2012-05-24T00:08:00Z">
        <w:r>
          <w:t>та</w:t>
        </w:r>
      </w:ins>
      <w:ins w:id="3221" w:author="Sanino" w:date="2012-05-24T00:09:00Z">
        <w:r>
          <w:t xml:space="preserve"> </w:t>
        </w:r>
      </w:ins>
      <w:ins w:id="3222" w:author="Sanino" w:date="2012-05-24T00:08:00Z">
        <w:r>
          <w:t>індивідуальних</w:t>
        </w:r>
      </w:ins>
      <w:ins w:id="3223" w:author="Sanino" w:date="2012-05-24T00:09:00Z">
        <w:r>
          <w:t xml:space="preserve"> </w:t>
        </w:r>
      </w:ins>
      <w:ins w:id="3224" w:author="Sanino" w:date="2012-05-24T00:08:00Z">
        <w:r>
          <w:t>робіт</w:t>
        </w:r>
      </w:ins>
      <w:ins w:id="3225" w:author="Sanino" w:date="2012-05-24T00:09:00Z">
        <w:r>
          <w:t xml:space="preserve"> </w:t>
        </w:r>
      </w:ins>
      <w:ins w:id="3226" w:author="Sanino" w:date="2012-05-24T00:08:00Z">
        <w:r>
          <w:t>у</w:t>
        </w:r>
      </w:ins>
      <w:ins w:id="3227" w:author="Sanino" w:date="2012-05-24T00:09:00Z">
        <w:r>
          <w:t xml:space="preserve"> </w:t>
        </w:r>
      </w:ins>
      <w:ins w:id="3228" w:author="Sanino" w:date="2012-05-24T00:08:00Z">
        <w:r w:rsidRPr="00CB11CB">
          <w:t>семестр.</w:t>
        </w:r>
      </w:ins>
      <w:ins w:id="3229" w:author="Sanino" w:date="2012-05-24T00:09:00Z">
        <w:r>
          <w:t xml:space="preserve"> </w:t>
        </w:r>
      </w:ins>
      <w:ins w:id="3230" w:author="Sanino" w:date="2012-05-24T00:08:00Z">
        <w:r w:rsidRPr="00CB11CB">
          <w:t>В</w:t>
        </w:r>
      </w:ins>
      <w:ins w:id="3231" w:author="Sanino" w:date="2012-05-24T00:09:00Z">
        <w:r>
          <w:t xml:space="preserve"> </w:t>
        </w:r>
      </w:ins>
      <w:ins w:id="3232" w:author="Sanino" w:date="2012-05-24T00:08:00Z">
        <w:r w:rsidRPr="00CB11CB">
          <w:t>си</w:t>
        </w:r>
        <w:r w:rsidRPr="00CB11CB">
          <w:t>с</w:t>
        </w:r>
        <w:r w:rsidRPr="00CB11CB">
          <w:t>темі</w:t>
        </w:r>
      </w:ins>
      <w:ins w:id="3233" w:author="Sanino" w:date="2012-05-24T00:09:00Z">
        <w:r>
          <w:t xml:space="preserve"> </w:t>
        </w:r>
      </w:ins>
      <w:ins w:id="3234" w:author="Sanino" w:date="2012-05-24T00:08:00Z">
        <w:r w:rsidRPr="00CB11CB">
          <w:t>дистанційної</w:t>
        </w:r>
      </w:ins>
      <w:ins w:id="3235" w:author="Sanino" w:date="2012-05-24T00:09:00Z">
        <w:r>
          <w:t xml:space="preserve"> </w:t>
        </w:r>
      </w:ins>
      <w:ins w:id="3236" w:author="Sanino" w:date="2012-05-24T00:08:00Z">
        <w:r w:rsidRPr="00CB11CB">
          <w:t>освіти</w:t>
        </w:r>
      </w:ins>
      <w:ins w:id="3237" w:author="Sanino" w:date="2012-05-24T00:09:00Z">
        <w:r>
          <w:t xml:space="preserve"> </w:t>
        </w:r>
      </w:ins>
      <w:ins w:id="3238" w:author="Sanino" w:date="2012-05-24T00:08:00Z">
        <w:r w:rsidRPr="00CB11CB">
          <w:t>підвищується</w:t>
        </w:r>
      </w:ins>
      <w:ins w:id="3239" w:author="Sanino" w:date="2012-05-24T00:09:00Z">
        <w:r>
          <w:t xml:space="preserve"> </w:t>
        </w:r>
      </w:ins>
      <w:ins w:id="3240" w:author="Sanino" w:date="2012-05-24T00:08:00Z">
        <w:r w:rsidRPr="00CB11CB">
          <w:t>частка</w:t>
        </w:r>
      </w:ins>
      <w:ins w:id="3241" w:author="Sanino" w:date="2012-05-24T00:09:00Z">
        <w:r>
          <w:t xml:space="preserve"> </w:t>
        </w:r>
      </w:ins>
      <w:ins w:id="3242" w:author="Sanino" w:date="2012-05-24T00:08:00Z">
        <w:r w:rsidRPr="00CB11CB">
          <w:t>самостійної</w:t>
        </w:r>
      </w:ins>
      <w:ins w:id="3243" w:author="Sanino" w:date="2012-05-24T00:09:00Z">
        <w:r>
          <w:t xml:space="preserve"> </w:t>
        </w:r>
      </w:ins>
      <w:ins w:id="3244" w:author="Sanino" w:date="2012-05-24T00:08:00Z">
        <w:r w:rsidRPr="00CB11CB">
          <w:t>роботи</w:t>
        </w:r>
      </w:ins>
      <w:ins w:id="3245" w:author="Sanino" w:date="2012-05-24T00:09:00Z">
        <w:r>
          <w:t xml:space="preserve"> </w:t>
        </w:r>
      </w:ins>
      <w:ins w:id="3246" w:author="Sanino" w:date="2012-05-24T00:08:00Z">
        <w:r w:rsidRPr="00CB11CB">
          <w:t>студента</w:t>
        </w:r>
      </w:ins>
      <w:ins w:id="3247" w:author="Sanino" w:date="2012-05-24T00:09:00Z">
        <w:r>
          <w:t xml:space="preserve"> </w:t>
        </w:r>
      </w:ins>
      <w:ins w:id="3248" w:author="Sanino" w:date="2012-05-24T00:08:00Z">
        <w:r w:rsidRPr="00CB11CB">
          <w:t>на</w:t>
        </w:r>
      </w:ins>
      <w:ins w:id="3249" w:author="Sanino" w:date="2012-05-24T00:09:00Z">
        <w:r>
          <w:t xml:space="preserve"> </w:t>
        </w:r>
      </w:ins>
      <w:ins w:id="3250" w:author="Sanino" w:date="2012-05-24T00:08:00Z">
        <w:r w:rsidRPr="00CB11CB">
          <w:t>всіх</w:t>
        </w:r>
      </w:ins>
      <w:ins w:id="3251" w:author="Sanino" w:date="2012-05-24T00:09:00Z">
        <w:r>
          <w:t xml:space="preserve"> </w:t>
        </w:r>
      </w:ins>
      <w:ins w:id="3252" w:author="Sanino" w:date="2012-05-24T00:08:00Z">
        <w:r w:rsidRPr="00CB11CB">
          <w:t>курсах.</w:t>
        </w:r>
      </w:ins>
    </w:p>
    <w:p w:rsidR="00CA1412" w:rsidRDefault="00CA1412" w:rsidP="00CA1412">
      <w:pPr>
        <w:rPr>
          <w:ins w:id="3253" w:author="Sanino" w:date="2012-05-24T00:08:00Z"/>
        </w:rPr>
      </w:pPr>
      <w:ins w:id="3254" w:author="Sanino" w:date="2012-05-24T00:08:00Z">
        <w:r w:rsidRPr="00CB11CB">
          <w:t>Сучасні</w:t>
        </w:r>
      </w:ins>
      <w:ins w:id="3255" w:author="Sanino" w:date="2012-05-24T00:09:00Z">
        <w:r>
          <w:t xml:space="preserve"> </w:t>
        </w:r>
      </w:ins>
      <w:ins w:id="3256" w:author="Sanino" w:date="2012-05-24T00:08:00Z">
        <w:r w:rsidRPr="00CB11CB">
          <w:t>засоби</w:t>
        </w:r>
      </w:ins>
      <w:ins w:id="3257" w:author="Sanino" w:date="2012-05-24T00:09:00Z">
        <w:r>
          <w:t xml:space="preserve"> </w:t>
        </w:r>
      </w:ins>
      <w:ins w:id="3258" w:author="Sanino" w:date="2012-05-24T00:08:00Z">
        <w:r w:rsidRPr="00CB11CB">
          <w:t>доставки</w:t>
        </w:r>
      </w:ins>
      <w:ins w:id="3259" w:author="Sanino" w:date="2012-05-24T00:09:00Z">
        <w:r>
          <w:t xml:space="preserve"> </w:t>
        </w:r>
      </w:ins>
      <w:ins w:id="3260" w:author="Sanino" w:date="2012-05-24T00:08:00Z">
        <w:r w:rsidRPr="00CB11CB">
          <w:t>навчального</w:t>
        </w:r>
      </w:ins>
      <w:ins w:id="3261" w:author="Sanino" w:date="2012-05-24T00:09:00Z">
        <w:r>
          <w:t xml:space="preserve"> </w:t>
        </w:r>
      </w:ins>
      <w:ins w:id="3262" w:author="Sanino" w:date="2012-05-24T00:08:00Z">
        <w:r w:rsidRPr="00CB11CB">
          <w:t>матеріалу,</w:t>
        </w:r>
      </w:ins>
      <w:ins w:id="3263" w:author="Sanino" w:date="2012-05-24T00:09:00Z">
        <w:r>
          <w:t xml:space="preserve"> </w:t>
        </w:r>
      </w:ins>
      <w:ins w:id="3264" w:author="Sanino" w:date="2012-05-24T00:08:00Z">
        <w:r w:rsidRPr="00CB11CB">
          <w:t>попередня</w:t>
        </w:r>
      </w:ins>
      <w:ins w:id="3265" w:author="Sanino" w:date="2012-05-24T00:09:00Z">
        <w:r>
          <w:t xml:space="preserve"> </w:t>
        </w:r>
      </w:ins>
      <w:ins w:id="3266" w:author="Sanino" w:date="2012-05-24T00:08:00Z">
        <w:r w:rsidRPr="00CB11CB">
          <w:t>підготовка</w:t>
        </w:r>
      </w:ins>
      <w:ins w:id="3267" w:author="Sanino" w:date="2012-05-24T00:09:00Z">
        <w:r>
          <w:t xml:space="preserve"> </w:t>
        </w:r>
      </w:ins>
      <w:ins w:id="3268" w:author="Sanino" w:date="2012-05-24T00:08:00Z">
        <w:r w:rsidRPr="00CB11CB">
          <w:t>роздається</w:t>
        </w:r>
      </w:ins>
      <w:ins w:id="3269" w:author="Sanino" w:date="2012-05-24T00:09:00Z">
        <w:r>
          <w:t xml:space="preserve"> </w:t>
        </w:r>
      </w:ins>
      <w:ins w:id="3270" w:author="Sanino" w:date="2012-05-24T00:08:00Z">
        <w:r w:rsidRPr="00CB11CB">
          <w:t>навчально-методичного</w:t>
        </w:r>
      </w:ins>
      <w:ins w:id="3271" w:author="Sanino" w:date="2012-05-24T00:09:00Z">
        <w:r>
          <w:t xml:space="preserve"> </w:t>
        </w:r>
      </w:ins>
      <w:ins w:id="3272" w:author="Sanino" w:date="2012-05-24T00:08:00Z">
        <w:r w:rsidRPr="00CB11CB">
          <w:t>матеріалу</w:t>
        </w:r>
      </w:ins>
      <w:ins w:id="3273" w:author="Sanino" w:date="2012-05-24T00:09:00Z">
        <w:r>
          <w:t xml:space="preserve"> </w:t>
        </w:r>
      </w:ins>
      <w:ins w:id="3274" w:author="Sanino" w:date="2012-05-24T00:08:00Z">
        <w:r w:rsidRPr="00CB11CB">
          <w:t>дозволяють</w:t>
        </w:r>
      </w:ins>
      <w:ins w:id="3275" w:author="Sanino" w:date="2012-05-24T00:09:00Z">
        <w:r>
          <w:t xml:space="preserve"> </w:t>
        </w:r>
      </w:ins>
      <w:ins w:id="3276" w:author="Sanino" w:date="2012-05-24T00:08:00Z">
        <w:r w:rsidRPr="00CB11CB">
          <w:t>істотно</w:t>
        </w:r>
      </w:ins>
      <w:ins w:id="3277" w:author="Sanino" w:date="2012-05-24T00:09:00Z">
        <w:r>
          <w:t xml:space="preserve"> </w:t>
        </w:r>
      </w:ins>
      <w:ins w:id="3278" w:author="Sanino" w:date="2012-05-24T00:08:00Z">
        <w:r w:rsidRPr="00CB11CB">
          <w:t>підвищити</w:t>
        </w:r>
      </w:ins>
      <w:ins w:id="3279" w:author="Sanino" w:date="2012-05-24T00:09:00Z">
        <w:r>
          <w:t xml:space="preserve"> </w:t>
        </w:r>
      </w:ins>
      <w:ins w:id="3280" w:author="Sanino" w:date="2012-05-24T00:08:00Z">
        <w:r w:rsidRPr="00CB11CB">
          <w:t>інтенсивність</w:t>
        </w:r>
      </w:ins>
      <w:ins w:id="3281" w:author="Sanino" w:date="2012-05-24T00:09:00Z">
        <w:r>
          <w:t xml:space="preserve"> </w:t>
        </w:r>
      </w:ins>
      <w:ins w:id="3282" w:author="Sanino" w:date="2012-05-24T00:08:00Z">
        <w:r w:rsidRPr="00CB11CB">
          <w:t>засвоєння</w:t>
        </w:r>
      </w:ins>
      <w:ins w:id="3283" w:author="Sanino" w:date="2012-05-24T00:09:00Z">
        <w:r>
          <w:t xml:space="preserve"> </w:t>
        </w:r>
      </w:ins>
      <w:ins w:id="3284" w:author="Sanino" w:date="2012-05-24T00:08:00Z">
        <w:r w:rsidRPr="00CB11CB">
          <w:t>знань,</w:t>
        </w:r>
      </w:ins>
      <w:ins w:id="3285" w:author="Sanino" w:date="2012-05-24T00:09:00Z">
        <w:r>
          <w:t xml:space="preserve"> </w:t>
        </w:r>
      </w:ins>
      <w:ins w:id="3286" w:author="Sanino" w:date="2012-05-24T00:08:00Z">
        <w:r w:rsidRPr="00CB11CB">
          <w:t>набуття</w:t>
        </w:r>
      </w:ins>
      <w:ins w:id="3287" w:author="Sanino" w:date="2012-05-24T00:09:00Z">
        <w:r>
          <w:t xml:space="preserve"> </w:t>
        </w:r>
      </w:ins>
      <w:ins w:id="3288" w:author="Sanino" w:date="2012-05-24T00:08:00Z">
        <w:r w:rsidRPr="00CB11CB">
          <w:t>необхідних</w:t>
        </w:r>
      </w:ins>
      <w:ins w:id="3289" w:author="Sanino" w:date="2012-05-24T00:09:00Z">
        <w:r>
          <w:t xml:space="preserve"> </w:t>
        </w:r>
      </w:ins>
      <w:ins w:id="3290" w:author="Sanino" w:date="2012-05-24T00:08:00Z">
        <w:r w:rsidRPr="00CB11CB">
          <w:t>навичок</w:t>
        </w:r>
      </w:ins>
      <w:ins w:id="3291" w:author="Sanino" w:date="2012-05-24T00:09:00Z">
        <w:r>
          <w:t xml:space="preserve"> </w:t>
        </w:r>
      </w:ins>
      <w:ins w:id="3292" w:author="Sanino" w:date="2012-05-24T00:08:00Z">
        <w:r w:rsidRPr="00CB11CB">
          <w:t>і</w:t>
        </w:r>
      </w:ins>
      <w:ins w:id="3293" w:author="Sanino" w:date="2012-05-24T00:09:00Z">
        <w:r>
          <w:t xml:space="preserve"> </w:t>
        </w:r>
      </w:ins>
      <w:ins w:id="3294" w:author="Sanino" w:date="2012-05-24T00:08:00Z">
        <w:r w:rsidRPr="00CB11CB">
          <w:t>вмінь.</w:t>
        </w:r>
      </w:ins>
      <w:ins w:id="3295" w:author="Sanino" w:date="2012-05-24T00:09:00Z">
        <w:r>
          <w:t xml:space="preserve"> </w:t>
        </w:r>
      </w:ins>
      <w:ins w:id="3296" w:author="Sanino" w:date="2012-05-24T00:08:00Z">
        <w:r w:rsidRPr="00CB11CB">
          <w:t>При</w:t>
        </w:r>
      </w:ins>
      <w:ins w:id="3297" w:author="Sanino" w:date="2012-05-24T00:09:00Z">
        <w:r>
          <w:t xml:space="preserve"> </w:t>
        </w:r>
      </w:ins>
      <w:ins w:id="3298" w:author="Sanino" w:date="2012-05-24T00:08:00Z">
        <w:r w:rsidRPr="00CB11CB">
          <w:t>з</w:t>
        </w:r>
        <w:r w:rsidRPr="00CB11CB">
          <w:t>а</w:t>
        </w:r>
        <w:r w:rsidRPr="00CB11CB">
          <w:t>очній</w:t>
        </w:r>
      </w:ins>
      <w:ins w:id="3299" w:author="Sanino" w:date="2012-05-24T00:09:00Z">
        <w:r>
          <w:t xml:space="preserve"> </w:t>
        </w:r>
      </w:ins>
      <w:ins w:id="3300" w:author="Sanino" w:date="2012-05-24T00:08:00Z">
        <w:r w:rsidRPr="00CB11CB">
          <w:t>формі</w:t>
        </w:r>
      </w:ins>
      <w:ins w:id="3301" w:author="Sanino" w:date="2012-05-24T00:09:00Z">
        <w:r>
          <w:t xml:space="preserve"> </w:t>
        </w:r>
      </w:ins>
      <w:ins w:id="3302" w:author="Sanino" w:date="2012-05-24T00:08:00Z">
        <w:r w:rsidRPr="00CB11CB">
          <w:t>навч</w:t>
        </w:r>
        <w:r>
          <w:t>ання</w:t>
        </w:r>
      </w:ins>
      <w:ins w:id="3303" w:author="Sanino" w:date="2012-05-24T00:09:00Z">
        <w:r>
          <w:t xml:space="preserve"> </w:t>
        </w:r>
      </w:ins>
      <w:ins w:id="3304" w:author="Sanino" w:date="2012-05-24T00:08:00Z">
        <w:r>
          <w:t>за</w:t>
        </w:r>
      </w:ins>
      <w:ins w:id="3305" w:author="Sanino" w:date="2012-05-24T00:09:00Z">
        <w:r>
          <w:t xml:space="preserve"> </w:t>
        </w:r>
      </w:ins>
      <w:ins w:id="3306" w:author="Sanino" w:date="2012-05-24T00:08:00Z">
        <w:r>
          <w:t>дистанційною</w:t>
        </w:r>
      </w:ins>
      <w:ins w:id="3307" w:author="Sanino" w:date="2012-05-24T00:09:00Z">
        <w:r>
          <w:t xml:space="preserve"> </w:t>
        </w:r>
      </w:ins>
      <w:ins w:id="3308" w:author="Sanino" w:date="2012-05-24T00:08:00Z">
        <w:r>
          <w:t>технологією</w:t>
        </w:r>
      </w:ins>
      <w:ins w:id="3309" w:author="Sanino" w:date="2012-05-24T00:09:00Z">
        <w:r>
          <w:t xml:space="preserve"> </w:t>
        </w:r>
      </w:ins>
      <w:ins w:id="3310" w:author="Sanino" w:date="2012-05-24T00:08:00Z">
        <w:r w:rsidRPr="00CB11CB">
          <w:t>студенту</w:t>
        </w:r>
      </w:ins>
      <w:ins w:id="3311" w:author="Sanino" w:date="2012-05-24T00:09:00Z">
        <w:r>
          <w:t xml:space="preserve"> </w:t>
        </w:r>
      </w:ins>
      <w:ins w:id="3312" w:author="Sanino" w:date="2012-05-24T00:08:00Z">
        <w:r w:rsidRPr="00CB11CB">
          <w:t>повинна</w:t>
        </w:r>
      </w:ins>
      <w:ins w:id="3313" w:author="Sanino" w:date="2012-05-24T00:09:00Z">
        <w:r>
          <w:t xml:space="preserve"> </w:t>
        </w:r>
      </w:ins>
      <w:ins w:id="3314" w:author="Sanino" w:date="2012-05-24T00:08:00Z">
        <w:r w:rsidRPr="00CB11CB">
          <w:t>бути</w:t>
        </w:r>
      </w:ins>
      <w:ins w:id="3315" w:author="Sanino" w:date="2012-05-24T00:09:00Z">
        <w:r>
          <w:t xml:space="preserve"> </w:t>
        </w:r>
      </w:ins>
      <w:ins w:id="3316" w:author="Sanino" w:date="2012-05-24T00:08:00Z">
        <w:r w:rsidRPr="00CB11CB">
          <w:lastRenderedPageBreak/>
          <w:t>забезпечена</w:t>
        </w:r>
      </w:ins>
      <w:ins w:id="3317" w:author="Sanino" w:date="2012-05-24T00:09:00Z">
        <w:r>
          <w:t xml:space="preserve"> </w:t>
        </w:r>
      </w:ins>
      <w:ins w:id="3318" w:author="Sanino" w:date="2012-05-24T00:08:00Z">
        <w:r w:rsidRPr="00CB11CB">
          <w:t>можливість</w:t>
        </w:r>
      </w:ins>
      <w:ins w:id="3319" w:author="Sanino" w:date="2012-05-24T00:09:00Z">
        <w:r>
          <w:t xml:space="preserve"> </w:t>
        </w:r>
      </w:ins>
      <w:ins w:id="3320" w:author="Sanino" w:date="2012-05-24T00:08:00Z">
        <w:r w:rsidRPr="00CB11CB">
          <w:t>занять</w:t>
        </w:r>
      </w:ins>
      <w:ins w:id="3321" w:author="Sanino" w:date="2012-05-24T00:09:00Z">
        <w:r>
          <w:t xml:space="preserve"> </w:t>
        </w:r>
      </w:ins>
      <w:ins w:id="3322" w:author="Sanino" w:date="2012-05-24T00:08:00Z">
        <w:r w:rsidRPr="00CB11CB">
          <w:t>з</w:t>
        </w:r>
      </w:ins>
      <w:ins w:id="3323" w:author="Sanino" w:date="2012-05-24T00:09:00Z">
        <w:r>
          <w:t xml:space="preserve"> </w:t>
        </w:r>
      </w:ins>
      <w:ins w:id="3324" w:author="Sanino" w:date="2012-05-24T00:08:00Z">
        <w:r w:rsidRPr="00CB11CB">
          <w:t>викладачем</w:t>
        </w:r>
      </w:ins>
      <w:ins w:id="3325" w:author="Sanino" w:date="2012-05-24T00:09:00Z">
        <w:r>
          <w:t xml:space="preserve"> </w:t>
        </w:r>
      </w:ins>
      <w:ins w:id="3326" w:author="Sanino" w:date="2012-05-24T00:08:00Z">
        <w:r w:rsidRPr="00CB11CB">
          <w:t>в</w:t>
        </w:r>
      </w:ins>
      <w:ins w:id="3327" w:author="Sanino" w:date="2012-05-24T00:09:00Z">
        <w:r>
          <w:t xml:space="preserve"> </w:t>
        </w:r>
      </w:ins>
      <w:ins w:id="3328" w:author="Sanino" w:date="2012-05-24T00:08:00Z">
        <w:r w:rsidRPr="00CB11CB">
          <w:t>обсязі</w:t>
        </w:r>
      </w:ins>
      <w:ins w:id="3329" w:author="Sanino" w:date="2012-05-24T00:09:00Z">
        <w:r>
          <w:t xml:space="preserve"> </w:t>
        </w:r>
      </w:ins>
      <w:ins w:id="3330" w:author="Sanino" w:date="2012-05-24T00:08:00Z">
        <w:r w:rsidRPr="00CB11CB">
          <w:t>не</w:t>
        </w:r>
      </w:ins>
      <w:ins w:id="3331" w:author="Sanino" w:date="2012-05-24T00:09:00Z">
        <w:r>
          <w:t xml:space="preserve"> </w:t>
        </w:r>
      </w:ins>
      <w:ins w:id="3332" w:author="Sanino" w:date="2012-05-24T00:08:00Z">
        <w:r w:rsidRPr="00CB11CB">
          <w:t>менше</w:t>
        </w:r>
      </w:ins>
      <w:ins w:id="3333" w:author="Sanino" w:date="2012-05-24T00:09:00Z">
        <w:r>
          <w:t xml:space="preserve"> </w:t>
        </w:r>
      </w:ins>
      <w:ins w:id="3334" w:author="Sanino" w:date="2012-05-24T00:08:00Z">
        <w:r w:rsidRPr="00CB11CB">
          <w:t>50</w:t>
        </w:r>
      </w:ins>
      <w:ins w:id="3335" w:author="Sanino" w:date="2012-05-24T00:09:00Z">
        <w:r>
          <w:t xml:space="preserve"> </w:t>
        </w:r>
      </w:ins>
      <w:ins w:id="3336" w:author="Sanino" w:date="2012-05-24T00:08:00Z">
        <w:r w:rsidRPr="00CB11CB">
          <w:t>годин</w:t>
        </w:r>
      </w:ins>
      <w:ins w:id="3337" w:author="Sanino" w:date="2012-05-24T00:09:00Z">
        <w:r>
          <w:t xml:space="preserve"> </w:t>
        </w:r>
      </w:ins>
      <w:ins w:id="3338" w:author="Sanino" w:date="2012-05-24T00:08:00Z">
        <w:r w:rsidRPr="00CB11CB">
          <w:t>на</w:t>
        </w:r>
      </w:ins>
      <w:ins w:id="3339" w:author="Sanino" w:date="2012-05-24T00:09:00Z">
        <w:r>
          <w:t xml:space="preserve"> </w:t>
        </w:r>
      </w:ins>
      <w:ins w:id="3340" w:author="Sanino" w:date="2012-05-24T00:08:00Z">
        <w:r w:rsidRPr="00CB11CB">
          <w:t>рік.</w:t>
        </w:r>
      </w:ins>
    </w:p>
    <w:p w:rsidR="00CA1412" w:rsidRDefault="00CA1412" w:rsidP="00CA1412">
      <w:pPr>
        <w:rPr>
          <w:ins w:id="3341" w:author="Sanino" w:date="2012-05-24T00:08:00Z"/>
        </w:rPr>
      </w:pPr>
      <w:ins w:id="3342" w:author="Sanino" w:date="2012-05-24T00:08:00Z">
        <w:r w:rsidRPr="00CB11CB">
          <w:t>Навчальний</w:t>
        </w:r>
      </w:ins>
      <w:ins w:id="3343" w:author="Sanino" w:date="2012-05-24T00:09:00Z">
        <w:r>
          <w:t xml:space="preserve"> </w:t>
        </w:r>
      </w:ins>
      <w:ins w:id="3344" w:author="Sanino" w:date="2012-05-24T00:08:00Z">
        <w:r w:rsidRPr="00CB11CB">
          <w:t>план</w:t>
        </w:r>
      </w:ins>
      <w:ins w:id="3345" w:author="Sanino" w:date="2012-05-24T00:09:00Z">
        <w:r>
          <w:t xml:space="preserve"> </w:t>
        </w:r>
      </w:ins>
      <w:ins w:id="3346" w:author="Sanino" w:date="2012-05-24T00:08:00Z">
        <w:r w:rsidRPr="00CB11CB">
          <w:t>включає</w:t>
        </w:r>
      </w:ins>
      <w:ins w:id="3347" w:author="Sanino" w:date="2012-05-24T00:09:00Z">
        <w:r>
          <w:t xml:space="preserve"> </w:t>
        </w:r>
      </w:ins>
      <w:ins w:id="3348" w:author="Sanino" w:date="2012-05-24T00:08:00Z">
        <w:r w:rsidRPr="00CB11CB">
          <w:t>в</w:t>
        </w:r>
      </w:ins>
      <w:ins w:id="3349" w:author="Sanino" w:date="2012-05-24T00:09:00Z">
        <w:r>
          <w:t xml:space="preserve"> </w:t>
        </w:r>
      </w:ins>
      <w:ins w:id="3350" w:author="Sanino" w:date="2012-05-24T00:08:00Z">
        <w:r w:rsidRPr="00CB11CB">
          <w:t>себе:</w:t>
        </w:r>
      </w:ins>
    </w:p>
    <w:p w:rsidR="00CA1412" w:rsidRDefault="00CA1412" w:rsidP="004B3636">
      <w:pPr>
        <w:pStyle w:val="a3"/>
        <w:numPr>
          <w:ilvl w:val="0"/>
          <w:numId w:val="40"/>
        </w:numPr>
        <w:tabs>
          <w:tab w:val="left" w:pos="993"/>
        </w:tabs>
        <w:ind w:left="0" w:firstLine="709"/>
        <w:rPr>
          <w:ins w:id="3351" w:author="Sanino" w:date="2012-05-24T00:08:00Z"/>
        </w:rPr>
        <w:pPrChange w:id="3352" w:author="Sanino" w:date="2012-05-24T00:18:00Z">
          <w:pPr/>
        </w:pPrChange>
      </w:pPr>
      <w:ins w:id="3353" w:author="Sanino" w:date="2012-05-24T00:08:00Z">
        <w:r>
          <w:t>п</w:t>
        </w:r>
        <w:r w:rsidRPr="00CB11CB">
          <w:t>ерелік</w:t>
        </w:r>
      </w:ins>
      <w:ins w:id="3354" w:author="Sanino" w:date="2012-05-24T00:09:00Z">
        <w:r>
          <w:t xml:space="preserve"> </w:t>
        </w:r>
      </w:ins>
      <w:ins w:id="3355" w:author="Sanino" w:date="2012-05-24T00:08:00Z">
        <w:r w:rsidRPr="00CB11CB">
          <w:t>навчальних</w:t>
        </w:r>
      </w:ins>
      <w:ins w:id="3356" w:author="Sanino" w:date="2012-05-24T00:09:00Z">
        <w:r>
          <w:t xml:space="preserve"> </w:t>
        </w:r>
      </w:ins>
      <w:ins w:id="3357" w:author="Sanino" w:date="2012-05-24T00:08:00Z">
        <w:r w:rsidRPr="00CB11CB">
          <w:t>дисциплін,</w:t>
        </w:r>
      </w:ins>
      <w:ins w:id="3358" w:author="Sanino" w:date="2012-05-24T00:09:00Z">
        <w:r>
          <w:t xml:space="preserve"> </w:t>
        </w:r>
      </w:ins>
      <w:ins w:id="3359" w:author="Sanino" w:date="2012-05-24T00:08:00Z">
        <w:r w:rsidRPr="00CB11CB">
          <w:t>які</w:t>
        </w:r>
      </w:ins>
      <w:ins w:id="3360" w:author="Sanino" w:date="2012-05-24T00:09:00Z">
        <w:r>
          <w:t xml:space="preserve"> </w:t>
        </w:r>
      </w:ins>
      <w:ins w:id="3361" w:author="Sanino" w:date="2012-05-24T00:08:00Z">
        <w:r w:rsidRPr="00CB11CB">
          <w:t>вивчаються</w:t>
        </w:r>
      </w:ins>
      <w:ins w:id="3362" w:author="Sanino" w:date="2012-05-24T00:09:00Z">
        <w:r>
          <w:t xml:space="preserve"> </w:t>
        </w:r>
      </w:ins>
      <w:ins w:id="3363" w:author="Sanino" w:date="2012-05-24T00:08:00Z">
        <w:r w:rsidRPr="00CB11CB">
          <w:t>за</w:t>
        </w:r>
      </w:ins>
      <w:ins w:id="3364" w:author="Sanino" w:date="2012-05-24T00:09:00Z">
        <w:r>
          <w:t xml:space="preserve"> </w:t>
        </w:r>
      </w:ins>
      <w:ins w:id="3365" w:author="Sanino" w:date="2012-05-24T00:08:00Z">
        <w:r w:rsidRPr="00CB11CB">
          <w:t>даною</w:t>
        </w:r>
      </w:ins>
      <w:ins w:id="3366" w:author="Sanino" w:date="2012-05-24T00:09:00Z">
        <w:r>
          <w:t xml:space="preserve"> </w:t>
        </w:r>
      </w:ins>
      <w:ins w:id="3367" w:author="Sanino" w:date="2012-05-24T00:08:00Z">
        <w:r w:rsidRPr="00CB11CB">
          <w:t>прогр</w:t>
        </w:r>
        <w:r w:rsidRPr="00CB11CB">
          <w:t>а</w:t>
        </w:r>
        <w:r w:rsidRPr="00CB11CB">
          <w:t>мою;</w:t>
        </w:r>
      </w:ins>
    </w:p>
    <w:p w:rsidR="00CA1412" w:rsidRDefault="00CA1412" w:rsidP="004B3636">
      <w:pPr>
        <w:pStyle w:val="a3"/>
        <w:numPr>
          <w:ilvl w:val="0"/>
          <w:numId w:val="40"/>
        </w:numPr>
        <w:tabs>
          <w:tab w:val="left" w:pos="993"/>
        </w:tabs>
        <w:ind w:left="0" w:firstLine="709"/>
        <w:rPr>
          <w:ins w:id="3368" w:author="Sanino" w:date="2012-05-24T00:08:00Z"/>
        </w:rPr>
        <w:pPrChange w:id="3369" w:author="Sanino" w:date="2012-05-24T00:18:00Z">
          <w:pPr/>
        </w:pPrChange>
      </w:pPr>
      <w:ins w:id="3370" w:author="Sanino" w:date="2012-05-24T00:08:00Z">
        <w:r>
          <w:t>розподіл</w:t>
        </w:r>
      </w:ins>
      <w:ins w:id="3371" w:author="Sanino" w:date="2012-05-24T00:09:00Z">
        <w:r>
          <w:t xml:space="preserve"> </w:t>
        </w:r>
      </w:ins>
      <w:ins w:id="3372" w:author="Sanino" w:date="2012-05-24T00:08:00Z">
        <w:r>
          <w:t>по</w:t>
        </w:r>
      </w:ins>
      <w:ins w:id="3373" w:author="Sanino" w:date="2012-05-24T00:09:00Z">
        <w:r>
          <w:t xml:space="preserve"> </w:t>
        </w:r>
      </w:ins>
      <w:ins w:id="3374" w:author="Sanino" w:date="2012-05-24T00:08:00Z">
        <w:r>
          <w:t>семестрам</w:t>
        </w:r>
      </w:ins>
      <w:ins w:id="3375" w:author="Sanino" w:date="2012-05-24T00:09:00Z">
        <w:r>
          <w:t xml:space="preserve"> </w:t>
        </w:r>
      </w:ins>
      <w:ins w:id="3376" w:author="Sanino" w:date="2012-05-24T00:08:00Z">
        <w:r w:rsidRPr="00CB11CB">
          <w:t>і</w:t>
        </w:r>
      </w:ins>
      <w:ins w:id="3377" w:author="Sanino" w:date="2012-05-24T00:09:00Z">
        <w:r>
          <w:t xml:space="preserve"> </w:t>
        </w:r>
      </w:ins>
      <w:ins w:id="3378" w:author="Sanino" w:date="2012-05-24T00:08:00Z">
        <w:r w:rsidRPr="00CB11CB">
          <w:t>послідовність</w:t>
        </w:r>
      </w:ins>
      <w:ins w:id="3379" w:author="Sanino" w:date="2012-05-24T00:09:00Z">
        <w:r>
          <w:t xml:space="preserve"> </w:t>
        </w:r>
      </w:ins>
      <w:ins w:id="3380" w:author="Sanino" w:date="2012-05-24T00:08:00Z">
        <w:r w:rsidRPr="00CB11CB">
          <w:t>їх</w:t>
        </w:r>
      </w:ins>
      <w:ins w:id="3381" w:author="Sanino" w:date="2012-05-24T00:09:00Z">
        <w:r>
          <w:t xml:space="preserve"> </w:t>
        </w:r>
      </w:ins>
      <w:ins w:id="3382" w:author="Sanino" w:date="2012-05-24T00:08:00Z">
        <w:r w:rsidRPr="00CB11CB">
          <w:t>вивчення;</w:t>
        </w:r>
      </w:ins>
    </w:p>
    <w:p w:rsidR="00CA1412" w:rsidRDefault="00CA1412" w:rsidP="004B3636">
      <w:pPr>
        <w:pStyle w:val="a3"/>
        <w:numPr>
          <w:ilvl w:val="0"/>
          <w:numId w:val="40"/>
        </w:numPr>
        <w:tabs>
          <w:tab w:val="left" w:pos="993"/>
        </w:tabs>
        <w:ind w:left="0" w:firstLine="709"/>
        <w:rPr>
          <w:ins w:id="3383" w:author="Sanino" w:date="2012-05-24T00:08:00Z"/>
        </w:rPr>
        <w:pPrChange w:id="3384" w:author="Sanino" w:date="2012-05-24T00:18:00Z">
          <w:pPr/>
        </w:pPrChange>
      </w:pPr>
      <w:ins w:id="3385" w:author="Sanino" w:date="2012-05-24T00:08:00Z">
        <w:r>
          <w:t>т</w:t>
        </w:r>
        <w:r w:rsidRPr="00CB11CB">
          <w:t>рудомісткість</w:t>
        </w:r>
      </w:ins>
      <w:ins w:id="3386" w:author="Sanino" w:date="2012-05-24T00:09:00Z">
        <w:r>
          <w:t xml:space="preserve"> </w:t>
        </w:r>
      </w:ins>
      <w:ins w:id="3387" w:author="Sanino" w:date="2012-05-24T00:08:00Z">
        <w:r w:rsidRPr="00CB11CB">
          <w:t>їх</w:t>
        </w:r>
      </w:ins>
      <w:ins w:id="3388" w:author="Sanino" w:date="2012-05-24T00:09:00Z">
        <w:r>
          <w:t xml:space="preserve"> </w:t>
        </w:r>
      </w:ins>
      <w:ins w:id="3389" w:author="Sanino" w:date="2012-05-24T00:08:00Z">
        <w:r w:rsidRPr="00CB11CB">
          <w:t>вивчення;</w:t>
        </w:r>
      </w:ins>
    </w:p>
    <w:p w:rsidR="00CA1412" w:rsidRDefault="00CA1412" w:rsidP="004B3636">
      <w:pPr>
        <w:pStyle w:val="a3"/>
        <w:numPr>
          <w:ilvl w:val="0"/>
          <w:numId w:val="40"/>
        </w:numPr>
        <w:tabs>
          <w:tab w:val="left" w:pos="993"/>
        </w:tabs>
        <w:ind w:left="0" w:firstLine="709"/>
        <w:rPr>
          <w:ins w:id="3390" w:author="Sanino" w:date="2012-05-24T00:08:00Z"/>
        </w:rPr>
        <w:pPrChange w:id="3391" w:author="Sanino" w:date="2012-05-24T00:18:00Z">
          <w:pPr/>
        </w:pPrChange>
      </w:pPr>
      <w:ins w:id="3392" w:author="Sanino" w:date="2012-05-24T00:08:00Z">
        <w:r>
          <w:t>ф</w:t>
        </w:r>
        <w:r w:rsidRPr="00CB11CB">
          <w:t>орми</w:t>
        </w:r>
      </w:ins>
      <w:ins w:id="3393" w:author="Sanino" w:date="2012-05-24T00:09:00Z">
        <w:r>
          <w:t xml:space="preserve"> </w:t>
        </w:r>
      </w:ins>
      <w:ins w:id="3394" w:author="Sanino" w:date="2012-05-24T00:08:00Z">
        <w:r w:rsidRPr="00CB11CB">
          <w:t>навчальних</w:t>
        </w:r>
      </w:ins>
      <w:ins w:id="3395" w:author="Sanino" w:date="2012-05-24T00:09:00Z">
        <w:r>
          <w:t xml:space="preserve"> </w:t>
        </w:r>
      </w:ins>
      <w:ins w:id="3396" w:author="Sanino" w:date="2012-05-24T00:08:00Z">
        <w:r w:rsidRPr="00CB11CB">
          <w:t>занять</w:t>
        </w:r>
      </w:ins>
      <w:ins w:id="3397" w:author="Sanino" w:date="2012-05-24T00:09:00Z">
        <w:r>
          <w:t xml:space="preserve"> </w:t>
        </w:r>
      </w:ins>
      <w:ins w:id="3398" w:author="Sanino" w:date="2012-05-24T00:08:00Z">
        <w:r w:rsidRPr="00CB11CB">
          <w:t>(лекції,</w:t>
        </w:r>
      </w:ins>
      <w:ins w:id="3399" w:author="Sanino" w:date="2012-05-24T00:09:00Z">
        <w:r>
          <w:t xml:space="preserve"> </w:t>
        </w:r>
      </w:ins>
      <w:ins w:id="3400" w:author="Sanino" w:date="2012-05-24T00:08:00Z">
        <w:r w:rsidRPr="00CB11CB">
          <w:t>семінари,</w:t>
        </w:r>
      </w:ins>
      <w:ins w:id="3401" w:author="Sanino" w:date="2012-05-24T00:09:00Z">
        <w:r>
          <w:t xml:space="preserve"> </w:t>
        </w:r>
      </w:ins>
      <w:ins w:id="3402" w:author="Sanino" w:date="2012-05-24T00:08:00Z">
        <w:r w:rsidRPr="00CB11CB">
          <w:t>практичні</w:t>
        </w:r>
      </w:ins>
      <w:ins w:id="3403" w:author="Sanino" w:date="2012-05-24T00:09:00Z">
        <w:r>
          <w:t xml:space="preserve"> </w:t>
        </w:r>
      </w:ins>
      <w:ins w:id="3404" w:author="Sanino" w:date="2012-05-24T00:08:00Z">
        <w:r w:rsidRPr="00CB11CB">
          <w:t>заняття,</w:t>
        </w:r>
      </w:ins>
      <w:ins w:id="3405" w:author="Sanino" w:date="2012-05-24T00:09:00Z">
        <w:r>
          <w:t xml:space="preserve"> </w:t>
        </w:r>
      </w:ins>
      <w:ins w:id="3406" w:author="Sanino" w:date="2012-05-24T00:08:00Z">
        <w:r w:rsidRPr="00CB11CB">
          <w:t>сам</w:t>
        </w:r>
        <w:r w:rsidRPr="00CB11CB">
          <w:t>о</w:t>
        </w:r>
        <w:r w:rsidRPr="00CB11CB">
          <w:t>стійна</w:t>
        </w:r>
      </w:ins>
      <w:ins w:id="3407" w:author="Sanino" w:date="2012-05-24T00:09:00Z">
        <w:r>
          <w:t xml:space="preserve"> </w:t>
        </w:r>
      </w:ins>
      <w:ins w:id="3408" w:author="Sanino" w:date="2012-05-24T00:08:00Z">
        <w:r w:rsidRPr="00CB11CB">
          <w:t>робота);</w:t>
        </w:r>
      </w:ins>
    </w:p>
    <w:p w:rsidR="00CA1412" w:rsidRPr="00CB11CB" w:rsidRDefault="00CA1412" w:rsidP="004B3636">
      <w:pPr>
        <w:pStyle w:val="a3"/>
        <w:numPr>
          <w:ilvl w:val="0"/>
          <w:numId w:val="40"/>
        </w:numPr>
        <w:tabs>
          <w:tab w:val="left" w:pos="993"/>
        </w:tabs>
        <w:ind w:left="0" w:firstLine="709"/>
        <w:rPr>
          <w:ins w:id="3409" w:author="Sanino" w:date="2012-05-24T00:08:00Z"/>
        </w:rPr>
        <w:pPrChange w:id="3410" w:author="Sanino" w:date="2012-05-24T00:18:00Z">
          <w:pPr/>
        </w:pPrChange>
      </w:pPr>
      <w:ins w:id="3411" w:author="Sanino" w:date="2012-05-24T00:08:00Z">
        <w:r>
          <w:t>в</w:t>
        </w:r>
        <w:r w:rsidRPr="00CB11CB">
          <w:t>иди</w:t>
        </w:r>
      </w:ins>
      <w:ins w:id="3412" w:author="Sanino" w:date="2012-05-24T00:09:00Z">
        <w:r>
          <w:t xml:space="preserve"> </w:t>
        </w:r>
      </w:ins>
      <w:ins w:id="3413" w:author="Sanino" w:date="2012-05-24T00:08:00Z">
        <w:r w:rsidRPr="00CB11CB">
          <w:t>проміжної</w:t>
        </w:r>
      </w:ins>
      <w:ins w:id="3414" w:author="Sanino" w:date="2012-05-24T00:09:00Z">
        <w:r>
          <w:t xml:space="preserve"> </w:t>
        </w:r>
      </w:ins>
      <w:ins w:id="3415" w:author="Sanino" w:date="2012-05-24T00:08:00Z">
        <w:r w:rsidRPr="00CB11CB">
          <w:t>та</w:t>
        </w:r>
      </w:ins>
      <w:ins w:id="3416" w:author="Sanino" w:date="2012-05-24T00:09:00Z">
        <w:r>
          <w:t xml:space="preserve"> </w:t>
        </w:r>
      </w:ins>
      <w:ins w:id="3417" w:author="Sanino" w:date="2012-05-24T00:08:00Z">
        <w:r w:rsidRPr="00CB11CB">
          <w:t>підсумково</w:t>
        </w:r>
        <w:r>
          <w:t>ї</w:t>
        </w:r>
      </w:ins>
      <w:ins w:id="3418" w:author="Sanino" w:date="2012-05-24T00:09:00Z">
        <w:r>
          <w:t xml:space="preserve"> </w:t>
        </w:r>
      </w:ins>
      <w:ins w:id="3419" w:author="Sanino" w:date="2012-05-24T00:08:00Z">
        <w:r>
          <w:t>атестації</w:t>
        </w:r>
      </w:ins>
      <w:ins w:id="3420" w:author="Sanino" w:date="2012-05-24T00:09:00Z">
        <w:r>
          <w:t xml:space="preserve"> </w:t>
        </w:r>
      </w:ins>
      <w:ins w:id="3421" w:author="Sanino" w:date="2012-05-24T00:08:00Z">
        <w:r>
          <w:t>(іспит,</w:t>
        </w:r>
      </w:ins>
      <w:ins w:id="3422" w:author="Sanino" w:date="2012-05-24T00:09:00Z">
        <w:r>
          <w:t xml:space="preserve"> </w:t>
        </w:r>
      </w:ins>
      <w:ins w:id="3423" w:author="Sanino" w:date="2012-05-24T00:08:00Z">
        <w:r>
          <w:t>залік,</w:t>
        </w:r>
      </w:ins>
      <w:ins w:id="3424" w:author="Sanino" w:date="2012-05-24T00:09:00Z">
        <w:r>
          <w:t xml:space="preserve"> </w:t>
        </w:r>
      </w:ins>
      <w:ins w:id="3425" w:author="Sanino" w:date="2012-05-24T00:08:00Z">
        <w:r>
          <w:t>рефе</w:t>
        </w:r>
        <w:r w:rsidRPr="00CB11CB">
          <w:t>рат,</w:t>
        </w:r>
      </w:ins>
      <w:ins w:id="3426" w:author="Sanino" w:date="2012-05-24T00:09:00Z">
        <w:r>
          <w:t xml:space="preserve"> </w:t>
        </w:r>
      </w:ins>
      <w:ins w:id="3427" w:author="Sanino" w:date="2012-05-24T00:08:00Z">
        <w:r w:rsidRPr="00CB11CB">
          <w:t>ку</w:t>
        </w:r>
        <w:r w:rsidRPr="00CB11CB">
          <w:t>р</w:t>
        </w:r>
        <w:r w:rsidRPr="00CB11CB">
          <w:t>сова</w:t>
        </w:r>
      </w:ins>
      <w:ins w:id="3428" w:author="Sanino" w:date="2012-05-24T00:09:00Z">
        <w:r>
          <w:t xml:space="preserve"> </w:t>
        </w:r>
      </w:ins>
      <w:ins w:id="3429" w:author="Sanino" w:date="2012-05-24T00:08:00Z">
        <w:r w:rsidRPr="00CB11CB">
          <w:t>або</w:t>
        </w:r>
      </w:ins>
      <w:ins w:id="3430" w:author="Sanino" w:date="2012-05-24T00:09:00Z">
        <w:r>
          <w:t xml:space="preserve"> </w:t>
        </w:r>
      </w:ins>
      <w:ins w:id="3431" w:author="Sanino" w:date="2012-05-24T00:08:00Z">
        <w:r w:rsidRPr="00CB11CB">
          <w:t>дипломна</w:t>
        </w:r>
      </w:ins>
      <w:ins w:id="3432" w:author="Sanino" w:date="2012-05-24T00:09:00Z">
        <w:r>
          <w:t xml:space="preserve"> </w:t>
        </w:r>
      </w:ins>
      <w:ins w:id="3433" w:author="Sanino" w:date="2012-05-24T00:08:00Z">
        <w:r w:rsidRPr="00CB11CB">
          <w:t>робота).</w:t>
        </w:r>
      </w:ins>
    </w:p>
    <w:p w:rsidR="00CA1412" w:rsidRDefault="00CA1412">
      <w:pPr>
        <w:ind w:firstLine="0"/>
        <w:jc w:val="left"/>
        <w:rPr>
          <w:ins w:id="3434" w:author="Sanino" w:date="2012-05-24T00:08:00Z"/>
        </w:rPr>
      </w:pPr>
      <w:ins w:id="3435" w:author="Sanino" w:date="2012-05-24T00:08:00Z">
        <w:r>
          <w:br w:type="page"/>
        </w:r>
      </w:ins>
    </w:p>
    <w:p w:rsidR="00E830DA" w:rsidDel="00357B92" w:rsidRDefault="00E830DA" w:rsidP="00814CF1">
      <w:pPr>
        <w:rPr>
          <w:del w:id="3436" w:author="Sanino" w:date="2012-05-23T18:43:00Z"/>
        </w:rPr>
      </w:pPr>
    </w:p>
    <w:p w:rsidR="002A15F0" w:rsidRPr="00357B92" w:rsidDel="00357B92" w:rsidRDefault="002A15F0" w:rsidP="00357B92">
      <w:pPr>
        <w:ind w:firstLine="0"/>
        <w:rPr>
          <w:del w:id="3437" w:author="Sanino" w:date="2012-05-23T18:43:00Z"/>
          <w:lang w:val="en-US"/>
          <w:rPrChange w:id="3438" w:author="Sanino" w:date="2012-05-23T18:43:00Z">
            <w:rPr>
              <w:del w:id="3439" w:author="Sanino" w:date="2012-05-23T18:43:00Z"/>
            </w:rPr>
          </w:rPrChange>
        </w:rPr>
        <w:pPrChange w:id="3440" w:author="Sanino" w:date="2012-05-23T18:43:00Z">
          <w:pPr/>
        </w:pPrChange>
      </w:pPr>
    </w:p>
    <w:p w:rsidR="002A15F0" w:rsidDel="00357B92" w:rsidRDefault="002A15F0" w:rsidP="00357B92">
      <w:pPr>
        <w:ind w:firstLine="0"/>
        <w:rPr>
          <w:del w:id="3441" w:author="Sanino" w:date="2012-05-23T18:43:00Z"/>
        </w:rPr>
        <w:pPrChange w:id="3442" w:author="Sanino" w:date="2012-05-23T18:43:00Z">
          <w:pPr/>
        </w:pPrChange>
      </w:pPr>
    </w:p>
    <w:p w:rsidR="002A15F0" w:rsidDel="00357B92" w:rsidRDefault="002A15F0" w:rsidP="00357B92">
      <w:pPr>
        <w:ind w:firstLine="0"/>
        <w:rPr>
          <w:del w:id="3443" w:author="Sanino" w:date="2012-05-23T18:43:00Z"/>
        </w:rPr>
        <w:pPrChange w:id="3444" w:author="Sanino" w:date="2012-05-23T18:43:00Z">
          <w:pPr/>
        </w:pPrChange>
      </w:pPr>
    </w:p>
    <w:p w:rsidR="002A15F0" w:rsidDel="00357B92" w:rsidRDefault="002A15F0" w:rsidP="00357B92">
      <w:pPr>
        <w:ind w:firstLine="0"/>
        <w:rPr>
          <w:del w:id="3445" w:author="Sanino" w:date="2012-05-23T18:43:00Z"/>
        </w:rPr>
        <w:pPrChange w:id="3446" w:author="Sanino" w:date="2012-05-23T18:43:00Z">
          <w:pPr/>
        </w:pPrChange>
      </w:pPr>
    </w:p>
    <w:p w:rsidR="00814CF1" w:rsidDel="00357B92" w:rsidRDefault="00814CF1" w:rsidP="00357B92">
      <w:pPr>
        <w:ind w:firstLine="0"/>
        <w:rPr>
          <w:del w:id="3447" w:author="Sanino" w:date="2012-05-23T18:43:00Z"/>
        </w:rPr>
        <w:pPrChange w:id="3448" w:author="Sanino" w:date="2012-05-23T18:43:00Z">
          <w:pPr/>
        </w:pPrChange>
      </w:pPr>
    </w:p>
    <w:p w:rsidR="0072678B" w:rsidDel="009A623E" w:rsidRDefault="0072678B" w:rsidP="00357B92">
      <w:pPr>
        <w:rPr>
          <w:del w:id="3449" w:author="Sanino" w:date="2012-05-23T23:51:00Z"/>
        </w:rPr>
        <w:pPrChange w:id="3450" w:author="Sanino" w:date="2012-05-23T18:43:00Z">
          <w:pPr/>
        </w:pPrChange>
      </w:pPr>
    </w:p>
    <w:p w:rsidR="002A15F0" w:rsidRDefault="002A15F0" w:rsidP="007206F8">
      <w:pPr>
        <w:jc w:val="center"/>
      </w:pPr>
      <w:r w:rsidRPr="00DA3AFF">
        <w:t>1</w:t>
      </w:r>
      <w:del w:id="3451" w:author="Sanino" w:date="2012-05-24T00:09:00Z">
        <w:r w:rsidR="00C86AC3" w:rsidDel="00CA1412">
          <w:delText xml:space="preserve"> </w:delText>
        </w:r>
      </w:del>
      <w:ins w:id="3452" w:author="Sanino" w:date="2012-05-24T00:09:00Z">
        <w:r w:rsidR="00CA1412">
          <w:t xml:space="preserve"> </w:t>
        </w:r>
      </w:ins>
      <w:r w:rsidRPr="00DA3AFF">
        <w:t>ОПИС</w:t>
      </w:r>
      <w:del w:id="3453" w:author="Sanino" w:date="2012-05-24T00:09:00Z">
        <w:r w:rsidR="00C86AC3" w:rsidDel="00CA1412">
          <w:delText xml:space="preserve"> </w:delText>
        </w:r>
      </w:del>
      <w:ins w:id="3454" w:author="Sanino" w:date="2012-05-24T00:09:00Z">
        <w:r w:rsidR="00CA1412">
          <w:t xml:space="preserve"> </w:t>
        </w:r>
      </w:ins>
      <w:r w:rsidRPr="00DA3AFF">
        <w:t>МЕТОДУ</w:t>
      </w:r>
      <w:del w:id="3455" w:author="Sanino" w:date="2012-05-24T00:09:00Z">
        <w:r w:rsidR="00C86AC3" w:rsidDel="00CA1412">
          <w:delText xml:space="preserve"> </w:delText>
        </w:r>
      </w:del>
      <w:ins w:id="3456" w:author="Sanino" w:date="2012-05-24T00:09:00Z">
        <w:r w:rsidR="00CA1412">
          <w:t xml:space="preserve"> </w:t>
        </w:r>
      </w:ins>
      <w:r w:rsidRPr="00DA3AFF">
        <w:t>РОЗПОДІЛУ</w:t>
      </w:r>
      <w:del w:id="3457" w:author="Sanino" w:date="2012-05-24T00:09:00Z">
        <w:r w:rsidR="00C86AC3" w:rsidDel="00CA1412">
          <w:delText xml:space="preserve"> </w:delText>
        </w:r>
      </w:del>
      <w:ins w:id="3458" w:author="Sanino" w:date="2012-05-24T00:09:00Z">
        <w:r w:rsidR="00CA1412">
          <w:t xml:space="preserve"> </w:t>
        </w:r>
      </w:ins>
      <w:r w:rsidRPr="00DA3AFF">
        <w:t>НАВАНТАЖЕННЯ</w:t>
      </w:r>
    </w:p>
    <w:p w:rsidR="0072678B" w:rsidRPr="00DA3AFF" w:rsidRDefault="0072678B" w:rsidP="007206F8">
      <w:pPr>
        <w:jc w:val="center"/>
      </w:pPr>
    </w:p>
    <w:p w:rsidR="002A15F0" w:rsidRDefault="002A15F0" w:rsidP="00814CF1">
      <w:r w:rsidRPr="002A15F0">
        <w:t>Існуюча</w:t>
      </w:r>
      <w:del w:id="3459" w:author="Sanino" w:date="2012-05-24T00:09:00Z">
        <w:r w:rsidR="00C86AC3" w:rsidDel="00CA1412">
          <w:delText xml:space="preserve"> </w:delText>
        </w:r>
      </w:del>
      <w:ins w:id="3460" w:author="Sanino" w:date="2012-05-24T00:09:00Z">
        <w:r w:rsidR="00CA1412">
          <w:t xml:space="preserve"> </w:t>
        </w:r>
      </w:ins>
      <w:r w:rsidRPr="002A15F0">
        <w:t>система</w:t>
      </w:r>
      <w:del w:id="3461" w:author="Sanino" w:date="2012-05-24T00:09:00Z">
        <w:r w:rsidR="00C86AC3" w:rsidDel="00CA1412">
          <w:delText xml:space="preserve"> </w:delText>
        </w:r>
      </w:del>
      <w:ins w:id="3462" w:author="Sanino" w:date="2012-05-24T00:09:00Z">
        <w:r w:rsidR="00CA1412">
          <w:t xml:space="preserve"> </w:t>
        </w:r>
      </w:ins>
      <w:r w:rsidRPr="002A15F0">
        <w:t>розподілу</w:t>
      </w:r>
      <w:del w:id="3463" w:author="Sanino" w:date="2012-05-24T00:09:00Z">
        <w:r w:rsidR="00C86AC3" w:rsidDel="00CA1412">
          <w:delText xml:space="preserve"> </w:delText>
        </w:r>
      </w:del>
      <w:ins w:id="3464" w:author="Sanino" w:date="2012-05-24T00:09:00Z">
        <w:r w:rsidR="00CA1412">
          <w:t xml:space="preserve"> </w:t>
        </w:r>
      </w:ins>
      <w:r w:rsidRPr="002A15F0">
        <w:t>штатів</w:t>
      </w:r>
      <w:del w:id="3465" w:author="Sanino" w:date="2012-05-24T00:09:00Z">
        <w:r w:rsidR="00C86AC3" w:rsidDel="00CA1412">
          <w:delText xml:space="preserve"> </w:delText>
        </w:r>
      </w:del>
      <w:ins w:id="3466" w:author="Sanino" w:date="2012-05-24T00:09:00Z">
        <w:r w:rsidR="00CA1412">
          <w:t xml:space="preserve"> </w:t>
        </w:r>
      </w:ins>
      <w:r w:rsidRPr="002A15F0">
        <w:t>професорсько-викладацького</w:t>
      </w:r>
      <w:del w:id="3467" w:author="Sanino" w:date="2012-05-24T00:09:00Z">
        <w:r w:rsidR="00C86AC3" w:rsidDel="00CA1412">
          <w:delText xml:space="preserve"> </w:delText>
        </w:r>
      </w:del>
      <w:ins w:id="3468" w:author="Sanino" w:date="2012-05-24T00:09:00Z">
        <w:r w:rsidR="00CA1412">
          <w:t xml:space="preserve"> </w:t>
        </w:r>
      </w:ins>
      <w:r w:rsidRPr="002A15F0">
        <w:t>складу</w:t>
      </w:r>
      <w:del w:id="3469" w:author="Sanino" w:date="2012-05-24T00:09:00Z">
        <w:r w:rsidR="00C86AC3" w:rsidDel="00CA1412">
          <w:delText xml:space="preserve"> </w:delText>
        </w:r>
      </w:del>
      <w:ins w:id="3470" w:author="Sanino" w:date="2012-05-24T00:09:00Z">
        <w:r w:rsidR="00CA1412">
          <w:t xml:space="preserve"> </w:t>
        </w:r>
      </w:ins>
      <w:r w:rsidRPr="002A15F0">
        <w:t>(</w:t>
      </w:r>
      <w:r w:rsidR="00D7411B">
        <w:t>ПВС</w:t>
      </w:r>
      <w:r w:rsidRPr="002A15F0">
        <w:t>)</w:t>
      </w:r>
      <w:del w:id="3471" w:author="Sanino" w:date="2012-05-24T00:09:00Z">
        <w:r w:rsidR="00C86AC3" w:rsidDel="00CA1412">
          <w:delText xml:space="preserve"> </w:delText>
        </w:r>
      </w:del>
      <w:ins w:id="3472" w:author="Sanino" w:date="2012-05-24T00:09:00Z">
        <w:r w:rsidR="00CA1412">
          <w:t xml:space="preserve"> </w:t>
        </w:r>
      </w:ins>
      <w:r w:rsidRPr="002A15F0">
        <w:t>базується</w:t>
      </w:r>
      <w:del w:id="3473" w:author="Sanino" w:date="2012-05-24T00:09:00Z">
        <w:r w:rsidR="00C86AC3" w:rsidDel="00CA1412">
          <w:delText xml:space="preserve"> </w:delText>
        </w:r>
      </w:del>
      <w:ins w:id="3474" w:author="Sanino" w:date="2012-05-24T00:09:00Z">
        <w:r w:rsidR="00CA1412">
          <w:t xml:space="preserve"> </w:t>
        </w:r>
      </w:ins>
      <w:r w:rsidRPr="002A15F0">
        <w:t>на</w:t>
      </w:r>
      <w:del w:id="3475" w:author="Sanino" w:date="2012-05-24T00:09:00Z">
        <w:r w:rsidR="00C86AC3" w:rsidDel="00CA1412">
          <w:delText xml:space="preserve"> </w:delText>
        </w:r>
      </w:del>
      <w:ins w:id="3476" w:author="Sanino" w:date="2012-05-24T00:09:00Z">
        <w:r w:rsidR="00CA1412">
          <w:t xml:space="preserve"> </w:t>
        </w:r>
      </w:ins>
      <w:r w:rsidRPr="002A15F0">
        <w:t>розрахунку</w:t>
      </w:r>
      <w:del w:id="3477" w:author="Sanino" w:date="2012-05-24T00:09:00Z">
        <w:r w:rsidR="00C86AC3" w:rsidDel="00CA1412">
          <w:delText xml:space="preserve"> </w:delText>
        </w:r>
      </w:del>
      <w:ins w:id="3478" w:author="Sanino" w:date="2012-05-24T00:09:00Z">
        <w:r w:rsidR="00CA1412">
          <w:t xml:space="preserve"> </w:t>
        </w:r>
      </w:ins>
      <w:r w:rsidRPr="002A15F0">
        <w:t>учбового</w:t>
      </w:r>
      <w:del w:id="3479" w:author="Sanino" w:date="2012-05-24T00:09:00Z">
        <w:r w:rsidR="00C86AC3" w:rsidDel="00CA1412">
          <w:delText xml:space="preserve"> </w:delText>
        </w:r>
      </w:del>
      <w:ins w:id="3480" w:author="Sanino" w:date="2012-05-24T00:09:00Z">
        <w:r w:rsidR="00CA1412">
          <w:t xml:space="preserve"> </w:t>
        </w:r>
      </w:ins>
      <w:r w:rsidRPr="002A15F0">
        <w:t>навантаження</w:t>
      </w:r>
      <w:del w:id="3481" w:author="Sanino" w:date="2012-05-24T00:09:00Z">
        <w:r w:rsidR="00C86AC3" w:rsidDel="00CA1412">
          <w:delText xml:space="preserve"> </w:delText>
        </w:r>
      </w:del>
      <w:ins w:id="3482" w:author="Sanino" w:date="2012-05-24T00:09:00Z">
        <w:r w:rsidR="00CA1412">
          <w:t xml:space="preserve"> </w:t>
        </w:r>
      </w:ins>
      <w:r w:rsidRPr="002A15F0">
        <w:t>кафедр</w:t>
      </w:r>
      <w:del w:id="3483" w:author="Sanino" w:date="2012-05-24T00:09:00Z">
        <w:r w:rsidR="00C86AC3" w:rsidDel="00CA1412">
          <w:delText xml:space="preserve"> </w:delText>
        </w:r>
      </w:del>
      <w:ins w:id="3484" w:author="Sanino" w:date="2012-05-24T00:09:00Z">
        <w:r w:rsidR="00CA1412">
          <w:t xml:space="preserve"> </w:t>
        </w:r>
      </w:ins>
      <w:r w:rsidRPr="002A15F0">
        <w:t>і</w:t>
      </w:r>
      <w:del w:id="3485" w:author="Sanino" w:date="2012-05-24T00:09:00Z">
        <w:r w:rsidR="00C86AC3" w:rsidDel="00CA1412">
          <w:delText xml:space="preserve"> </w:delText>
        </w:r>
      </w:del>
      <w:ins w:id="3486" w:author="Sanino" w:date="2012-05-24T00:09:00Z">
        <w:r w:rsidR="00CA1412">
          <w:t xml:space="preserve"> </w:t>
        </w:r>
      </w:ins>
      <w:r w:rsidRPr="002A15F0">
        <w:t>розрахунку</w:t>
      </w:r>
      <w:del w:id="3487" w:author="Sanino" w:date="2012-05-24T00:09:00Z">
        <w:r w:rsidR="00C86AC3" w:rsidDel="00CA1412">
          <w:delText xml:space="preserve"> </w:delText>
        </w:r>
      </w:del>
      <w:ins w:id="3488" w:author="Sanino" w:date="2012-05-24T00:09:00Z">
        <w:r w:rsidR="00CA1412">
          <w:t xml:space="preserve"> </w:t>
        </w:r>
      </w:ins>
      <w:r w:rsidRPr="002A15F0">
        <w:t>середнього</w:t>
      </w:r>
      <w:del w:id="3489" w:author="Sanino" w:date="2012-05-24T00:09:00Z">
        <w:r w:rsidR="00C86AC3" w:rsidDel="00CA1412">
          <w:delText xml:space="preserve"> </w:delText>
        </w:r>
      </w:del>
      <w:ins w:id="3490" w:author="Sanino" w:date="2012-05-24T00:09:00Z">
        <w:r w:rsidR="00CA1412">
          <w:t xml:space="preserve"> </w:t>
        </w:r>
      </w:ins>
      <w:r w:rsidRPr="002A15F0">
        <w:t>навантаження</w:t>
      </w:r>
      <w:del w:id="3491" w:author="Sanino" w:date="2012-05-24T00:09:00Z">
        <w:r w:rsidR="00C86AC3" w:rsidDel="00CA1412">
          <w:delText xml:space="preserve"> </w:delText>
        </w:r>
      </w:del>
      <w:ins w:id="3492" w:author="Sanino" w:date="2012-05-24T00:09:00Z">
        <w:r w:rsidR="00CA1412">
          <w:t xml:space="preserve"> </w:t>
        </w:r>
      </w:ins>
      <w:r w:rsidRPr="002A15F0">
        <w:t>одного</w:t>
      </w:r>
      <w:del w:id="3493" w:author="Sanino" w:date="2012-05-24T00:09:00Z">
        <w:r w:rsidR="00C86AC3" w:rsidDel="00CA1412">
          <w:delText xml:space="preserve"> </w:delText>
        </w:r>
      </w:del>
      <w:ins w:id="3494" w:author="Sanino" w:date="2012-05-24T00:09:00Z">
        <w:r w:rsidR="00CA1412">
          <w:t xml:space="preserve"> </w:t>
        </w:r>
      </w:ins>
      <w:r w:rsidRPr="002A15F0">
        <w:t>викладача</w:t>
      </w:r>
      <w:del w:id="3495" w:author="Sanino" w:date="2012-05-24T00:09:00Z">
        <w:r w:rsidR="00C86AC3" w:rsidDel="00CA1412">
          <w:delText xml:space="preserve"> </w:delText>
        </w:r>
      </w:del>
      <w:ins w:id="3496" w:author="Sanino" w:date="2012-05-24T00:09:00Z">
        <w:r w:rsidR="00CA1412">
          <w:t xml:space="preserve"> </w:t>
        </w:r>
      </w:ins>
      <w:r w:rsidRPr="002A15F0">
        <w:t>університету</w:t>
      </w:r>
      <w:del w:id="3497" w:author="Sanino" w:date="2012-05-24T00:09:00Z">
        <w:r w:rsidR="00C86AC3" w:rsidDel="00CA1412">
          <w:delText xml:space="preserve"> </w:delText>
        </w:r>
      </w:del>
      <w:ins w:id="3498" w:author="Sanino" w:date="2012-05-24T00:09:00Z">
        <w:r w:rsidR="00CA1412">
          <w:t xml:space="preserve"> </w:t>
        </w:r>
      </w:ins>
      <w:r w:rsidRPr="002A15F0">
        <w:t>і</w:t>
      </w:r>
      <w:del w:id="3499" w:author="Sanino" w:date="2012-05-24T00:09:00Z">
        <w:r w:rsidR="00C86AC3" w:rsidDel="00CA1412">
          <w:delText xml:space="preserve"> </w:delText>
        </w:r>
      </w:del>
      <w:ins w:id="3500" w:author="Sanino" w:date="2012-05-24T00:09:00Z">
        <w:r w:rsidR="00CA1412">
          <w:t xml:space="preserve"> </w:t>
        </w:r>
      </w:ins>
      <w:r w:rsidRPr="002A15F0">
        <w:t>не</w:t>
      </w:r>
      <w:del w:id="3501" w:author="Sanino" w:date="2012-05-24T00:09:00Z">
        <w:r w:rsidR="00C86AC3" w:rsidDel="00CA1412">
          <w:delText xml:space="preserve"> </w:delText>
        </w:r>
      </w:del>
      <w:ins w:id="3502" w:author="Sanino" w:date="2012-05-24T00:09:00Z">
        <w:r w:rsidR="00CA1412">
          <w:t xml:space="preserve"> </w:t>
        </w:r>
      </w:ins>
      <w:r w:rsidRPr="002A15F0">
        <w:t>враховує</w:t>
      </w:r>
      <w:del w:id="3503" w:author="Sanino" w:date="2012-05-24T00:09:00Z">
        <w:r w:rsidR="00C86AC3" w:rsidDel="00CA1412">
          <w:delText xml:space="preserve"> </w:delText>
        </w:r>
      </w:del>
      <w:ins w:id="3504" w:author="Sanino" w:date="2012-05-24T00:09:00Z">
        <w:r w:rsidR="00CA1412">
          <w:t xml:space="preserve"> </w:t>
        </w:r>
      </w:ins>
      <w:r w:rsidRPr="002A15F0">
        <w:t>того,</w:t>
      </w:r>
      <w:del w:id="3505" w:author="Sanino" w:date="2012-05-24T00:09:00Z">
        <w:r w:rsidR="00C86AC3" w:rsidDel="00CA1412">
          <w:delText xml:space="preserve"> </w:delText>
        </w:r>
      </w:del>
      <w:ins w:id="3506" w:author="Sanino" w:date="2012-05-24T00:09:00Z">
        <w:r w:rsidR="00CA1412">
          <w:t xml:space="preserve"> </w:t>
        </w:r>
      </w:ins>
      <w:r w:rsidRPr="002A15F0">
        <w:t>що</w:t>
      </w:r>
      <w:del w:id="3507" w:author="Sanino" w:date="2012-05-24T00:09:00Z">
        <w:r w:rsidR="00C86AC3" w:rsidDel="00CA1412">
          <w:delText xml:space="preserve"> </w:delText>
        </w:r>
      </w:del>
      <w:ins w:id="3508" w:author="Sanino" w:date="2012-05-24T00:09:00Z">
        <w:r w:rsidR="00CA1412">
          <w:t xml:space="preserve"> </w:t>
        </w:r>
      </w:ins>
      <w:r w:rsidRPr="002A15F0">
        <w:t>штати</w:t>
      </w:r>
      <w:del w:id="3509" w:author="Sanino" w:date="2012-05-24T00:09:00Z">
        <w:r w:rsidR="00C86AC3" w:rsidDel="00CA1412">
          <w:delText xml:space="preserve"> </w:delText>
        </w:r>
      </w:del>
      <w:ins w:id="3510" w:author="Sanino" w:date="2012-05-24T00:09:00Z">
        <w:r w:rsidR="00CA1412">
          <w:t xml:space="preserve"> </w:t>
        </w:r>
      </w:ins>
      <w:r w:rsidRPr="002A15F0">
        <w:t>учбовому</w:t>
      </w:r>
      <w:del w:id="3511" w:author="Sanino" w:date="2012-05-24T00:09:00Z">
        <w:r w:rsidR="00C86AC3" w:rsidDel="00CA1412">
          <w:delText xml:space="preserve"> </w:delText>
        </w:r>
      </w:del>
      <w:ins w:id="3512" w:author="Sanino" w:date="2012-05-24T00:09:00Z">
        <w:r w:rsidR="00CA1412">
          <w:t xml:space="preserve"> </w:t>
        </w:r>
      </w:ins>
      <w:r w:rsidRPr="002A15F0">
        <w:t>закладу</w:t>
      </w:r>
      <w:del w:id="3513" w:author="Sanino" w:date="2012-05-24T00:09:00Z">
        <w:r w:rsidR="00C86AC3" w:rsidDel="00CA1412">
          <w:delText xml:space="preserve"> </w:delText>
        </w:r>
      </w:del>
      <w:ins w:id="3514" w:author="Sanino" w:date="2012-05-24T00:09:00Z">
        <w:r w:rsidR="00CA1412">
          <w:t xml:space="preserve"> </w:t>
        </w:r>
      </w:ins>
      <w:r w:rsidRPr="002A15F0">
        <w:t>плануються</w:t>
      </w:r>
      <w:del w:id="3515" w:author="Sanino" w:date="2012-05-24T00:09:00Z">
        <w:r w:rsidR="00C86AC3" w:rsidDel="00CA1412">
          <w:delText xml:space="preserve"> </w:delText>
        </w:r>
      </w:del>
      <w:ins w:id="3516" w:author="Sanino" w:date="2012-05-24T00:09:00Z">
        <w:r w:rsidR="00CA1412">
          <w:t xml:space="preserve"> </w:t>
        </w:r>
      </w:ins>
      <w:r w:rsidRPr="002A15F0">
        <w:t>Міністерством</w:t>
      </w:r>
      <w:del w:id="3517" w:author="Sanino" w:date="2012-05-24T00:09:00Z">
        <w:r w:rsidR="00C86AC3" w:rsidDel="00CA1412">
          <w:delText xml:space="preserve"> </w:delText>
        </w:r>
      </w:del>
      <w:ins w:id="3518" w:author="Sanino" w:date="2012-05-24T00:09:00Z">
        <w:r w:rsidR="00CA1412">
          <w:t xml:space="preserve"> </w:t>
        </w:r>
      </w:ins>
      <w:r w:rsidRPr="002A15F0">
        <w:t>освіти,</w:t>
      </w:r>
      <w:del w:id="3519" w:author="Sanino" w:date="2012-05-24T00:09:00Z">
        <w:r w:rsidR="00C86AC3" w:rsidDel="00CA1412">
          <w:delText xml:space="preserve"> </w:delText>
        </w:r>
      </w:del>
      <w:ins w:id="3520" w:author="Sanino" w:date="2012-05-24T00:09:00Z">
        <w:r w:rsidR="00CA1412">
          <w:t xml:space="preserve"> </w:t>
        </w:r>
      </w:ins>
      <w:r w:rsidR="00D7411B">
        <w:t>науки,</w:t>
      </w:r>
      <w:del w:id="3521" w:author="Sanino" w:date="2012-05-24T00:09:00Z">
        <w:r w:rsidR="00C86AC3" w:rsidDel="00CA1412">
          <w:delText xml:space="preserve"> </w:delText>
        </w:r>
      </w:del>
      <w:ins w:id="3522" w:author="Sanino" w:date="2012-05-24T00:09:00Z">
        <w:r w:rsidR="00CA1412">
          <w:t xml:space="preserve"> </w:t>
        </w:r>
      </w:ins>
      <w:r w:rsidR="00D7411B">
        <w:t>молоді</w:t>
      </w:r>
      <w:del w:id="3523" w:author="Sanino" w:date="2012-05-24T00:09:00Z">
        <w:r w:rsidR="00C86AC3" w:rsidDel="00CA1412">
          <w:delText xml:space="preserve"> </w:delText>
        </w:r>
      </w:del>
      <w:ins w:id="3524" w:author="Sanino" w:date="2012-05-24T00:09:00Z">
        <w:r w:rsidR="00CA1412">
          <w:t xml:space="preserve"> </w:t>
        </w:r>
      </w:ins>
      <w:r w:rsidR="00D7411B">
        <w:t>і</w:t>
      </w:r>
      <w:del w:id="3525" w:author="Sanino" w:date="2012-05-24T00:09:00Z">
        <w:r w:rsidR="00C86AC3" w:rsidDel="00CA1412">
          <w:delText xml:space="preserve"> </w:delText>
        </w:r>
      </w:del>
      <w:ins w:id="3526" w:author="Sanino" w:date="2012-05-24T00:09:00Z">
        <w:r w:rsidR="00CA1412">
          <w:t xml:space="preserve"> </w:t>
        </w:r>
      </w:ins>
      <w:r w:rsidR="00D7411B">
        <w:t>спорту</w:t>
      </w:r>
      <w:del w:id="3527" w:author="Sanino" w:date="2012-05-24T00:09:00Z">
        <w:r w:rsidR="00C86AC3" w:rsidDel="00CA1412">
          <w:delText xml:space="preserve"> </w:delText>
        </w:r>
      </w:del>
      <w:ins w:id="3528" w:author="Sanino" w:date="2012-05-24T00:09:00Z">
        <w:r w:rsidR="00CA1412">
          <w:t xml:space="preserve"> </w:t>
        </w:r>
      </w:ins>
      <w:r w:rsidR="00D7411B">
        <w:t>України</w:t>
      </w:r>
      <w:del w:id="3529" w:author="Sanino" w:date="2012-05-24T00:09:00Z">
        <w:r w:rsidR="00C86AC3" w:rsidDel="00CA1412">
          <w:delText xml:space="preserve"> </w:delText>
        </w:r>
      </w:del>
      <w:ins w:id="3530" w:author="Sanino" w:date="2012-05-24T00:09:00Z">
        <w:r w:rsidR="00CA1412">
          <w:t xml:space="preserve"> </w:t>
        </w:r>
      </w:ins>
      <w:r w:rsidR="00D7411B" w:rsidRPr="00DA3AFF">
        <w:t>та</w:t>
      </w:r>
      <w:del w:id="3531" w:author="Sanino" w:date="2012-05-24T00:09:00Z">
        <w:r w:rsidR="00C86AC3" w:rsidDel="00CA1412">
          <w:delText xml:space="preserve"> </w:delText>
        </w:r>
      </w:del>
      <w:ins w:id="3532" w:author="Sanino" w:date="2012-05-24T00:09:00Z">
        <w:r w:rsidR="00CA1412">
          <w:t xml:space="preserve"> </w:t>
        </w:r>
      </w:ins>
      <w:r w:rsidRPr="002A15F0">
        <w:t>залежать</w:t>
      </w:r>
      <w:r w:rsidR="00D7411B">
        <w:t>,</w:t>
      </w:r>
      <w:del w:id="3533" w:author="Sanino" w:date="2012-05-24T00:09:00Z">
        <w:r w:rsidR="00C86AC3" w:rsidDel="00CA1412">
          <w:delText xml:space="preserve"> </w:delText>
        </w:r>
      </w:del>
      <w:ins w:id="3534" w:author="Sanino" w:date="2012-05-24T00:09:00Z">
        <w:r w:rsidR="00CA1412">
          <w:t xml:space="preserve"> </w:t>
        </w:r>
      </w:ins>
      <w:r w:rsidRPr="002A15F0">
        <w:t>в</w:t>
      </w:r>
      <w:del w:id="3535" w:author="Sanino" w:date="2012-05-24T00:09:00Z">
        <w:r w:rsidR="00C86AC3" w:rsidDel="00CA1412">
          <w:delText xml:space="preserve"> </w:delText>
        </w:r>
      </w:del>
      <w:ins w:id="3536" w:author="Sanino" w:date="2012-05-24T00:09:00Z">
        <w:r w:rsidR="00CA1412">
          <w:t xml:space="preserve"> </w:t>
        </w:r>
      </w:ins>
      <w:r w:rsidRPr="002A15F0">
        <w:t>першу</w:t>
      </w:r>
      <w:del w:id="3537" w:author="Sanino" w:date="2012-05-24T00:09:00Z">
        <w:r w:rsidR="00C86AC3" w:rsidDel="00CA1412">
          <w:delText xml:space="preserve"> </w:delText>
        </w:r>
      </w:del>
      <w:ins w:id="3538" w:author="Sanino" w:date="2012-05-24T00:09:00Z">
        <w:r w:rsidR="00CA1412">
          <w:t xml:space="preserve"> </w:t>
        </w:r>
      </w:ins>
      <w:r w:rsidRPr="002A15F0">
        <w:t>чергу</w:t>
      </w:r>
      <w:del w:id="3539" w:author="Sanino" w:date="2012-05-24T00:09:00Z">
        <w:r w:rsidR="00C86AC3" w:rsidDel="00CA1412">
          <w:delText xml:space="preserve"> </w:delText>
        </w:r>
      </w:del>
      <w:ins w:id="3540" w:author="Sanino" w:date="2012-05-24T00:09:00Z">
        <w:r w:rsidR="00CA1412">
          <w:t xml:space="preserve"> </w:t>
        </w:r>
      </w:ins>
      <w:r w:rsidR="00D7411B">
        <w:t>,</w:t>
      </w:r>
      <w:del w:id="3541" w:author="Sanino" w:date="2012-05-24T00:09:00Z">
        <w:r w:rsidR="00C86AC3" w:rsidDel="00CA1412">
          <w:delText xml:space="preserve"> </w:delText>
        </w:r>
      </w:del>
      <w:ins w:id="3542" w:author="Sanino" w:date="2012-05-24T00:09:00Z">
        <w:r w:rsidR="00CA1412">
          <w:t xml:space="preserve"> </w:t>
        </w:r>
      </w:ins>
      <w:r w:rsidRPr="002A15F0">
        <w:t>від</w:t>
      </w:r>
      <w:del w:id="3543" w:author="Sanino" w:date="2012-05-24T00:09:00Z">
        <w:r w:rsidR="00C86AC3" w:rsidDel="00CA1412">
          <w:delText xml:space="preserve"> </w:delText>
        </w:r>
      </w:del>
      <w:ins w:id="3544" w:author="Sanino" w:date="2012-05-24T00:09:00Z">
        <w:r w:rsidR="00CA1412">
          <w:t xml:space="preserve"> </w:t>
        </w:r>
      </w:ins>
      <w:r w:rsidRPr="002A15F0">
        <w:t>загального</w:t>
      </w:r>
      <w:del w:id="3545" w:author="Sanino" w:date="2012-05-24T00:09:00Z">
        <w:r w:rsidR="00C86AC3" w:rsidDel="00CA1412">
          <w:delText xml:space="preserve"> </w:delText>
        </w:r>
      </w:del>
      <w:ins w:id="3546" w:author="Sanino" w:date="2012-05-24T00:09:00Z">
        <w:r w:rsidR="00CA1412">
          <w:t xml:space="preserve"> </w:t>
        </w:r>
      </w:ins>
      <w:r w:rsidRPr="002A15F0">
        <w:t>контингенту</w:t>
      </w:r>
      <w:del w:id="3547" w:author="Sanino" w:date="2012-05-24T00:09:00Z">
        <w:r w:rsidR="00C86AC3" w:rsidDel="00CA1412">
          <w:delText xml:space="preserve"> </w:delText>
        </w:r>
      </w:del>
      <w:ins w:id="3548" w:author="Sanino" w:date="2012-05-24T00:09:00Z">
        <w:r w:rsidR="00CA1412">
          <w:t xml:space="preserve"> </w:t>
        </w:r>
      </w:ins>
      <w:r w:rsidRPr="002A15F0">
        <w:t>студентів,</w:t>
      </w:r>
      <w:del w:id="3549" w:author="Sanino" w:date="2012-05-24T00:09:00Z">
        <w:r w:rsidR="00C86AC3" w:rsidDel="00CA1412">
          <w:delText xml:space="preserve"> </w:delText>
        </w:r>
      </w:del>
      <w:ins w:id="3550" w:author="Sanino" w:date="2012-05-24T00:09:00Z">
        <w:r w:rsidR="00CA1412">
          <w:t xml:space="preserve"> </w:t>
        </w:r>
      </w:ins>
      <w:r w:rsidRPr="002A15F0">
        <w:t>а</w:t>
      </w:r>
      <w:del w:id="3551" w:author="Sanino" w:date="2012-05-24T00:09:00Z">
        <w:r w:rsidR="00C86AC3" w:rsidDel="00CA1412">
          <w:delText xml:space="preserve"> </w:delText>
        </w:r>
      </w:del>
      <w:ins w:id="3552" w:author="Sanino" w:date="2012-05-24T00:09:00Z">
        <w:r w:rsidR="00CA1412">
          <w:t xml:space="preserve"> </w:t>
        </w:r>
      </w:ins>
      <w:r w:rsidRPr="002A15F0">
        <w:t>не</w:t>
      </w:r>
      <w:del w:id="3553" w:author="Sanino" w:date="2012-05-24T00:09:00Z">
        <w:r w:rsidR="00C86AC3" w:rsidDel="00CA1412">
          <w:delText xml:space="preserve"> </w:delText>
        </w:r>
      </w:del>
      <w:ins w:id="3554" w:author="Sanino" w:date="2012-05-24T00:09:00Z">
        <w:r w:rsidR="00CA1412">
          <w:t xml:space="preserve"> </w:t>
        </w:r>
      </w:ins>
      <w:r w:rsidRPr="002A15F0">
        <w:t>від</w:t>
      </w:r>
      <w:del w:id="3555" w:author="Sanino" w:date="2012-05-24T00:09:00Z">
        <w:r w:rsidR="00C86AC3" w:rsidDel="00CA1412">
          <w:delText xml:space="preserve"> </w:delText>
        </w:r>
      </w:del>
      <w:ins w:id="3556" w:author="Sanino" w:date="2012-05-24T00:09:00Z">
        <w:r w:rsidR="00CA1412">
          <w:t xml:space="preserve"> </w:t>
        </w:r>
      </w:ins>
      <w:r w:rsidRPr="002A15F0">
        <w:t>об'єму</w:t>
      </w:r>
      <w:del w:id="3557" w:author="Sanino" w:date="2012-05-24T00:09:00Z">
        <w:r w:rsidR="00C86AC3" w:rsidDel="00CA1412">
          <w:delText xml:space="preserve"> </w:delText>
        </w:r>
      </w:del>
      <w:ins w:id="3558" w:author="Sanino" w:date="2012-05-24T00:09:00Z">
        <w:r w:rsidR="00CA1412">
          <w:t xml:space="preserve"> </w:t>
        </w:r>
      </w:ins>
      <w:r w:rsidRPr="002A15F0">
        <w:t>учбового</w:t>
      </w:r>
      <w:del w:id="3559" w:author="Sanino" w:date="2012-05-24T00:09:00Z">
        <w:r w:rsidR="00C86AC3" w:rsidDel="00CA1412">
          <w:delText xml:space="preserve"> </w:delText>
        </w:r>
      </w:del>
      <w:ins w:id="3560" w:author="Sanino" w:date="2012-05-24T00:09:00Z">
        <w:r w:rsidR="00CA1412">
          <w:t xml:space="preserve"> </w:t>
        </w:r>
      </w:ins>
      <w:r w:rsidRPr="002A15F0">
        <w:t>навантаження.</w:t>
      </w:r>
      <w:del w:id="3561" w:author="Sanino" w:date="2012-05-24T00:09:00Z">
        <w:r w:rsidR="00C86AC3" w:rsidDel="00CA1412">
          <w:delText xml:space="preserve"> </w:delText>
        </w:r>
      </w:del>
      <w:ins w:id="3562" w:author="Sanino" w:date="2012-05-24T00:09:00Z">
        <w:r w:rsidR="00CA1412">
          <w:t xml:space="preserve"> </w:t>
        </w:r>
      </w:ins>
      <w:r w:rsidRPr="002A15F0">
        <w:t>В</w:t>
      </w:r>
      <w:r w:rsidR="00D7411B">
        <w:t>икористання</w:t>
      </w:r>
      <w:del w:id="3563" w:author="Sanino" w:date="2012-05-24T00:09:00Z">
        <w:r w:rsidR="00C86AC3" w:rsidDel="00CA1412">
          <w:delText xml:space="preserve"> </w:delText>
        </w:r>
      </w:del>
      <w:ins w:id="3564" w:author="Sanino" w:date="2012-05-24T00:09:00Z">
        <w:r w:rsidR="00CA1412">
          <w:t xml:space="preserve"> </w:t>
        </w:r>
      </w:ins>
      <w:r w:rsidRPr="002A15F0">
        <w:t>даної</w:t>
      </w:r>
      <w:del w:id="3565" w:author="Sanino" w:date="2012-05-24T00:09:00Z">
        <w:r w:rsidR="00C86AC3" w:rsidDel="00CA1412">
          <w:delText xml:space="preserve"> </w:delText>
        </w:r>
      </w:del>
      <w:ins w:id="3566" w:author="Sanino" w:date="2012-05-24T00:09:00Z">
        <w:r w:rsidR="00CA1412">
          <w:t xml:space="preserve"> </w:t>
        </w:r>
      </w:ins>
      <w:r w:rsidRPr="002A15F0">
        <w:t>сист</w:t>
      </w:r>
      <w:r w:rsidRPr="002A15F0">
        <w:t>е</w:t>
      </w:r>
      <w:r w:rsidRPr="002A15F0">
        <w:t>ми</w:t>
      </w:r>
      <w:del w:id="3567" w:author="Sanino" w:date="2012-05-24T00:09:00Z">
        <w:r w:rsidR="00C86AC3" w:rsidDel="00CA1412">
          <w:delText xml:space="preserve"> </w:delText>
        </w:r>
      </w:del>
      <w:ins w:id="3568" w:author="Sanino" w:date="2012-05-24T00:09:00Z">
        <w:r w:rsidR="00CA1412">
          <w:t xml:space="preserve"> </w:t>
        </w:r>
      </w:ins>
      <w:r w:rsidRPr="002A15F0">
        <w:t>в</w:t>
      </w:r>
      <w:del w:id="3569" w:author="Sanino" w:date="2012-05-24T00:09:00Z">
        <w:r w:rsidR="00C86AC3" w:rsidDel="00CA1412">
          <w:delText xml:space="preserve"> </w:delText>
        </w:r>
      </w:del>
      <w:ins w:id="3570" w:author="Sanino" w:date="2012-05-24T00:09:00Z">
        <w:r w:rsidR="00CA1412">
          <w:t xml:space="preserve"> </w:t>
        </w:r>
      </w:ins>
      <w:r w:rsidRPr="002A15F0">
        <w:t>сучасних</w:t>
      </w:r>
      <w:del w:id="3571" w:author="Sanino" w:date="2012-05-24T00:09:00Z">
        <w:r w:rsidR="00C86AC3" w:rsidDel="00CA1412">
          <w:delText xml:space="preserve"> </w:delText>
        </w:r>
      </w:del>
      <w:ins w:id="3572" w:author="Sanino" w:date="2012-05-24T00:09:00Z">
        <w:r w:rsidR="00CA1412">
          <w:t xml:space="preserve"> </w:t>
        </w:r>
      </w:ins>
      <w:r w:rsidRPr="002A15F0">
        <w:t>умовах,</w:t>
      </w:r>
      <w:del w:id="3573" w:author="Sanino" w:date="2012-05-24T00:09:00Z">
        <w:r w:rsidR="00C86AC3" w:rsidDel="00CA1412">
          <w:delText xml:space="preserve"> </w:delText>
        </w:r>
      </w:del>
      <w:ins w:id="3574" w:author="Sanino" w:date="2012-05-24T00:09:00Z">
        <w:r w:rsidR="00CA1412">
          <w:t xml:space="preserve"> </w:t>
        </w:r>
      </w:ins>
      <w:r w:rsidRPr="002A15F0">
        <w:t>коли</w:t>
      </w:r>
      <w:del w:id="3575" w:author="Sanino" w:date="2012-05-24T00:09:00Z">
        <w:r w:rsidR="00C86AC3" w:rsidDel="00CA1412">
          <w:delText xml:space="preserve"> </w:delText>
        </w:r>
      </w:del>
      <w:ins w:id="3576" w:author="Sanino" w:date="2012-05-24T00:09:00Z">
        <w:r w:rsidR="00CA1412">
          <w:t xml:space="preserve"> </w:t>
        </w:r>
      </w:ins>
      <w:r w:rsidRPr="002A15F0">
        <w:t>університети</w:t>
      </w:r>
      <w:del w:id="3577" w:author="Sanino" w:date="2012-05-24T00:09:00Z">
        <w:r w:rsidR="00C86AC3" w:rsidDel="00CA1412">
          <w:delText xml:space="preserve"> </w:delText>
        </w:r>
      </w:del>
      <w:ins w:id="3578" w:author="Sanino" w:date="2012-05-24T00:09:00Z">
        <w:r w:rsidR="00CA1412">
          <w:t xml:space="preserve"> </w:t>
        </w:r>
      </w:ins>
      <w:r w:rsidRPr="002A15F0">
        <w:t>самостійно</w:t>
      </w:r>
      <w:del w:id="3579" w:author="Sanino" w:date="2012-05-24T00:09:00Z">
        <w:r w:rsidR="00C86AC3" w:rsidDel="00CA1412">
          <w:delText xml:space="preserve"> </w:delText>
        </w:r>
      </w:del>
      <w:ins w:id="3580" w:author="Sanino" w:date="2012-05-24T00:09:00Z">
        <w:r w:rsidR="00CA1412">
          <w:t xml:space="preserve"> </w:t>
        </w:r>
      </w:ins>
      <w:r w:rsidRPr="002A15F0">
        <w:t>формують</w:t>
      </w:r>
      <w:del w:id="3581" w:author="Sanino" w:date="2012-05-24T00:09:00Z">
        <w:r w:rsidR="00C86AC3" w:rsidDel="00CA1412">
          <w:delText xml:space="preserve"> </w:delText>
        </w:r>
      </w:del>
      <w:ins w:id="3582" w:author="Sanino" w:date="2012-05-24T00:09:00Z">
        <w:r w:rsidR="00CA1412">
          <w:t xml:space="preserve"> </w:t>
        </w:r>
      </w:ins>
      <w:r w:rsidRPr="002A15F0">
        <w:t>варіативні</w:t>
      </w:r>
      <w:del w:id="3583" w:author="Sanino" w:date="2012-05-24T00:09:00Z">
        <w:r w:rsidR="00C86AC3" w:rsidDel="00CA1412">
          <w:delText xml:space="preserve"> </w:delText>
        </w:r>
      </w:del>
      <w:ins w:id="3584" w:author="Sanino" w:date="2012-05-24T00:09:00Z">
        <w:r w:rsidR="00CA1412">
          <w:t xml:space="preserve"> </w:t>
        </w:r>
      </w:ins>
      <w:r w:rsidRPr="002A15F0">
        <w:t>частини</w:t>
      </w:r>
      <w:del w:id="3585" w:author="Sanino" w:date="2012-05-24T00:09:00Z">
        <w:r w:rsidR="00C86AC3" w:rsidDel="00CA1412">
          <w:delText xml:space="preserve"> </w:delText>
        </w:r>
      </w:del>
      <w:ins w:id="3586" w:author="Sanino" w:date="2012-05-24T00:09:00Z">
        <w:r w:rsidR="00CA1412">
          <w:t xml:space="preserve"> </w:t>
        </w:r>
      </w:ins>
      <w:r w:rsidRPr="002A15F0">
        <w:t>освітньо-професійних</w:t>
      </w:r>
      <w:del w:id="3587" w:author="Sanino" w:date="2012-05-24T00:09:00Z">
        <w:r w:rsidR="00C86AC3" w:rsidDel="00CA1412">
          <w:delText xml:space="preserve"> </w:delText>
        </w:r>
      </w:del>
      <w:ins w:id="3588" w:author="Sanino" w:date="2012-05-24T00:09:00Z">
        <w:r w:rsidR="00CA1412">
          <w:t xml:space="preserve"> </w:t>
        </w:r>
      </w:ins>
      <w:r w:rsidRPr="002A15F0">
        <w:t>програм</w:t>
      </w:r>
      <w:del w:id="3589" w:author="Sanino" w:date="2012-05-24T00:09:00Z">
        <w:r w:rsidR="00C86AC3" w:rsidDel="00CA1412">
          <w:delText xml:space="preserve"> </w:delText>
        </w:r>
      </w:del>
      <w:ins w:id="3590" w:author="Sanino" w:date="2012-05-24T00:09:00Z">
        <w:r w:rsidR="00CA1412">
          <w:t xml:space="preserve"> </w:t>
        </w:r>
      </w:ins>
      <w:r w:rsidRPr="002A15F0">
        <w:t>(ОПП)</w:t>
      </w:r>
      <w:del w:id="3591" w:author="Sanino" w:date="2012-05-24T00:09:00Z">
        <w:r w:rsidR="00C86AC3" w:rsidDel="00CA1412">
          <w:delText xml:space="preserve"> </w:delText>
        </w:r>
      </w:del>
      <w:ins w:id="3592" w:author="Sanino" w:date="2012-05-24T00:09:00Z">
        <w:r w:rsidR="00CA1412">
          <w:t xml:space="preserve"> </w:t>
        </w:r>
      </w:ins>
      <w:r w:rsidRPr="002A15F0">
        <w:t>і</w:t>
      </w:r>
      <w:del w:id="3593" w:author="Sanino" w:date="2012-05-24T00:09:00Z">
        <w:r w:rsidR="00C86AC3" w:rsidDel="00CA1412">
          <w:delText xml:space="preserve"> </w:delText>
        </w:r>
      </w:del>
      <w:ins w:id="3594" w:author="Sanino" w:date="2012-05-24T00:09:00Z">
        <w:r w:rsidR="00CA1412">
          <w:t xml:space="preserve"> </w:t>
        </w:r>
      </w:ins>
      <w:r w:rsidRPr="002A15F0">
        <w:t>учбових</w:t>
      </w:r>
      <w:del w:id="3595" w:author="Sanino" w:date="2012-05-24T00:09:00Z">
        <w:r w:rsidR="00C86AC3" w:rsidDel="00CA1412">
          <w:delText xml:space="preserve"> </w:delText>
        </w:r>
      </w:del>
      <w:ins w:id="3596" w:author="Sanino" w:date="2012-05-24T00:09:00Z">
        <w:r w:rsidR="00CA1412">
          <w:t xml:space="preserve"> </w:t>
        </w:r>
      </w:ins>
      <w:r w:rsidRPr="002A15F0">
        <w:t>планів</w:t>
      </w:r>
      <w:del w:id="3597" w:author="Sanino" w:date="2012-05-24T00:09:00Z">
        <w:r w:rsidR="00C86AC3" w:rsidDel="00CA1412">
          <w:delText xml:space="preserve"> </w:delText>
        </w:r>
      </w:del>
      <w:ins w:id="3598" w:author="Sanino" w:date="2012-05-24T00:09:00Z">
        <w:r w:rsidR="00CA1412">
          <w:t xml:space="preserve"> </w:t>
        </w:r>
      </w:ins>
      <w:r w:rsidR="00D7411B">
        <w:t>з</w:t>
      </w:r>
      <w:del w:id="3599" w:author="Sanino" w:date="2012-05-24T00:09:00Z">
        <w:r w:rsidR="00C86AC3" w:rsidDel="00CA1412">
          <w:delText xml:space="preserve"> </w:delText>
        </w:r>
      </w:del>
      <w:ins w:id="3600" w:author="Sanino" w:date="2012-05-24T00:09:00Z">
        <w:r w:rsidR="00CA1412">
          <w:t xml:space="preserve"> </w:t>
        </w:r>
      </w:ins>
      <w:r w:rsidR="00D7411B">
        <w:t>напрямів</w:t>
      </w:r>
      <w:del w:id="3601" w:author="Sanino" w:date="2012-05-24T00:09:00Z">
        <w:r w:rsidR="00C86AC3" w:rsidDel="00CA1412">
          <w:delText xml:space="preserve"> </w:delText>
        </w:r>
      </w:del>
      <w:ins w:id="3602" w:author="Sanino" w:date="2012-05-24T00:09:00Z">
        <w:r w:rsidR="00CA1412">
          <w:t xml:space="preserve"> </w:t>
        </w:r>
      </w:ins>
      <w:r w:rsidRPr="002A15F0">
        <w:t>підготовки,</w:t>
      </w:r>
      <w:del w:id="3603" w:author="Sanino" w:date="2012-05-24T00:09:00Z">
        <w:r w:rsidR="00C86AC3" w:rsidDel="00CA1412">
          <w:delText xml:space="preserve"> </w:delText>
        </w:r>
      </w:del>
      <w:ins w:id="3604" w:author="Sanino" w:date="2012-05-24T00:09:00Z">
        <w:r w:rsidR="00CA1412">
          <w:t xml:space="preserve"> </w:t>
        </w:r>
      </w:ins>
      <w:r w:rsidRPr="002A15F0">
        <w:t>виявило</w:t>
      </w:r>
      <w:del w:id="3605" w:author="Sanino" w:date="2012-05-24T00:09:00Z">
        <w:r w:rsidR="00C86AC3" w:rsidDel="00CA1412">
          <w:delText xml:space="preserve"> </w:delText>
        </w:r>
      </w:del>
      <w:ins w:id="3606" w:author="Sanino" w:date="2012-05-24T00:09:00Z">
        <w:r w:rsidR="00CA1412">
          <w:t xml:space="preserve"> </w:t>
        </w:r>
      </w:ins>
      <w:r w:rsidRPr="002A15F0">
        <w:t>ряд</w:t>
      </w:r>
      <w:del w:id="3607" w:author="Sanino" w:date="2012-05-24T00:09:00Z">
        <w:r w:rsidR="00C86AC3" w:rsidDel="00CA1412">
          <w:delText xml:space="preserve"> </w:delText>
        </w:r>
      </w:del>
      <w:ins w:id="3608" w:author="Sanino" w:date="2012-05-24T00:09:00Z">
        <w:r w:rsidR="00CA1412">
          <w:t xml:space="preserve"> </w:t>
        </w:r>
      </w:ins>
      <w:r w:rsidRPr="002A15F0">
        <w:t>і</w:t>
      </w:r>
      <w:r w:rsidR="00D7411B">
        <w:t>стотних</w:t>
      </w:r>
      <w:del w:id="3609" w:author="Sanino" w:date="2012-05-24T00:09:00Z">
        <w:r w:rsidR="00C86AC3" w:rsidDel="00CA1412">
          <w:delText xml:space="preserve"> </w:delText>
        </w:r>
      </w:del>
      <w:ins w:id="3610" w:author="Sanino" w:date="2012-05-24T00:09:00Z">
        <w:r w:rsidR="00CA1412">
          <w:t xml:space="preserve"> </w:t>
        </w:r>
      </w:ins>
      <w:r w:rsidR="00D7411B">
        <w:t>суб'єктивних</w:t>
      </w:r>
      <w:del w:id="3611" w:author="Sanino" w:date="2012-05-24T00:09:00Z">
        <w:r w:rsidR="00C86AC3" w:rsidDel="00CA1412">
          <w:delText xml:space="preserve"> </w:delText>
        </w:r>
      </w:del>
      <w:ins w:id="3612" w:author="Sanino" w:date="2012-05-24T00:09:00Z">
        <w:r w:rsidR="00CA1412">
          <w:t xml:space="preserve"> </w:t>
        </w:r>
      </w:ins>
      <w:r w:rsidR="00D7411B">
        <w:t>недоліків</w:t>
      </w:r>
      <w:del w:id="3613" w:author="Sanino" w:date="2012-05-24T00:09:00Z">
        <w:r w:rsidR="00C86AC3" w:rsidDel="00CA1412">
          <w:delText xml:space="preserve"> </w:delText>
        </w:r>
      </w:del>
      <w:ins w:id="3614" w:author="Sanino" w:date="2012-05-24T00:09:00Z">
        <w:r w:rsidR="00CA1412">
          <w:t xml:space="preserve"> </w:t>
        </w:r>
      </w:ins>
      <w:r w:rsidR="00D7411B">
        <w:t>у</w:t>
      </w:r>
      <w:del w:id="3615" w:author="Sanino" w:date="2012-05-24T00:09:00Z">
        <w:r w:rsidR="00C86AC3" w:rsidDel="00CA1412">
          <w:delText xml:space="preserve"> </w:delText>
        </w:r>
      </w:del>
      <w:ins w:id="3616" w:author="Sanino" w:date="2012-05-24T00:09:00Z">
        <w:r w:rsidR="00CA1412">
          <w:t xml:space="preserve"> </w:t>
        </w:r>
      </w:ins>
      <w:r w:rsidR="00D7411B">
        <w:t>плануванні</w:t>
      </w:r>
      <w:del w:id="3617" w:author="Sanino" w:date="2012-05-24T00:09:00Z">
        <w:r w:rsidR="00C86AC3" w:rsidDel="00CA1412">
          <w:delText xml:space="preserve"> </w:delText>
        </w:r>
      </w:del>
      <w:ins w:id="3618" w:author="Sanino" w:date="2012-05-24T00:09:00Z">
        <w:r w:rsidR="00CA1412">
          <w:t xml:space="preserve"> </w:t>
        </w:r>
      </w:ins>
      <w:r w:rsidR="00D7411B">
        <w:t>та</w:t>
      </w:r>
      <w:del w:id="3619" w:author="Sanino" w:date="2012-05-24T00:09:00Z">
        <w:r w:rsidR="00C86AC3" w:rsidDel="00CA1412">
          <w:delText xml:space="preserve"> </w:delText>
        </w:r>
      </w:del>
      <w:ins w:id="3620" w:author="Sanino" w:date="2012-05-24T00:09:00Z">
        <w:r w:rsidR="00CA1412">
          <w:t xml:space="preserve"> </w:t>
        </w:r>
      </w:ins>
      <w:r w:rsidRPr="002A15F0">
        <w:t>о</w:t>
      </w:r>
      <w:r w:rsidRPr="002A15F0">
        <w:t>р</w:t>
      </w:r>
      <w:r w:rsidRPr="002A15F0">
        <w:t>ганізації</w:t>
      </w:r>
      <w:del w:id="3621" w:author="Sanino" w:date="2012-05-24T00:09:00Z">
        <w:r w:rsidR="00C86AC3" w:rsidDel="00CA1412">
          <w:delText xml:space="preserve"> </w:delText>
        </w:r>
      </w:del>
      <w:ins w:id="3622" w:author="Sanino" w:date="2012-05-24T00:09:00Z">
        <w:r w:rsidR="00CA1412">
          <w:t xml:space="preserve"> </w:t>
        </w:r>
      </w:ins>
      <w:r w:rsidRPr="002A15F0">
        <w:t>учбового</w:t>
      </w:r>
      <w:del w:id="3623" w:author="Sanino" w:date="2012-05-24T00:09:00Z">
        <w:r w:rsidR="00C86AC3" w:rsidDel="00CA1412">
          <w:delText xml:space="preserve"> </w:delText>
        </w:r>
      </w:del>
      <w:ins w:id="3624" w:author="Sanino" w:date="2012-05-24T00:09:00Z">
        <w:r w:rsidR="00CA1412">
          <w:t xml:space="preserve"> </w:t>
        </w:r>
      </w:ins>
      <w:r w:rsidRPr="002A15F0">
        <w:t>процесу:</w:t>
      </w:r>
    </w:p>
    <w:p w:rsidR="00D7411B" w:rsidRDefault="002A15F0" w:rsidP="007206F8">
      <w:pPr>
        <w:pStyle w:val="a3"/>
        <w:numPr>
          <w:ilvl w:val="0"/>
          <w:numId w:val="14"/>
        </w:numPr>
        <w:ind w:left="993" w:hanging="284"/>
      </w:pPr>
      <w:r w:rsidRPr="002A15F0">
        <w:t>у</w:t>
      </w:r>
      <w:del w:id="3625" w:author="Sanino" w:date="2012-05-24T00:09:00Z">
        <w:r w:rsidR="00C86AC3" w:rsidDel="00CA1412">
          <w:delText xml:space="preserve"> </w:delText>
        </w:r>
      </w:del>
      <w:ins w:id="3626" w:author="Sanino" w:date="2012-05-24T00:09:00Z">
        <w:r w:rsidR="00CA1412">
          <w:t xml:space="preserve"> </w:t>
        </w:r>
      </w:ins>
      <w:r w:rsidRPr="002A15F0">
        <w:t>багатьох</w:t>
      </w:r>
      <w:del w:id="3627" w:author="Sanino" w:date="2012-05-24T00:09:00Z">
        <w:r w:rsidR="00C86AC3" w:rsidDel="00CA1412">
          <w:delText xml:space="preserve"> </w:delText>
        </w:r>
      </w:del>
      <w:ins w:id="3628" w:author="Sanino" w:date="2012-05-24T00:09:00Z">
        <w:r w:rsidR="00CA1412">
          <w:t xml:space="preserve"> </w:t>
        </w:r>
      </w:ins>
      <w:r w:rsidRPr="002A15F0">
        <w:t>випадках</w:t>
      </w:r>
      <w:del w:id="3629" w:author="Sanino" w:date="2012-05-24T00:09:00Z">
        <w:r w:rsidR="00C86AC3" w:rsidDel="00CA1412">
          <w:delText xml:space="preserve"> </w:delText>
        </w:r>
      </w:del>
      <w:ins w:id="3630" w:author="Sanino" w:date="2012-05-24T00:09:00Z">
        <w:r w:rsidR="00CA1412">
          <w:t xml:space="preserve"> </w:t>
        </w:r>
      </w:ins>
      <w:r w:rsidRPr="002A15F0">
        <w:t>в</w:t>
      </w:r>
      <w:del w:id="3631" w:author="Sanino" w:date="2012-05-24T00:09:00Z">
        <w:r w:rsidR="00C86AC3" w:rsidDel="00CA1412">
          <w:delText xml:space="preserve"> </w:delText>
        </w:r>
      </w:del>
      <w:ins w:id="3632" w:author="Sanino" w:date="2012-05-24T00:09:00Z">
        <w:r w:rsidR="00CA1412">
          <w:t xml:space="preserve"> </w:t>
        </w:r>
      </w:ins>
      <w:r w:rsidRPr="002A15F0">
        <w:t>ОПП</w:t>
      </w:r>
      <w:del w:id="3633" w:author="Sanino" w:date="2012-05-24T00:09:00Z">
        <w:r w:rsidR="00C86AC3" w:rsidDel="00CA1412">
          <w:delText xml:space="preserve"> </w:delText>
        </w:r>
      </w:del>
      <w:ins w:id="3634" w:author="Sanino" w:date="2012-05-24T00:09:00Z">
        <w:r w:rsidR="00CA1412">
          <w:t xml:space="preserve"> </w:t>
        </w:r>
      </w:ins>
      <w:r w:rsidRPr="002A15F0">
        <w:t>і</w:t>
      </w:r>
      <w:del w:id="3635" w:author="Sanino" w:date="2012-05-24T00:09:00Z">
        <w:r w:rsidR="00C86AC3" w:rsidDel="00CA1412">
          <w:delText xml:space="preserve"> </w:delText>
        </w:r>
      </w:del>
      <w:ins w:id="3636" w:author="Sanino" w:date="2012-05-24T00:09:00Z">
        <w:r w:rsidR="00CA1412">
          <w:t xml:space="preserve"> </w:t>
        </w:r>
      </w:ins>
      <w:r w:rsidRPr="002A15F0">
        <w:t>учбові</w:t>
      </w:r>
      <w:del w:id="3637" w:author="Sanino" w:date="2012-05-24T00:09:00Z">
        <w:r w:rsidR="00C86AC3" w:rsidDel="00CA1412">
          <w:delText xml:space="preserve"> </w:delText>
        </w:r>
      </w:del>
      <w:ins w:id="3638" w:author="Sanino" w:date="2012-05-24T00:09:00Z">
        <w:r w:rsidR="00CA1412">
          <w:t xml:space="preserve"> </w:t>
        </w:r>
      </w:ins>
      <w:r w:rsidRPr="002A15F0">
        <w:t>плани</w:t>
      </w:r>
      <w:del w:id="3639" w:author="Sanino" w:date="2012-05-24T00:09:00Z">
        <w:r w:rsidR="00C86AC3" w:rsidDel="00CA1412">
          <w:delText xml:space="preserve"> </w:delText>
        </w:r>
      </w:del>
      <w:ins w:id="3640" w:author="Sanino" w:date="2012-05-24T00:09:00Z">
        <w:r w:rsidR="00CA1412">
          <w:t xml:space="preserve"> </w:t>
        </w:r>
      </w:ins>
      <w:r w:rsidR="00D7411B" w:rsidRPr="002A15F0">
        <w:t>необґрунтовано</w:t>
      </w:r>
      <w:del w:id="3641" w:author="Sanino" w:date="2012-05-24T00:09:00Z">
        <w:r w:rsidR="00C86AC3" w:rsidDel="00CA1412">
          <w:delText xml:space="preserve"> </w:delText>
        </w:r>
      </w:del>
      <w:ins w:id="3642" w:author="Sanino" w:date="2012-05-24T00:09:00Z">
        <w:r w:rsidR="00CA1412">
          <w:t xml:space="preserve"> </w:t>
        </w:r>
      </w:ins>
      <w:r w:rsidRPr="002A15F0">
        <w:t>вводиться</w:t>
      </w:r>
      <w:del w:id="3643" w:author="Sanino" w:date="2012-05-24T00:09:00Z">
        <w:r w:rsidR="00C86AC3" w:rsidDel="00CA1412">
          <w:delText xml:space="preserve"> </w:delText>
        </w:r>
      </w:del>
      <w:ins w:id="3644" w:author="Sanino" w:date="2012-05-24T00:09:00Z">
        <w:r w:rsidR="00CA1412">
          <w:t xml:space="preserve"> </w:t>
        </w:r>
      </w:ins>
      <w:r w:rsidRPr="002A15F0">
        <w:t>велика</w:t>
      </w:r>
      <w:del w:id="3645" w:author="Sanino" w:date="2012-05-24T00:09:00Z">
        <w:r w:rsidR="00C86AC3" w:rsidDel="00CA1412">
          <w:delText xml:space="preserve"> </w:delText>
        </w:r>
      </w:del>
      <w:ins w:id="3646" w:author="Sanino" w:date="2012-05-24T00:09:00Z">
        <w:r w:rsidR="00CA1412">
          <w:t xml:space="preserve"> </w:t>
        </w:r>
      </w:ins>
      <w:r w:rsidRPr="002A15F0">
        <w:t>кількість</w:t>
      </w:r>
      <w:del w:id="3647" w:author="Sanino" w:date="2012-05-24T00:09:00Z">
        <w:r w:rsidR="00C86AC3" w:rsidDel="00CA1412">
          <w:delText xml:space="preserve"> </w:delText>
        </w:r>
      </w:del>
      <w:ins w:id="3648" w:author="Sanino" w:date="2012-05-24T00:09:00Z">
        <w:r w:rsidR="00CA1412">
          <w:t xml:space="preserve"> </w:t>
        </w:r>
      </w:ins>
      <w:r w:rsidR="00814CF1" w:rsidRPr="002A15F0">
        <w:t>мало</w:t>
      </w:r>
      <w:del w:id="3649" w:author="Sanino" w:date="2012-05-24T00:09:00Z">
        <w:r w:rsidR="00C86AC3" w:rsidDel="00CA1412">
          <w:delText xml:space="preserve"> </w:delText>
        </w:r>
      </w:del>
      <w:ins w:id="3650" w:author="Sanino" w:date="2012-05-24T00:09:00Z">
        <w:r w:rsidR="00CA1412">
          <w:t xml:space="preserve"> </w:t>
        </w:r>
      </w:ins>
      <w:r w:rsidR="00814CF1" w:rsidRPr="002A15F0">
        <w:t>кредитних</w:t>
      </w:r>
      <w:del w:id="3651" w:author="Sanino" w:date="2012-05-24T00:04:00Z">
        <w:r w:rsidR="00C86AC3" w:rsidDel="00347EAA">
          <w:delText xml:space="preserve">  </w:delText>
        </w:r>
      </w:del>
      <w:ins w:id="3652" w:author="Sanino" w:date="2012-05-24T00:09:00Z">
        <w:r w:rsidR="00CA1412">
          <w:t xml:space="preserve"> </w:t>
        </w:r>
      </w:ins>
      <w:r w:rsidRPr="002A15F0">
        <w:t>(1-2</w:t>
      </w:r>
      <w:del w:id="3653" w:author="Sanino" w:date="2012-05-24T00:09:00Z">
        <w:r w:rsidR="00C86AC3" w:rsidDel="00CA1412">
          <w:delText xml:space="preserve"> </w:delText>
        </w:r>
      </w:del>
      <w:ins w:id="3654" w:author="Sanino" w:date="2012-05-24T00:09:00Z">
        <w:r w:rsidR="00CA1412">
          <w:t xml:space="preserve"> </w:t>
        </w:r>
      </w:ins>
      <w:r w:rsidRPr="002A15F0">
        <w:t>кредити)</w:t>
      </w:r>
      <w:del w:id="3655" w:author="Sanino" w:date="2012-05-24T00:09:00Z">
        <w:r w:rsidR="00C86AC3" w:rsidDel="00CA1412">
          <w:delText xml:space="preserve"> </w:delText>
        </w:r>
      </w:del>
      <w:ins w:id="3656" w:author="Sanino" w:date="2012-05-24T00:09:00Z">
        <w:r w:rsidR="00CA1412">
          <w:t xml:space="preserve"> </w:t>
        </w:r>
      </w:ins>
      <w:r w:rsidRPr="002A15F0">
        <w:t>дисциплін</w:t>
      </w:r>
      <w:del w:id="3657" w:author="Sanino" w:date="2012-05-24T00:09:00Z">
        <w:r w:rsidR="00C86AC3" w:rsidDel="00CA1412">
          <w:delText xml:space="preserve"> </w:delText>
        </w:r>
      </w:del>
      <w:ins w:id="3658" w:author="Sanino" w:date="2012-05-24T00:09:00Z">
        <w:r w:rsidR="00CA1412">
          <w:t xml:space="preserve"> </w:t>
        </w:r>
      </w:ins>
      <w:r w:rsidRPr="002A15F0">
        <w:t>або</w:t>
      </w:r>
      <w:del w:id="3659" w:author="Sanino" w:date="2012-05-24T00:09:00Z">
        <w:r w:rsidR="00C86AC3" w:rsidDel="00CA1412">
          <w:delText xml:space="preserve"> </w:delText>
        </w:r>
      </w:del>
      <w:ins w:id="3660" w:author="Sanino" w:date="2012-05-24T00:09:00Z">
        <w:r w:rsidR="00CA1412">
          <w:t xml:space="preserve"> </w:t>
        </w:r>
      </w:ins>
      <w:r w:rsidRPr="002A15F0">
        <w:t>3-4</w:t>
      </w:r>
      <w:del w:id="3661" w:author="Sanino" w:date="2012-05-24T00:09:00Z">
        <w:r w:rsidR="00C86AC3" w:rsidDel="00CA1412">
          <w:delText xml:space="preserve"> </w:delText>
        </w:r>
      </w:del>
      <w:ins w:id="3662" w:author="Sanino" w:date="2012-05-24T00:09:00Z">
        <w:r w:rsidR="00CA1412">
          <w:t xml:space="preserve"> </w:t>
        </w:r>
      </w:ins>
      <w:r w:rsidRPr="002A15F0">
        <w:t>кредитна</w:t>
      </w:r>
      <w:del w:id="3663" w:author="Sanino" w:date="2012-05-24T00:09:00Z">
        <w:r w:rsidR="00C86AC3" w:rsidDel="00CA1412">
          <w:delText xml:space="preserve"> </w:delText>
        </w:r>
      </w:del>
      <w:ins w:id="3664" w:author="Sanino" w:date="2012-05-24T00:09:00Z">
        <w:r w:rsidR="00CA1412">
          <w:t xml:space="preserve"> </w:t>
        </w:r>
      </w:ins>
      <w:r w:rsidRPr="002A15F0">
        <w:t>дисципліна</w:t>
      </w:r>
      <w:del w:id="3665" w:author="Sanino" w:date="2012-05-24T00:09:00Z">
        <w:r w:rsidR="00C86AC3" w:rsidDel="00CA1412">
          <w:delText xml:space="preserve"> </w:delText>
        </w:r>
      </w:del>
      <w:ins w:id="3666" w:author="Sanino" w:date="2012-05-24T00:09:00Z">
        <w:r w:rsidR="00CA1412">
          <w:t xml:space="preserve"> </w:t>
        </w:r>
      </w:ins>
      <w:r w:rsidRPr="002A15F0">
        <w:t>планується</w:t>
      </w:r>
      <w:del w:id="3667" w:author="Sanino" w:date="2012-05-24T00:09:00Z">
        <w:r w:rsidR="00C86AC3" w:rsidDel="00CA1412">
          <w:delText xml:space="preserve"> </w:delText>
        </w:r>
      </w:del>
      <w:ins w:id="3668" w:author="Sanino" w:date="2012-05-24T00:09:00Z">
        <w:r w:rsidR="00CA1412">
          <w:t xml:space="preserve"> </w:t>
        </w:r>
      </w:ins>
      <w:r w:rsidRPr="002A15F0">
        <w:t>на</w:t>
      </w:r>
      <w:del w:id="3669" w:author="Sanino" w:date="2012-05-24T00:09:00Z">
        <w:r w:rsidR="00C86AC3" w:rsidDel="00CA1412">
          <w:delText xml:space="preserve"> </w:delText>
        </w:r>
      </w:del>
      <w:ins w:id="3670" w:author="Sanino" w:date="2012-05-24T00:09:00Z">
        <w:r w:rsidR="00CA1412">
          <w:t xml:space="preserve"> </w:t>
        </w:r>
      </w:ins>
      <w:r w:rsidR="00C86AC3">
        <w:t>2-</w:t>
      </w:r>
      <w:r w:rsidRPr="002A15F0">
        <w:t>3</w:t>
      </w:r>
      <w:del w:id="3671" w:author="Sanino" w:date="2012-05-24T00:09:00Z">
        <w:r w:rsidR="00C86AC3" w:rsidDel="00CA1412">
          <w:delText xml:space="preserve"> </w:delText>
        </w:r>
      </w:del>
      <w:ins w:id="3672" w:author="Sanino" w:date="2012-05-24T00:09:00Z">
        <w:r w:rsidR="00CA1412">
          <w:t xml:space="preserve"> </w:t>
        </w:r>
      </w:ins>
      <w:r w:rsidRPr="002A15F0">
        <w:t>сем</w:t>
      </w:r>
      <w:r w:rsidR="00D7411B">
        <w:t>естри,</w:t>
      </w:r>
      <w:del w:id="3673" w:author="Sanino" w:date="2012-05-24T00:09:00Z">
        <w:r w:rsidR="00C86AC3" w:rsidDel="00CA1412">
          <w:delText xml:space="preserve"> </w:delText>
        </w:r>
      </w:del>
      <w:ins w:id="3674" w:author="Sanino" w:date="2012-05-24T00:09:00Z">
        <w:r w:rsidR="00CA1412">
          <w:t xml:space="preserve"> </w:t>
        </w:r>
      </w:ins>
      <w:r w:rsidR="00D7411B">
        <w:t>що</w:t>
      </w:r>
      <w:del w:id="3675" w:author="Sanino" w:date="2012-05-24T00:09:00Z">
        <w:r w:rsidR="00C86AC3" w:rsidDel="00CA1412">
          <w:delText xml:space="preserve"> </w:delText>
        </w:r>
      </w:del>
      <w:ins w:id="3676" w:author="Sanino" w:date="2012-05-24T00:09:00Z">
        <w:r w:rsidR="00CA1412">
          <w:t xml:space="preserve"> </w:t>
        </w:r>
      </w:ins>
      <w:r w:rsidR="00D7411B">
        <w:t>приводить</w:t>
      </w:r>
      <w:del w:id="3677" w:author="Sanino" w:date="2012-05-24T00:09:00Z">
        <w:r w:rsidR="00C86AC3" w:rsidDel="00CA1412">
          <w:delText xml:space="preserve"> </w:delText>
        </w:r>
      </w:del>
      <w:ins w:id="3678" w:author="Sanino" w:date="2012-05-24T00:09:00Z">
        <w:r w:rsidR="00CA1412">
          <w:t xml:space="preserve"> </w:t>
        </w:r>
      </w:ins>
      <w:r w:rsidR="00D7411B">
        <w:t>до</w:t>
      </w:r>
      <w:del w:id="3679" w:author="Sanino" w:date="2012-05-24T00:09:00Z">
        <w:r w:rsidR="00C86AC3" w:rsidDel="00CA1412">
          <w:delText xml:space="preserve"> </w:delText>
        </w:r>
      </w:del>
      <w:ins w:id="3680" w:author="Sanino" w:date="2012-05-24T00:09:00Z">
        <w:r w:rsidR="00CA1412">
          <w:t xml:space="preserve"> </w:t>
        </w:r>
      </w:ins>
      <w:r w:rsidR="00D7411B">
        <w:t>штучного</w:t>
      </w:r>
      <w:del w:id="3681" w:author="Sanino" w:date="2012-05-24T00:09:00Z">
        <w:r w:rsidR="00C86AC3" w:rsidDel="00CA1412">
          <w:delText xml:space="preserve"> </w:delText>
        </w:r>
      </w:del>
      <w:ins w:id="3682" w:author="Sanino" w:date="2012-05-24T00:09:00Z">
        <w:r w:rsidR="00CA1412">
          <w:t xml:space="preserve"> </w:t>
        </w:r>
      </w:ins>
      <w:r w:rsidR="00D7411B">
        <w:t>зростання</w:t>
      </w:r>
      <w:del w:id="3683" w:author="Sanino" w:date="2012-05-24T00:09:00Z">
        <w:r w:rsidR="00C86AC3" w:rsidDel="00CA1412">
          <w:delText xml:space="preserve"> </w:delText>
        </w:r>
      </w:del>
      <w:ins w:id="3684" w:author="Sanino" w:date="2012-05-24T00:09:00Z">
        <w:r w:rsidR="00CA1412">
          <w:t xml:space="preserve"> </w:t>
        </w:r>
      </w:ins>
      <w:r w:rsidR="00D7411B">
        <w:t>учбового</w:t>
      </w:r>
      <w:del w:id="3685" w:author="Sanino" w:date="2012-05-24T00:09:00Z">
        <w:r w:rsidR="00C86AC3" w:rsidDel="00CA1412">
          <w:delText xml:space="preserve"> </w:delText>
        </w:r>
      </w:del>
      <w:ins w:id="3686" w:author="Sanino" w:date="2012-05-24T00:09:00Z">
        <w:r w:rsidR="00CA1412">
          <w:t xml:space="preserve"> </w:t>
        </w:r>
      </w:ins>
      <w:r w:rsidR="00D7411B">
        <w:t>навантаження,</w:t>
      </w:r>
      <w:del w:id="3687" w:author="Sanino" w:date="2012-05-24T00:09:00Z">
        <w:r w:rsidR="00C86AC3" w:rsidDel="00CA1412">
          <w:delText xml:space="preserve"> </w:delText>
        </w:r>
      </w:del>
      <w:ins w:id="3688" w:author="Sanino" w:date="2012-05-24T00:09:00Z">
        <w:r w:rsidR="00CA1412">
          <w:t xml:space="preserve"> </w:t>
        </w:r>
      </w:ins>
      <w:r w:rsidR="00D7411B">
        <w:t>появи</w:t>
      </w:r>
      <w:del w:id="3689" w:author="Sanino" w:date="2012-05-24T00:09:00Z">
        <w:r w:rsidR="00C86AC3" w:rsidDel="00CA1412">
          <w:delText xml:space="preserve"> </w:delText>
        </w:r>
      </w:del>
      <w:ins w:id="3690" w:author="Sanino" w:date="2012-05-24T00:09:00Z">
        <w:r w:rsidR="00CA1412">
          <w:t xml:space="preserve"> </w:t>
        </w:r>
      </w:ins>
      <w:r w:rsidRPr="002A15F0">
        <w:t>великої</w:t>
      </w:r>
      <w:del w:id="3691" w:author="Sanino" w:date="2012-05-24T00:09:00Z">
        <w:r w:rsidR="00C86AC3" w:rsidDel="00CA1412">
          <w:delText xml:space="preserve"> </w:delText>
        </w:r>
      </w:del>
      <w:ins w:id="3692" w:author="Sanino" w:date="2012-05-24T00:09:00Z">
        <w:r w:rsidR="00CA1412">
          <w:t xml:space="preserve"> </w:t>
        </w:r>
      </w:ins>
      <w:r w:rsidRPr="002A15F0">
        <w:t>кількості</w:t>
      </w:r>
      <w:del w:id="3693" w:author="Sanino" w:date="2012-05-24T00:09:00Z">
        <w:r w:rsidR="00C86AC3" w:rsidDel="00CA1412">
          <w:delText xml:space="preserve"> </w:delText>
        </w:r>
      </w:del>
      <w:ins w:id="3694" w:author="Sanino" w:date="2012-05-24T00:09:00Z">
        <w:r w:rsidR="00CA1412">
          <w:t xml:space="preserve"> </w:t>
        </w:r>
      </w:ins>
      <w:r w:rsidRPr="002A15F0">
        <w:t>(до</w:t>
      </w:r>
      <w:del w:id="3695" w:author="Sanino" w:date="2012-05-24T00:09:00Z">
        <w:r w:rsidR="00C86AC3" w:rsidDel="00CA1412">
          <w:delText xml:space="preserve"> </w:delText>
        </w:r>
      </w:del>
      <w:ins w:id="3696" w:author="Sanino" w:date="2012-05-24T00:09:00Z">
        <w:r w:rsidR="00CA1412">
          <w:t xml:space="preserve"> </w:t>
        </w:r>
      </w:ins>
      <w:r w:rsidRPr="002A15F0">
        <w:t>12-15)</w:t>
      </w:r>
      <w:del w:id="3697" w:author="Sanino" w:date="2012-05-24T00:09:00Z">
        <w:r w:rsidR="00C86AC3" w:rsidDel="00CA1412">
          <w:delText xml:space="preserve"> </w:delText>
        </w:r>
      </w:del>
      <w:ins w:id="3698" w:author="Sanino" w:date="2012-05-24T00:09:00Z">
        <w:r w:rsidR="00CA1412">
          <w:t xml:space="preserve"> </w:t>
        </w:r>
      </w:ins>
      <w:r w:rsidRPr="002A15F0">
        <w:t>дисциплін</w:t>
      </w:r>
      <w:del w:id="3699" w:author="Sanino" w:date="2012-05-24T00:09:00Z">
        <w:r w:rsidR="00C86AC3" w:rsidDel="00CA1412">
          <w:delText xml:space="preserve"> </w:delText>
        </w:r>
      </w:del>
      <w:ins w:id="3700" w:author="Sanino" w:date="2012-05-24T00:09:00Z">
        <w:r w:rsidR="00CA1412">
          <w:t xml:space="preserve"> </w:t>
        </w:r>
      </w:ins>
      <w:r w:rsidRPr="002A15F0">
        <w:t>в</w:t>
      </w:r>
      <w:del w:id="3701" w:author="Sanino" w:date="2012-05-24T00:09:00Z">
        <w:r w:rsidR="00C86AC3" w:rsidDel="00CA1412">
          <w:delText xml:space="preserve"> </w:delText>
        </w:r>
      </w:del>
      <w:ins w:id="3702" w:author="Sanino" w:date="2012-05-24T00:09:00Z">
        <w:r w:rsidR="00CA1412">
          <w:t xml:space="preserve"> </w:t>
        </w:r>
      </w:ins>
      <w:r w:rsidRPr="002A15F0">
        <w:t>учбовому</w:t>
      </w:r>
      <w:del w:id="3703" w:author="Sanino" w:date="2012-05-24T00:09:00Z">
        <w:r w:rsidR="00C86AC3" w:rsidDel="00CA1412">
          <w:delText xml:space="preserve"> </w:delText>
        </w:r>
      </w:del>
      <w:ins w:id="3704" w:author="Sanino" w:date="2012-05-24T00:09:00Z">
        <w:r w:rsidR="00CA1412">
          <w:t xml:space="preserve"> </w:t>
        </w:r>
      </w:ins>
      <w:r w:rsidRPr="002A15F0">
        <w:t>семестрі,</w:t>
      </w:r>
      <w:del w:id="3705" w:author="Sanino" w:date="2012-05-24T00:09:00Z">
        <w:r w:rsidR="00C86AC3" w:rsidDel="00CA1412">
          <w:delText xml:space="preserve"> </w:delText>
        </w:r>
      </w:del>
      <w:ins w:id="3706" w:author="Sanino" w:date="2012-05-24T00:09:00Z">
        <w:r w:rsidR="00CA1412">
          <w:t xml:space="preserve"> </w:t>
        </w:r>
      </w:ins>
      <w:r w:rsidRPr="002A15F0">
        <w:t>а</w:t>
      </w:r>
      <w:del w:id="3707" w:author="Sanino" w:date="2012-05-24T00:09:00Z">
        <w:r w:rsidR="00C86AC3" w:rsidDel="00CA1412">
          <w:delText xml:space="preserve"> </w:delText>
        </w:r>
      </w:del>
      <w:ins w:id="3708" w:author="Sanino" w:date="2012-05-24T00:09:00Z">
        <w:r w:rsidR="00CA1412">
          <w:t xml:space="preserve"> </w:t>
        </w:r>
      </w:ins>
      <w:r w:rsidRPr="002A15F0">
        <w:t>також</w:t>
      </w:r>
      <w:del w:id="3709" w:author="Sanino" w:date="2012-05-24T00:09:00Z">
        <w:r w:rsidR="00C86AC3" w:rsidDel="00CA1412">
          <w:delText xml:space="preserve"> </w:delText>
        </w:r>
      </w:del>
      <w:ins w:id="3710" w:author="Sanino" w:date="2012-05-24T00:09:00Z">
        <w:r w:rsidR="00CA1412">
          <w:t xml:space="preserve"> </w:t>
        </w:r>
      </w:ins>
      <w:r w:rsidRPr="002A15F0">
        <w:t>ускладнює</w:t>
      </w:r>
      <w:del w:id="3711" w:author="Sanino" w:date="2012-05-24T00:09:00Z">
        <w:r w:rsidR="00C86AC3" w:rsidDel="00CA1412">
          <w:delText xml:space="preserve"> </w:delText>
        </w:r>
      </w:del>
      <w:ins w:id="3712" w:author="Sanino" w:date="2012-05-24T00:09:00Z">
        <w:r w:rsidR="00CA1412">
          <w:t xml:space="preserve"> </w:t>
        </w:r>
      </w:ins>
      <w:r w:rsidRPr="002A15F0">
        <w:t>забе</w:t>
      </w:r>
      <w:r w:rsidRPr="002A15F0">
        <w:t>з</w:t>
      </w:r>
      <w:r w:rsidRPr="002A15F0">
        <w:t>печення</w:t>
      </w:r>
      <w:del w:id="3713" w:author="Sanino" w:date="2012-05-24T00:09:00Z">
        <w:r w:rsidR="00C86AC3" w:rsidDel="00CA1412">
          <w:delText xml:space="preserve"> </w:delText>
        </w:r>
      </w:del>
      <w:ins w:id="3714" w:author="Sanino" w:date="2012-05-24T00:09:00Z">
        <w:r w:rsidR="00CA1412">
          <w:t xml:space="preserve"> </w:t>
        </w:r>
      </w:ins>
      <w:r w:rsidRPr="002A15F0">
        <w:t>логічної</w:t>
      </w:r>
      <w:del w:id="3715" w:author="Sanino" w:date="2012-05-24T00:09:00Z">
        <w:r w:rsidR="00C86AC3" w:rsidDel="00CA1412">
          <w:delText xml:space="preserve"> </w:delText>
        </w:r>
      </w:del>
      <w:ins w:id="3716" w:author="Sanino" w:date="2012-05-24T00:09:00Z">
        <w:r w:rsidR="00CA1412">
          <w:t xml:space="preserve"> </w:t>
        </w:r>
      </w:ins>
      <w:r w:rsidRPr="002A15F0">
        <w:t>узгодженості</w:t>
      </w:r>
      <w:del w:id="3717" w:author="Sanino" w:date="2012-05-24T00:09:00Z">
        <w:r w:rsidR="00C86AC3" w:rsidDel="00CA1412">
          <w:delText xml:space="preserve"> </w:delText>
        </w:r>
      </w:del>
      <w:ins w:id="3718" w:author="Sanino" w:date="2012-05-24T00:09:00Z">
        <w:r w:rsidR="00CA1412">
          <w:t xml:space="preserve"> </w:t>
        </w:r>
      </w:ins>
      <w:r w:rsidRPr="002A15F0">
        <w:t>викладання</w:t>
      </w:r>
      <w:del w:id="3719" w:author="Sanino" w:date="2012-05-24T00:09:00Z">
        <w:r w:rsidR="00C86AC3" w:rsidDel="00CA1412">
          <w:delText xml:space="preserve"> </w:delText>
        </w:r>
      </w:del>
      <w:ins w:id="3720" w:author="Sanino" w:date="2012-05-24T00:09:00Z">
        <w:r w:rsidR="00CA1412">
          <w:t xml:space="preserve"> </w:t>
        </w:r>
      </w:ins>
      <w:r w:rsidRPr="002A15F0">
        <w:t>дисциплін;</w:t>
      </w:r>
    </w:p>
    <w:p w:rsidR="002A15F0" w:rsidRPr="002A15F0" w:rsidRDefault="002A15F0" w:rsidP="007206F8">
      <w:pPr>
        <w:pStyle w:val="a3"/>
        <w:numPr>
          <w:ilvl w:val="0"/>
          <w:numId w:val="10"/>
        </w:numPr>
        <w:ind w:left="993" w:hanging="284"/>
      </w:pPr>
      <w:r w:rsidRPr="002A15F0">
        <w:t>без</w:t>
      </w:r>
      <w:del w:id="3721" w:author="Sanino" w:date="2012-05-24T00:09:00Z">
        <w:r w:rsidR="00C86AC3" w:rsidDel="00CA1412">
          <w:delText xml:space="preserve"> </w:delText>
        </w:r>
      </w:del>
      <w:ins w:id="3722" w:author="Sanino" w:date="2012-05-24T00:09:00Z">
        <w:r w:rsidR="00CA1412">
          <w:t xml:space="preserve"> </w:t>
        </w:r>
      </w:ins>
      <w:r w:rsidRPr="002A15F0">
        <w:t>об'єктивної</w:t>
      </w:r>
      <w:del w:id="3723" w:author="Sanino" w:date="2012-05-24T00:09:00Z">
        <w:r w:rsidR="00C86AC3" w:rsidDel="00CA1412">
          <w:delText xml:space="preserve"> </w:delText>
        </w:r>
      </w:del>
      <w:ins w:id="3724" w:author="Sanino" w:date="2012-05-24T00:09:00Z">
        <w:r w:rsidR="00CA1412">
          <w:t xml:space="preserve"> </w:t>
        </w:r>
      </w:ins>
      <w:r w:rsidRPr="002A15F0">
        <w:t>необхідності</w:t>
      </w:r>
      <w:del w:id="3725" w:author="Sanino" w:date="2012-05-24T00:09:00Z">
        <w:r w:rsidR="00C86AC3" w:rsidDel="00CA1412">
          <w:delText xml:space="preserve"> </w:delText>
        </w:r>
      </w:del>
      <w:ins w:id="3726" w:author="Sanino" w:date="2012-05-24T00:09:00Z">
        <w:r w:rsidR="00CA1412">
          <w:t xml:space="preserve"> </w:t>
        </w:r>
      </w:ins>
      <w:r w:rsidRPr="002A15F0">
        <w:t>в</w:t>
      </w:r>
      <w:del w:id="3727" w:author="Sanino" w:date="2012-05-24T00:09:00Z">
        <w:r w:rsidR="00C86AC3" w:rsidDel="00CA1412">
          <w:delText xml:space="preserve"> </w:delText>
        </w:r>
      </w:del>
      <w:ins w:id="3728" w:author="Sanino" w:date="2012-05-24T00:09:00Z">
        <w:r w:rsidR="00CA1412">
          <w:t xml:space="preserve"> </w:t>
        </w:r>
      </w:ins>
      <w:r w:rsidRPr="002A15F0">
        <w:t>учбові</w:t>
      </w:r>
      <w:del w:id="3729" w:author="Sanino" w:date="2012-05-24T00:09:00Z">
        <w:r w:rsidR="00C86AC3" w:rsidDel="00CA1412">
          <w:delText xml:space="preserve"> </w:delText>
        </w:r>
      </w:del>
      <w:ins w:id="3730" w:author="Sanino" w:date="2012-05-24T00:09:00Z">
        <w:r w:rsidR="00CA1412">
          <w:t xml:space="preserve"> </w:t>
        </w:r>
      </w:ins>
      <w:r w:rsidRPr="002A15F0">
        <w:t>плани</w:t>
      </w:r>
      <w:del w:id="3731" w:author="Sanino" w:date="2012-05-24T00:09:00Z">
        <w:r w:rsidR="00C86AC3" w:rsidDel="00CA1412">
          <w:delText xml:space="preserve"> </w:delText>
        </w:r>
      </w:del>
      <w:ins w:id="3732" w:author="Sanino" w:date="2012-05-24T00:09:00Z">
        <w:r w:rsidR="00CA1412">
          <w:t xml:space="preserve"> </w:t>
        </w:r>
      </w:ins>
      <w:r w:rsidRPr="002A15F0">
        <w:t>і</w:t>
      </w:r>
      <w:del w:id="3733" w:author="Sanino" w:date="2012-05-24T00:09:00Z">
        <w:r w:rsidR="00C86AC3" w:rsidDel="00CA1412">
          <w:delText xml:space="preserve"> </w:delText>
        </w:r>
      </w:del>
      <w:ins w:id="3734" w:author="Sanino" w:date="2012-05-24T00:09:00Z">
        <w:r w:rsidR="00CA1412">
          <w:t xml:space="preserve"> </w:t>
        </w:r>
      </w:ins>
      <w:r w:rsidRPr="002A15F0">
        <w:t>робочі</w:t>
      </w:r>
      <w:del w:id="3735" w:author="Sanino" w:date="2012-05-24T00:09:00Z">
        <w:r w:rsidR="00C86AC3" w:rsidDel="00CA1412">
          <w:delText xml:space="preserve"> </w:delText>
        </w:r>
      </w:del>
      <w:ins w:id="3736" w:author="Sanino" w:date="2012-05-24T00:09:00Z">
        <w:r w:rsidR="00CA1412">
          <w:t xml:space="preserve"> </w:t>
        </w:r>
      </w:ins>
      <w:r w:rsidRPr="002A15F0">
        <w:t>програми</w:t>
      </w:r>
      <w:del w:id="3737" w:author="Sanino" w:date="2012-05-24T00:09:00Z">
        <w:r w:rsidR="00C86AC3" w:rsidDel="00CA1412">
          <w:delText xml:space="preserve"> </w:delText>
        </w:r>
      </w:del>
      <w:ins w:id="3738" w:author="Sanino" w:date="2012-05-24T00:09:00Z">
        <w:r w:rsidR="00CA1412">
          <w:t xml:space="preserve"> </w:t>
        </w:r>
      </w:ins>
      <w:r w:rsidRPr="002A15F0">
        <w:t>ди</w:t>
      </w:r>
      <w:r w:rsidRPr="002A15F0">
        <w:t>с</w:t>
      </w:r>
      <w:r w:rsidRPr="002A15F0">
        <w:t>циплін</w:t>
      </w:r>
      <w:del w:id="3739" w:author="Sanino" w:date="2012-05-24T00:09:00Z">
        <w:r w:rsidR="00C86AC3" w:rsidDel="00CA1412">
          <w:delText xml:space="preserve"> </w:delText>
        </w:r>
      </w:del>
      <w:ins w:id="3740" w:author="Sanino" w:date="2012-05-24T00:09:00Z">
        <w:r w:rsidR="00CA1412">
          <w:t xml:space="preserve"> </w:t>
        </w:r>
      </w:ins>
      <w:r w:rsidRPr="002A15F0">
        <w:t>закладаються</w:t>
      </w:r>
      <w:del w:id="3741" w:author="Sanino" w:date="2012-05-24T00:09:00Z">
        <w:r w:rsidR="00C86AC3" w:rsidDel="00CA1412">
          <w:delText xml:space="preserve"> </w:delText>
        </w:r>
      </w:del>
      <w:ins w:id="3742" w:author="Sanino" w:date="2012-05-24T00:09:00Z">
        <w:r w:rsidR="00CA1412">
          <w:t xml:space="preserve"> </w:t>
        </w:r>
      </w:ins>
      <w:r w:rsidRPr="002A15F0">
        <w:t>курсові</w:t>
      </w:r>
      <w:del w:id="3743" w:author="Sanino" w:date="2012-05-24T00:09:00Z">
        <w:r w:rsidR="00C86AC3" w:rsidDel="00CA1412">
          <w:delText xml:space="preserve"> </w:delText>
        </w:r>
      </w:del>
      <w:ins w:id="3744" w:author="Sanino" w:date="2012-05-24T00:09:00Z">
        <w:r w:rsidR="00CA1412">
          <w:t xml:space="preserve"> </w:t>
        </w:r>
      </w:ins>
      <w:r w:rsidRPr="002A15F0">
        <w:t>проекти</w:t>
      </w:r>
      <w:del w:id="3745" w:author="Sanino" w:date="2012-05-24T00:09:00Z">
        <w:r w:rsidR="00C86AC3" w:rsidDel="00CA1412">
          <w:delText xml:space="preserve"> </w:delText>
        </w:r>
      </w:del>
      <w:ins w:id="3746" w:author="Sanino" w:date="2012-05-24T00:09:00Z">
        <w:r w:rsidR="00CA1412">
          <w:t xml:space="preserve"> </w:t>
        </w:r>
      </w:ins>
      <w:r w:rsidRPr="002A15F0">
        <w:t>і</w:t>
      </w:r>
      <w:del w:id="3747" w:author="Sanino" w:date="2012-05-24T00:09:00Z">
        <w:r w:rsidR="00C86AC3" w:rsidDel="00CA1412">
          <w:delText xml:space="preserve"> </w:delText>
        </w:r>
      </w:del>
      <w:ins w:id="3748" w:author="Sanino" w:date="2012-05-24T00:09:00Z">
        <w:r w:rsidR="00CA1412">
          <w:t xml:space="preserve"> </w:t>
        </w:r>
      </w:ins>
      <w:r w:rsidRPr="002A15F0">
        <w:t>роботи,</w:t>
      </w:r>
      <w:del w:id="3749" w:author="Sanino" w:date="2012-05-24T00:09:00Z">
        <w:r w:rsidR="00C86AC3" w:rsidDel="00CA1412">
          <w:delText xml:space="preserve"> </w:delText>
        </w:r>
      </w:del>
      <w:ins w:id="3750" w:author="Sanino" w:date="2012-05-24T00:09:00Z">
        <w:r w:rsidR="00CA1412">
          <w:t xml:space="preserve"> </w:t>
        </w:r>
      </w:ins>
      <w:r w:rsidRPr="002A15F0">
        <w:t>не</w:t>
      </w:r>
      <w:del w:id="3751" w:author="Sanino" w:date="2012-05-24T00:09:00Z">
        <w:r w:rsidR="00C86AC3" w:rsidDel="00CA1412">
          <w:delText xml:space="preserve"> </w:delText>
        </w:r>
      </w:del>
      <w:ins w:id="3752" w:author="Sanino" w:date="2012-05-24T00:09:00Z">
        <w:r w:rsidR="00CA1412">
          <w:t xml:space="preserve"> </w:t>
        </w:r>
      </w:ins>
      <w:r w:rsidRPr="002A15F0">
        <w:t>забезпечені</w:t>
      </w:r>
      <w:del w:id="3753" w:author="Sanino" w:date="2012-05-24T00:09:00Z">
        <w:r w:rsidR="00C86AC3" w:rsidDel="00CA1412">
          <w:delText xml:space="preserve"> </w:delText>
        </w:r>
      </w:del>
      <w:ins w:id="3754" w:author="Sanino" w:date="2012-05-24T00:09:00Z">
        <w:r w:rsidR="00CA1412">
          <w:t xml:space="preserve"> </w:t>
        </w:r>
      </w:ins>
      <w:r w:rsidRPr="002A15F0">
        <w:t>відп</w:t>
      </w:r>
      <w:r w:rsidRPr="002A15F0">
        <w:t>о</w:t>
      </w:r>
      <w:r w:rsidRPr="002A15F0">
        <w:t>відним</w:t>
      </w:r>
      <w:del w:id="3755" w:author="Sanino" w:date="2012-05-24T00:09:00Z">
        <w:r w:rsidR="00C86AC3" w:rsidDel="00CA1412">
          <w:delText xml:space="preserve"> </w:delText>
        </w:r>
      </w:del>
      <w:ins w:id="3756" w:author="Sanino" w:date="2012-05-24T00:09:00Z">
        <w:r w:rsidR="00CA1412">
          <w:t xml:space="preserve"> </w:t>
        </w:r>
      </w:ins>
      <w:r w:rsidRPr="002A15F0">
        <w:t>об'ємом</w:t>
      </w:r>
      <w:del w:id="3757" w:author="Sanino" w:date="2012-05-24T00:09:00Z">
        <w:r w:rsidR="00C86AC3" w:rsidDel="00CA1412">
          <w:delText xml:space="preserve"> </w:delText>
        </w:r>
      </w:del>
      <w:ins w:id="3758" w:author="Sanino" w:date="2012-05-24T00:09:00Z">
        <w:r w:rsidR="00CA1412">
          <w:t xml:space="preserve"> </w:t>
        </w:r>
      </w:ins>
      <w:r w:rsidRPr="002A15F0">
        <w:t>кредитів;</w:t>
      </w:r>
    </w:p>
    <w:p w:rsidR="002A15F0" w:rsidRPr="002A15F0" w:rsidRDefault="002A15F0" w:rsidP="007206F8">
      <w:pPr>
        <w:pStyle w:val="a3"/>
        <w:numPr>
          <w:ilvl w:val="0"/>
          <w:numId w:val="10"/>
        </w:numPr>
        <w:ind w:left="993" w:hanging="284"/>
      </w:pPr>
      <w:r w:rsidRPr="002A15F0">
        <w:t>спостерігається</w:t>
      </w:r>
      <w:del w:id="3759" w:author="Sanino" w:date="2012-05-24T00:09:00Z">
        <w:r w:rsidR="00C86AC3" w:rsidDel="00CA1412">
          <w:delText xml:space="preserve"> </w:delText>
        </w:r>
      </w:del>
      <w:ins w:id="3760" w:author="Sanino" w:date="2012-05-24T00:09:00Z">
        <w:r w:rsidR="00CA1412">
          <w:t xml:space="preserve"> </w:t>
        </w:r>
      </w:ins>
      <w:r w:rsidRPr="002A15F0">
        <w:t>штучн</w:t>
      </w:r>
      <w:r w:rsidR="00D7411B">
        <w:t>ий</w:t>
      </w:r>
      <w:del w:id="3761" w:author="Sanino" w:date="2012-05-24T00:09:00Z">
        <w:r w:rsidR="00C86AC3" w:rsidDel="00CA1412">
          <w:delText xml:space="preserve"> </w:delText>
        </w:r>
      </w:del>
      <w:ins w:id="3762" w:author="Sanino" w:date="2012-05-24T00:09:00Z">
        <w:r w:rsidR="00CA1412">
          <w:t xml:space="preserve"> </w:t>
        </w:r>
      </w:ins>
      <w:r w:rsidR="00D7411B">
        <w:t>поділ</w:t>
      </w:r>
      <w:del w:id="3763" w:author="Sanino" w:date="2012-05-24T00:09:00Z">
        <w:r w:rsidR="00C86AC3" w:rsidDel="00CA1412">
          <w:delText xml:space="preserve"> </w:delText>
        </w:r>
      </w:del>
      <w:ins w:id="3764" w:author="Sanino" w:date="2012-05-24T00:09:00Z">
        <w:r w:rsidR="00CA1412">
          <w:t xml:space="preserve"> </w:t>
        </w:r>
      </w:ins>
      <w:r w:rsidRPr="002A15F0">
        <w:t>потоків</w:t>
      </w:r>
      <w:del w:id="3765" w:author="Sanino" w:date="2012-05-24T00:09:00Z">
        <w:r w:rsidR="00C86AC3" w:rsidDel="00CA1412">
          <w:delText xml:space="preserve"> </w:delText>
        </w:r>
      </w:del>
      <w:ins w:id="3766" w:author="Sanino" w:date="2012-05-24T00:09:00Z">
        <w:r w:rsidR="00CA1412">
          <w:t xml:space="preserve"> </w:t>
        </w:r>
      </w:ins>
      <w:r w:rsidRPr="002A15F0">
        <w:t>студентів;</w:t>
      </w:r>
    </w:p>
    <w:p w:rsidR="00496A5E" w:rsidRDefault="002A15F0" w:rsidP="007206F8">
      <w:pPr>
        <w:pStyle w:val="a3"/>
        <w:numPr>
          <w:ilvl w:val="0"/>
          <w:numId w:val="10"/>
        </w:numPr>
        <w:ind w:left="993" w:hanging="284"/>
      </w:pPr>
      <w:r w:rsidRPr="002A15F0">
        <w:t>кафедри</w:t>
      </w:r>
      <w:del w:id="3767" w:author="Sanino" w:date="2012-05-24T00:09:00Z">
        <w:r w:rsidR="00C86AC3" w:rsidDel="00CA1412">
          <w:delText xml:space="preserve"> </w:delText>
        </w:r>
      </w:del>
      <w:ins w:id="3768" w:author="Sanino" w:date="2012-05-24T00:09:00Z">
        <w:r w:rsidR="00CA1412">
          <w:t xml:space="preserve"> </w:t>
        </w:r>
      </w:ins>
      <w:r w:rsidRPr="002A15F0">
        <w:t>не</w:t>
      </w:r>
      <w:del w:id="3769" w:author="Sanino" w:date="2012-05-24T00:09:00Z">
        <w:r w:rsidR="00C86AC3" w:rsidDel="00CA1412">
          <w:delText xml:space="preserve"> </w:delText>
        </w:r>
      </w:del>
      <w:ins w:id="3770" w:author="Sanino" w:date="2012-05-24T00:09:00Z">
        <w:r w:rsidR="00CA1412">
          <w:t xml:space="preserve"> </w:t>
        </w:r>
      </w:ins>
      <w:r w:rsidRPr="002A15F0">
        <w:t>зацікавлені</w:t>
      </w:r>
      <w:del w:id="3771" w:author="Sanino" w:date="2012-05-24T00:09:00Z">
        <w:r w:rsidR="00C86AC3" w:rsidDel="00CA1412">
          <w:delText xml:space="preserve"> </w:delText>
        </w:r>
      </w:del>
      <w:ins w:id="3772" w:author="Sanino" w:date="2012-05-24T00:09:00Z">
        <w:r w:rsidR="00CA1412">
          <w:t xml:space="preserve"> </w:t>
        </w:r>
      </w:ins>
      <w:r w:rsidRPr="002A15F0">
        <w:t>в</w:t>
      </w:r>
      <w:del w:id="3773" w:author="Sanino" w:date="2012-05-24T00:09:00Z">
        <w:r w:rsidR="00C86AC3" w:rsidDel="00CA1412">
          <w:delText xml:space="preserve"> </w:delText>
        </w:r>
      </w:del>
      <w:ins w:id="3774" w:author="Sanino" w:date="2012-05-24T00:09:00Z">
        <w:r w:rsidR="00CA1412">
          <w:t xml:space="preserve"> </w:t>
        </w:r>
      </w:ins>
      <w:r w:rsidRPr="002A15F0">
        <w:t>перерозподілі</w:t>
      </w:r>
      <w:del w:id="3775" w:author="Sanino" w:date="2012-05-24T00:09:00Z">
        <w:r w:rsidR="00C86AC3" w:rsidDel="00CA1412">
          <w:delText xml:space="preserve"> </w:delText>
        </w:r>
      </w:del>
      <w:ins w:id="3776" w:author="Sanino" w:date="2012-05-24T00:09:00Z">
        <w:r w:rsidR="00CA1412">
          <w:t xml:space="preserve"> </w:t>
        </w:r>
      </w:ins>
      <w:r w:rsidRPr="002A15F0">
        <w:t>загального</w:t>
      </w:r>
      <w:del w:id="3777" w:author="Sanino" w:date="2012-05-24T00:09:00Z">
        <w:r w:rsidR="00C86AC3" w:rsidDel="00CA1412">
          <w:delText xml:space="preserve"> </w:delText>
        </w:r>
      </w:del>
      <w:ins w:id="3778" w:author="Sanino" w:date="2012-05-24T00:09:00Z">
        <w:r w:rsidR="00CA1412">
          <w:t xml:space="preserve"> </w:t>
        </w:r>
      </w:ins>
      <w:r w:rsidRPr="002A15F0">
        <w:t>об'єму</w:t>
      </w:r>
      <w:del w:id="3779" w:author="Sanino" w:date="2012-05-24T00:09:00Z">
        <w:r w:rsidR="00C86AC3" w:rsidDel="00CA1412">
          <w:delText xml:space="preserve"> </w:delText>
        </w:r>
      </w:del>
      <w:ins w:id="3780" w:author="Sanino" w:date="2012-05-24T00:09:00Z">
        <w:r w:rsidR="00CA1412">
          <w:t xml:space="preserve"> </w:t>
        </w:r>
      </w:ins>
      <w:r w:rsidRPr="002A15F0">
        <w:t>дисциплін</w:t>
      </w:r>
      <w:del w:id="3781" w:author="Sanino" w:date="2012-05-24T00:09:00Z">
        <w:r w:rsidR="00C86AC3" w:rsidDel="00CA1412">
          <w:delText xml:space="preserve"> </w:delText>
        </w:r>
      </w:del>
      <w:ins w:id="3782" w:author="Sanino" w:date="2012-05-24T00:09:00Z">
        <w:r w:rsidR="00CA1412">
          <w:t xml:space="preserve"> </w:t>
        </w:r>
      </w:ins>
      <w:r w:rsidRPr="002A15F0">
        <w:t>на</w:t>
      </w:r>
      <w:del w:id="3783" w:author="Sanino" w:date="2012-05-24T00:09:00Z">
        <w:r w:rsidR="00C86AC3" w:rsidDel="00CA1412">
          <w:delText xml:space="preserve"> </w:delText>
        </w:r>
      </w:del>
      <w:ins w:id="3784" w:author="Sanino" w:date="2012-05-24T00:09:00Z">
        <w:r w:rsidR="00CA1412">
          <w:t xml:space="preserve"> </w:t>
        </w:r>
      </w:ins>
      <w:r w:rsidRPr="002A15F0">
        <w:t>користь</w:t>
      </w:r>
      <w:del w:id="3785" w:author="Sanino" w:date="2012-05-24T00:09:00Z">
        <w:r w:rsidR="00C86AC3" w:rsidDel="00CA1412">
          <w:delText xml:space="preserve"> </w:delText>
        </w:r>
      </w:del>
      <w:ins w:id="3786" w:author="Sanino" w:date="2012-05-24T00:09:00Z">
        <w:r w:rsidR="00CA1412">
          <w:t xml:space="preserve"> </w:t>
        </w:r>
      </w:ins>
      <w:r w:rsidRPr="002A15F0">
        <w:t>годин</w:t>
      </w:r>
      <w:del w:id="3787" w:author="Sanino" w:date="2012-05-24T00:09:00Z">
        <w:r w:rsidR="00C86AC3" w:rsidDel="00CA1412">
          <w:delText xml:space="preserve"> </w:delText>
        </w:r>
      </w:del>
      <w:ins w:id="3788" w:author="Sanino" w:date="2012-05-24T00:09:00Z">
        <w:r w:rsidR="00CA1412">
          <w:t xml:space="preserve"> </w:t>
        </w:r>
      </w:ins>
      <w:r w:rsidRPr="002A15F0">
        <w:t>самостійної</w:t>
      </w:r>
      <w:del w:id="3789" w:author="Sanino" w:date="2012-05-24T00:09:00Z">
        <w:r w:rsidR="00C86AC3" w:rsidDel="00CA1412">
          <w:delText xml:space="preserve"> </w:delText>
        </w:r>
      </w:del>
      <w:ins w:id="3790" w:author="Sanino" w:date="2012-05-24T00:09:00Z">
        <w:r w:rsidR="00CA1412">
          <w:t xml:space="preserve"> </w:t>
        </w:r>
      </w:ins>
      <w:r w:rsidRPr="002A15F0">
        <w:t>роботи</w:t>
      </w:r>
      <w:del w:id="3791" w:author="Sanino" w:date="2012-05-24T00:09:00Z">
        <w:r w:rsidR="00C86AC3" w:rsidDel="00CA1412">
          <w:delText xml:space="preserve"> </w:delText>
        </w:r>
      </w:del>
      <w:ins w:id="3792" w:author="Sanino" w:date="2012-05-24T00:09:00Z">
        <w:r w:rsidR="00CA1412">
          <w:t xml:space="preserve"> </w:t>
        </w:r>
      </w:ins>
      <w:r w:rsidRPr="002A15F0">
        <w:t>студентів</w:t>
      </w:r>
      <w:del w:id="3793" w:author="Sanino" w:date="2012-05-24T00:09:00Z">
        <w:r w:rsidR="00C86AC3" w:rsidDel="00CA1412">
          <w:delText xml:space="preserve"> </w:delText>
        </w:r>
      </w:del>
      <w:ins w:id="3794" w:author="Sanino" w:date="2012-05-24T00:09:00Z">
        <w:r w:rsidR="00CA1412">
          <w:t xml:space="preserve"> </w:t>
        </w:r>
      </w:ins>
      <w:r w:rsidRPr="002A15F0">
        <w:t>(СРС).</w:t>
      </w:r>
      <w:del w:id="3795" w:author="Sanino" w:date="2012-05-24T00:09:00Z">
        <w:r w:rsidR="00C86AC3" w:rsidDel="00CA1412">
          <w:delText xml:space="preserve"> </w:delText>
        </w:r>
      </w:del>
      <w:ins w:id="3796" w:author="Sanino" w:date="2012-05-24T00:09:00Z">
        <w:r w:rsidR="00CA1412">
          <w:t xml:space="preserve"> </w:t>
        </w:r>
      </w:ins>
    </w:p>
    <w:p w:rsidR="002A15F0" w:rsidRDefault="002A15F0" w:rsidP="00814CF1">
      <w:r w:rsidRPr="00496A5E">
        <w:t>Організація</w:t>
      </w:r>
      <w:del w:id="3797" w:author="Sanino" w:date="2012-05-24T00:09:00Z">
        <w:r w:rsidR="00C86AC3" w:rsidDel="00CA1412">
          <w:delText xml:space="preserve"> </w:delText>
        </w:r>
      </w:del>
      <w:ins w:id="3798" w:author="Sanino" w:date="2012-05-24T00:09:00Z">
        <w:r w:rsidR="00CA1412">
          <w:t xml:space="preserve"> </w:t>
        </w:r>
      </w:ins>
      <w:r w:rsidRPr="00496A5E">
        <w:t>роботи</w:t>
      </w:r>
      <w:del w:id="3799" w:author="Sanino" w:date="2012-05-24T00:09:00Z">
        <w:r w:rsidR="00C86AC3" w:rsidDel="00CA1412">
          <w:delText xml:space="preserve"> </w:delText>
        </w:r>
      </w:del>
      <w:ins w:id="3800" w:author="Sanino" w:date="2012-05-24T00:09:00Z">
        <w:r w:rsidR="00CA1412">
          <w:t xml:space="preserve"> </w:t>
        </w:r>
      </w:ins>
      <w:r w:rsidRPr="00496A5E">
        <w:t>сучасного</w:t>
      </w:r>
      <w:del w:id="3801" w:author="Sanino" w:date="2012-05-24T00:09:00Z">
        <w:r w:rsidR="00C86AC3" w:rsidDel="00CA1412">
          <w:delText xml:space="preserve"> </w:delText>
        </w:r>
      </w:del>
      <w:ins w:id="3802" w:author="Sanino" w:date="2012-05-24T00:09:00Z">
        <w:r w:rsidR="00CA1412">
          <w:t xml:space="preserve"> </w:t>
        </w:r>
      </w:ins>
      <w:r w:rsidRPr="00496A5E">
        <w:t>вищого</w:t>
      </w:r>
      <w:del w:id="3803" w:author="Sanino" w:date="2012-05-24T00:09:00Z">
        <w:r w:rsidR="00C86AC3" w:rsidDel="00CA1412">
          <w:delText xml:space="preserve"> </w:delText>
        </w:r>
      </w:del>
      <w:ins w:id="3804" w:author="Sanino" w:date="2012-05-24T00:09:00Z">
        <w:r w:rsidR="00CA1412">
          <w:t xml:space="preserve"> </w:t>
        </w:r>
      </w:ins>
      <w:r w:rsidRPr="00496A5E">
        <w:t>учбового</w:t>
      </w:r>
      <w:del w:id="3805" w:author="Sanino" w:date="2012-05-24T00:09:00Z">
        <w:r w:rsidR="00C86AC3" w:rsidDel="00CA1412">
          <w:delText xml:space="preserve"> </w:delText>
        </w:r>
      </w:del>
      <w:ins w:id="3806" w:author="Sanino" w:date="2012-05-24T00:09:00Z">
        <w:r w:rsidR="00CA1412">
          <w:t xml:space="preserve"> </w:t>
        </w:r>
      </w:ins>
      <w:r w:rsidRPr="00496A5E">
        <w:t>закладу</w:t>
      </w:r>
      <w:del w:id="3807" w:author="Sanino" w:date="2012-05-24T00:09:00Z">
        <w:r w:rsidR="00C86AC3" w:rsidDel="00CA1412">
          <w:delText xml:space="preserve"> </w:delText>
        </w:r>
      </w:del>
      <w:ins w:id="3808" w:author="Sanino" w:date="2012-05-24T00:09:00Z">
        <w:r w:rsidR="00CA1412">
          <w:t xml:space="preserve"> </w:t>
        </w:r>
      </w:ins>
      <w:r w:rsidRPr="00496A5E">
        <w:t>вимагає</w:t>
      </w:r>
      <w:del w:id="3809" w:author="Sanino" w:date="2012-05-24T00:09:00Z">
        <w:r w:rsidR="00C86AC3" w:rsidDel="00CA1412">
          <w:delText xml:space="preserve"> </w:delText>
        </w:r>
      </w:del>
      <w:ins w:id="3810" w:author="Sanino" w:date="2012-05-24T00:09:00Z">
        <w:r w:rsidR="00CA1412">
          <w:t xml:space="preserve"> </w:t>
        </w:r>
      </w:ins>
      <w:r w:rsidRPr="00496A5E">
        <w:t>по</w:t>
      </w:r>
      <w:r w:rsidRPr="00496A5E">
        <w:t>с</w:t>
      </w:r>
      <w:r w:rsidRPr="00496A5E">
        <w:t>тійного</w:t>
      </w:r>
      <w:del w:id="3811" w:author="Sanino" w:date="2012-05-24T00:09:00Z">
        <w:r w:rsidR="00C86AC3" w:rsidDel="00CA1412">
          <w:delText xml:space="preserve"> </w:delText>
        </w:r>
      </w:del>
      <w:ins w:id="3812" w:author="Sanino" w:date="2012-05-24T00:09:00Z">
        <w:r w:rsidR="00CA1412">
          <w:t xml:space="preserve"> </w:t>
        </w:r>
      </w:ins>
      <w:r w:rsidRPr="00496A5E">
        <w:t>оформлення</w:t>
      </w:r>
      <w:del w:id="3813" w:author="Sanino" w:date="2012-05-24T00:09:00Z">
        <w:r w:rsidR="00C86AC3" w:rsidDel="00CA1412">
          <w:delText xml:space="preserve"> </w:delText>
        </w:r>
      </w:del>
      <w:ins w:id="3814" w:author="Sanino" w:date="2012-05-24T00:09:00Z">
        <w:r w:rsidR="00CA1412">
          <w:t xml:space="preserve"> </w:t>
        </w:r>
      </w:ins>
      <w:r w:rsidRPr="00496A5E">
        <w:t>великої</w:t>
      </w:r>
      <w:del w:id="3815" w:author="Sanino" w:date="2012-05-24T00:09:00Z">
        <w:r w:rsidR="00C86AC3" w:rsidDel="00CA1412">
          <w:delText xml:space="preserve"> </w:delText>
        </w:r>
      </w:del>
      <w:ins w:id="3816" w:author="Sanino" w:date="2012-05-24T00:09:00Z">
        <w:r w:rsidR="00CA1412">
          <w:t xml:space="preserve"> </w:t>
        </w:r>
      </w:ins>
      <w:r w:rsidRPr="00496A5E">
        <w:t>кількості</w:t>
      </w:r>
      <w:del w:id="3817" w:author="Sanino" w:date="2012-05-24T00:09:00Z">
        <w:r w:rsidR="00C86AC3" w:rsidDel="00CA1412">
          <w:delText xml:space="preserve"> </w:delText>
        </w:r>
      </w:del>
      <w:ins w:id="3818" w:author="Sanino" w:date="2012-05-24T00:09:00Z">
        <w:r w:rsidR="00CA1412">
          <w:t xml:space="preserve"> </w:t>
        </w:r>
      </w:ins>
      <w:r w:rsidRPr="00496A5E">
        <w:t>документів,</w:t>
      </w:r>
      <w:del w:id="3819" w:author="Sanino" w:date="2012-05-24T00:04:00Z">
        <w:r w:rsidR="00C86AC3" w:rsidDel="00347EAA">
          <w:delText xml:space="preserve">  </w:delText>
        </w:r>
      </w:del>
      <w:ins w:id="3820" w:author="Sanino" w:date="2012-05-24T00:09:00Z">
        <w:r w:rsidR="00CA1412">
          <w:t xml:space="preserve"> </w:t>
        </w:r>
      </w:ins>
      <w:r w:rsidRPr="00496A5E">
        <w:t>що,</w:t>
      </w:r>
      <w:del w:id="3821" w:author="Sanino" w:date="2012-05-24T00:04:00Z">
        <w:r w:rsidR="00C86AC3" w:rsidDel="00347EAA">
          <w:delText xml:space="preserve">  </w:delText>
        </w:r>
      </w:del>
      <w:ins w:id="3822" w:author="Sanino" w:date="2012-05-24T00:09:00Z">
        <w:r w:rsidR="00CA1412">
          <w:t xml:space="preserve"> </w:t>
        </w:r>
      </w:ins>
      <w:r w:rsidRPr="00496A5E">
        <w:t>у</w:t>
      </w:r>
      <w:del w:id="3823" w:author="Sanino" w:date="2012-05-24T00:09:00Z">
        <w:r w:rsidR="00C86AC3" w:rsidDel="00CA1412">
          <w:delText xml:space="preserve"> </w:delText>
        </w:r>
      </w:del>
      <w:ins w:id="3824" w:author="Sanino" w:date="2012-05-24T00:09:00Z">
        <w:r w:rsidR="00CA1412">
          <w:t xml:space="preserve"> </w:t>
        </w:r>
      </w:ins>
      <w:r w:rsidRPr="00496A5E">
        <w:t>свою</w:t>
      </w:r>
      <w:del w:id="3825" w:author="Sanino" w:date="2012-05-24T00:09:00Z">
        <w:r w:rsidR="00C86AC3" w:rsidDel="00CA1412">
          <w:delText xml:space="preserve"> </w:delText>
        </w:r>
      </w:del>
      <w:ins w:id="3826" w:author="Sanino" w:date="2012-05-24T00:09:00Z">
        <w:r w:rsidR="00CA1412">
          <w:t xml:space="preserve"> </w:t>
        </w:r>
      </w:ins>
      <w:r w:rsidRPr="00496A5E">
        <w:t>чергу,</w:t>
      </w:r>
      <w:del w:id="3827" w:author="Sanino" w:date="2012-05-24T00:04:00Z">
        <w:r w:rsidR="00C86AC3" w:rsidDel="00347EAA">
          <w:delText xml:space="preserve">  </w:delText>
        </w:r>
      </w:del>
      <w:ins w:id="3828" w:author="Sanino" w:date="2012-05-24T00:09:00Z">
        <w:r w:rsidR="00CA1412">
          <w:t xml:space="preserve"> </w:t>
        </w:r>
      </w:ins>
      <w:r w:rsidRPr="00496A5E">
        <w:t>прив</w:t>
      </w:r>
      <w:r w:rsidRPr="00496A5E">
        <w:t>о</w:t>
      </w:r>
      <w:r w:rsidRPr="00496A5E">
        <w:t>дить</w:t>
      </w:r>
      <w:del w:id="3829" w:author="Sanino" w:date="2012-05-24T00:09:00Z">
        <w:r w:rsidR="00C86AC3" w:rsidDel="00CA1412">
          <w:delText xml:space="preserve"> </w:delText>
        </w:r>
      </w:del>
      <w:ins w:id="3830" w:author="Sanino" w:date="2012-05-24T00:09:00Z">
        <w:r w:rsidR="00CA1412">
          <w:t xml:space="preserve"> </w:t>
        </w:r>
      </w:ins>
      <w:r w:rsidRPr="00496A5E">
        <w:t>до</w:t>
      </w:r>
      <w:del w:id="3831" w:author="Sanino" w:date="2012-05-24T00:09:00Z">
        <w:r w:rsidR="00C86AC3" w:rsidDel="00CA1412">
          <w:delText xml:space="preserve"> </w:delText>
        </w:r>
      </w:del>
      <w:ins w:id="3832" w:author="Sanino" w:date="2012-05-24T00:09:00Z">
        <w:r w:rsidR="00CA1412">
          <w:t xml:space="preserve"> </w:t>
        </w:r>
      </w:ins>
      <w:r w:rsidRPr="00496A5E">
        <w:t>значних</w:t>
      </w:r>
      <w:del w:id="3833" w:author="Sanino" w:date="2012-05-24T00:09:00Z">
        <w:r w:rsidR="00C86AC3" w:rsidDel="00CA1412">
          <w:delText xml:space="preserve"> </w:delText>
        </w:r>
      </w:del>
      <w:ins w:id="3834" w:author="Sanino" w:date="2012-05-24T00:09:00Z">
        <w:r w:rsidR="00CA1412">
          <w:t xml:space="preserve"> </w:t>
        </w:r>
      </w:ins>
      <w:r w:rsidRPr="00496A5E">
        <w:t>витрат</w:t>
      </w:r>
      <w:del w:id="3835" w:author="Sanino" w:date="2012-05-24T00:09:00Z">
        <w:r w:rsidR="00C86AC3" w:rsidDel="00CA1412">
          <w:delText xml:space="preserve"> </w:delText>
        </w:r>
      </w:del>
      <w:ins w:id="3836" w:author="Sanino" w:date="2012-05-24T00:09:00Z">
        <w:r w:rsidR="00CA1412">
          <w:t xml:space="preserve"> </w:t>
        </w:r>
      </w:ins>
      <w:r w:rsidRPr="00496A5E">
        <w:t>часу</w:t>
      </w:r>
      <w:del w:id="3837" w:author="Sanino" w:date="2012-05-24T00:09:00Z">
        <w:r w:rsidR="00C86AC3" w:rsidDel="00CA1412">
          <w:delText xml:space="preserve"> </w:delText>
        </w:r>
      </w:del>
      <w:ins w:id="3838" w:author="Sanino" w:date="2012-05-24T00:09:00Z">
        <w:r w:rsidR="00CA1412">
          <w:t xml:space="preserve"> </w:t>
        </w:r>
      </w:ins>
      <w:r w:rsidRPr="00496A5E">
        <w:t>на</w:t>
      </w:r>
      <w:del w:id="3839" w:author="Sanino" w:date="2012-05-24T00:09:00Z">
        <w:r w:rsidR="00C86AC3" w:rsidDel="00CA1412">
          <w:delText xml:space="preserve"> </w:delText>
        </w:r>
      </w:del>
      <w:ins w:id="3840" w:author="Sanino" w:date="2012-05-24T00:09:00Z">
        <w:r w:rsidR="00CA1412">
          <w:t xml:space="preserve"> </w:t>
        </w:r>
      </w:ins>
      <w:r w:rsidRPr="00496A5E">
        <w:t>розгляд</w:t>
      </w:r>
      <w:del w:id="3841" w:author="Sanino" w:date="2012-05-24T00:09:00Z">
        <w:r w:rsidR="00C86AC3" w:rsidDel="00CA1412">
          <w:delText xml:space="preserve"> </w:delText>
        </w:r>
      </w:del>
      <w:ins w:id="3842" w:author="Sanino" w:date="2012-05-24T00:09:00Z">
        <w:r w:rsidR="00CA1412">
          <w:t xml:space="preserve"> </w:t>
        </w:r>
      </w:ins>
      <w:r w:rsidRPr="00496A5E">
        <w:t>однотипної</w:t>
      </w:r>
      <w:del w:id="3843" w:author="Sanino" w:date="2012-05-24T00:09:00Z">
        <w:r w:rsidR="00C86AC3" w:rsidDel="00CA1412">
          <w:delText xml:space="preserve"> </w:delText>
        </w:r>
      </w:del>
      <w:ins w:id="3844" w:author="Sanino" w:date="2012-05-24T00:09:00Z">
        <w:r w:rsidR="00CA1412">
          <w:t xml:space="preserve"> </w:t>
        </w:r>
      </w:ins>
      <w:r w:rsidRPr="00496A5E">
        <w:t>інформації</w:t>
      </w:r>
      <w:del w:id="3845" w:author="Sanino" w:date="2012-05-24T00:09:00Z">
        <w:r w:rsidR="00C86AC3" w:rsidDel="00CA1412">
          <w:delText xml:space="preserve"> </w:delText>
        </w:r>
      </w:del>
      <w:ins w:id="3846" w:author="Sanino" w:date="2012-05-24T00:09:00Z">
        <w:r w:rsidR="00CA1412">
          <w:t xml:space="preserve"> </w:t>
        </w:r>
      </w:ins>
      <w:r w:rsidRPr="00496A5E">
        <w:t>і</w:t>
      </w:r>
      <w:del w:id="3847" w:author="Sanino" w:date="2012-05-24T00:09:00Z">
        <w:r w:rsidR="00C86AC3" w:rsidDel="00CA1412">
          <w:delText xml:space="preserve"> </w:delText>
        </w:r>
      </w:del>
      <w:ins w:id="3848" w:author="Sanino" w:date="2012-05-24T00:09:00Z">
        <w:r w:rsidR="00CA1412">
          <w:t xml:space="preserve"> </w:t>
        </w:r>
      </w:ins>
      <w:r w:rsidRPr="00496A5E">
        <w:t>виконання</w:t>
      </w:r>
      <w:del w:id="3849" w:author="Sanino" w:date="2012-05-24T00:09:00Z">
        <w:r w:rsidR="00C86AC3" w:rsidDel="00CA1412">
          <w:delText xml:space="preserve"> </w:delText>
        </w:r>
      </w:del>
      <w:ins w:id="3850" w:author="Sanino" w:date="2012-05-24T00:09:00Z">
        <w:r w:rsidR="00CA1412">
          <w:t xml:space="preserve"> </w:t>
        </w:r>
      </w:ins>
      <w:r w:rsidRPr="00496A5E">
        <w:t>рутинних</w:t>
      </w:r>
      <w:del w:id="3851" w:author="Sanino" w:date="2012-05-24T00:09:00Z">
        <w:r w:rsidR="00C86AC3" w:rsidDel="00CA1412">
          <w:delText xml:space="preserve"> </w:delText>
        </w:r>
      </w:del>
      <w:ins w:id="3852" w:author="Sanino" w:date="2012-05-24T00:09:00Z">
        <w:r w:rsidR="00CA1412">
          <w:t xml:space="preserve"> </w:t>
        </w:r>
      </w:ins>
      <w:r w:rsidRPr="00496A5E">
        <w:t>процесів.</w:t>
      </w:r>
    </w:p>
    <w:p w:rsidR="00496A5E" w:rsidRDefault="00496A5E" w:rsidP="00814CF1">
      <w:r w:rsidRPr="00496A5E">
        <w:t>Учбове</w:t>
      </w:r>
      <w:del w:id="3853" w:author="Sanino" w:date="2012-05-24T00:09:00Z">
        <w:r w:rsidR="00C86AC3" w:rsidDel="00CA1412">
          <w:delText xml:space="preserve"> </w:delText>
        </w:r>
      </w:del>
      <w:ins w:id="3854" w:author="Sanino" w:date="2012-05-24T00:09:00Z">
        <w:r w:rsidR="00CA1412">
          <w:t xml:space="preserve"> </w:t>
        </w:r>
      </w:ins>
      <w:r w:rsidRPr="00496A5E">
        <w:t>навантаження</w:t>
      </w:r>
      <w:del w:id="3855" w:author="Sanino" w:date="2012-05-24T00:09:00Z">
        <w:r w:rsidR="00C86AC3" w:rsidDel="00CA1412">
          <w:delText xml:space="preserve"> </w:delText>
        </w:r>
      </w:del>
      <w:ins w:id="3856" w:author="Sanino" w:date="2012-05-24T00:09:00Z">
        <w:r w:rsidR="00CA1412">
          <w:t xml:space="preserve"> </w:t>
        </w:r>
      </w:ins>
      <w:r w:rsidRPr="00496A5E">
        <w:t>кафедри</w:t>
      </w:r>
      <w:del w:id="3857" w:author="Sanino" w:date="2012-05-24T00:09:00Z">
        <w:r w:rsidR="00C86AC3" w:rsidDel="00CA1412">
          <w:delText xml:space="preserve"> </w:delText>
        </w:r>
      </w:del>
      <w:ins w:id="3858" w:author="Sanino" w:date="2012-05-24T00:09:00Z">
        <w:r w:rsidR="00CA1412">
          <w:t xml:space="preserve"> </w:t>
        </w:r>
      </w:ins>
      <w:r w:rsidRPr="00496A5E">
        <w:t>на</w:t>
      </w:r>
      <w:del w:id="3859" w:author="Sanino" w:date="2012-05-24T00:09:00Z">
        <w:r w:rsidR="00C86AC3" w:rsidDel="00CA1412">
          <w:delText xml:space="preserve"> </w:delText>
        </w:r>
      </w:del>
      <w:ins w:id="3860" w:author="Sanino" w:date="2012-05-24T00:09:00Z">
        <w:r w:rsidR="00CA1412">
          <w:t xml:space="preserve"> </w:t>
        </w:r>
      </w:ins>
      <w:r w:rsidRPr="00496A5E">
        <w:t>навчальний</w:t>
      </w:r>
      <w:del w:id="3861" w:author="Sanino" w:date="2012-05-24T00:09:00Z">
        <w:r w:rsidR="00C86AC3" w:rsidDel="00CA1412">
          <w:delText xml:space="preserve"> </w:delText>
        </w:r>
      </w:del>
      <w:ins w:id="3862" w:author="Sanino" w:date="2012-05-24T00:09:00Z">
        <w:r w:rsidR="00CA1412">
          <w:t xml:space="preserve"> </w:t>
        </w:r>
      </w:ins>
      <w:r w:rsidRPr="00496A5E">
        <w:t>рік</w:t>
      </w:r>
      <w:del w:id="3863" w:author="Sanino" w:date="2012-05-24T00:09:00Z">
        <w:r w:rsidR="00C86AC3" w:rsidDel="00CA1412">
          <w:delText xml:space="preserve"> </w:delText>
        </w:r>
      </w:del>
      <w:ins w:id="3864" w:author="Sanino" w:date="2012-05-24T00:09:00Z">
        <w:r w:rsidR="00CA1412">
          <w:t xml:space="preserve"> </w:t>
        </w:r>
      </w:ins>
      <w:r w:rsidRPr="00496A5E">
        <w:t>визначається</w:t>
      </w:r>
      <w:del w:id="3865" w:author="Sanino" w:date="2012-05-24T00:09:00Z">
        <w:r w:rsidR="00C86AC3" w:rsidDel="00CA1412">
          <w:delText xml:space="preserve"> </w:delText>
        </w:r>
      </w:del>
      <w:ins w:id="3866" w:author="Sanino" w:date="2012-05-24T00:09:00Z">
        <w:r w:rsidR="00CA1412">
          <w:t xml:space="preserve"> </w:t>
        </w:r>
      </w:ins>
      <w:r w:rsidRPr="00496A5E">
        <w:t>закрі</w:t>
      </w:r>
      <w:r w:rsidRPr="00496A5E">
        <w:t>п</w:t>
      </w:r>
      <w:r w:rsidRPr="00496A5E">
        <w:t>леними</w:t>
      </w:r>
      <w:del w:id="3867" w:author="Sanino" w:date="2012-05-24T00:09:00Z">
        <w:r w:rsidR="00C86AC3" w:rsidDel="00CA1412">
          <w:delText xml:space="preserve"> </w:delText>
        </w:r>
      </w:del>
      <w:ins w:id="3868" w:author="Sanino" w:date="2012-05-24T00:09:00Z">
        <w:r w:rsidR="00CA1412">
          <w:t xml:space="preserve"> </w:t>
        </w:r>
      </w:ins>
      <w:r w:rsidRPr="00496A5E">
        <w:t>за</w:t>
      </w:r>
      <w:del w:id="3869" w:author="Sanino" w:date="2012-05-24T00:09:00Z">
        <w:r w:rsidR="00C86AC3" w:rsidDel="00CA1412">
          <w:delText xml:space="preserve"> </w:delText>
        </w:r>
      </w:del>
      <w:ins w:id="3870" w:author="Sanino" w:date="2012-05-24T00:09:00Z">
        <w:r w:rsidR="00CA1412">
          <w:t xml:space="preserve"> </w:t>
        </w:r>
      </w:ins>
      <w:r w:rsidRPr="00496A5E">
        <w:t>нею</w:t>
      </w:r>
      <w:del w:id="3871" w:author="Sanino" w:date="2012-05-24T00:09:00Z">
        <w:r w:rsidR="00C86AC3" w:rsidDel="00CA1412">
          <w:delText xml:space="preserve"> </w:delText>
        </w:r>
      </w:del>
      <w:ins w:id="3872" w:author="Sanino" w:date="2012-05-24T00:09:00Z">
        <w:r w:rsidR="00CA1412">
          <w:t xml:space="preserve"> </w:t>
        </w:r>
      </w:ins>
      <w:r w:rsidRPr="00496A5E">
        <w:t>учбовими</w:t>
      </w:r>
      <w:del w:id="3873" w:author="Sanino" w:date="2012-05-24T00:09:00Z">
        <w:r w:rsidR="00C86AC3" w:rsidDel="00CA1412">
          <w:delText xml:space="preserve"> </w:delText>
        </w:r>
      </w:del>
      <w:ins w:id="3874" w:author="Sanino" w:date="2012-05-24T00:09:00Z">
        <w:r w:rsidR="00CA1412">
          <w:t xml:space="preserve"> </w:t>
        </w:r>
      </w:ins>
      <w:r w:rsidRPr="00496A5E">
        <w:t>дисциплінами,</w:t>
      </w:r>
      <w:del w:id="3875" w:author="Sanino" w:date="2012-05-24T00:09:00Z">
        <w:r w:rsidR="00C86AC3" w:rsidDel="00CA1412">
          <w:delText xml:space="preserve"> </w:delText>
        </w:r>
      </w:del>
      <w:ins w:id="3876" w:author="Sanino" w:date="2012-05-24T00:09:00Z">
        <w:r w:rsidR="00CA1412">
          <w:t xml:space="preserve"> </w:t>
        </w:r>
      </w:ins>
      <w:r w:rsidRPr="00496A5E">
        <w:t>практиками,</w:t>
      </w:r>
      <w:del w:id="3877" w:author="Sanino" w:date="2012-05-24T00:09:00Z">
        <w:r w:rsidR="00C86AC3" w:rsidDel="00CA1412">
          <w:delText xml:space="preserve"> </w:delText>
        </w:r>
      </w:del>
      <w:ins w:id="3878" w:author="Sanino" w:date="2012-05-24T00:09:00Z">
        <w:r w:rsidR="00CA1412">
          <w:t xml:space="preserve"> </w:t>
        </w:r>
      </w:ins>
      <w:r w:rsidRPr="00496A5E">
        <w:t>видами</w:t>
      </w:r>
      <w:del w:id="3879" w:author="Sanino" w:date="2012-05-24T00:09:00Z">
        <w:r w:rsidR="00C86AC3" w:rsidDel="00CA1412">
          <w:delText xml:space="preserve"> </w:delText>
        </w:r>
      </w:del>
      <w:ins w:id="3880" w:author="Sanino" w:date="2012-05-24T00:09:00Z">
        <w:r w:rsidR="00CA1412">
          <w:t xml:space="preserve"> </w:t>
        </w:r>
      </w:ins>
      <w:r w:rsidRPr="00496A5E">
        <w:t>випробувань</w:t>
      </w:r>
      <w:del w:id="3881" w:author="Sanino" w:date="2012-05-24T00:09:00Z">
        <w:r w:rsidR="00C86AC3" w:rsidDel="00CA1412">
          <w:delText xml:space="preserve"> </w:delText>
        </w:r>
      </w:del>
      <w:ins w:id="3882" w:author="Sanino" w:date="2012-05-24T00:09:00Z">
        <w:r w:rsidR="00CA1412">
          <w:t xml:space="preserve"> </w:t>
        </w:r>
      </w:ins>
      <w:r w:rsidRPr="00496A5E">
        <w:t>п</w:t>
      </w:r>
      <w:r w:rsidR="00D7411B">
        <w:t>і</w:t>
      </w:r>
      <w:r w:rsidR="00D7411B">
        <w:t>дсумкової</w:t>
      </w:r>
      <w:del w:id="3883" w:author="Sanino" w:date="2012-05-24T00:09:00Z">
        <w:r w:rsidR="00C86AC3" w:rsidDel="00CA1412">
          <w:delText xml:space="preserve"> </w:delText>
        </w:r>
      </w:del>
      <w:ins w:id="3884" w:author="Sanino" w:date="2012-05-24T00:09:00Z">
        <w:r w:rsidR="00CA1412">
          <w:t xml:space="preserve"> </w:t>
        </w:r>
      </w:ins>
      <w:r w:rsidR="00D7411B">
        <w:t>державної</w:t>
      </w:r>
      <w:del w:id="3885" w:author="Sanino" w:date="2012-05-24T00:09:00Z">
        <w:r w:rsidR="00C86AC3" w:rsidDel="00CA1412">
          <w:delText xml:space="preserve"> </w:delText>
        </w:r>
      </w:del>
      <w:ins w:id="3886" w:author="Sanino" w:date="2012-05-24T00:09:00Z">
        <w:r w:rsidR="00CA1412">
          <w:t xml:space="preserve"> </w:t>
        </w:r>
      </w:ins>
      <w:r w:rsidR="00D7411B">
        <w:t>атестації</w:t>
      </w:r>
      <w:del w:id="3887" w:author="Sanino" w:date="2012-05-24T00:09:00Z">
        <w:r w:rsidR="00C86AC3" w:rsidDel="00CA1412">
          <w:delText xml:space="preserve"> </w:delText>
        </w:r>
      </w:del>
      <w:ins w:id="3888" w:author="Sanino" w:date="2012-05-24T00:09:00Z">
        <w:r w:rsidR="00CA1412">
          <w:t xml:space="preserve"> </w:t>
        </w:r>
      </w:ins>
      <w:r w:rsidR="00D7411B">
        <w:t>та</w:t>
      </w:r>
      <w:del w:id="3889" w:author="Sanino" w:date="2012-05-24T00:09:00Z">
        <w:r w:rsidR="00C86AC3" w:rsidDel="00CA1412">
          <w:delText xml:space="preserve"> </w:delText>
        </w:r>
      </w:del>
      <w:ins w:id="3890" w:author="Sanino" w:date="2012-05-24T00:09:00Z">
        <w:r w:rsidR="00CA1412">
          <w:t xml:space="preserve"> </w:t>
        </w:r>
      </w:ins>
      <w:r w:rsidRPr="00496A5E">
        <w:t>іншими</w:t>
      </w:r>
      <w:del w:id="3891" w:author="Sanino" w:date="2012-05-24T00:09:00Z">
        <w:r w:rsidR="00C86AC3" w:rsidDel="00CA1412">
          <w:delText xml:space="preserve"> </w:delText>
        </w:r>
      </w:del>
      <w:ins w:id="3892" w:author="Sanino" w:date="2012-05-24T00:09:00Z">
        <w:r w:rsidR="00CA1412">
          <w:t xml:space="preserve"> </w:t>
        </w:r>
      </w:ins>
      <w:r w:rsidRPr="00496A5E">
        <w:t>видами</w:t>
      </w:r>
      <w:del w:id="3893" w:author="Sanino" w:date="2012-05-24T00:09:00Z">
        <w:r w:rsidR="00C86AC3" w:rsidDel="00CA1412">
          <w:delText xml:space="preserve"> </w:delText>
        </w:r>
      </w:del>
      <w:ins w:id="3894" w:author="Sanino" w:date="2012-05-24T00:09:00Z">
        <w:r w:rsidR="00CA1412">
          <w:t xml:space="preserve"> </w:t>
        </w:r>
      </w:ins>
      <w:r w:rsidRPr="00496A5E">
        <w:t>учбової</w:t>
      </w:r>
      <w:del w:id="3895" w:author="Sanino" w:date="2012-05-24T00:09:00Z">
        <w:r w:rsidR="00C86AC3" w:rsidDel="00CA1412">
          <w:delText xml:space="preserve"> </w:delText>
        </w:r>
      </w:del>
      <w:ins w:id="3896" w:author="Sanino" w:date="2012-05-24T00:09:00Z">
        <w:r w:rsidR="00CA1412">
          <w:t xml:space="preserve"> </w:t>
        </w:r>
      </w:ins>
      <w:r w:rsidRPr="00496A5E">
        <w:t>роботи</w:t>
      </w:r>
      <w:del w:id="3897" w:author="Sanino" w:date="2012-05-24T00:09:00Z">
        <w:r w:rsidR="00C86AC3" w:rsidDel="00CA1412">
          <w:delText xml:space="preserve"> </w:delText>
        </w:r>
      </w:del>
      <w:ins w:id="3898" w:author="Sanino" w:date="2012-05-24T00:09:00Z">
        <w:r w:rsidR="00CA1412">
          <w:t xml:space="preserve"> </w:t>
        </w:r>
      </w:ins>
      <w:r w:rsidRPr="00496A5E">
        <w:t>відповідно</w:t>
      </w:r>
      <w:del w:id="3899" w:author="Sanino" w:date="2012-05-24T00:09:00Z">
        <w:r w:rsidR="00C86AC3" w:rsidDel="00CA1412">
          <w:delText xml:space="preserve"> </w:delText>
        </w:r>
      </w:del>
      <w:ins w:id="3900" w:author="Sanino" w:date="2012-05-24T00:09:00Z">
        <w:r w:rsidR="00CA1412">
          <w:t xml:space="preserve"> </w:t>
        </w:r>
      </w:ins>
      <w:r w:rsidRPr="00496A5E">
        <w:t>до</w:t>
      </w:r>
      <w:del w:id="3901" w:author="Sanino" w:date="2012-05-24T00:09:00Z">
        <w:r w:rsidR="00C86AC3" w:rsidDel="00CA1412">
          <w:delText xml:space="preserve"> </w:delText>
        </w:r>
      </w:del>
      <w:ins w:id="3902" w:author="Sanino" w:date="2012-05-24T00:09:00Z">
        <w:r w:rsidR="00CA1412">
          <w:t xml:space="preserve"> </w:t>
        </w:r>
      </w:ins>
      <w:r w:rsidRPr="00496A5E">
        <w:t>робочих</w:t>
      </w:r>
      <w:del w:id="3903" w:author="Sanino" w:date="2012-05-24T00:09:00Z">
        <w:r w:rsidR="00C86AC3" w:rsidDel="00CA1412">
          <w:delText xml:space="preserve"> </w:delText>
        </w:r>
      </w:del>
      <w:ins w:id="3904" w:author="Sanino" w:date="2012-05-24T00:09:00Z">
        <w:r w:rsidR="00CA1412">
          <w:t xml:space="preserve"> </w:t>
        </w:r>
      </w:ins>
      <w:r w:rsidRPr="00496A5E">
        <w:t>учбових</w:t>
      </w:r>
      <w:del w:id="3905" w:author="Sanino" w:date="2012-05-24T00:09:00Z">
        <w:r w:rsidR="00C86AC3" w:rsidDel="00CA1412">
          <w:delText xml:space="preserve"> </w:delText>
        </w:r>
      </w:del>
      <w:ins w:id="3906" w:author="Sanino" w:date="2012-05-24T00:09:00Z">
        <w:r w:rsidR="00CA1412">
          <w:t xml:space="preserve"> </w:t>
        </w:r>
      </w:ins>
      <w:r w:rsidRPr="00496A5E">
        <w:t>планів</w:t>
      </w:r>
      <w:del w:id="3907" w:author="Sanino" w:date="2012-05-24T00:09:00Z">
        <w:r w:rsidR="00C86AC3" w:rsidDel="00CA1412">
          <w:delText xml:space="preserve"> </w:delText>
        </w:r>
      </w:del>
      <w:ins w:id="3908" w:author="Sanino" w:date="2012-05-24T00:09:00Z">
        <w:r w:rsidR="00CA1412">
          <w:t xml:space="preserve"> </w:t>
        </w:r>
      </w:ins>
      <w:r w:rsidRPr="00496A5E">
        <w:t>спеціальностей</w:t>
      </w:r>
      <w:del w:id="3909" w:author="Sanino" w:date="2012-05-24T00:09:00Z">
        <w:r w:rsidR="00C86AC3" w:rsidDel="00CA1412">
          <w:delText xml:space="preserve"> </w:delText>
        </w:r>
      </w:del>
      <w:ins w:id="3910" w:author="Sanino" w:date="2012-05-24T00:09:00Z">
        <w:r w:rsidR="00CA1412">
          <w:t xml:space="preserve"> </w:t>
        </w:r>
      </w:ins>
      <w:r w:rsidRPr="00496A5E">
        <w:t>і</w:t>
      </w:r>
      <w:del w:id="3911" w:author="Sanino" w:date="2012-05-24T00:09:00Z">
        <w:r w:rsidR="00C86AC3" w:rsidDel="00CA1412">
          <w:delText xml:space="preserve"> </w:delText>
        </w:r>
      </w:del>
      <w:ins w:id="3912" w:author="Sanino" w:date="2012-05-24T00:09:00Z">
        <w:r w:rsidR="00CA1412">
          <w:t xml:space="preserve"> </w:t>
        </w:r>
      </w:ins>
      <w:r w:rsidRPr="00496A5E">
        <w:t>напрямів</w:t>
      </w:r>
      <w:del w:id="3913" w:author="Sanino" w:date="2012-05-24T00:09:00Z">
        <w:r w:rsidR="00C86AC3" w:rsidDel="00CA1412">
          <w:delText xml:space="preserve"> </w:delText>
        </w:r>
      </w:del>
      <w:ins w:id="3914" w:author="Sanino" w:date="2012-05-24T00:09:00Z">
        <w:r w:rsidR="00CA1412">
          <w:t xml:space="preserve"> </w:t>
        </w:r>
      </w:ins>
      <w:r w:rsidRPr="00496A5E">
        <w:t>підготовки</w:t>
      </w:r>
      <w:del w:id="3915" w:author="Sanino" w:date="2012-05-24T00:09:00Z">
        <w:r w:rsidR="00C86AC3" w:rsidDel="00CA1412">
          <w:delText xml:space="preserve"> </w:delText>
        </w:r>
      </w:del>
      <w:ins w:id="3916" w:author="Sanino" w:date="2012-05-24T00:09:00Z">
        <w:r w:rsidR="00CA1412">
          <w:t xml:space="preserve"> </w:t>
        </w:r>
      </w:ins>
      <w:r w:rsidRPr="00496A5E">
        <w:t>вищої</w:t>
      </w:r>
      <w:del w:id="3917" w:author="Sanino" w:date="2012-05-24T00:09:00Z">
        <w:r w:rsidR="00C86AC3" w:rsidDel="00CA1412">
          <w:delText xml:space="preserve"> </w:delText>
        </w:r>
      </w:del>
      <w:ins w:id="3918" w:author="Sanino" w:date="2012-05-24T00:09:00Z">
        <w:r w:rsidR="00CA1412">
          <w:t xml:space="preserve"> </w:t>
        </w:r>
      </w:ins>
      <w:r w:rsidRPr="00496A5E">
        <w:t>пр</w:t>
      </w:r>
      <w:r w:rsidRPr="00496A5E">
        <w:t>о</w:t>
      </w:r>
      <w:r w:rsidRPr="00496A5E">
        <w:t>фесійної</w:t>
      </w:r>
      <w:del w:id="3919" w:author="Sanino" w:date="2012-05-24T00:09:00Z">
        <w:r w:rsidR="00C86AC3" w:rsidDel="00CA1412">
          <w:delText xml:space="preserve"> </w:delText>
        </w:r>
      </w:del>
      <w:ins w:id="3920" w:author="Sanino" w:date="2012-05-24T00:09:00Z">
        <w:r w:rsidR="00CA1412">
          <w:t xml:space="preserve"> </w:t>
        </w:r>
      </w:ins>
      <w:r w:rsidRPr="00496A5E">
        <w:t>освіти.</w:t>
      </w:r>
      <w:del w:id="3921" w:author="Sanino" w:date="2012-05-24T00:09:00Z">
        <w:r w:rsidR="00C86AC3" w:rsidDel="00CA1412">
          <w:delText xml:space="preserve"> </w:delText>
        </w:r>
      </w:del>
      <w:ins w:id="3922" w:author="Sanino" w:date="2012-05-24T00:09:00Z">
        <w:r w:rsidR="00CA1412">
          <w:t xml:space="preserve"> </w:t>
        </w:r>
      </w:ins>
    </w:p>
    <w:p w:rsidR="00496A5E" w:rsidRPr="00347EAA" w:rsidRDefault="00496A5E" w:rsidP="00814CF1">
      <w:pPr>
        <w:rPr>
          <w:lang w:val="ru-RU"/>
          <w:rPrChange w:id="3923" w:author="Sanino" w:date="2012-05-24T00:04:00Z">
            <w:rPr/>
          </w:rPrChange>
        </w:rPr>
      </w:pPr>
      <w:r w:rsidRPr="00496A5E">
        <w:t>Метою</w:t>
      </w:r>
      <w:del w:id="3924" w:author="Sanino" w:date="2012-05-24T00:09:00Z">
        <w:r w:rsidR="00C86AC3" w:rsidDel="00CA1412">
          <w:delText xml:space="preserve"> </w:delText>
        </w:r>
      </w:del>
      <w:ins w:id="3925" w:author="Sanino" w:date="2012-05-24T00:09:00Z">
        <w:r w:rsidR="00CA1412">
          <w:t xml:space="preserve"> </w:t>
        </w:r>
      </w:ins>
      <w:r w:rsidRPr="00496A5E">
        <w:t>запропонованого</w:t>
      </w:r>
      <w:del w:id="3926" w:author="Sanino" w:date="2012-05-24T00:09:00Z">
        <w:r w:rsidR="00C86AC3" w:rsidDel="00CA1412">
          <w:delText xml:space="preserve"> </w:delText>
        </w:r>
      </w:del>
      <w:ins w:id="3927" w:author="Sanino" w:date="2012-05-24T00:09:00Z">
        <w:r w:rsidR="00CA1412">
          <w:t xml:space="preserve"> </w:t>
        </w:r>
      </w:ins>
      <w:r w:rsidRPr="00496A5E">
        <w:t>методу</w:t>
      </w:r>
      <w:del w:id="3928" w:author="Sanino" w:date="2012-05-24T00:09:00Z">
        <w:r w:rsidR="00C86AC3" w:rsidDel="00CA1412">
          <w:delText xml:space="preserve"> </w:delText>
        </w:r>
      </w:del>
      <w:ins w:id="3929" w:author="Sanino" w:date="2012-05-24T00:09:00Z">
        <w:r w:rsidR="00CA1412">
          <w:t xml:space="preserve"> </w:t>
        </w:r>
      </w:ins>
      <w:r w:rsidRPr="00496A5E">
        <w:t>є</w:t>
      </w:r>
      <w:del w:id="3930" w:author="Sanino" w:date="2012-05-24T00:09:00Z">
        <w:r w:rsidR="00C86AC3" w:rsidDel="00CA1412">
          <w:delText xml:space="preserve"> </w:delText>
        </w:r>
      </w:del>
      <w:ins w:id="3931" w:author="Sanino" w:date="2012-05-24T00:09:00Z">
        <w:r w:rsidR="00CA1412">
          <w:t xml:space="preserve"> </w:t>
        </w:r>
      </w:ins>
      <w:r w:rsidRPr="00496A5E">
        <w:t>розгляд</w:t>
      </w:r>
      <w:del w:id="3932" w:author="Sanino" w:date="2012-05-24T00:09:00Z">
        <w:r w:rsidR="00C86AC3" w:rsidDel="00CA1412">
          <w:delText xml:space="preserve"> </w:delText>
        </w:r>
      </w:del>
      <w:ins w:id="3933" w:author="Sanino" w:date="2012-05-24T00:09:00Z">
        <w:r w:rsidR="00CA1412">
          <w:t xml:space="preserve"> </w:t>
        </w:r>
      </w:ins>
      <w:r w:rsidRPr="00496A5E">
        <w:t>процесу</w:t>
      </w:r>
      <w:del w:id="3934" w:author="Sanino" w:date="2012-05-24T00:09:00Z">
        <w:r w:rsidR="00C86AC3" w:rsidDel="00CA1412">
          <w:delText xml:space="preserve"> </w:delText>
        </w:r>
      </w:del>
      <w:ins w:id="3935" w:author="Sanino" w:date="2012-05-24T00:09:00Z">
        <w:r w:rsidR="00CA1412">
          <w:t xml:space="preserve"> </w:t>
        </w:r>
      </w:ins>
      <w:r w:rsidRPr="00496A5E">
        <w:t>автоматизації</w:t>
      </w:r>
      <w:del w:id="3936" w:author="Sanino" w:date="2012-05-24T00:09:00Z">
        <w:r w:rsidR="00C86AC3" w:rsidDel="00CA1412">
          <w:delText xml:space="preserve"> </w:delText>
        </w:r>
      </w:del>
      <w:ins w:id="3937" w:author="Sanino" w:date="2012-05-24T00:09:00Z">
        <w:r w:rsidR="00CA1412">
          <w:t xml:space="preserve"> </w:t>
        </w:r>
      </w:ins>
      <w:r w:rsidRPr="00496A5E">
        <w:t>ро</w:t>
      </w:r>
      <w:r w:rsidRPr="00496A5E">
        <w:t>з</w:t>
      </w:r>
      <w:r w:rsidRPr="00496A5E">
        <w:t>поділу</w:t>
      </w:r>
      <w:del w:id="3938" w:author="Sanino" w:date="2012-05-24T00:09:00Z">
        <w:r w:rsidR="00C86AC3" w:rsidDel="00CA1412">
          <w:delText xml:space="preserve"> </w:delText>
        </w:r>
      </w:del>
      <w:ins w:id="3939" w:author="Sanino" w:date="2012-05-24T00:09:00Z">
        <w:r w:rsidR="00CA1412">
          <w:t xml:space="preserve"> </w:t>
        </w:r>
      </w:ins>
      <w:r w:rsidRPr="00496A5E">
        <w:t>навантаження</w:t>
      </w:r>
      <w:del w:id="3940" w:author="Sanino" w:date="2012-05-24T00:09:00Z">
        <w:r w:rsidR="00C86AC3" w:rsidDel="00CA1412">
          <w:delText xml:space="preserve"> </w:delText>
        </w:r>
      </w:del>
      <w:ins w:id="3941" w:author="Sanino" w:date="2012-05-24T00:09:00Z">
        <w:r w:rsidR="00CA1412">
          <w:t xml:space="preserve"> </w:t>
        </w:r>
      </w:ins>
      <w:r w:rsidRPr="00496A5E">
        <w:t>по</w:t>
      </w:r>
      <w:del w:id="3942" w:author="Sanino" w:date="2012-05-24T00:09:00Z">
        <w:r w:rsidR="00C86AC3" w:rsidDel="00CA1412">
          <w:delText xml:space="preserve"> </w:delText>
        </w:r>
      </w:del>
      <w:ins w:id="3943" w:author="Sanino" w:date="2012-05-24T00:09:00Z">
        <w:r w:rsidR="00CA1412">
          <w:t xml:space="preserve"> </w:t>
        </w:r>
      </w:ins>
      <w:r w:rsidRPr="00496A5E">
        <w:t>кафедрах</w:t>
      </w:r>
      <w:del w:id="3944" w:author="Sanino" w:date="2012-05-24T00:09:00Z">
        <w:r w:rsidR="00C86AC3" w:rsidDel="00CA1412">
          <w:delText xml:space="preserve"> </w:delText>
        </w:r>
      </w:del>
      <w:ins w:id="3945" w:author="Sanino" w:date="2012-05-24T00:09:00Z">
        <w:r w:rsidR="00CA1412">
          <w:t xml:space="preserve"> </w:t>
        </w:r>
      </w:ins>
      <w:r w:rsidRPr="00496A5E">
        <w:t>університету</w:t>
      </w:r>
      <w:del w:id="3946" w:author="Sanino" w:date="2012-05-24T00:09:00Z">
        <w:r w:rsidR="00C86AC3" w:rsidDel="00CA1412">
          <w:delText xml:space="preserve"> </w:delText>
        </w:r>
      </w:del>
      <w:ins w:id="3947" w:author="Sanino" w:date="2012-05-24T00:09:00Z">
        <w:r w:rsidR="00CA1412">
          <w:t xml:space="preserve"> </w:t>
        </w:r>
      </w:ins>
      <w:r w:rsidRPr="00496A5E">
        <w:t>шляхом</w:t>
      </w:r>
      <w:del w:id="3948" w:author="Sanino" w:date="2012-05-24T00:09:00Z">
        <w:r w:rsidR="00C86AC3" w:rsidDel="00CA1412">
          <w:delText xml:space="preserve"> </w:delText>
        </w:r>
      </w:del>
      <w:ins w:id="3949" w:author="Sanino" w:date="2012-05-24T00:09:00Z">
        <w:r w:rsidR="00CA1412">
          <w:t xml:space="preserve"> </w:t>
        </w:r>
      </w:ins>
      <w:r w:rsidRPr="00496A5E">
        <w:t>формалізації</w:t>
      </w:r>
      <w:del w:id="3950" w:author="Sanino" w:date="2012-05-24T00:09:00Z">
        <w:r w:rsidR="00C86AC3" w:rsidDel="00CA1412">
          <w:delText xml:space="preserve"> </w:delText>
        </w:r>
      </w:del>
      <w:ins w:id="3951" w:author="Sanino" w:date="2012-05-24T00:09:00Z">
        <w:r w:rsidR="00CA1412">
          <w:t xml:space="preserve"> </w:t>
        </w:r>
      </w:ins>
      <w:r w:rsidRPr="00496A5E">
        <w:t>підх</w:t>
      </w:r>
      <w:r w:rsidRPr="00496A5E">
        <w:t>о</w:t>
      </w:r>
      <w:r w:rsidRPr="00496A5E">
        <w:t>дів</w:t>
      </w:r>
      <w:del w:id="3952" w:author="Sanino" w:date="2012-05-24T00:09:00Z">
        <w:r w:rsidR="00C86AC3" w:rsidDel="00CA1412">
          <w:delText xml:space="preserve"> </w:delText>
        </w:r>
      </w:del>
      <w:ins w:id="3953" w:author="Sanino" w:date="2012-05-24T00:09:00Z">
        <w:r w:rsidR="00CA1412">
          <w:t xml:space="preserve"> </w:t>
        </w:r>
      </w:ins>
      <w:r w:rsidRPr="00496A5E">
        <w:t>до</w:t>
      </w:r>
      <w:del w:id="3954" w:author="Sanino" w:date="2012-05-24T00:09:00Z">
        <w:r w:rsidR="00C86AC3" w:rsidDel="00CA1412">
          <w:delText xml:space="preserve"> </w:delText>
        </w:r>
      </w:del>
      <w:ins w:id="3955" w:author="Sanino" w:date="2012-05-24T00:09:00Z">
        <w:r w:rsidR="00CA1412">
          <w:t xml:space="preserve"> </w:t>
        </w:r>
      </w:ins>
      <w:r w:rsidRPr="00496A5E">
        <w:t>створення</w:t>
      </w:r>
      <w:del w:id="3956" w:author="Sanino" w:date="2012-05-24T00:09:00Z">
        <w:r w:rsidR="00C86AC3" w:rsidDel="00CA1412">
          <w:delText xml:space="preserve"> </w:delText>
        </w:r>
      </w:del>
      <w:ins w:id="3957" w:author="Sanino" w:date="2012-05-24T00:09:00Z">
        <w:r w:rsidR="00CA1412">
          <w:t xml:space="preserve"> </w:t>
        </w:r>
      </w:ins>
      <w:r w:rsidRPr="00496A5E">
        <w:t>і</w:t>
      </w:r>
      <w:del w:id="3958" w:author="Sanino" w:date="2012-05-24T00:09:00Z">
        <w:r w:rsidR="00C86AC3" w:rsidDel="00CA1412">
          <w:delText xml:space="preserve"> </w:delText>
        </w:r>
      </w:del>
      <w:ins w:id="3959" w:author="Sanino" w:date="2012-05-24T00:09:00Z">
        <w:r w:rsidR="00CA1412">
          <w:t xml:space="preserve"> </w:t>
        </w:r>
      </w:ins>
      <w:r w:rsidRPr="00496A5E">
        <w:t>використання</w:t>
      </w:r>
      <w:del w:id="3960" w:author="Sanino" w:date="2012-05-24T00:09:00Z">
        <w:r w:rsidR="00C86AC3" w:rsidDel="00CA1412">
          <w:delText xml:space="preserve"> </w:delText>
        </w:r>
      </w:del>
      <w:ins w:id="3961" w:author="Sanino" w:date="2012-05-24T00:09:00Z">
        <w:r w:rsidR="00CA1412">
          <w:t xml:space="preserve"> </w:t>
        </w:r>
      </w:ins>
      <w:r w:rsidRPr="00496A5E">
        <w:t>програмованих</w:t>
      </w:r>
      <w:del w:id="3962" w:author="Sanino" w:date="2012-05-24T00:09:00Z">
        <w:r w:rsidR="00C86AC3" w:rsidDel="00CA1412">
          <w:delText xml:space="preserve"> </w:delText>
        </w:r>
      </w:del>
      <w:ins w:id="3963" w:author="Sanino" w:date="2012-05-24T00:09:00Z">
        <w:r w:rsidR="00CA1412">
          <w:t xml:space="preserve"> </w:t>
        </w:r>
      </w:ins>
      <w:r w:rsidRPr="00496A5E">
        <w:t>засобів</w:t>
      </w:r>
      <w:del w:id="3964" w:author="Sanino" w:date="2012-05-24T00:09:00Z">
        <w:r w:rsidR="00C86AC3" w:rsidDel="00CA1412">
          <w:delText xml:space="preserve"> </w:delText>
        </w:r>
      </w:del>
      <w:ins w:id="3965" w:author="Sanino" w:date="2012-05-24T00:09:00Z">
        <w:r w:rsidR="00CA1412">
          <w:t xml:space="preserve"> </w:t>
        </w:r>
      </w:ins>
      <w:r w:rsidRPr="00496A5E">
        <w:t>автоматизації.</w:t>
      </w:r>
      <w:del w:id="3966" w:author="Sanino" w:date="2012-05-24T00:04:00Z">
        <w:r w:rsidR="00C86AC3" w:rsidDel="00347EAA">
          <w:delText xml:space="preserve">  </w:delText>
        </w:r>
      </w:del>
    </w:p>
    <w:p w:rsidR="00496A5E" w:rsidRDefault="00496A5E" w:rsidP="00814CF1">
      <w:r w:rsidRPr="00496A5E">
        <w:t>Як</w:t>
      </w:r>
      <w:del w:id="3967" w:author="Sanino" w:date="2012-05-24T00:09:00Z">
        <w:r w:rsidR="00C86AC3" w:rsidDel="00CA1412">
          <w:delText xml:space="preserve"> </w:delText>
        </w:r>
      </w:del>
      <w:ins w:id="3968" w:author="Sanino" w:date="2012-05-24T00:09:00Z">
        <w:r w:rsidR="00CA1412">
          <w:t xml:space="preserve"> </w:t>
        </w:r>
      </w:ins>
      <w:r w:rsidRPr="00496A5E">
        <w:t>об'єкт</w:t>
      </w:r>
      <w:del w:id="3969" w:author="Sanino" w:date="2012-05-24T00:09:00Z">
        <w:r w:rsidR="00C86AC3" w:rsidDel="00CA1412">
          <w:delText xml:space="preserve"> </w:delText>
        </w:r>
      </w:del>
      <w:ins w:id="3970" w:author="Sanino" w:date="2012-05-24T00:09:00Z">
        <w:r w:rsidR="00CA1412">
          <w:t xml:space="preserve"> </w:t>
        </w:r>
      </w:ins>
      <w:r w:rsidRPr="00496A5E">
        <w:t>дослідження</w:t>
      </w:r>
      <w:del w:id="3971" w:author="Sanino" w:date="2012-05-24T00:09:00Z">
        <w:r w:rsidR="00C86AC3" w:rsidDel="00CA1412">
          <w:delText xml:space="preserve"> </w:delText>
        </w:r>
      </w:del>
      <w:ins w:id="3972" w:author="Sanino" w:date="2012-05-24T00:09:00Z">
        <w:r w:rsidR="00CA1412">
          <w:t xml:space="preserve"> </w:t>
        </w:r>
      </w:ins>
      <w:r w:rsidRPr="00496A5E">
        <w:t>методу</w:t>
      </w:r>
      <w:del w:id="3973" w:author="Sanino" w:date="2012-05-24T00:09:00Z">
        <w:r w:rsidR="00C86AC3" w:rsidDel="00CA1412">
          <w:delText xml:space="preserve"> </w:delText>
        </w:r>
      </w:del>
      <w:ins w:id="3974" w:author="Sanino" w:date="2012-05-24T00:09:00Z">
        <w:r w:rsidR="00CA1412">
          <w:t xml:space="preserve"> </w:t>
        </w:r>
      </w:ins>
      <w:r w:rsidRPr="00496A5E">
        <w:t>розглядається</w:t>
      </w:r>
      <w:del w:id="3975" w:author="Sanino" w:date="2012-05-24T00:09:00Z">
        <w:r w:rsidR="00C86AC3" w:rsidDel="00CA1412">
          <w:delText xml:space="preserve"> </w:delText>
        </w:r>
      </w:del>
      <w:ins w:id="3976" w:author="Sanino" w:date="2012-05-24T00:09:00Z">
        <w:r w:rsidR="00CA1412">
          <w:t xml:space="preserve"> </w:t>
        </w:r>
      </w:ins>
      <w:r w:rsidRPr="00496A5E">
        <w:t>процес</w:t>
      </w:r>
      <w:del w:id="3977" w:author="Sanino" w:date="2012-05-24T00:09:00Z">
        <w:r w:rsidR="00C86AC3" w:rsidDel="00CA1412">
          <w:delText xml:space="preserve"> </w:delText>
        </w:r>
      </w:del>
      <w:ins w:id="3978" w:author="Sanino" w:date="2012-05-24T00:09:00Z">
        <w:r w:rsidR="00CA1412">
          <w:t xml:space="preserve"> </w:t>
        </w:r>
      </w:ins>
      <w:r w:rsidRPr="00496A5E">
        <w:t>р</w:t>
      </w:r>
      <w:r w:rsidR="00D7411B">
        <w:t>озподілу</w:t>
      </w:r>
      <w:del w:id="3979" w:author="Sanino" w:date="2012-05-24T00:09:00Z">
        <w:r w:rsidR="00C86AC3" w:rsidDel="00CA1412">
          <w:delText xml:space="preserve"> </w:delText>
        </w:r>
      </w:del>
      <w:ins w:id="3980" w:author="Sanino" w:date="2012-05-24T00:09:00Z">
        <w:r w:rsidR="00CA1412">
          <w:t xml:space="preserve"> </w:t>
        </w:r>
      </w:ins>
      <w:r w:rsidRPr="00496A5E">
        <w:t>нава</w:t>
      </w:r>
      <w:r w:rsidRPr="00496A5E">
        <w:t>н</w:t>
      </w:r>
      <w:r w:rsidRPr="00496A5E">
        <w:t>таження</w:t>
      </w:r>
      <w:del w:id="3981" w:author="Sanino" w:date="2012-05-24T00:09:00Z">
        <w:r w:rsidR="00C86AC3" w:rsidDel="00CA1412">
          <w:delText xml:space="preserve"> </w:delText>
        </w:r>
      </w:del>
      <w:ins w:id="3982" w:author="Sanino" w:date="2012-05-24T00:09:00Z">
        <w:r w:rsidR="00CA1412">
          <w:t xml:space="preserve"> </w:t>
        </w:r>
      </w:ins>
      <w:r w:rsidRPr="00496A5E">
        <w:t>між</w:t>
      </w:r>
      <w:del w:id="3983" w:author="Sanino" w:date="2012-05-24T00:09:00Z">
        <w:r w:rsidR="00C86AC3" w:rsidDel="00CA1412">
          <w:delText xml:space="preserve"> </w:delText>
        </w:r>
      </w:del>
      <w:ins w:id="3984" w:author="Sanino" w:date="2012-05-24T00:09:00Z">
        <w:r w:rsidR="00CA1412">
          <w:t xml:space="preserve"> </w:t>
        </w:r>
      </w:ins>
      <w:r w:rsidRPr="00496A5E">
        <w:t>кафедрами</w:t>
      </w:r>
      <w:del w:id="3985" w:author="Sanino" w:date="2012-05-24T00:09:00Z">
        <w:r w:rsidR="00C86AC3" w:rsidDel="00CA1412">
          <w:delText xml:space="preserve"> </w:delText>
        </w:r>
      </w:del>
      <w:ins w:id="3986" w:author="Sanino" w:date="2012-05-24T00:09:00Z">
        <w:r w:rsidR="00CA1412">
          <w:t xml:space="preserve"> </w:t>
        </w:r>
      </w:ins>
      <w:r w:rsidRPr="00496A5E">
        <w:t>університету.</w:t>
      </w:r>
      <w:del w:id="3987" w:author="Sanino" w:date="2012-05-24T00:09:00Z">
        <w:r w:rsidR="00C86AC3" w:rsidDel="00CA1412">
          <w:delText xml:space="preserve"> </w:delText>
        </w:r>
      </w:del>
      <w:ins w:id="3988" w:author="Sanino" w:date="2012-05-24T00:09:00Z">
        <w:r w:rsidR="00CA1412">
          <w:t xml:space="preserve"> </w:t>
        </w:r>
      </w:ins>
    </w:p>
    <w:p w:rsidR="00496A5E" w:rsidRDefault="00496A5E" w:rsidP="00814CF1">
      <w:r w:rsidRPr="00496A5E">
        <w:t>Для</w:t>
      </w:r>
      <w:del w:id="3989" w:author="Sanino" w:date="2012-05-24T00:09:00Z">
        <w:r w:rsidR="00C86AC3" w:rsidDel="00CA1412">
          <w:delText xml:space="preserve"> </w:delText>
        </w:r>
      </w:del>
      <w:ins w:id="3990" w:author="Sanino" w:date="2012-05-24T00:09:00Z">
        <w:r w:rsidR="00CA1412">
          <w:t xml:space="preserve"> </w:t>
        </w:r>
      </w:ins>
      <w:r w:rsidRPr="00496A5E">
        <w:t>того,</w:t>
      </w:r>
      <w:del w:id="3991" w:author="Sanino" w:date="2012-05-24T00:09:00Z">
        <w:r w:rsidR="00C86AC3" w:rsidDel="00CA1412">
          <w:delText xml:space="preserve"> </w:delText>
        </w:r>
      </w:del>
      <w:ins w:id="3992" w:author="Sanino" w:date="2012-05-24T00:09:00Z">
        <w:r w:rsidR="00CA1412">
          <w:t xml:space="preserve"> </w:t>
        </w:r>
      </w:ins>
      <w:r w:rsidRPr="00496A5E">
        <w:t>щоб</w:t>
      </w:r>
      <w:del w:id="3993" w:author="Sanino" w:date="2012-05-24T00:09:00Z">
        <w:r w:rsidR="00C86AC3" w:rsidDel="00CA1412">
          <w:delText xml:space="preserve"> </w:delText>
        </w:r>
      </w:del>
      <w:ins w:id="3994" w:author="Sanino" w:date="2012-05-24T00:09:00Z">
        <w:r w:rsidR="00CA1412">
          <w:t xml:space="preserve"> </w:t>
        </w:r>
      </w:ins>
      <w:r w:rsidRPr="00496A5E">
        <w:t>оптимізуват</w:t>
      </w:r>
      <w:r w:rsidR="00D7411B">
        <w:t>и</w:t>
      </w:r>
      <w:del w:id="3995" w:author="Sanino" w:date="2012-05-24T00:09:00Z">
        <w:r w:rsidR="00C86AC3" w:rsidDel="00CA1412">
          <w:delText xml:space="preserve"> </w:delText>
        </w:r>
      </w:del>
      <w:ins w:id="3996" w:author="Sanino" w:date="2012-05-24T00:09:00Z">
        <w:r w:rsidR="00CA1412">
          <w:t xml:space="preserve"> </w:t>
        </w:r>
      </w:ins>
      <w:r w:rsidR="00D7411B">
        <w:t>план</w:t>
      </w:r>
      <w:r w:rsidRPr="00496A5E">
        <w:t>ування</w:t>
      </w:r>
      <w:del w:id="3997" w:author="Sanino" w:date="2012-05-24T00:09:00Z">
        <w:r w:rsidR="00C86AC3" w:rsidDel="00CA1412">
          <w:delText xml:space="preserve"> </w:delText>
        </w:r>
      </w:del>
      <w:ins w:id="3998" w:author="Sanino" w:date="2012-05-24T00:09:00Z">
        <w:r w:rsidR="00CA1412">
          <w:t xml:space="preserve"> </w:t>
        </w:r>
      </w:ins>
      <w:r w:rsidRPr="00496A5E">
        <w:t>учбового</w:t>
      </w:r>
      <w:del w:id="3999" w:author="Sanino" w:date="2012-05-24T00:09:00Z">
        <w:r w:rsidR="00C86AC3" w:rsidDel="00CA1412">
          <w:delText xml:space="preserve"> </w:delText>
        </w:r>
      </w:del>
      <w:ins w:id="4000" w:author="Sanino" w:date="2012-05-24T00:09:00Z">
        <w:r w:rsidR="00CA1412">
          <w:t xml:space="preserve"> </w:t>
        </w:r>
      </w:ins>
      <w:r w:rsidRPr="00496A5E">
        <w:t>процесу</w:t>
      </w:r>
      <w:del w:id="4001" w:author="Sanino" w:date="2012-05-24T00:09:00Z">
        <w:r w:rsidR="00C86AC3" w:rsidDel="00CA1412">
          <w:delText xml:space="preserve"> </w:delText>
        </w:r>
      </w:del>
      <w:ins w:id="4002" w:author="Sanino" w:date="2012-05-24T00:09:00Z">
        <w:r w:rsidR="00CA1412">
          <w:t xml:space="preserve"> </w:t>
        </w:r>
      </w:ins>
      <w:r w:rsidRPr="00496A5E">
        <w:t>в</w:t>
      </w:r>
      <w:del w:id="4003" w:author="Sanino" w:date="2012-05-24T00:09:00Z">
        <w:r w:rsidR="00C86AC3" w:rsidDel="00CA1412">
          <w:delText xml:space="preserve"> </w:delText>
        </w:r>
      </w:del>
      <w:ins w:id="4004" w:author="Sanino" w:date="2012-05-24T00:09:00Z">
        <w:r w:rsidR="00CA1412">
          <w:t xml:space="preserve"> </w:t>
        </w:r>
      </w:ins>
      <w:r w:rsidRPr="00496A5E">
        <w:t>універс</w:t>
      </w:r>
      <w:r w:rsidRPr="00496A5E">
        <w:t>и</w:t>
      </w:r>
      <w:r w:rsidRPr="00496A5E">
        <w:t>теті</w:t>
      </w:r>
      <w:del w:id="4005" w:author="Sanino" w:date="2012-05-24T00:09:00Z">
        <w:r w:rsidR="00C86AC3" w:rsidDel="00CA1412">
          <w:delText xml:space="preserve"> </w:delText>
        </w:r>
      </w:del>
      <w:ins w:id="4006" w:author="Sanino" w:date="2012-05-24T00:09:00Z">
        <w:r w:rsidR="00CA1412">
          <w:t xml:space="preserve"> </w:t>
        </w:r>
      </w:ins>
      <w:r w:rsidRPr="00496A5E">
        <w:t>і</w:t>
      </w:r>
      <w:del w:id="4007" w:author="Sanino" w:date="2012-05-24T00:09:00Z">
        <w:r w:rsidR="00C86AC3" w:rsidDel="00CA1412">
          <w:delText xml:space="preserve"> </w:delText>
        </w:r>
      </w:del>
      <w:ins w:id="4008" w:author="Sanino" w:date="2012-05-24T00:09:00Z">
        <w:r w:rsidR="00CA1412">
          <w:t xml:space="preserve"> </w:t>
        </w:r>
      </w:ins>
      <w:r w:rsidRPr="00496A5E">
        <w:t>зменшити</w:t>
      </w:r>
      <w:del w:id="4009" w:author="Sanino" w:date="2012-05-24T00:09:00Z">
        <w:r w:rsidR="00C86AC3" w:rsidDel="00CA1412">
          <w:delText xml:space="preserve"> </w:delText>
        </w:r>
      </w:del>
      <w:ins w:id="4010" w:author="Sanino" w:date="2012-05-24T00:09:00Z">
        <w:r w:rsidR="00CA1412">
          <w:t xml:space="preserve"> </w:t>
        </w:r>
      </w:ins>
      <w:r w:rsidRPr="00496A5E">
        <w:t>навантаження</w:t>
      </w:r>
      <w:del w:id="4011" w:author="Sanino" w:date="2012-05-24T00:09:00Z">
        <w:r w:rsidR="00C86AC3" w:rsidDel="00CA1412">
          <w:delText xml:space="preserve"> </w:delText>
        </w:r>
      </w:del>
      <w:ins w:id="4012" w:author="Sanino" w:date="2012-05-24T00:09:00Z">
        <w:r w:rsidR="00CA1412">
          <w:t xml:space="preserve"> </w:t>
        </w:r>
      </w:ins>
      <w:r w:rsidRPr="00496A5E">
        <w:t>на</w:t>
      </w:r>
      <w:del w:id="4013" w:author="Sanino" w:date="2012-05-24T00:09:00Z">
        <w:r w:rsidR="00C86AC3" w:rsidDel="00CA1412">
          <w:delText xml:space="preserve"> </w:delText>
        </w:r>
      </w:del>
      <w:ins w:id="4014" w:author="Sanino" w:date="2012-05-24T00:09:00Z">
        <w:r w:rsidR="00CA1412">
          <w:t xml:space="preserve"> </w:t>
        </w:r>
      </w:ins>
      <w:r w:rsidR="00D7411B">
        <w:t>ПВС</w:t>
      </w:r>
      <w:r w:rsidRPr="00496A5E">
        <w:t>,</w:t>
      </w:r>
      <w:del w:id="4015" w:author="Sanino" w:date="2012-05-24T00:09:00Z">
        <w:r w:rsidR="00C86AC3" w:rsidDel="00CA1412">
          <w:delText xml:space="preserve"> </w:delText>
        </w:r>
      </w:del>
      <w:ins w:id="4016" w:author="Sanino" w:date="2012-05-24T00:09:00Z">
        <w:r w:rsidR="00CA1412">
          <w:t xml:space="preserve"> </w:t>
        </w:r>
      </w:ins>
      <w:r w:rsidRPr="00496A5E">
        <w:t>доцільно</w:t>
      </w:r>
      <w:del w:id="4017" w:author="Sanino" w:date="2012-05-24T00:09:00Z">
        <w:r w:rsidR="00C86AC3" w:rsidDel="00CA1412">
          <w:delText xml:space="preserve"> </w:delText>
        </w:r>
      </w:del>
      <w:ins w:id="4018" w:author="Sanino" w:date="2012-05-24T00:09:00Z">
        <w:r w:rsidR="00CA1412">
          <w:t xml:space="preserve"> </w:t>
        </w:r>
      </w:ins>
      <w:r w:rsidRPr="00496A5E">
        <w:t>розробити</w:t>
      </w:r>
      <w:del w:id="4019" w:author="Sanino" w:date="2012-05-24T00:09:00Z">
        <w:r w:rsidR="00C86AC3" w:rsidDel="00CA1412">
          <w:delText xml:space="preserve"> </w:delText>
        </w:r>
      </w:del>
      <w:ins w:id="4020" w:author="Sanino" w:date="2012-05-24T00:09:00Z">
        <w:r w:rsidR="00CA1412">
          <w:t xml:space="preserve"> </w:t>
        </w:r>
      </w:ins>
      <w:r w:rsidRPr="00496A5E">
        <w:t>і</w:t>
      </w:r>
      <w:del w:id="4021" w:author="Sanino" w:date="2012-05-24T00:09:00Z">
        <w:r w:rsidR="00C86AC3" w:rsidDel="00CA1412">
          <w:delText xml:space="preserve"> </w:delText>
        </w:r>
      </w:del>
      <w:ins w:id="4022" w:author="Sanino" w:date="2012-05-24T00:09:00Z">
        <w:r w:rsidR="00CA1412">
          <w:t xml:space="preserve"> </w:t>
        </w:r>
      </w:ins>
      <w:r w:rsidRPr="00496A5E">
        <w:t>упровадити</w:t>
      </w:r>
      <w:del w:id="4023" w:author="Sanino" w:date="2012-05-24T00:09:00Z">
        <w:r w:rsidR="00C86AC3" w:rsidDel="00CA1412">
          <w:delText xml:space="preserve"> </w:delText>
        </w:r>
      </w:del>
      <w:ins w:id="4024" w:author="Sanino" w:date="2012-05-24T00:09:00Z">
        <w:r w:rsidR="00CA1412">
          <w:t xml:space="preserve"> </w:t>
        </w:r>
      </w:ins>
      <w:r w:rsidRPr="00496A5E">
        <w:t>а</w:t>
      </w:r>
      <w:r w:rsidRPr="00496A5E">
        <w:t>в</w:t>
      </w:r>
      <w:r w:rsidRPr="00496A5E">
        <w:t>томатизовану</w:t>
      </w:r>
      <w:del w:id="4025" w:author="Sanino" w:date="2012-05-24T00:09:00Z">
        <w:r w:rsidR="00C86AC3" w:rsidDel="00CA1412">
          <w:delText xml:space="preserve"> </w:delText>
        </w:r>
      </w:del>
      <w:ins w:id="4026" w:author="Sanino" w:date="2012-05-24T00:09:00Z">
        <w:r w:rsidR="00CA1412">
          <w:t xml:space="preserve"> </w:t>
        </w:r>
      </w:ins>
      <w:r w:rsidRPr="00496A5E">
        <w:t>систему</w:t>
      </w:r>
      <w:del w:id="4027" w:author="Sanino" w:date="2012-05-24T00:09:00Z">
        <w:r w:rsidR="00C86AC3" w:rsidDel="00CA1412">
          <w:delText xml:space="preserve"> </w:delText>
        </w:r>
      </w:del>
      <w:ins w:id="4028" w:author="Sanino" w:date="2012-05-24T00:09:00Z">
        <w:r w:rsidR="00CA1412">
          <w:t xml:space="preserve"> </w:t>
        </w:r>
      </w:ins>
      <w:r w:rsidRPr="00496A5E">
        <w:t>розподілу</w:t>
      </w:r>
      <w:del w:id="4029" w:author="Sanino" w:date="2012-05-24T00:09:00Z">
        <w:r w:rsidR="00C86AC3" w:rsidDel="00CA1412">
          <w:delText xml:space="preserve"> </w:delText>
        </w:r>
      </w:del>
      <w:ins w:id="4030" w:author="Sanino" w:date="2012-05-24T00:09:00Z">
        <w:r w:rsidR="00CA1412">
          <w:t xml:space="preserve"> </w:t>
        </w:r>
      </w:ins>
      <w:r w:rsidRPr="00496A5E">
        <w:t>навантаження</w:t>
      </w:r>
      <w:del w:id="4031" w:author="Sanino" w:date="2012-05-24T00:09:00Z">
        <w:r w:rsidR="00C86AC3" w:rsidDel="00CA1412">
          <w:delText xml:space="preserve"> </w:delText>
        </w:r>
      </w:del>
      <w:ins w:id="4032" w:author="Sanino" w:date="2012-05-24T00:09:00Z">
        <w:r w:rsidR="00CA1412">
          <w:t xml:space="preserve"> </w:t>
        </w:r>
      </w:ins>
      <w:r w:rsidRPr="00496A5E">
        <w:t>серед</w:t>
      </w:r>
      <w:del w:id="4033" w:author="Sanino" w:date="2012-05-24T00:09:00Z">
        <w:r w:rsidR="00C86AC3" w:rsidDel="00CA1412">
          <w:delText xml:space="preserve"> </w:delText>
        </w:r>
      </w:del>
      <w:ins w:id="4034" w:author="Sanino" w:date="2012-05-24T00:09:00Z">
        <w:r w:rsidR="00CA1412">
          <w:t xml:space="preserve"> </w:t>
        </w:r>
      </w:ins>
      <w:r w:rsidRPr="00496A5E">
        <w:t>кафедр.</w:t>
      </w:r>
      <w:del w:id="4035" w:author="Sanino" w:date="2012-05-24T00:09:00Z">
        <w:r w:rsidR="00C86AC3" w:rsidDel="00CA1412">
          <w:delText xml:space="preserve"> </w:delText>
        </w:r>
      </w:del>
      <w:ins w:id="4036" w:author="Sanino" w:date="2012-05-24T00:09:00Z">
        <w:r w:rsidR="00CA1412">
          <w:t xml:space="preserve"> </w:t>
        </w:r>
      </w:ins>
    </w:p>
    <w:p w:rsidR="00496A5E" w:rsidRDefault="00496A5E" w:rsidP="00814CF1">
      <w:r w:rsidRPr="00496A5E">
        <w:t>Одній</w:t>
      </w:r>
      <w:del w:id="4037" w:author="Sanino" w:date="2012-05-24T00:09:00Z">
        <w:r w:rsidR="00C86AC3" w:rsidDel="00CA1412">
          <w:delText xml:space="preserve"> </w:delText>
        </w:r>
      </w:del>
      <w:ins w:id="4038" w:author="Sanino" w:date="2012-05-24T00:09:00Z">
        <w:r w:rsidR="00CA1412">
          <w:t xml:space="preserve"> </w:t>
        </w:r>
      </w:ins>
      <w:r w:rsidRPr="00496A5E">
        <w:t>з</w:t>
      </w:r>
      <w:del w:id="4039" w:author="Sanino" w:date="2012-05-24T00:09:00Z">
        <w:r w:rsidR="00C86AC3" w:rsidDel="00CA1412">
          <w:delText xml:space="preserve"> </w:delText>
        </w:r>
      </w:del>
      <w:ins w:id="4040" w:author="Sanino" w:date="2012-05-24T00:09:00Z">
        <w:r w:rsidR="00CA1412">
          <w:t xml:space="preserve"> </w:t>
        </w:r>
      </w:ins>
      <w:r w:rsidRPr="00496A5E">
        <w:t>методик,</w:t>
      </w:r>
      <w:del w:id="4041" w:author="Sanino" w:date="2012-05-24T00:09:00Z">
        <w:r w:rsidR="00C86AC3" w:rsidDel="00CA1412">
          <w:delText xml:space="preserve"> </w:delText>
        </w:r>
      </w:del>
      <w:ins w:id="4042" w:author="Sanino" w:date="2012-05-24T00:09:00Z">
        <w:r w:rsidR="00CA1412">
          <w:t xml:space="preserve"> </w:t>
        </w:r>
      </w:ins>
      <w:r w:rsidRPr="00496A5E">
        <w:t>які</w:t>
      </w:r>
      <w:del w:id="4043" w:author="Sanino" w:date="2012-05-24T00:09:00Z">
        <w:r w:rsidR="00C86AC3" w:rsidDel="00CA1412">
          <w:delText xml:space="preserve"> </w:delText>
        </w:r>
      </w:del>
      <w:ins w:id="4044" w:author="Sanino" w:date="2012-05-24T00:09:00Z">
        <w:r w:rsidR="00CA1412">
          <w:t xml:space="preserve"> </w:t>
        </w:r>
      </w:ins>
      <w:r w:rsidRPr="00496A5E">
        <w:t>дозволяють</w:t>
      </w:r>
      <w:del w:id="4045" w:author="Sanino" w:date="2012-05-24T00:09:00Z">
        <w:r w:rsidR="00C86AC3" w:rsidDel="00CA1412">
          <w:delText xml:space="preserve"> </w:delText>
        </w:r>
      </w:del>
      <w:ins w:id="4046" w:author="Sanino" w:date="2012-05-24T00:09:00Z">
        <w:r w:rsidR="00CA1412">
          <w:t xml:space="preserve"> </w:t>
        </w:r>
      </w:ins>
      <w:r w:rsidRPr="00496A5E">
        <w:t>ефективно</w:t>
      </w:r>
      <w:del w:id="4047" w:author="Sanino" w:date="2012-05-24T00:09:00Z">
        <w:r w:rsidR="00C86AC3" w:rsidDel="00CA1412">
          <w:delText xml:space="preserve"> </w:delText>
        </w:r>
      </w:del>
      <w:ins w:id="4048" w:author="Sanino" w:date="2012-05-24T00:09:00Z">
        <w:r w:rsidR="00CA1412">
          <w:t xml:space="preserve"> </w:t>
        </w:r>
      </w:ins>
      <w:r w:rsidRPr="00496A5E">
        <w:t>розподілити</w:t>
      </w:r>
      <w:del w:id="4049" w:author="Sanino" w:date="2012-05-24T00:09:00Z">
        <w:r w:rsidR="00C86AC3" w:rsidDel="00CA1412">
          <w:delText xml:space="preserve"> </w:delText>
        </w:r>
      </w:del>
      <w:ins w:id="4050" w:author="Sanino" w:date="2012-05-24T00:09:00Z">
        <w:r w:rsidR="00CA1412">
          <w:t xml:space="preserve"> </w:t>
        </w:r>
      </w:ins>
      <w:r w:rsidRPr="00496A5E">
        <w:t>навантаження,</w:t>
      </w:r>
      <w:del w:id="4051" w:author="Sanino" w:date="2012-05-24T00:09:00Z">
        <w:r w:rsidR="00C86AC3" w:rsidDel="00CA1412">
          <w:delText xml:space="preserve"> </w:delText>
        </w:r>
      </w:del>
      <w:ins w:id="4052" w:author="Sanino" w:date="2012-05-24T00:09:00Z">
        <w:r w:rsidR="00CA1412">
          <w:t xml:space="preserve"> </w:t>
        </w:r>
      </w:ins>
      <w:r w:rsidRPr="00496A5E">
        <w:t>є</w:t>
      </w:r>
      <w:del w:id="4053" w:author="Sanino" w:date="2012-05-24T00:09:00Z">
        <w:r w:rsidR="00C86AC3" w:rsidDel="00CA1412">
          <w:delText xml:space="preserve"> </w:delText>
        </w:r>
      </w:del>
      <w:ins w:id="4054" w:author="Sanino" w:date="2012-05-24T00:09:00Z">
        <w:r w:rsidR="00CA1412">
          <w:t xml:space="preserve"> </w:t>
        </w:r>
      </w:ins>
      <w:r w:rsidRPr="00496A5E">
        <w:t>методика</w:t>
      </w:r>
      <w:del w:id="4055" w:author="Sanino" w:date="2012-05-24T00:09:00Z">
        <w:r w:rsidR="00C86AC3" w:rsidDel="00CA1412">
          <w:delText xml:space="preserve"> </w:delText>
        </w:r>
      </w:del>
      <w:ins w:id="4056" w:author="Sanino" w:date="2012-05-24T00:09:00Z">
        <w:r w:rsidR="00CA1412">
          <w:t xml:space="preserve"> </w:t>
        </w:r>
      </w:ins>
      <w:r w:rsidRPr="00496A5E">
        <w:t>розподілу</w:t>
      </w:r>
      <w:del w:id="4057" w:author="Sanino" w:date="2012-05-24T00:09:00Z">
        <w:r w:rsidR="00C86AC3" w:rsidDel="00CA1412">
          <w:delText xml:space="preserve"> </w:delText>
        </w:r>
      </w:del>
      <w:ins w:id="4058" w:author="Sanino" w:date="2012-05-24T00:09:00Z">
        <w:r w:rsidR="00CA1412">
          <w:t xml:space="preserve"> </w:t>
        </w:r>
      </w:ins>
      <w:r w:rsidRPr="00496A5E">
        <w:t>штату</w:t>
      </w:r>
      <w:del w:id="4059" w:author="Sanino" w:date="2012-05-24T00:09:00Z">
        <w:r w:rsidR="00C86AC3" w:rsidDel="00CA1412">
          <w:delText xml:space="preserve"> </w:delText>
        </w:r>
      </w:del>
      <w:ins w:id="4060" w:author="Sanino" w:date="2012-05-24T00:09:00Z">
        <w:r w:rsidR="00CA1412">
          <w:t xml:space="preserve"> </w:t>
        </w:r>
      </w:ins>
      <w:r w:rsidR="00D7411B">
        <w:t>ПВС</w:t>
      </w:r>
      <w:r w:rsidRPr="00496A5E">
        <w:t>.</w:t>
      </w:r>
      <w:del w:id="4061" w:author="Sanino" w:date="2012-05-24T00:09:00Z">
        <w:r w:rsidR="00C86AC3" w:rsidDel="00CA1412">
          <w:delText xml:space="preserve"> </w:delText>
        </w:r>
      </w:del>
      <w:ins w:id="4062" w:author="Sanino" w:date="2012-05-24T00:09:00Z">
        <w:r w:rsidR="00CA1412">
          <w:t xml:space="preserve"> </w:t>
        </w:r>
      </w:ins>
      <w:r w:rsidRPr="00496A5E">
        <w:t>Методика</w:t>
      </w:r>
      <w:del w:id="4063" w:author="Sanino" w:date="2012-05-24T00:09:00Z">
        <w:r w:rsidR="00C86AC3" w:rsidDel="00CA1412">
          <w:delText xml:space="preserve"> </w:delText>
        </w:r>
      </w:del>
      <w:ins w:id="4064" w:author="Sanino" w:date="2012-05-24T00:09:00Z">
        <w:r w:rsidR="00CA1412">
          <w:t xml:space="preserve"> </w:t>
        </w:r>
      </w:ins>
      <w:r w:rsidRPr="00496A5E">
        <w:t>дозволяє</w:t>
      </w:r>
      <w:del w:id="4065" w:author="Sanino" w:date="2012-05-24T00:09:00Z">
        <w:r w:rsidR="00C86AC3" w:rsidDel="00CA1412">
          <w:delText xml:space="preserve"> </w:delText>
        </w:r>
      </w:del>
      <w:ins w:id="4066" w:author="Sanino" w:date="2012-05-24T00:09:00Z">
        <w:r w:rsidR="00CA1412">
          <w:t xml:space="preserve"> </w:t>
        </w:r>
      </w:ins>
      <w:r w:rsidRPr="00496A5E">
        <w:t>позбавитися</w:t>
      </w:r>
      <w:del w:id="4067" w:author="Sanino" w:date="2012-05-24T00:09:00Z">
        <w:r w:rsidR="00C86AC3" w:rsidDel="00CA1412">
          <w:delText xml:space="preserve"> </w:delText>
        </w:r>
      </w:del>
      <w:ins w:id="4068" w:author="Sanino" w:date="2012-05-24T00:09:00Z">
        <w:r w:rsidR="00CA1412">
          <w:t xml:space="preserve"> </w:t>
        </w:r>
      </w:ins>
      <w:r w:rsidRPr="00496A5E">
        <w:t>від</w:t>
      </w:r>
      <w:del w:id="4069" w:author="Sanino" w:date="2012-05-24T00:09:00Z">
        <w:r w:rsidR="00C86AC3" w:rsidDel="00CA1412">
          <w:delText xml:space="preserve"> </w:delText>
        </w:r>
      </w:del>
      <w:ins w:id="4070" w:author="Sanino" w:date="2012-05-24T00:09:00Z">
        <w:r w:rsidR="00CA1412">
          <w:t xml:space="preserve"> </w:t>
        </w:r>
      </w:ins>
      <w:r w:rsidRPr="00496A5E">
        <w:t>чи</w:t>
      </w:r>
      <w:r w:rsidRPr="00496A5E">
        <w:t>н</w:t>
      </w:r>
      <w:r w:rsidRPr="00496A5E">
        <w:t>ників,</w:t>
      </w:r>
      <w:del w:id="4071" w:author="Sanino" w:date="2012-05-24T00:09:00Z">
        <w:r w:rsidR="00C86AC3" w:rsidDel="00CA1412">
          <w:delText xml:space="preserve"> </w:delText>
        </w:r>
      </w:del>
      <w:ins w:id="4072" w:author="Sanino" w:date="2012-05-24T00:09:00Z">
        <w:r w:rsidR="00CA1412">
          <w:t xml:space="preserve"> </w:t>
        </w:r>
      </w:ins>
      <w:r w:rsidRPr="00496A5E">
        <w:t>які</w:t>
      </w:r>
      <w:del w:id="4073" w:author="Sanino" w:date="2012-05-24T00:09:00Z">
        <w:r w:rsidR="00C86AC3" w:rsidDel="00CA1412">
          <w:delText xml:space="preserve"> </w:delText>
        </w:r>
      </w:del>
      <w:ins w:id="4074" w:author="Sanino" w:date="2012-05-24T00:09:00Z">
        <w:r w:rsidR="00CA1412">
          <w:t xml:space="preserve"> </w:t>
        </w:r>
      </w:ins>
      <w:r w:rsidRPr="00496A5E">
        <w:t>стимулюють</w:t>
      </w:r>
      <w:del w:id="4075" w:author="Sanino" w:date="2012-05-24T00:09:00Z">
        <w:r w:rsidR="00C86AC3" w:rsidDel="00CA1412">
          <w:delText xml:space="preserve"> </w:delText>
        </w:r>
      </w:del>
      <w:ins w:id="4076" w:author="Sanino" w:date="2012-05-24T00:09:00Z">
        <w:r w:rsidR="00CA1412">
          <w:t xml:space="preserve"> </w:t>
        </w:r>
      </w:ins>
      <w:r w:rsidRPr="00496A5E">
        <w:t>виникнення</w:t>
      </w:r>
      <w:del w:id="4077" w:author="Sanino" w:date="2012-05-24T00:09:00Z">
        <w:r w:rsidR="00C86AC3" w:rsidDel="00CA1412">
          <w:delText xml:space="preserve"> </w:delText>
        </w:r>
      </w:del>
      <w:ins w:id="4078" w:author="Sanino" w:date="2012-05-24T00:09:00Z">
        <w:r w:rsidR="00CA1412">
          <w:t xml:space="preserve"> </w:t>
        </w:r>
      </w:ins>
      <w:r w:rsidRPr="00496A5E">
        <w:t>недоліків,</w:t>
      </w:r>
      <w:del w:id="4079" w:author="Sanino" w:date="2012-05-24T00:09:00Z">
        <w:r w:rsidR="00C86AC3" w:rsidDel="00CA1412">
          <w:delText xml:space="preserve"> </w:delText>
        </w:r>
      </w:del>
      <w:ins w:id="4080" w:author="Sanino" w:date="2012-05-24T00:09:00Z">
        <w:r w:rsidR="00CA1412">
          <w:t xml:space="preserve"> </w:t>
        </w:r>
      </w:ins>
      <w:r w:rsidRPr="00496A5E">
        <w:t>створи</w:t>
      </w:r>
      <w:r w:rsidR="00D7411B">
        <w:t>ти</w:t>
      </w:r>
      <w:del w:id="4081" w:author="Sanino" w:date="2012-05-24T00:09:00Z">
        <w:r w:rsidR="00C86AC3" w:rsidDel="00CA1412">
          <w:delText xml:space="preserve"> </w:delText>
        </w:r>
      </w:del>
      <w:ins w:id="4082" w:author="Sanino" w:date="2012-05-24T00:09:00Z">
        <w:r w:rsidR="00CA1412">
          <w:t xml:space="preserve"> </w:t>
        </w:r>
      </w:ins>
      <w:r w:rsidR="00D7411B">
        <w:t>умови</w:t>
      </w:r>
      <w:del w:id="4083" w:author="Sanino" w:date="2012-05-24T00:09:00Z">
        <w:r w:rsidR="00C86AC3" w:rsidDel="00CA1412">
          <w:delText xml:space="preserve"> </w:delText>
        </w:r>
      </w:del>
      <w:ins w:id="4084" w:author="Sanino" w:date="2012-05-24T00:09:00Z">
        <w:r w:rsidR="00CA1412">
          <w:t xml:space="preserve"> </w:t>
        </w:r>
      </w:ins>
      <w:r w:rsidR="00D7411B">
        <w:t>для</w:t>
      </w:r>
      <w:del w:id="4085" w:author="Sanino" w:date="2012-05-24T00:09:00Z">
        <w:r w:rsidR="00C86AC3" w:rsidDel="00CA1412">
          <w:delText xml:space="preserve"> </w:delText>
        </w:r>
      </w:del>
      <w:ins w:id="4086" w:author="Sanino" w:date="2012-05-24T00:09:00Z">
        <w:r w:rsidR="00CA1412">
          <w:t xml:space="preserve"> </w:t>
        </w:r>
      </w:ins>
      <w:r w:rsidR="00D7411B">
        <w:t>оптимал</w:t>
      </w:r>
      <w:r w:rsidR="00D7411B">
        <w:t>ь</w:t>
      </w:r>
      <w:r w:rsidR="00D7411B">
        <w:t>ного</w:t>
      </w:r>
      <w:del w:id="4087" w:author="Sanino" w:date="2012-05-24T00:09:00Z">
        <w:r w:rsidR="00C86AC3" w:rsidDel="00CA1412">
          <w:delText xml:space="preserve"> </w:delText>
        </w:r>
      </w:del>
      <w:ins w:id="4088" w:author="Sanino" w:date="2012-05-24T00:09:00Z">
        <w:r w:rsidR="00CA1412">
          <w:t xml:space="preserve"> </w:t>
        </w:r>
      </w:ins>
      <w:r w:rsidR="00D7411B">
        <w:t>планування</w:t>
      </w:r>
      <w:del w:id="4089" w:author="Sanino" w:date="2012-05-24T00:09:00Z">
        <w:r w:rsidR="00C86AC3" w:rsidDel="00CA1412">
          <w:delText xml:space="preserve"> </w:delText>
        </w:r>
      </w:del>
      <w:ins w:id="4090" w:author="Sanino" w:date="2012-05-24T00:09:00Z">
        <w:r w:rsidR="00CA1412">
          <w:t xml:space="preserve"> </w:t>
        </w:r>
      </w:ins>
      <w:r w:rsidR="00D7411B">
        <w:t>та</w:t>
      </w:r>
      <w:del w:id="4091" w:author="Sanino" w:date="2012-05-24T00:09:00Z">
        <w:r w:rsidR="00C86AC3" w:rsidDel="00CA1412">
          <w:delText xml:space="preserve"> </w:delText>
        </w:r>
      </w:del>
      <w:ins w:id="4092" w:author="Sanino" w:date="2012-05-24T00:09:00Z">
        <w:r w:rsidR="00CA1412">
          <w:t xml:space="preserve"> </w:t>
        </w:r>
      </w:ins>
      <w:r w:rsidRPr="00496A5E">
        <w:t>організації</w:t>
      </w:r>
      <w:del w:id="4093" w:author="Sanino" w:date="2012-05-24T00:09:00Z">
        <w:r w:rsidR="00C86AC3" w:rsidDel="00CA1412">
          <w:delText xml:space="preserve"> </w:delText>
        </w:r>
      </w:del>
      <w:ins w:id="4094" w:author="Sanino" w:date="2012-05-24T00:09:00Z">
        <w:r w:rsidR="00CA1412">
          <w:t xml:space="preserve"> </w:t>
        </w:r>
      </w:ins>
      <w:r w:rsidRPr="00496A5E">
        <w:t>учбового</w:t>
      </w:r>
      <w:del w:id="4095" w:author="Sanino" w:date="2012-05-24T00:09:00Z">
        <w:r w:rsidR="00C86AC3" w:rsidDel="00CA1412">
          <w:delText xml:space="preserve"> </w:delText>
        </w:r>
      </w:del>
      <w:ins w:id="4096" w:author="Sanino" w:date="2012-05-24T00:09:00Z">
        <w:r w:rsidR="00CA1412">
          <w:t xml:space="preserve"> </w:t>
        </w:r>
      </w:ins>
      <w:r w:rsidRPr="00496A5E">
        <w:t>процесу,</w:t>
      </w:r>
      <w:del w:id="4097" w:author="Sanino" w:date="2012-05-24T00:09:00Z">
        <w:r w:rsidR="00C86AC3" w:rsidDel="00CA1412">
          <w:delText xml:space="preserve"> </w:delText>
        </w:r>
      </w:del>
      <w:ins w:id="4098" w:author="Sanino" w:date="2012-05-24T00:09:00Z">
        <w:r w:rsidR="00CA1412">
          <w:t xml:space="preserve"> </w:t>
        </w:r>
      </w:ins>
      <w:r w:rsidRPr="00496A5E">
        <w:t>зменшити</w:t>
      </w:r>
      <w:del w:id="4099" w:author="Sanino" w:date="2012-05-24T00:09:00Z">
        <w:r w:rsidR="00C86AC3" w:rsidDel="00CA1412">
          <w:delText xml:space="preserve"> </w:delText>
        </w:r>
      </w:del>
      <w:ins w:id="4100" w:author="Sanino" w:date="2012-05-24T00:09:00Z">
        <w:r w:rsidR="00CA1412">
          <w:t xml:space="preserve"> </w:t>
        </w:r>
      </w:ins>
      <w:r w:rsidRPr="00496A5E">
        <w:t>учбове</w:t>
      </w:r>
      <w:del w:id="4101" w:author="Sanino" w:date="2012-05-24T00:09:00Z">
        <w:r w:rsidR="00C86AC3" w:rsidDel="00CA1412">
          <w:delText xml:space="preserve"> </w:delText>
        </w:r>
      </w:del>
      <w:ins w:id="4102" w:author="Sanino" w:date="2012-05-24T00:09:00Z">
        <w:r w:rsidR="00CA1412">
          <w:t xml:space="preserve"> </w:t>
        </w:r>
      </w:ins>
      <w:r w:rsidRPr="00496A5E">
        <w:t>навант</w:t>
      </w:r>
      <w:r w:rsidRPr="00496A5E">
        <w:t>а</w:t>
      </w:r>
      <w:r w:rsidRPr="00496A5E">
        <w:lastRenderedPageBreak/>
        <w:t>ження</w:t>
      </w:r>
      <w:del w:id="4103" w:author="Sanino" w:date="2012-05-24T00:09:00Z">
        <w:r w:rsidR="00C86AC3" w:rsidDel="00CA1412">
          <w:delText xml:space="preserve"> </w:delText>
        </w:r>
      </w:del>
      <w:ins w:id="4104" w:author="Sanino" w:date="2012-05-24T00:09:00Z">
        <w:r w:rsidR="00CA1412">
          <w:t xml:space="preserve"> </w:t>
        </w:r>
      </w:ins>
      <w:r w:rsidRPr="00496A5E">
        <w:t>викладачів</w:t>
      </w:r>
      <w:del w:id="4105" w:author="Sanino" w:date="2012-05-24T00:09:00Z">
        <w:r w:rsidR="00C86AC3" w:rsidDel="00CA1412">
          <w:delText xml:space="preserve"> </w:delText>
        </w:r>
      </w:del>
      <w:ins w:id="4106" w:author="Sanino" w:date="2012-05-24T00:09:00Z">
        <w:r w:rsidR="00CA1412">
          <w:t xml:space="preserve"> </w:t>
        </w:r>
      </w:ins>
      <w:r w:rsidRPr="00496A5E">
        <w:t>і</w:t>
      </w:r>
      <w:del w:id="4107" w:author="Sanino" w:date="2012-05-24T00:09:00Z">
        <w:r w:rsidR="00C86AC3" w:rsidDel="00CA1412">
          <w:delText xml:space="preserve"> </w:delText>
        </w:r>
      </w:del>
      <w:ins w:id="4108" w:author="Sanino" w:date="2012-05-24T00:09:00Z">
        <w:r w:rsidR="00CA1412">
          <w:t xml:space="preserve"> </w:t>
        </w:r>
      </w:ins>
      <w:r w:rsidRPr="00496A5E">
        <w:t>аудиторне</w:t>
      </w:r>
      <w:del w:id="4109" w:author="Sanino" w:date="2012-05-24T00:09:00Z">
        <w:r w:rsidR="00C86AC3" w:rsidDel="00CA1412">
          <w:delText xml:space="preserve"> </w:delText>
        </w:r>
      </w:del>
      <w:ins w:id="4110" w:author="Sanino" w:date="2012-05-24T00:09:00Z">
        <w:r w:rsidR="00CA1412">
          <w:t xml:space="preserve"> </w:t>
        </w:r>
      </w:ins>
      <w:r w:rsidRPr="00496A5E">
        <w:t>навантаження</w:t>
      </w:r>
      <w:del w:id="4111" w:author="Sanino" w:date="2012-05-24T00:09:00Z">
        <w:r w:rsidR="00C86AC3" w:rsidDel="00CA1412">
          <w:delText xml:space="preserve"> </w:delText>
        </w:r>
      </w:del>
      <w:ins w:id="4112" w:author="Sanino" w:date="2012-05-24T00:09:00Z">
        <w:r w:rsidR="00CA1412">
          <w:t xml:space="preserve"> </w:t>
        </w:r>
      </w:ins>
      <w:r w:rsidRPr="00496A5E">
        <w:t>студентів</w:t>
      </w:r>
      <w:del w:id="4113" w:author="Sanino" w:date="2012-05-24T00:09:00Z">
        <w:r w:rsidR="00C86AC3" w:rsidDel="00CA1412">
          <w:delText xml:space="preserve"> </w:delText>
        </w:r>
      </w:del>
      <w:ins w:id="4114" w:author="Sanino" w:date="2012-05-24T00:09:00Z">
        <w:r w:rsidR="00CA1412">
          <w:t xml:space="preserve"> </w:t>
        </w:r>
      </w:ins>
      <w:r w:rsidRPr="00496A5E">
        <w:t>при</w:t>
      </w:r>
      <w:del w:id="4115" w:author="Sanino" w:date="2012-05-24T00:09:00Z">
        <w:r w:rsidR="00C86AC3" w:rsidDel="00CA1412">
          <w:delText xml:space="preserve"> </w:delText>
        </w:r>
      </w:del>
      <w:ins w:id="4116" w:author="Sanino" w:date="2012-05-24T00:09:00Z">
        <w:r w:rsidR="00CA1412">
          <w:t xml:space="preserve"> </w:t>
        </w:r>
      </w:ins>
      <w:r w:rsidRPr="00496A5E">
        <w:t>збереженні</w:t>
      </w:r>
      <w:del w:id="4117" w:author="Sanino" w:date="2012-05-24T00:04:00Z">
        <w:r w:rsidR="00C86AC3" w:rsidDel="00347EAA">
          <w:delText xml:space="preserve">  </w:delText>
        </w:r>
      </w:del>
      <w:ins w:id="4118" w:author="Sanino" w:date="2012-05-24T00:09:00Z">
        <w:r w:rsidR="00CA1412">
          <w:t xml:space="preserve"> </w:t>
        </w:r>
      </w:ins>
      <w:r w:rsidRPr="00496A5E">
        <w:t>відн</w:t>
      </w:r>
      <w:r w:rsidRPr="00496A5E">
        <w:t>о</w:t>
      </w:r>
      <w:r w:rsidRPr="00496A5E">
        <w:t>сної</w:t>
      </w:r>
      <w:del w:id="4119" w:author="Sanino" w:date="2012-05-24T00:09:00Z">
        <w:r w:rsidR="00C86AC3" w:rsidDel="00CA1412">
          <w:delText xml:space="preserve"> </w:delText>
        </w:r>
      </w:del>
      <w:ins w:id="4120" w:author="Sanino" w:date="2012-05-24T00:09:00Z">
        <w:r w:rsidR="00CA1412">
          <w:t xml:space="preserve"> </w:t>
        </w:r>
      </w:ins>
      <w:r w:rsidRPr="00496A5E">
        <w:t>чисельності</w:t>
      </w:r>
      <w:del w:id="4121" w:author="Sanino" w:date="2012-05-24T00:09:00Z">
        <w:r w:rsidR="00C86AC3" w:rsidDel="00CA1412">
          <w:delText xml:space="preserve"> </w:delText>
        </w:r>
      </w:del>
      <w:ins w:id="4122" w:author="Sanino" w:date="2012-05-24T00:09:00Z">
        <w:r w:rsidR="00CA1412">
          <w:t xml:space="preserve"> </w:t>
        </w:r>
      </w:ins>
      <w:r w:rsidRPr="00496A5E">
        <w:t>штатів</w:t>
      </w:r>
      <w:del w:id="4123" w:author="Sanino" w:date="2012-05-24T00:09:00Z">
        <w:r w:rsidR="00C86AC3" w:rsidDel="00CA1412">
          <w:delText xml:space="preserve"> </w:delText>
        </w:r>
      </w:del>
      <w:ins w:id="4124" w:author="Sanino" w:date="2012-05-24T00:09:00Z">
        <w:r w:rsidR="00CA1412">
          <w:t xml:space="preserve"> </w:t>
        </w:r>
      </w:ins>
      <w:r w:rsidR="00D7411B">
        <w:t>ПВС</w:t>
      </w:r>
      <w:del w:id="4125" w:author="Sanino" w:date="2012-05-24T00:09:00Z">
        <w:r w:rsidR="00C86AC3" w:rsidDel="00CA1412">
          <w:delText xml:space="preserve"> </w:delText>
        </w:r>
      </w:del>
      <w:ins w:id="4126" w:author="Sanino" w:date="2012-05-24T00:09:00Z">
        <w:r w:rsidR="00CA1412">
          <w:t xml:space="preserve"> </w:t>
        </w:r>
      </w:ins>
      <w:r w:rsidRPr="00496A5E">
        <w:t>кафедр.</w:t>
      </w:r>
      <w:del w:id="4127" w:author="Sanino" w:date="2012-05-24T00:09:00Z">
        <w:r w:rsidR="00C86AC3" w:rsidDel="00CA1412">
          <w:delText xml:space="preserve"> </w:delText>
        </w:r>
      </w:del>
      <w:ins w:id="4128" w:author="Sanino" w:date="2012-05-24T00:09:00Z">
        <w:r w:rsidR="00CA1412">
          <w:t xml:space="preserve"> </w:t>
        </w:r>
      </w:ins>
      <w:r w:rsidRPr="00496A5E">
        <w:t>Система</w:t>
      </w:r>
      <w:del w:id="4129" w:author="Sanino" w:date="2012-05-24T00:09:00Z">
        <w:r w:rsidR="00C86AC3" w:rsidDel="00CA1412">
          <w:delText xml:space="preserve"> </w:delText>
        </w:r>
      </w:del>
      <w:ins w:id="4130" w:author="Sanino" w:date="2012-05-24T00:09:00Z">
        <w:r w:rsidR="00CA1412">
          <w:t xml:space="preserve"> </w:t>
        </w:r>
      </w:ins>
      <w:r w:rsidRPr="00496A5E">
        <w:t>повинна</w:t>
      </w:r>
      <w:del w:id="4131" w:author="Sanino" w:date="2012-05-24T00:09:00Z">
        <w:r w:rsidR="00C86AC3" w:rsidDel="00CA1412">
          <w:delText xml:space="preserve"> </w:delText>
        </w:r>
      </w:del>
      <w:ins w:id="4132" w:author="Sanino" w:date="2012-05-24T00:09:00Z">
        <w:r w:rsidR="00CA1412">
          <w:t xml:space="preserve"> </w:t>
        </w:r>
      </w:ins>
      <w:r w:rsidRPr="00496A5E">
        <w:t>заохочувати</w:t>
      </w:r>
      <w:del w:id="4133" w:author="Sanino" w:date="2012-05-24T00:09:00Z">
        <w:r w:rsidR="00C86AC3" w:rsidDel="00CA1412">
          <w:delText xml:space="preserve"> </w:delText>
        </w:r>
      </w:del>
      <w:ins w:id="4134" w:author="Sanino" w:date="2012-05-24T00:09:00Z">
        <w:r w:rsidR="00CA1412">
          <w:t xml:space="preserve"> </w:t>
        </w:r>
      </w:ins>
      <w:r w:rsidRPr="00496A5E">
        <w:t>полі</w:t>
      </w:r>
      <w:r w:rsidRPr="00496A5E">
        <w:t>п</w:t>
      </w:r>
      <w:r w:rsidRPr="00496A5E">
        <w:t>шення</w:t>
      </w:r>
      <w:del w:id="4135" w:author="Sanino" w:date="2012-05-24T00:09:00Z">
        <w:r w:rsidR="00C86AC3" w:rsidDel="00CA1412">
          <w:delText xml:space="preserve"> </w:delText>
        </w:r>
      </w:del>
      <w:ins w:id="4136" w:author="Sanino" w:date="2012-05-24T00:09:00Z">
        <w:r w:rsidR="00CA1412">
          <w:t xml:space="preserve"> </w:t>
        </w:r>
      </w:ins>
      <w:r w:rsidRPr="00496A5E">
        <w:t>методичної</w:t>
      </w:r>
      <w:del w:id="4137" w:author="Sanino" w:date="2012-05-24T00:09:00Z">
        <w:r w:rsidR="00C86AC3" w:rsidDel="00CA1412">
          <w:delText xml:space="preserve"> </w:delText>
        </w:r>
      </w:del>
      <w:ins w:id="4138" w:author="Sanino" w:date="2012-05-24T00:09:00Z">
        <w:r w:rsidR="00CA1412">
          <w:t xml:space="preserve"> </w:t>
        </w:r>
      </w:ins>
      <w:r w:rsidRPr="00496A5E">
        <w:t>роботи</w:t>
      </w:r>
      <w:del w:id="4139" w:author="Sanino" w:date="2012-05-24T00:09:00Z">
        <w:r w:rsidR="00C86AC3" w:rsidDel="00CA1412">
          <w:delText xml:space="preserve"> </w:delText>
        </w:r>
      </w:del>
      <w:ins w:id="4140" w:author="Sanino" w:date="2012-05-24T00:09:00Z">
        <w:r w:rsidR="00CA1412">
          <w:t xml:space="preserve"> </w:t>
        </w:r>
      </w:ins>
      <w:r w:rsidRPr="00496A5E">
        <w:t>викладачів,</w:t>
      </w:r>
      <w:del w:id="4141" w:author="Sanino" w:date="2012-05-24T00:09:00Z">
        <w:r w:rsidR="00C86AC3" w:rsidDel="00CA1412">
          <w:delText xml:space="preserve"> </w:delText>
        </w:r>
      </w:del>
      <w:ins w:id="4142" w:author="Sanino" w:date="2012-05-24T00:09:00Z">
        <w:r w:rsidR="00CA1412">
          <w:t xml:space="preserve"> </w:t>
        </w:r>
      </w:ins>
      <w:r w:rsidRPr="00496A5E">
        <w:t>збільшення</w:t>
      </w:r>
      <w:del w:id="4143" w:author="Sanino" w:date="2012-05-24T00:09:00Z">
        <w:r w:rsidR="00C86AC3" w:rsidDel="00CA1412">
          <w:delText xml:space="preserve"> </w:delText>
        </w:r>
      </w:del>
      <w:ins w:id="4144" w:author="Sanino" w:date="2012-05-24T00:09:00Z">
        <w:r w:rsidR="00CA1412">
          <w:t xml:space="preserve"> </w:t>
        </w:r>
      </w:ins>
      <w:r w:rsidRPr="00496A5E">
        <w:t>кількості</w:t>
      </w:r>
      <w:del w:id="4145" w:author="Sanino" w:date="2012-05-24T00:09:00Z">
        <w:r w:rsidR="00C86AC3" w:rsidDel="00CA1412">
          <w:delText xml:space="preserve"> </w:delText>
        </w:r>
      </w:del>
      <w:ins w:id="4146" w:author="Sanino" w:date="2012-05-24T00:09:00Z">
        <w:r w:rsidR="00CA1412">
          <w:t xml:space="preserve"> </w:t>
        </w:r>
      </w:ins>
      <w:r w:rsidRPr="00496A5E">
        <w:t>методичних</w:t>
      </w:r>
      <w:del w:id="4147" w:author="Sanino" w:date="2012-05-24T00:09:00Z">
        <w:r w:rsidR="00C86AC3" w:rsidDel="00CA1412">
          <w:delText xml:space="preserve"> </w:delText>
        </w:r>
      </w:del>
      <w:ins w:id="4148" w:author="Sanino" w:date="2012-05-24T00:09:00Z">
        <w:r w:rsidR="00CA1412">
          <w:t xml:space="preserve"> </w:t>
        </w:r>
      </w:ins>
      <w:r w:rsidRPr="00496A5E">
        <w:t>ро</w:t>
      </w:r>
      <w:r w:rsidRPr="00496A5E">
        <w:t>з</w:t>
      </w:r>
      <w:r w:rsidRPr="00496A5E">
        <w:t>робок</w:t>
      </w:r>
      <w:del w:id="4149" w:author="Sanino" w:date="2012-05-24T00:09:00Z">
        <w:r w:rsidR="00C86AC3" w:rsidDel="00CA1412">
          <w:delText xml:space="preserve"> </w:delText>
        </w:r>
      </w:del>
      <w:ins w:id="4150" w:author="Sanino" w:date="2012-05-24T00:09:00Z">
        <w:r w:rsidR="00CA1412">
          <w:t xml:space="preserve"> </w:t>
        </w:r>
      </w:ins>
      <w:r w:rsidRPr="00496A5E">
        <w:t>для</w:t>
      </w:r>
      <w:del w:id="4151" w:author="Sanino" w:date="2012-05-24T00:09:00Z">
        <w:r w:rsidR="00C86AC3" w:rsidDel="00CA1412">
          <w:delText xml:space="preserve"> </w:delText>
        </w:r>
      </w:del>
      <w:ins w:id="4152" w:author="Sanino" w:date="2012-05-24T00:09:00Z">
        <w:r w:rsidR="00CA1412">
          <w:t xml:space="preserve"> </w:t>
        </w:r>
      </w:ins>
      <w:r w:rsidRPr="00496A5E">
        <w:t>забезпечення</w:t>
      </w:r>
      <w:del w:id="4153" w:author="Sanino" w:date="2012-05-24T00:09:00Z">
        <w:r w:rsidR="00C86AC3" w:rsidDel="00CA1412">
          <w:delText xml:space="preserve"> </w:delText>
        </w:r>
      </w:del>
      <w:ins w:id="4154" w:author="Sanino" w:date="2012-05-24T00:09:00Z">
        <w:r w:rsidR="00CA1412">
          <w:t xml:space="preserve"> </w:t>
        </w:r>
      </w:ins>
      <w:r w:rsidRPr="00496A5E">
        <w:t>СРС.</w:t>
      </w:r>
    </w:p>
    <w:p w:rsidR="00496A5E" w:rsidRDefault="004E5E7A" w:rsidP="00814CF1">
      <w:r>
        <w:t>В</w:t>
      </w:r>
      <w:del w:id="4155" w:author="Sanino" w:date="2012-05-24T00:09:00Z">
        <w:r w:rsidR="00C86AC3" w:rsidDel="00CA1412">
          <w:delText xml:space="preserve"> </w:delText>
        </w:r>
      </w:del>
      <w:ins w:id="4156" w:author="Sanino" w:date="2012-05-24T00:09:00Z">
        <w:r w:rsidR="00CA1412">
          <w:t xml:space="preserve"> </w:t>
        </w:r>
      </w:ins>
      <w:r w:rsidR="00496A5E" w:rsidRPr="00496A5E">
        <w:t>основу</w:t>
      </w:r>
      <w:del w:id="4157" w:author="Sanino" w:date="2012-05-24T00:09:00Z">
        <w:r w:rsidR="00C86AC3" w:rsidDel="00CA1412">
          <w:delText xml:space="preserve"> </w:delText>
        </w:r>
      </w:del>
      <w:ins w:id="4158" w:author="Sanino" w:date="2012-05-24T00:09:00Z">
        <w:r w:rsidR="00CA1412">
          <w:t xml:space="preserve"> </w:t>
        </w:r>
      </w:ins>
      <w:r w:rsidR="00496A5E" w:rsidRPr="00496A5E">
        <w:t>нової</w:t>
      </w:r>
      <w:del w:id="4159" w:author="Sanino" w:date="2012-05-24T00:09:00Z">
        <w:r w:rsidR="00C86AC3" w:rsidDel="00CA1412">
          <w:delText xml:space="preserve"> </w:delText>
        </w:r>
      </w:del>
      <w:ins w:id="4160" w:author="Sanino" w:date="2012-05-24T00:09:00Z">
        <w:r w:rsidR="00CA1412">
          <w:t xml:space="preserve"> </w:t>
        </w:r>
      </w:ins>
      <w:r w:rsidR="00496A5E" w:rsidRPr="00496A5E">
        <w:t>системи</w:t>
      </w:r>
      <w:del w:id="4161" w:author="Sanino" w:date="2012-05-24T00:09:00Z">
        <w:r w:rsidR="00C86AC3" w:rsidDel="00CA1412">
          <w:delText xml:space="preserve"> </w:delText>
        </w:r>
      </w:del>
      <w:ins w:id="4162" w:author="Sanino" w:date="2012-05-24T00:09:00Z">
        <w:r w:rsidR="00CA1412">
          <w:t xml:space="preserve"> </w:t>
        </w:r>
      </w:ins>
      <w:r w:rsidR="00496A5E" w:rsidRPr="00496A5E">
        <w:t>розподілу</w:t>
      </w:r>
      <w:del w:id="4163" w:author="Sanino" w:date="2012-05-24T00:09:00Z">
        <w:r w:rsidR="00C86AC3" w:rsidDel="00CA1412">
          <w:delText xml:space="preserve"> </w:delText>
        </w:r>
      </w:del>
      <w:ins w:id="4164" w:author="Sanino" w:date="2012-05-24T00:09:00Z">
        <w:r w:rsidR="00CA1412">
          <w:t xml:space="preserve"> </w:t>
        </w:r>
      </w:ins>
      <w:r w:rsidR="00496A5E" w:rsidRPr="00496A5E">
        <w:t>штатів</w:t>
      </w:r>
      <w:del w:id="4165" w:author="Sanino" w:date="2012-05-24T00:09:00Z">
        <w:r w:rsidR="00C86AC3" w:rsidDel="00CA1412">
          <w:delText xml:space="preserve"> </w:delText>
        </w:r>
      </w:del>
      <w:ins w:id="4166" w:author="Sanino" w:date="2012-05-24T00:09:00Z">
        <w:r w:rsidR="00CA1412">
          <w:t xml:space="preserve"> </w:t>
        </w:r>
      </w:ins>
      <w:r>
        <w:t>покладено</w:t>
      </w:r>
      <w:del w:id="4167" w:author="Sanino" w:date="2012-05-24T00:09:00Z">
        <w:r w:rsidR="00C86AC3" w:rsidDel="00CA1412">
          <w:delText xml:space="preserve"> </w:delText>
        </w:r>
      </w:del>
      <w:ins w:id="4168" w:author="Sanino" w:date="2012-05-24T00:09:00Z">
        <w:r w:rsidR="00CA1412">
          <w:t xml:space="preserve"> </w:t>
        </w:r>
      </w:ins>
      <w:r w:rsidR="00496A5E" w:rsidRPr="00496A5E">
        <w:t>наступні</w:t>
      </w:r>
      <w:del w:id="4169" w:author="Sanino" w:date="2012-05-24T00:09:00Z">
        <w:r w:rsidR="00C86AC3" w:rsidDel="00CA1412">
          <w:delText xml:space="preserve"> </w:delText>
        </w:r>
      </w:del>
      <w:ins w:id="4170" w:author="Sanino" w:date="2012-05-24T00:09:00Z">
        <w:r w:rsidR="00CA1412">
          <w:t xml:space="preserve"> </w:t>
        </w:r>
      </w:ins>
      <w:r w:rsidR="00496A5E" w:rsidRPr="00496A5E">
        <w:t>показн</w:t>
      </w:r>
      <w:r w:rsidR="00496A5E" w:rsidRPr="00496A5E">
        <w:t>и</w:t>
      </w:r>
      <w:r w:rsidR="00496A5E" w:rsidRPr="00496A5E">
        <w:t>ки:</w:t>
      </w:r>
      <w:del w:id="4171" w:author="Sanino" w:date="2012-05-24T00:09:00Z">
        <w:r w:rsidR="00C86AC3" w:rsidDel="00CA1412">
          <w:delText xml:space="preserve"> </w:delText>
        </w:r>
      </w:del>
      <w:ins w:id="4172" w:author="Sanino" w:date="2012-05-24T00:09:00Z">
        <w:r w:rsidR="00CA1412">
          <w:t xml:space="preserve"> </w:t>
        </w:r>
      </w:ins>
    </w:p>
    <w:p w:rsidR="00496A5E" w:rsidRDefault="00496A5E" w:rsidP="007206F8">
      <w:pPr>
        <w:pStyle w:val="a3"/>
        <w:numPr>
          <w:ilvl w:val="0"/>
          <w:numId w:val="14"/>
        </w:numPr>
        <w:ind w:left="993" w:hanging="284"/>
      </w:pPr>
      <w:r w:rsidRPr="00496A5E">
        <w:t>штат</w:t>
      </w:r>
      <w:del w:id="4173" w:author="Sanino" w:date="2012-05-24T00:09:00Z">
        <w:r w:rsidR="00C86AC3" w:rsidDel="00CA1412">
          <w:delText xml:space="preserve"> </w:delText>
        </w:r>
      </w:del>
      <w:ins w:id="4174" w:author="Sanino" w:date="2012-05-24T00:09:00Z">
        <w:r w:rsidR="00CA1412">
          <w:t xml:space="preserve"> </w:t>
        </w:r>
      </w:ins>
      <w:r w:rsidR="00D7411B">
        <w:t>ПВС</w:t>
      </w:r>
      <w:del w:id="4175" w:author="Sanino" w:date="2012-05-24T00:09:00Z">
        <w:r w:rsidR="00C86AC3" w:rsidDel="00CA1412">
          <w:delText xml:space="preserve"> </w:delText>
        </w:r>
      </w:del>
      <w:ins w:id="4176" w:author="Sanino" w:date="2012-05-24T00:09:00Z">
        <w:r w:rsidR="00CA1412">
          <w:t xml:space="preserve"> </w:t>
        </w:r>
      </w:ins>
      <w:r w:rsidRPr="00496A5E">
        <w:t>(об'єм</w:t>
      </w:r>
      <w:del w:id="4177" w:author="Sanino" w:date="2012-05-24T00:09:00Z">
        <w:r w:rsidR="00C86AC3" w:rsidDel="00CA1412">
          <w:delText xml:space="preserve"> </w:delText>
        </w:r>
      </w:del>
      <w:ins w:id="4178" w:author="Sanino" w:date="2012-05-24T00:09:00Z">
        <w:r w:rsidR="00CA1412">
          <w:t xml:space="preserve"> </w:t>
        </w:r>
      </w:ins>
      <w:r w:rsidRPr="00496A5E">
        <w:t>фінансування</w:t>
      </w:r>
      <w:del w:id="4179" w:author="Sanino" w:date="2012-05-24T00:09:00Z">
        <w:r w:rsidR="00C86AC3" w:rsidDel="00CA1412">
          <w:delText xml:space="preserve"> </w:delText>
        </w:r>
      </w:del>
      <w:ins w:id="4180" w:author="Sanino" w:date="2012-05-24T00:09:00Z">
        <w:r w:rsidR="00CA1412">
          <w:t xml:space="preserve"> </w:t>
        </w:r>
      </w:ins>
      <w:r w:rsidRPr="00496A5E">
        <w:t>оплати</w:t>
      </w:r>
      <w:del w:id="4181" w:author="Sanino" w:date="2012-05-24T00:09:00Z">
        <w:r w:rsidR="00C86AC3" w:rsidDel="00CA1412">
          <w:delText xml:space="preserve"> </w:delText>
        </w:r>
      </w:del>
      <w:ins w:id="4182" w:author="Sanino" w:date="2012-05-24T00:09:00Z">
        <w:r w:rsidR="00CA1412">
          <w:t xml:space="preserve"> </w:t>
        </w:r>
      </w:ins>
      <w:r w:rsidRPr="00496A5E">
        <w:t>праці);</w:t>
      </w:r>
      <w:del w:id="4183" w:author="Sanino" w:date="2012-05-24T00:09:00Z">
        <w:r w:rsidR="00C86AC3" w:rsidDel="00CA1412">
          <w:delText xml:space="preserve"> </w:delText>
        </w:r>
      </w:del>
      <w:ins w:id="4184" w:author="Sanino" w:date="2012-05-24T00:09:00Z">
        <w:r w:rsidR="00CA1412">
          <w:t xml:space="preserve"> </w:t>
        </w:r>
      </w:ins>
    </w:p>
    <w:p w:rsidR="00496A5E" w:rsidRDefault="00496A5E" w:rsidP="007206F8">
      <w:pPr>
        <w:pStyle w:val="a3"/>
        <w:numPr>
          <w:ilvl w:val="0"/>
          <w:numId w:val="14"/>
        </w:numPr>
        <w:ind w:left="993" w:hanging="284"/>
      </w:pPr>
      <w:r w:rsidRPr="00496A5E">
        <w:t>контингент</w:t>
      </w:r>
      <w:del w:id="4185" w:author="Sanino" w:date="2012-05-24T00:09:00Z">
        <w:r w:rsidR="00C86AC3" w:rsidDel="00CA1412">
          <w:delText xml:space="preserve"> </w:delText>
        </w:r>
      </w:del>
      <w:ins w:id="4186" w:author="Sanino" w:date="2012-05-24T00:09:00Z">
        <w:r w:rsidR="00CA1412">
          <w:t xml:space="preserve"> </w:t>
        </w:r>
      </w:ins>
      <w:r w:rsidRPr="00496A5E">
        <w:t>студентів</w:t>
      </w:r>
      <w:del w:id="4187" w:author="Sanino" w:date="2012-05-24T00:09:00Z">
        <w:r w:rsidR="00C86AC3" w:rsidDel="00CA1412">
          <w:delText xml:space="preserve"> </w:delText>
        </w:r>
      </w:del>
      <w:ins w:id="4188" w:author="Sanino" w:date="2012-05-24T00:09:00Z">
        <w:r w:rsidR="00CA1412">
          <w:t xml:space="preserve"> </w:t>
        </w:r>
      </w:ins>
      <w:r w:rsidRPr="00496A5E">
        <w:t>по</w:t>
      </w:r>
      <w:del w:id="4189" w:author="Sanino" w:date="2012-05-24T00:09:00Z">
        <w:r w:rsidR="00C86AC3" w:rsidDel="00CA1412">
          <w:delText xml:space="preserve"> </w:delText>
        </w:r>
      </w:del>
      <w:ins w:id="4190" w:author="Sanino" w:date="2012-05-24T00:09:00Z">
        <w:r w:rsidR="00CA1412">
          <w:t xml:space="preserve"> </w:t>
        </w:r>
      </w:ins>
      <w:r w:rsidRPr="00496A5E">
        <w:t>напрямах</w:t>
      </w:r>
      <w:del w:id="4191" w:author="Sanino" w:date="2012-05-24T00:09:00Z">
        <w:r w:rsidR="00C86AC3" w:rsidDel="00CA1412">
          <w:delText xml:space="preserve"> </w:delText>
        </w:r>
      </w:del>
      <w:ins w:id="4192" w:author="Sanino" w:date="2012-05-24T00:09:00Z">
        <w:r w:rsidR="00CA1412">
          <w:t xml:space="preserve"> </w:t>
        </w:r>
      </w:ins>
      <w:r w:rsidRPr="00496A5E">
        <w:t>і</w:t>
      </w:r>
      <w:del w:id="4193" w:author="Sanino" w:date="2012-05-24T00:09:00Z">
        <w:r w:rsidR="00C86AC3" w:rsidDel="00CA1412">
          <w:delText xml:space="preserve"> </w:delText>
        </w:r>
      </w:del>
      <w:ins w:id="4194" w:author="Sanino" w:date="2012-05-24T00:09:00Z">
        <w:r w:rsidR="00CA1412">
          <w:t xml:space="preserve"> </w:t>
        </w:r>
      </w:ins>
      <w:r w:rsidRPr="00496A5E">
        <w:t>спеціальностях</w:t>
      </w:r>
      <w:del w:id="4195" w:author="Sanino" w:date="2012-05-24T00:09:00Z">
        <w:r w:rsidR="00C86AC3" w:rsidDel="00CA1412">
          <w:delText xml:space="preserve"> </w:delText>
        </w:r>
      </w:del>
      <w:ins w:id="4196" w:author="Sanino" w:date="2012-05-24T00:09:00Z">
        <w:r w:rsidR="00CA1412">
          <w:t xml:space="preserve"> </w:t>
        </w:r>
      </w:ins>
      <w:r w:rsidRPr="00496A5E">
        <w:t>підготовки;</w:t>
      </w:r>
    </w:p>
    <w:p w:rsidR="00496A5E" w:rsidRDefault="00496A5E" w:rsidP="007206F8">
      <w:pPr>
        <w:pStyle w:val="a3"/>
        <w:numPr>
          <w:ilvl w:val="0"/>
          <w:numId w:val="14"/>
        </w:numPr>
        <w:ind w:left="993" w:hanging="284"/>
      </w:pPr>
      <w:r w:rsidRPr="00496A5E">
        <w:t>учбові</w:t>
      </w:r>
      <w:del w:id="4197" w:author="Sanino" w:date="2012-05-24T00:09:00Z">
        <w:r w:rsidR="00C86AC3" w:rsidDel="00CA1412">
          <w:delText xml:space="preserve"> </w:delText>
        </w:r>
      </w:del>
      <w:ins w:id="4198" w:author="Sanino" w:date="2012-05-24T00:09:00Z">
        <w:r w:rsidR="00CA1412">
          <w:t xml:space="preserve"> </w:t>
        </w:r>
      </w:ins>
      <w:r w:rsidRPr="00496A5E">
        <w:t>плани,</w:t>
      </w:r>
      <w:del w:id="4199" w:author="Sanino" w:date="2012-05-24T00:09:00Z">
        <w:r w:rsidR="00C86AC3" w:rsidDel="00CA1412">
          <w:delText xml:space="preserve"> </w:delText>
        </w:r>
      </w:del>
      <w:ins w:id="4200" w:author="Sanino" w:date="2012-05-24T00:09:00Z">
        <w:r w:rsidR="00CA1412">
          <w:t xml:space="preserve"> </w:t>
        </w:r>
      </w:ins>
      <w:r w:rsidRPr="00496A5E">
        <w:t>об'єм</w:t>
      </w:r>
      <w:del w:id="4201" w:author="Sanino" w:date="2012-05-24T00:09:00Z">
        <w:r w:rsidR="00C86AC3" w:rsidDel="00CA1412">
          <w:delText xml:space="preserve"> </w:delText>
        </w:r>
      </w:del>
      <w:ins w:id="4202" w:author="Sanino" w:date="2012-05-24T00:09:00Z">
        <w:r w:rsidR="00CA1412">
          <w:t xml:space="preserve"> </w:t>
        </w:r>
      </w:ins>
      <w:r w:rsidRPr="00496A5E">
        <w:t>учбових</w:t>
      </w:r>
      <w:del w:id="4203" w:author="Sanino" w:date="2012-05-24T00:09:00Z">
        <w:r w:rsidR="00C86AC3" w:rsidDel="00CA1412">
          <w:delText xml:space="preserve"> </w:delText>
        </w:r>
      </w:del>
      <w:ins w:id="4204" w:author="Sanino" w:date="2012-05-24T00:09:00Z">
        <w:r w:rsidR="00CA1412">
          <w:t xml:space="preserve"> </w:t>
        </w:r>
      </w:ins>
      <w:r w:rsidRPr="00496A5E">
        <w:t>дисциплін,</w:t>
      </w:r>
      <w:del w:id="4205" w:author="Sanino" w:date="2012-05-24T00:09:00Z">
        <w:r w:rsidR="00C86AC3" w:rsidDel="00CA1412">
          <w:delText xml:space="preserve"> </w:delText>
        </w:r>
      </w:del>
      <w:ins w:id="4206" w:author="Sanino" w:date="2012-05-24T00:09:00Z">
        <w:r w:rsidR="00CA1412">
          <w:t xml:space="preserve"> </w:t>
        </w:r>
      </w:ins>
      <w:r w:rsidRPr="00496A5E">
        <w:t>учбові,</w:t>
      </w:r>
      <w:del w:id="4207" w:author="Sanino" w:date="2012-05-24T00:09:00Z">
        <w:r w:rsidR="00C86AC3" w:rsidDel="00CA1412">
          <w:delText xml:space="preserve"> </w:delText>
        </w:r>
      </w:del>
      <w:ins w:id="4208" w:author="Sanino" w:date="2012-05-24T00:09:00Z">
        <w:r w:rsidR="00CA1412">
          <w:t xml:space="preserve"> </w:t>
        </w:r>
      </w:ins>
      <w:r w:rsidRPr="00496A5E">
        <w:t>переддипломні</w:t>
      </w:r>
      <w:del w:id="4209" w:author="Sanino" w:date="2012-05-24T00:09:00Z">
        <w:r w:rsidR="00C86AC3" w:rsidDel="00CA1412">
          <w:delText xml:space="preserve"> </w:delText>
        </w:r>
      </w:del>
      <w:ins w:id="4210" w:author="Sanino" w:date="2012-05-24T00:09:00Z">
        <w:r w:rsidR="00CA1412">
          <w:t xml:space="preserve"> </w:t>
        </w:r>
      </w:ins>
      <w:r w:rsidRPr="00496A5E">
        <w:t>і</w:t>
      </w:r>
      <w:del w:id="4211" w:author="Sanino" w:date="2012-05-24T00:09:00Z">
        <w:r w:rsidR="00C86AC3" w:rsidDel="00CA1412">
          <w:delText xml:space="preserve"> </w:delText>
        </w:r>
      </w:del>
      <w:ins w:id="4212" w:author="Sanino" w:date="2012-05-24T00:09:00Z">
        <w:r w:rsidR="00CA1412">
          <w:t xml:space="preserve"> </w:t>
        </w:r>
      </w:ins>
      <w:r w:rsidRPr="00496A5E">
        <w:t>в</w:t>
      </w:r>
      <w:r w:rsidRPr="00496A5E">
        <w:t>и</w:t>
      </w:r>
      <w:r w:rsidRPr="00496A5E">
        <w:t>робничі</w:t>
      </w:r>
      <w:del w:id="4213" w:author="Sanino" w:date="2012-05-24T00:09:00Z">
        <w:r w:rsidR="00C86AC3" w:rsidDel="00CA1412">
          <w:delText xml:space="preserve"> </w:delText>
        </w:r>
      </w:del>
      <w:ins w:id="4214" w:author="Sanino" w:date="2012-05-24T00:09:00Z">
        <w:r w:rsidR="00CA1412">
          <w:t xml:space="preserve"> </w:t>
        </w:r>
      </w:ins>
      <w:r w:rsidRPr="00496A5E">
        <w:t>практики,</w:t>
      </w:r>
      <w:del w:id="4215" w:author="Sanino" w:date="2012-05-24T00:09:00Z">
        <w:r w:rsidR="00C86AC3" w:rsidDel="00CA1412">
          <w:delText xml:space="preserve"> </w:delText>
        </w:r>
      </w:del>
      <w:ins w:id="4216" w:author="Sanino" w:date="2012-05-24T00:09:00Z">
        <w:r w:rsidR="00CA1412">
          <w:t xml:space="preserve"> </w:t>
        </w:r>
      </w:ins>
      <w:r w:rsidRPr="00496A5E">
        <w:t>державні</w:t>
      </w:r>
      <w:del w:id="4217" w:author="Sanino" w:date="2012-05-24T00:09:00Z">
        <w:r w:rsidR="00C86AC3" w:rsidDel="00CA1412">
          <w:delText xml:space="preserve"> </w:delText>
        </w:r>
      </w:del>
      <w:ins w:id="4218" w:author="Sanino" w:date="2012-05-24T00:09:00Z">
        <w:r w:rsidR="00CA1412">
          <w:t xml:space="preserve"> </w:t>
        </w:r>
      </w:ins>
      <w:r w:rsidRPr="00496A5E">
        <w:t>іспити.</w:t>
      </w:r>
      <w:del w:id="4219" w:author="Sanino" w:date="2012-05-24T00:09:00Z">
        <w:r w:rsidR="00C86AC3" w:rsidDel="00CA1412">
          <w:delText xml:space="preserve"> </w:delText>
        </w:r>
      </w:del>
      <w:ins w:id="4220" w:author="Sanino" w:date="2012-05-24T00:09:00Z">
        <w:r w:rsidR="00CA1412">
          <w:t xml:space="preserve"> </w:t>
        </w:r>
      </w:ins>
    </w:p>
    <w:p w:rsidR="00496A5E" w:rsidRDefault="00496A5E" w:rsidP="00814CF1">
      <w:r w:rsidRPr="00496A5E">
        <w:t>Автоматизована</w:t>
      </w:r>
      <w:del w:id="4221" w:author="Sanino" w:date="2012-05-24T00:09:00Z">
        <w:r w:rsidR="00C86AC3" w:rsidDel="00CA1412">
          <w:delText xml:space="preserve"> </w:delText>
        </w:r>
      </w:del>
      <w:ins w:id="4222" w:author="Sanino" w:date="2012-05-24T00:09:00Z">
        <w:r w:rsidR="00CA1412">
          <w:t xml:space="preserve"> </w:t>
        </w:r>
      </w:ins>
      <w:r w:rsidRPr="00496A5E">
        <w:t>система</w:t>
      </w:r>
      <w:del w:id="4223" w:author="Sanino" w:date="2012-05-24T00:09:00Z">
        <w:r w:rsidR="00C86AC3" w:rsidDel="00CA1412">
          <w:delText xml:space="preserve"> </w:delText>
        </w:r>
      </w:del>
      <w:ins w:id="4224" w:author="Sanino" w:date="2012-05-24T00:09:00Z">
        <w:r w:rsidR="00CA1412">
          <w:t xml:space="preserve"> </w:t>
        </w:r>
      </w:ins>
      <w:r w:rsidRPr="00496A5E">
        <w:t>повинна</w:t>
      </w:r>
      <w:del w:id="4225" w:author="Sanino" w:date="2012-05-24T00:09:00Z">
        <w:r w:rsidR="00C86AC3" w:rsidDel="00CA1412">
          <w:delText xml:space="preserve"> </w:delText>
        </w:r>
      </w:del>
      <w:ins w:id="4226" w:author="Sanino" w:date="2012-05-24T00:09:00Z">
        <w:r w:rsidR="00CA1412">
          <w:t xml:space="preserve"> </w:t>
        </w:r>
      </w:ins>
      <w:r w:rsidRPr="00496A5E">
        <w:t>реалізовув</w:t>
      </w:r>
      <w:r w:rsidR="004E5E7A">
        <w:t>ати</w:t>
      </w:r>
      <w:del w:id="4227" w:author="Sanino" w:date="2012-05-24T00:09:00Z">
        <w:r w:rsidR="00C86AC3" w:rsidDel="00CA1412">
          <w:delText xml:space="preserve"> </w:delText>
        </w:r>
      </w:del>
      <w:ins w:id="4228" w:author="Sanino" w:date="2012-05-24T00:09:00Z">
        <w:r w:rsidR="00CA1412">
          <w:t xml:space="preserve"> </w:t>
        </w:r>
      </w:ins>
      <w:r w:rsidR="004E5E7A">
        <w:t>наступні</w:t>
      </w:r>
      <w:del w:id="4229" w:author="Sanino" w:date="2012-05-24T00:09:00Z">
        <w:r w:rsidR="00C86AC3" w:rsidDel="00CA1412">
          <w:delText xml:space="preserve"> </w:delText>
        </w:r>
      </w:del>
      <w:ins w:id="4230" w:author="Sanino" w:date="2012-05-24T00:09:00Z">
        <w:r w:rsidR="00CA1412">
          <w:t xml:space="preserve"> </w:t>
        </w:r>
      </w:ins>
      <w:r w:rsidR="004E5E7A">
        <w:t>функції</w:t>
      </w:r>
      <w:r w:rsidRPr="00496A5E">
        <w:t>,</w:t>
      </w:r>
      <w:del w:id="4231" w:author="Sanino" w:date="2012-05-24T00:09:00Z">
        <w:r w:rsidR="00C86AC3" w:rsidDel="00CA1412">
          <w:delText xml:space="preserve"> </w:delText>
        </w:r>
      </w:del>
      <w:ins w:id="4232" w:author="Sanino" w:date="2012-05-24T00:09:00Z">
        <w:r w:rsidR="00CA1412">
          <w:t xml:space="preserve"> </w:t>
        </w:r>
      </w:ins>
      <w:r w:rsidR="004E5E7A">
        <w:t>що</w:t>
      </w:r>
      <w:del w:id="4233" w:author="Sanino" w:date="2012-05-24T00:09:00Z">
        <w:r w:rsidR="00C86AC3" w:rsidDel="00CA1412">
          <w:delText xml:space="preserve"> </w:delText>
        </w:r>
      </w:del>
      <w:ins w:id="4234" w:author="Sanino" w:date="2012-05-24T00:09:00Z">
        <w:r w:rsidR="00CA1412">
          <w:t xml:space="preserve"> </w:t>
        </w:r>
      </w:ins>
      <w:r w:rsidRPr="00496A5E">
        <w:t>супроводжую</w:t>
      </w:r>
      <w:r w:rsidR="004E5E7A">
        <w:t>ть</w:t>
      </w:r>
      <w:del w:id="4235" w:author="Sanino" w:date="2012-05-24T00:09:00Z">
        <w:r w:rsidR="00C86AC3" w:rsidDel="00CA1412">
          <w:delText xml:space="preserve"> </w:delText>
        </w:r>
      </w:del>
      <w:ins w:id="4236" w:author="Sanino" w:date="2012-05-24T00:09:00Z">
        <w:r w:rsidR="00CA1412">
          <w:t xml:space="preserve"> </w:t>
        </w:r>
      </w:ins>
      <w:r w:rsidRPr="00496A5E">
        <w:t>учбовий</w:t>
      </w:r>
      <w:del w:id="4237" w:author="Sanino" w:date="2012-05-24T00:09:00Z">
        <w:r w:rsidR="00C86AC3" w:rsidDel="00CA1412">
          <w:delText xml:space="preserve"> </w:delText>
        </w:r>
      </w:del>
      <w:ins w:id="4238" w:author="Sanino" w:date="2012-05-24T00:09:00Z">
        <w:r w:rsidR="00CA1412">
          <w:t xml:space="preserve"> </w:t>
        </w:r>
      </w:ins>
      <w:r w:rsidRPr="00496A5E">
        <w:t>процес</w:t>
      </w:r>
      <w:del w:id="4239" w:author="Sanino" w:date="2012-05-24T00:09:00Z">
        <w:r w:rsidR="00C86AC3" w:rsidDel="00CA1412">
          <w:delText xml:space="preserve"> </w:delText>
        </w:r>
      </w:del>
      <w:ins w:id="4240" w:author="Sanino" w:date="2012-05-24T00:09:00Z">
        <w:r w:rsidR="00CA1412">
          <w:t xml:space="preserve"> </w:t>
        </w:r>
      </w:ins>
      <w:r w:rsidRPr="00496A5E">
        <w:t>в</w:t>
      </w:r>
      <w:del w:id="4241" w:author="Sanino" w:date="2012-05-24T00:09:00Z">
        <w:r w:rsidR="00C86AC3" w:rsidDel="00CA1412">
          <w:delText xml:space="preserve"> </w:delText>
        </w:r>
      </w:del>
      <w:ins w:id="4242" w:author="Sanino" w:date="2012-05-24T00:09:00Z">
        <w:r w:rsidR="00CA1412">
          <w:t xml:space="preserve"> </w:t>
        </w:r>
      </w:ins>
      <w:r w:rsidRPr="00496A5E">
        <w:t>університеті:</w:t>
      </w:r>
      <w:del w:id="4243" w:author="Sanino" w:date="2012-05-24T00:09:00Z">
        <w:r w:rsidR="00C86AC3" w:rsidDel="00CA1412">
          <w:delText xml:space="preserve"> </w:delText>
        </w:r>
      </w:del>
      <w:ins w:id="4244" w:author="Sanino" w:date="2012-05-24T00:09:00Z">
        <w:r w:rsidR="00CA1412">
          <w:t xml:space="preserve"> </w:t>
        </w:r>
      </w:ins>
    </w:p>
    <w:p w:rsidR="00496A5E" w:rsidRDefault="00496A5E" w:rsidP="007206F8">
      <w:pPr>
        <w:pStyle w:val="a3"/>
        <w:numPr>
          <w:ilvl w:val="0"/>
          <w:numId w:val="15"/>
        </w:numPr>
        <w:ind w:left="993" w:hanging="284"/>
      </w:pPr>
      <w:r w:rsidRPr="00496A5E">
        <w:t>розподіли</w:t>
      </w:r>
      <w:del w:id="4245" w:author="Sanino" w:date="2012-05-24T00:09:00Z">
        <w:r w:rsidR="00C86AC3" w:rsidDel="00CA1412">
          <w:delText xml:space="preserve"> </w:delText>
        </w:r>
      </w:del>
      <w:ins w:id="4246" w:author="Sanino" w:date="2012-05-24T00:09:00Z">
        <w:r w:rsidR="00CA1412">
          <w:t xml:space="preserve"> </w:t>
        </w:r>
      </w:ins>
      <w:r w:rsidRPr="00496A5E">
        <w:t>навантаження</w:t>
      </w:r>
      <w:del w:id="4247" w:author="Sanino" w:date="2012-05-24T00:09:00Z">
        <w:r w:rsidR="00C86AC3" w:rsidDel="00CA1412">
          <w:delText xml:space="preserve"> </w:delText>
        </w:r>
      </w:del>
      <w:ins w:id="4248" w:author="Sanino" w:date="2012-05-24T00:09:00Z">
        <w:r w:rsidR="00CA1412">
          <w:t xml:space="preserve"> </w:t>
        </w:r>
      </w:ins>
      <w:r w:rsidRPr="00496A5E">
        <w:t>по</w:t>
      </w:r>
      <w:del w:id="4249" w:author="Sanino" w:date="2012-05-24T00:09:00Z">
        <w:r w:rsidR="00C86AC3" w:rsidDel="00CA1412">
          <w:delText xml:space="preserve"> </w:delText>
        </w:r>
      </w:del>
      <w:ins w:id="4250" w:author="Sanino" w:date="2012-05-24T00:09:00Z">
        <w:r w:rsidR="00CA1412">
          <w:t xml:space="preserve"> </w:t>
        </w:r>
      </w:ins>
      <w:r w:rsidRPr="00496A5E">
        <w:t>кафедрах;</w:t>
      </w:r>
    </w:p>
    <w:p w:rsidR="00496A5E" w:rsidRPr="00496A5E" w:rsidRDefault="00496A5E" w:rsidP="007206F8">
      <w:pPr>
        <w:pStyle w:val="a3"/>
        <w:numPr>
          <w:ilvl w:val="0"/>
          <w:numId w:val="15"/>
        </w:numPr>
        <w:ind w:left="993" w:hanging="284"/>
      </w:pPr>
      <w:r w:rsidRPr="00496A5E">
        <w:t>формування</w:t>
      </w:r>
      <w:del w:id="4251" w:author="Sanino" w:date="2012-05-24T00:09:00Z">
        <w:r w:rsidR="00C86AC3" w:rsidDel="00CA1412">
          <w:delText xml:space="preserve"> </w:delText>
        </w:r>
      </w:del>
      <w:ins w:id="4252" w:author="Sanino" w:date="2012-05-24T00:09:00Z">
        <w:r w:rsidR="00CA1412">
          <w:t xml:space="preserve"> </w:t>
        </w:r>
      </w:ins>
      <w:r w:rsidRPr="00496A5E">
        <w:t>учбового</w:t>
      </w:r>
      <w:del w:id="4253" w:author="Sanino" w:date="2012-05-24T00:09:00Z">
        <w:r w:rsidR="00C86AC3" w:rsidDel="00CA1412">
          <w:delText xml:space="preserve"> </w:delText>
        </w:r>
      </w:del>
      <w:ins w:id="4254" w:author="Sanino" w:date="2012-05-24T00:09:00Z">
        <w:r w:rsidR="00CA1412">
          <w:t xml:space="preserve"> </w:t>
        </w:r>
      </w:ins>
      <w:r w:rsidRPr="00496A5E">
        <w:t>навантаження</w:t>
      </w:r>
      <w:del w:id="4255" w:author="Sanino" w:date="2012-05-24T00:09:00Z">
        <w:r w:rsidR="00C86AC3" w:rsidDel="00CA1412">
          <w:delText xml:space="preserve"> </w:delText>
        </w:r>
      </w:del>
      <w:ins w:id="4256" w:author="Sanino" w:date="2012-05-24T00:09:00Z">
        <w:r w:rsidR="00CA1412">
          <w:t xml:space="preserve"> </w:t>
        </w:r>
      </w:ins>
      <w:r w:rsidRPr="00496A5E">
        <w:t>університету;</w:t>
      </w:r>
    </w:p>
    <w:p w:rsidR="00496A5E" w:rsidRPr="00496A5E" w:rsidRDefault="00496A5E" w:rsidP="007206F8">
      <w:pPr>
        <w:pStyle w:val="a3"/>
        <w:numPr>
          <w:ilvl w:val="0"/>
          <w:numId w:val="15"/>
        </w:numPr>
        <w:ind w:left="993" w:hanging="284"/>
      </w:pPr>
      <w:r w:rsidRPr="00496A5E">
        <w:t>планування</w:t>
      </w:r>
      <w:del w:id="4257" w:author="Sanino" w:date="2012-05-24T00:09:00Z">
        <w:r w:rsidR="00C86AC3" w:rsidDel="00CA1412">
          <w:delText xml:space="preserve"> </w:delText>
        </w:r>
      </w:del>
      <w:ins w:id="4258" w:author="Sanino" w:date="2012-05-24T00:09:00Z">
        <w:r w:rsidR="00CA1412">
          <w:t xml:space="preserve"> </w:t>
        </w:r>
      </w:ins>
      <w:r w:rsidRPr="00496A5E">
        <w:t>штатів</w:t>
      </w:r>
      <w:del w:id="4259" w:author="Sanino" w:date="2012-05-24T00:09:00Z">
        <w:r w:rsidR="00C86AC3" w:rsidDel="00CA1412">
          <w:delText xml:space="preserve"> </w:delText>
        </w:r>
      </w:del>
      <w:ins w:id="4260" w:author="Sanino" w:date="2012-05-24T00:09:00Z">
        <w:r w:rsidR="00CA1412">
          <w:t xml:space="preserve"> </w:t>
        </w:r>
      </w:ins>
      <w:r w:rsidR="00D7411B">
        <w:t>ПВС</w:t>
      </w:r>
      <w:del w:id="4261" w:author="Sanino" w:date="2012-05-24T00:09:00Z">
        <w:r w:rsidR="00C86AC3" w:rsidDel="00CA1412">
          <w:delText xml:space="preserve"> </w:delText>
        </w:r>
      </w:del>
      <w:ins w:id="4262" w:author="Sanino" w:date="2012-05-24T00:09:00Z">
        <w:r w:rsidR="00CA1412">
          <w:t xml:space="preserve"> </w:t>
        </w:r>
      </w:ins>
      <w:r w:rsidRPr="00496A5E">
        <w:t>університету;</w:t>
      </w:r>
    </w:p>
    <w:p w:rsidR="006472BD" w:rsidRPr="006472BD" w:rsidRDefault="00496A5E" w:rsidP="007206F8">
      <w:pPr>
        <w:pStyle w:val="a3"/>
        <w:numPr>
          <w:ilvl w:val="0"/>
          <w:numId w:val="15"/>
        </w:numPr>
        <w:ind w:left="993" w:hanging="284"/>
      </w:pPr>
      <w:r w:rsidRPr="00496A5E">
        <w:t>формування</w:t>
      </w:r>
      <w:del w:id="4263" w:author="Sanino" w:date="2012-05-24T00:09:00Z">
        <w:r w:rsidR="00C86AC3" w:rsidDel="00CA1412">
          <w:delText xml:space="preserve"> </w:delText>
        </w:r>
      </w:del>
      <w:ins w:id="4264" w:author="Sanino" w:date="2012-05-24T00:09:00Z">
        <w:r w:rsidR="00CA1412">
          <w:t xml:space="preserve"> </w:t>
        </w:r>
      </w:ins>
      <w:r w:rsidRPr="00496A5E">
        <w:t>різних</w:t>
      </w:r>
      <w:del w:id="4265" w:author="Sanino" w:date="2012-05-24T00:09:00Z">
        <w:r w:rsidR="00C86AC3" w:rsidDel="00CA1412">
          <w:delText xml:space="preserve"> </w:delText>
        </w:r>
      </w:del>
      <w:ins w:id="4266" w:author="Sanino" w:date="2012-05-24T00:09:00Z">
        <w:r w:rsidR="00CA1412">
          <w:t xml:space="preserve"> </w:t>
        </w:r>
      </w:ins>
      <w:r w:rsidRPr="00496A5E">
        <w:t>звітів;</w:t>
      </w:r>
    </w:p>
    <w:p w:rsidR="006472BD" w:rsidRPr="00D7411B" w:rsidRDefault="00496A5E" w:rsidP="00814CF1">
      <w:r w:rsidRPr="00496A5E">
        <w:t>Розподіл</w:t>
      </w:r>
      <w:del w:id="4267" w:author="Sanino" w:date="2012-05-24T00:09:00Z">
        <w:r w:rsidR="00C86AC3" w:rsidDel="00CA1412">
          <w:delText xml:space="preserve"> </w:delText>
        </w:r>
      </w:del>
      <w:ins w:id="4268" w:author="Sanino" w:date="2012-05-24T00:09:00Z">
        <w:r w:rsidR="00CA1412">
          <w:t xml:space="preserve"> </w:t>
        </w:r>
      </w:ins>
      <w:r w:rsidRPr="00496A5E">
        <w:t>штату</w:t>
      </w:r>
      <w:del w:id="4269" w:author="Sanino" w:date="2012-05-24T00:09:00Z">
        <w:r w:rsidR="00C86AC3" w:rsidDel="00CA1412">
          <w:delText xml:space="preserve"> </w:delText>
        </w:r>
      </w:del>
      <w:ins w:id="4270" w:author="Sanino" w:date="2012-05-24T00:09:00Z">
        <w:r w:rsidR="00CA1412">
          <w:t xml:space="preserve"> </w:t>
        </w:r>
      </w:ins>
      <w:r w:rsidR="00D7411B">
        <w:t>ПВС</w:t>
      </w:r>
      <w:del w:id="4271" w:author="Sanino" w:date="2012-05-24T00:09:00Z">
        <w:r w:rsidR="00C86AC3" w:rsidDel="00CA1412">
          <w:delText xml:space="preserve"> </w:delText>
        </w:r>
      </w:del>
      <w:ins w:id="4272" w:author="Sanino" w:date="2012-05-24T00:09:00Z">
        <w:r w:rsidR="00CA1412">
          <w:t xml:space="preserve"> </w:t>
        </w:r>
      </w:ins>
      <w:r w:rsidRPr="00496A5E">
        <w:t>університету(Ш)</w:t>
      </w:r>
      <w:del w:id="4273" w:author="Sanino" w:date="2012-05-24T00:09:00Z">
        <w:r w:rsidR="00C86AC3" w:rsidDel="00CA1412">
          <w:delText xml:space="preserve"> </w:delText>
        </w:r>
      </w:del>
      <w:ins w:id="4274" w:author="Sanino" w:date="2012-05-24T00:09:00Z">
        <w:r w:rsidR="00CA1412">
          <w:t xml:space="preserve"> </w:t>
        </w:r>
      </w:ins>
      <w:r w:rsidRPr="00496A5E">
        <w:t>здійснюється</w:t>
      </w:r>
      <w:del w:id="4275" w:author="Sanino" w:date="2012-05-24T00:09:00Z">
        <w:r w:rsidR="00C86AC3" w:rsidDel="00CA1412">
          <w:delText xml:space="preserve"> </w:delText>
        </w:r>
      </w:del>
      <w:ins w:id="4276" w:author="Sanino" w:date="2012-05-24T00:09:00Z">
        <w:r w:rsidR="00CA1412">
          <w:t xml:space="preserve"> </w:t>
        </w:r>
      </w:ins>
      <w:r w:rsidRPr="00496A5E">
        <w:t>в</w:t>
      </w:r>
      <w:del w:id="4277" w:author="Sanino" w:date="2012-05-24T00:09:00Z">
        <w:r w:rsidR="00C86AC3" w:rsidDel="00CA1412">
          <w:delText xml:space="preserve"> </w:delText>
        </w:r>
      </w:del>
      <w:ins w:id="4278" w:author="Sanino" w:date="2012-05-24T00:09:00Z">
        <w:r w:rsidR="00CA1412">
          <w:t xml:space="preserve"> </w:t>
        </w:r>
      </w:ins>
      <w:r w:rsidRPr="00496A5E">
        <w:t>чотири</w:t>
      </w:r>
      <w:del w:id="4279" w:author="Sanino" w:date="2012-05-24T00:09:00Z">
        <w:r w:rsidR="00C86AC3" w:rsidDel="00CA1412">
          <w:delText xml:space="preserve"> </w:delText>
        </w:r>
      </w:del>
      <w:ins w:id="4280" w:author="Sanino" w:date="2012-05-24T00:09:00Z">
        <w:r w:rsidR="00CA1412">
          <w:t xml:space="preserve"> </w:t>
        </w:r>
      </w:ins>
      <w:r w:rsidRPr="00496A5E">
        <w:t>етапи.</w:t>
      </w:r>
    </w:p>
    <w:p w:rsidR="006472BD" w:rsidRPr="00DA3AFF" w:rsidRDefault="006472BD" w:rsidP="00814CF1">
      <w:r w:rsidRPr="00D7411B">
        <w:rPr>
          <w:b/>
        </w:rPr>
        <w:t>1</w:t>
      </w:r>
      <w:del w:id="4281" w:author="Sanino" w:date="2012-05-24T00:09:00Z">
        <w:r w:rsidR="00C86AC3" w:rsidDel="00CA1412">
          <w:rPr>
            <w:b/>
          </w:rPr>
          <w:delText xml:space="preserve"> </w:delText>
        </w:r>
      </w:del>
      <w:ins w:id="4282" w:author="Sanino" w:date="2012-05-24T00:09:00Z">
        <w:r w:rsidR="00CA1412">
          <w:rPr>
            <w:b/>
          </w:rPr>
          <w:t xml:space="preserve"> </w:t>
        </w:r>
      </w:ins>
      <w:r w:rsidRPr="00D7411B">
        <w:rPr>
          <w:b/>
        </w:rPr>
        <w:t>етап.</w:t>
      </w:r>
      <w:del w:id="4283" w:author="Sanino" w:date="2012-05-24T00:09:00Z">
        <w:r w:rsidR="00C86AC3" w:rsidDel="00CA1412">
          <w:delText xml:space="preserve"> </w:delText>
        </w:r>
      </w:del>
      <w:ins w:id="4284" w:author="Sanino" w:date="2012-05-24T00:09:00Z">
        <w:r w:rsidR="00CA1412">
          <w:t xml:space="preserve"> </w:t>
        </w:r>
      </w:ins>
      <w:r w:rsidRPr="006472BD">
        <w:t>Штат</w:t>
      </w:r>
      <w:del w:id="4285" w:author="Sanino" w:date="2012-05-24T00:09:00Z">
        <w:r w:rsidR="00C86AC3" w:rsidDel="00CA1412">
          <w:delText xml:space="preserve"> </w:delText>
        </w:r>
      </w:del>
      <w:ins w:id="4286" w:author="Sanino" w:date="2012-05-24T00:09:00Z">
        <w:r w:rsidR="00CA1412">
          <w:t xml:space="preserve"> </w:t>
        </w:r>
      </w:ins>
      <w:r w:rsidRPr="006472BD">
        <w:t>університету</w:t>
      </w:r>
      <w:del w:id="4287" w:author="Sanino" w:date="2012-05-24T00:09:00Z">
        <w:r w:rsidR="00C86AC3" w:rsidDel="00CA1412">
          <w:delText xml:space="preserve"> </w:delText>
        </w:r>
      </w:del>
      <w:ins w:id="4288" w:author="Sanino" w:date="2012-05-24T00:09:00Z">
        <w:r w:rsidR="00CA1412">
          <w:t xml:space="preserve"> </w:t>
        </w:r>
      </w:ins>
      <w:r w:rsidRPr="006472BD">
        <w:t>розподіляється</w:t>
      </w:r>
      <w:del w:id="4289" w:author="Sanino" w:date="2012-05-24T00:09:00Z">
        <w:r w:rsidR="00C86AC3" w:rsidDel="00CA1412">
          <w:delText xml:space="preserve"> </w:delText>
        </w:r>
      </w:del>
      <w:ins w:id="4290" w:author="Sanino" w:date="2012-05-24T00:09:00Z">
        <w:r w:rsidR="00CA1412">
          <w:t xml:space="preserve"> </w:t>
        </w:r>
      </w:ins>
      <w:r w:rsidRPr="006472BD">
        <w:t>на</w:t>
      </w:r>
      <w:del w:id="4291" w:author="Sanino" w:date="2012-05-24T00:09:00Z">
        <w:r w:rsidR="00C86AC3" w:rsidDel="00CA1412">
          <w:delText xml:space="preserve"> </w:delText>
        </w:r>
      </w:del>
      <w:ins w:id="4292" w:author="Sanino" w:date="2012-05-24T00:09:00Z">
        <w:r w:rsidR="00CA1412">
          <w:t xml:space="preserve"> </w:t>
        </w:r>
      </w:ins>
      <w:r w:rsidRPr="006472BD">
        <w:t>частини</w:t>
      </w:r>
      <w:del w:id="4293" w:author="Sanino" w:date="2012-05-24T00:09:00Z">
        <w:r w:rsidR="00C86AC3" w:rsidDel="00CA1412">
          <w:delText xml:space="preserve"> </w:delText>
        </w:r>
      </w:del>
      <w:ins w:id="4294" w:author="Sanino" w:date="2012-05-24T00:09:00Z">
        <w:r w:rsidR="00CA1412">
          <w:t xml:space="preserve"> </w:t>
        </w:r>
      </w:ins>
      <w:r w:rsidRPr="006472BD">
        <w:t>для</w:t>
      </w:r>
      <w:del w:id="4295" w:author="Sanino" w:date="2012-05-24T00:09:00Z">
        <w:r w:rsidR="00C86AC3" w:rsidDel="00CA1412">
          <w:delText xml:space="preserve"> </w:delText>
        </w:r>
      </w:del>
      <w:ins w:id="4296" w:author="Sanino" w:date="2012-05-24T00:09:00Z">
        <w:r w:rsidR="00CA1412">
          <w:t xml:space="preserve"> </w:t>
        </w:r>
      </w:ins>
      <w:r w:rsidRPr="006472BD">
        <w:t>забезпечення</w:t>
      </w:r>
      <w:del w:id="4297" w:author="Sanino" w:date="2012-05-24T00:09:00Z">
        <w:r w:rsidR="00C86AC3" w:rsidDel="00CA1412">
          <w:delText xml:space="preserve"> </w:delText>
        </w:r>
      </w:del>
      <w:ins w:id="4298" w:author="Sanino" w:date="2012-05-24T00:09:00Z">
        <w:r w:rsidR="00CA1412">
          <w:t xml:space="preserve"> </w:t>
        </w:r>
      </w:ins>
      <w:r w:rsidRPr="006472BD">
        <w:t>навчального</w:t>
      </w:r>
      <w:del w:id="4299" w:author="Sanino" w:date="2012-05-24T00:09:00Z">
        <w:r w:rsidR="00C86AC3" w:rsidDel="00CA1412">
          <w:delText xml:space="preserve"> </w:delText>
        </w:r>
      </w:del>
      <w:ins w:id="4300" w:author="Sanino" w:date="2012-05-24T00:09:00Z">
        <w:r w:rsidR="00CA1412">
          <w:t xml:space="preserve"> </w:t>
        </w:r>
      </w:ins>
      <w:r w:rsidRPr="006472BD">
        <w:t>процесу</w:t>
      </w:r>
      <w:del w:id="4301" w:author="Sanino" w:date="2012-05-24T00:09:00Z">
        <w:r w:rsidR="00C86AC3" w:rsidDel="00CA1412">
          <w:delText xml:space="preserve"> </w:delText>
        </w:r>
      </w:del>
      <w:ins w:id="4302" w:author="Sanino" w:date="2012-05-24T00:09:00Z">
        <w:r w:rsidR="00CA1412">
          <w:t xml:space="preserve"> </w:t>
        </w:r>
      </w:ins>
      <w:r w:rsidRPr="006472BD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Ш</m:t>
            </m:r>
          </m:e>
          <m:sub>
            <m:r>
              <w:rPr>
                <w:rFonts w:ascii="Cambria Math" w:hAnsi="Cambria Math"/>
              </w:rPr>
              <m:t>у</m:t>
            </m:r>
          </m:sub>
        </m:sSub>
      </m:oMath>
      <w:r w:rsidRPr="006472BD">
        <w:t>)</w:t>
      </w:r>
      <w:del w:id="4303" w:author="Sanino" w:date="2012-05-24T00:09:00Z">
        <w:r w:rsidR="00C86AC3" w:rsidDel="00CA1412">
          <w:delText xml:space="preserve"> </w:delText>
        </w:r>
      </w:del>
      <w:ins w:id="4304" w:author="Sanino" w:date="2012-05-24T00:09:00Z">
        <w:r w:rsidR="00CA1412">
          <w:t xml:space="preserve"> </w:t>
        </w:r>
      </w:ins>
      <w:r w:rsidRPr="006472BD">
        <w:t>та</w:t>
      </w:r>
      <w:del w:id="4305" w:author="Sanino" w:date="2012-05-24T00:09:00Z">
        <w:r w:rsidR="00C86AC3" w:rsidDel="00CA1412">
          <w:delText xml:space="preserve"> </w:delText>
        </w:r>
      </w:del>
      <w:ins w:id="4306" w:author="Sanino" w:date="2012-05-24T00:09:00Z">
        <w:r w:rsidR="00CA1412">
          <w:t xml:space="preserve"> </w:t>
        </w:r>
      </w:ins>
      <w:r w:rsidRPr="006472BD">
        <w:t>проведення</w:t>
      </w:r>
      <w:del w:id="4307" w:author="Sanino" w:date="2012-05-24T00:09:00Z">
        <w:r w:rsidR="00C86AC3" w:rsidDel="00CA1412">
          <w:delText xml:space="preserve"> </w:delText>
        </w:r>
      </w:del>
      <w:ins w:id="4308" w:author="Sanino" w:date="2012-05-24T00:09:00Z">
        <w:r w:rsidR="00CA1412">
          <w:t xml:space="preserve"> </w:t>
        </w:r>
      </w:ins>
      <w:r w:rsidRPr="006472BD">
        <w:t>вступних</w:t>
      </w:r>
      <w:del w:id="4309" w:author="Sanino" w:date="2012-05-24T00:09:00Z">
        <w:r w:rsidR="00C86AC3" w:rsidDel="00CA1412">
          <w:delText xml:space="preserve"> </w:delText>
        </w:r>
      </w:del>
      <w:ins w:id="4310" w:author="Sanino" w:date="2012-05-24T00:09:00Z">
        <w:r w:rsidR="00CA1412">
          <w:t xml:space="preserve"> </w:t>
        </w:r>
      </w:ins>
      <w:r w:rsidRPr="006472BD">
        <w:t>іспитів,</w:t>
      </w:r>
      <w:del w:id="4311" w:author="Sanino" w:date="2012-05-24T00:09:00Z">
        <w:r w:rsidR="00C86AC3" w:rsidDel="00CA1412">
          <w:delText xml:space="preserve"> </w:delText>
        </w:r>
      </w:del>
      <w:ins w:id="4312" w:author="Sanino" w:date="2012-05-24T00:09:00Z">
        <w:r w:rsidR="00CA1412">
          <w:t xml:space="preserve"> </w:t>
        </w:r>
      </w:ins>
      <w:r w:rsidRPr="006472BD">
        <w:t>керівництво</w:t>
      </w:r>
      <w:del w:id="4313" w:author="Sanino" w:date="2012-05-24T00:09:00Z">
        <w:r w:rsidR="00C86AC3" w:rsidDel="00CA1412">
          <w:delText xml:space="preserve"> </w:delText>
        </w:r>
      </w:del>
      <w:ins w:id="4314" w:author="Sanino" w:date="2012-05-24T00:09:00Z">
        <w:r w:rsidR="00CA1412">
          <w:t xml:space="preserve"> </w:t>
        </w:r>
      </w:ins>
      <w:r w:rsidRPr="006472BD">
        <w:t>асп</w:t>
      </w:r>
      <w:r w:rsidRPr="006472BD">
        <w:t>і</w:t>
      </w:r>
      <w:r w:rsidRPr="006472BD">
        <w:t>рантами,</w:t>
      </w:r>
      <w:del w:id="4315" w:author="Sanino" w:date="2012-05-24T00:09:00Z">
        <w:r w:rsidR="00C86AC3" w:rsidDel="00CA1412">
          <w:delText xml:space="preserve"> </w:delText>
        </w:r>
      </w:del>
      <w:ins w:id="4316" w:author="Sanino" w:date="2012-05-24T00:09:00Z">
        <w:r w:rsidR="00CA1412">
          <w:t xml:space="preserve"> </w:t>
        </w:r>
      </w:ins>
      <w:r w:rsidRPr="006472BD">
        <w:t>докторантами,</w:t>
      </w:r>
      <w:del w:id="4317" w:author="Sanino" w:date="2012-05-24T00:09:00Z">
        <w:r w:rsidR="00C86AC3" w:rsidDel="00CA1412">
          <w:delText xml:space="preserve"> </w:delText>
        </w:r>
      </w:del>
      <w:ins w:id="4318" w:author="Sanino" w:date="2012-05-24T00:09:00Z">
        <w:r w:rsidR="00CA1412">
          <w:t xml:space="preserve"> </w:t>
        </w:r>
      </w:ins>
      <w:r w:rsidRPr="006472BD">
        <w:t>стажистами</w:t>
      </w:r>
      <w:del w:id="4319" w:author="Sanino" w:date="2012-05-24T00:09:00Z">
        <w:r w:rsidR="00C86AC3" w:rsidDel="00CA1412">
          <w:delText xml:space="preserve"> </w:delText>
        </w:r>
      </w:del>
      <w:ins w:id="4320" w:author="Sanino" w:date="2012-05-24T00:09:00Z">
        <w:r w:rsidR="00CA1412">
          <w:t xml:space="preserve"> </w:t>
        </w:r>
      </w:ins>
      <w:r w:rsidRPr="006472BD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Pr="006472BD">
        <w:t>)</w:t>
      </w:r>
    </w:p>
    <w:p w:rsidR="00D7411B" w:rsidRPr="00DA3AFF" w:rsidRDefault="00D7411B" w:rsidP="007206F8"/>
    <w:p w:rsidR="00D7411B" w:rsidRDefault="00D7411B" w:rsidP="007206F8">
      <w:pPr>
        <w:jc w:val="right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Ш=</m:t>
        </m:r>
        <w:del w:id="4321" w:author="Sanino" w:date="2012-05-24T00:09:00Z"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w:del>
        <w:ins w:id="4322" w:author="Sanino" w:date="2012-05-24T00:09:00Z"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w:ins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w:del w:id="4323" w:author="Sanino" w:date="2012-05-24T00:09:00Z"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w:del>
        <w:ins w:id="4324" w:author="Sanino" w:date="2012-05-24T00:09:00Z"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w:ins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а</m:t>
            </m:r>
          </m:sub>
        </m:sSub>
      </m:oMath>
      <w:r w:rsidR="007206F8"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(1.1)</w:t>
      </w:r>
    </w:p>
    <w:p w:rsidR="007206F8" w:rsidRPr="00DA3AFF" w:rsidRDefault="007206F8" w:rsidP="007206F8">
      <w:pPr>
        <w:jc w:val="right"/>
        <w:rPr>
          <w:rFonts w:eastAsiaTheme="minorEastAsia"/>
        </w:rPr>
      </w:pPr>
    </w:p>
    <w:p w:rsidR="00D7411B" w:rsidRDefault="007206F8" w:rsidP="007206F8">
      <w:r>
        <w:t>Ш</w:t>
      </w:r>
      <w:r w:rsidRPr="007206F8">
        <w:rPr>
          <w:vertAlign w:val="subscript"/>
        </w:rPr>
        <w:t>у</w:t>
      </w:r>
      <w:del w:id="4325" w:author="Sanino" w:date="2012-05-24T00:09:00Z">
        <w:r w:rsidR="00C86AC3" w:rsidDel="00CA1412">
          <w:delText xml:space="preserve"> </w:delText>
        </w:r>
      </w:del>
      <w:ins w:id="4326" w:author="Sanino" w:date="2012-05-24T00:09:00Z">
        <w:r w:rsidR="00CA1412">
          <w:t xml:space="preserve"> </w:t>
        </w:r>
      </w:ins>
      <w:r w:rsidR="00D7411B" w:rsidRPr="00D7411B">
        <w:t>визначається</w:t>
      </w:r>
      <w:del w:id="4327" w:author="Sanino" w:date="2012-05-24T00:09:00Z">
        <w:r w:rsidR="00C86AC3" w:rsidDel="00CA1412">
          <w:delText xml:space="preserve"> </w:delText>
        </w:r>
      </w:del>
      <w:ins w:id="4328" w:author="Sanino" w:date="2012-05-24T00:09:00Z">
        <w:r w:rsidR="00CA1412">
          <w:t xml:space="preserve"> </w:t>
        </w:r>
      </w:ins>
      <w:r w:rsidR="00D7411B" w:rsidRPr="00D7411B">
        <w:t>згідно</w:t>
      </w:r>
      <w:del w:id="4329" w:author="Sanino" w:date="2012-05-24T00:09:00Z">
        <w:r w:rsidR="00C86AC3" w:rsidDel="00CA1412">
          <w:delText xml:space="preserve"> </w:delText>
        </w:r>
      </w:del>
      <w:ins w:id="4330" w:author="Sanino" w:date="2012-05-24T00:09:00Z">
        <w:r w:rsidR="00CA1412">
          <w:t xml:space="preserve"> </w:t>
        </w:r>
      </w:ins>
      <w:r w:rsidR="00D7411B" w:rsidRPr="00D7411B">
        <w:t>з</w:t>
      </w:r>
      <w:del w:id="4331" w:author="Sanino" w:date="2012-05-24T00:09:00Z">
        <w:r w:rsidR="00C86AC3" w:rsidDel="00CA1412">
          <w:delText xml:space="preserve"> </w:delText>
        </w:r>
      </w:del>
      <w:ins w:id="4332" w:author="Sanino" w:date="2012-05-24T00:09:00Z">
        <w:r w:rsidR="00CA1412">
          <w:t xml:space="preserve"> </w:t>
        </w:r>
      </w:ins>
      <w:r w:rsidR="00D7411B" w:rsidRPr="00D7411B">
        <w:t>документом</w:t>
      </w:r>
      <w:del w:id="4333" w:author="Sanino" w:date="2012-05-24T00:09:00Z">
        <w:r w:rsidR="00C86AC3" w:rsidDel="00CA1412">
          <w:delText xml:space="preserve"> </w:delText>
        </w:r>
      </w:del>
      <w:ins w:id="4334" w:author="Sanino" w:date="2012-05-24T00:09:00Z">
        <w:r w:rsidR="00CA1412">
          <w:t xml:space="preserve"> </w:t>
        </w:r>
      </w:ins>
      <w:r w:rsidR="00D7411B" w:rsidRPr="00D7411B">
        <w:t>«Норми</w:t>
      </w:r>
      <w:del w:id="4335" w:author="Sanino" w:date="2012-05-24T00:09:00Z">
        <w:r w:rsidR="00C86AC3" w:rsidDel="00CA1412">
          <w:delText xml:space="preserve"> </w:delText>
        </w:r>
      </w:del>
      <w:ins w:id="4336" w:author="Sanino" w:date="2012-05-24T00:09:00Z">
        <w:r w:rsidR="00CA1412">
          <w:t xml:space="preserve"> </w:t>
        </w:r>
      </w:ins>
      <w:r w:rsidR="00D7411B" w:rsidRPr="00D7411B">
        <w:t>часу</w:t>
      </w:r>
      <w:del w:id="4337" w:author="Sanino" w:date="2012-05-24T00:09:00Z">
        <w:r w:rsidR="00C86AC3" w:rsidDel="00CA1412">
          <w:delText xml:space="preserve"> </w:delText>
        </w:r>
      </w:del>
      <w:ins w:id="4338" w:author="Sanino" w:date="2012-05-24T00:09:00Z">
        <w:r w:rsidR="00CA1412">
          <w:t xml:space="preserve"> </w:t>
        </w:r>
      </w:ins>
      <w:r w:rsidR="00D7411B" w:rsidRPr="00D7411B">
        <w:t>для</w:t>
      </w:r>
      <w:del w:id="4339" w:author="Sanino" w:date="2012-05-24T00:09:00Z">
        <w:r w:rsidR="00C86AC3" w:rsidDel="00CA1412">
          <w:delText xml:space="preserve"> </w:delText>
        </w:r>
      </w:del>
      <w:ins w:id="4340" w:author="Sanino" w:date="2012-05-24T00:09:00Z">
        <w:r w:rsidR="00CA1412">
          <w:t xml:space="preserve"> </w:t>
        </w:r>
      </w:ins>
      <w:r w:rsidR="00D7411B" w:rsidRPr="00D7411B">
        <w:t>розрахунку</w:t>
      </w:r>
      <w:del w:id="4341" w:author="Sanino" w:date="2012-05-24T00:09:00Z">
        <w:r w:rsidR="00C86AC3" w:rsidDel="00CA1412">
          <w:delText xml:space="preserve"> </w:delText>
        </w:r>
      </w:del>
      <w:ins w:id="4342" w:author="Sanino" w:date="2012-05-24T00:09:00Z">
        <w:r w:rsidR="00CA1412">
          <w:t xml:space="preserve"> </w:t>
        </w:r>
      </w:ins>
      <w:r w:rsidR="00D7411B" w:rsidRPr="00D7411B">
        <w:t>й</w:t>
      </w:r>
      <w:del w:id="4343" w:author="Sanino" w:date="2012-05-24T00:09:00Z">
        <w:r w:rsidR="00C86AC3" w:rsidDel="00CA1412">
          <w:delText xml:space="preserve"> </w:delText>
        </w:r>
      </w:del>
      <w:ins w:id="4344" w:author="Sanino" w:date="2012-05-24T00:09:00Z">
        <w:r w:rsidR="00CA1412">
          <w:t xml:space="preserve"> </w:t>
        </w:r>
      </w:ins>
      <w:r w:rsidR="00D7411B" w:rsidRPr="00D7411B">
        <w:t>обліку</w:t>
      </w:r>
      <w:del w:id="4345" w:author="Sanino" w:date="2012-05-24T00:09:00Z">
        <w:r w:rsidR="00C86AC3" w:rsidDel="00CA1412">
          <w:delText xml:space="preserve"> </w:delText>
        </w:r>
      </w:del>
      <w:ins w:id="4346" w:author="Sanino" w:date="2012-05-24T00:09:00Z">
        <w:r w:rsidR="00CA1412">
          <w:t xml:space="preserve"> </w:t>
        </w:r>
      </w:ins>
      <w:r w:rsidR="00D7411B" w:rsidRPr="00D7411B">
        <w:t>навчальної</w:t>
      </w:r>
      <w:del w:id="4347" w:author="Sanino" w:date="2012-05-24T00:09:00Z">
        <w:r w:rsidR="00C86AC3" w:rsidDel="00CA1412">
          <w:delText xml:space="preserve"> </w:delText>
        </w:r>
      </w:del>
      <w:ins w:id="4348" w:author="Sanino" w:date="2012-05-24T00:09:00Z">
        <w:r w:rsidR="00CA1412">
          <w:t xml:space="preserve"> </w:t>
        </w:r>
      </w:ins>
      <w:r w:rsidR="00D7411B" w:rsidRPr="00D7411B">
        <w:t>роботи</w:t>
      </w:r>
      <w:del w:id="4349" w:author="Sanino" w:date="2012-05-24T00:09:00Z">
        <w:r w:rsidR="00C86AC3" w:rsidDel="00CA1412">
          <w:delText xml:space="preserve"> </w:delText>
        </w:r>
      </w:del>
      <w:ins w:id="4350" w:author="Sanino" w:date="2012-05-24T00:09:00Z">
        <w:r w:rsidR="00CA1412">
          <w:t xml:space="preserve"> </w:t>
        </w:r>
      </w:ins>
      <w:r w:rsidR="00D7411B" w:rsidRPr="00D7411B">
        <w:t>викладачів</w:t>
      </w:r>
      <w:del w:id="4351" w:author="Sanino" w:date="2012-05-24T00:09:00Z">
        <w:r w:rsidR="00C86AC3" w:rsidDel="00CA1412">
          <w:delText xml:space="preserve"> </w:delText>
        </w:r>
      </w:del>
      <w:ins w:id="4352" w:author="Sanino" w:date="2012-05-24T00:09:00Z">
        <w:r w:rsidR="00CA1412">
          <w:t xml:space="preserve"> </w:t>
        </w:r>
      </w:ins>
      <w:r w:rsidR="00D7411B" w:rsidRPr="00D7411B">
        <w:t>Внз»</w:t>
      </w:r>
      <w:del w:id="4353" w:author="Sanino" w:date="2012-05-24T00:09:00Z">
        <w:r w:rsidR="00C86AC3" w:rsidDel="00CA1412">
          <w:delText xml:space="preserve"> </w:delText>
        </w:r>
      </w:del>
      <w:ins w:id="4354" w:author="Sanino" w:date="2012-05-24T00:09:00Z">
        <w:r w:rsidR="00CA1412">
          <w:t xml:space="preserve"> </w:t>
        </w:r>
      </w:ins>
      <w:r w:rsidR="00D7411B" w:rsidRPr="00D7411B">
        <w:t>(наказ</w:t>
      </w:r>
      <w:del w:id="4355" w:author="Sanino" w:date="2012-05-24T00:09:00Z">
        <w:r w:rsidR="00C86AC3" w:rsidDel="00CA1412">
          <w:delText xml:space="preserve"> </w:delText>
        </w:r>
      </w:del>
      <w:ins w:id="4356" w:author="Sanino" w:date="2012-05-24T00:09:00Z">
        <w:r w:rsidR="00CA1412">
          <w:t xml:space="preserve"> </w:t>
        </w:r>
      </w:ins>
      <w:r w:rsidR="00D7411B" w:rsidRPr="00D7411B">
        <w:t>Міністерства</w:t>
      </w:r>
      <w:del w:id="4357" w:author="Sanino" w:date="2012-05-24T00:09:00Z">
        <w:r w:rsidR="00C86AC3" w:rsidDel="00CA1412">
          <w:delText xml:space="preserve"> </w:delText>
        </w:r>
      </w:del>
      <w:ins w:id="4358" w:author="Sanino" w:date="2012-05-24T00:09:00Z">
        <w:r w:rsidR="00CA1412">
          <w:t xml:space="preserve"> </w:t>
        </w:r>
      </w:ins>
      <w:r w:rsidR="00D7411B" w:rsidRPr="00D7411B">
        <w:t>освіти</w:t>
      </w:r>
      <w:del w:id="4359" w:author="Sanino" w:date="2012-05-24T00:09:00Z">
        <w:r w:rsidR="00C86AC3" w:rsidDel="00CA1412">
          <w:delText xml:space="preserve"> </w:delText>
        </w:r>
      </w:del>
      <w:ins w:id="4360" w:author="Sanino" w:date="2012-05-24T00:09:00Z">
        <w:r w:rsidR="00CA1412">
          <w:t xml:space="preserve"> </w:t>
        </w:r>
      </w:ins>
      <w:r w:rsidR="00D7411B" w:rsidRPr="00D7411B">
        <w:t>Укра</w:t>
      </w:r>
      <w:r>
        <w:t>ї</w:t>
      </w:r>
      <w:r w:rsidR="00D7411B" w:rsidRPr="00D7411B">
        <w:t>ни</w:t>
      </w:r>
      <w:del w:id="4361" w:author="Sanino" w:date="2012-05-24T00:09:00Z">
        <w:r w:rsidR="00C86AC3" w:rsidDel="00CA1412">
          <w:delText xml:space="preserve"> </w:delText>
        </w:r>
      </w:del>
      <w:ins w:id="4362" w:author="Sanino" w:date="2012-05-24T00:09:00Z">
        <w:r w:rsidR="00CA1412">
          <w:t xml:space="preserve"> </w:t>
        </w:r>
      </w:ins>
      <w:r w:rsidR="00D7411B" w:rsidRPr="00D7411B">
        <w:t>№450)</w:t>
      </w:r>
      <w:del w:id="4363" w:author="Sanino" w:date="2012-05-24T00:09:00Z">
        <w:r w:rsidR="00C86AC3" w:rsidDel="00CA1412">
          <w:delText xml:space="preserve"> </w:delText>
        </w:r>
      </w:del>
      <w:ins w:id="4364" w:author="Sanino" w:date="2012-05-24T00:09:00Z">
        <w:r w:rsidR="00CA1412">
          <w:t xml:space="preserve"> </w:t>
        </w:r>
      </w:ins>
      <w:r w:rsidR="00D7411B" w:rsidRPr="00D7411B">
        <w:t>і</w:t>
      </w:r>
      <w:del w:id="4365" w:author="Sanino" w:date="2012-05-24T00:09:00Z">
        <w:r w:rsidR="00C86AC3" w:rsidDel="00CA1412">
          <w:delText xml:space="preserve"> </w:delText>
        </w:r>
      </w:del>
      <w:ins w:id="4366" w:author="Sanino" w:date="2012-05-24T00:09:00Z">
        <w:r w:rsidR="00CA1412">
          <w:t xml:space="preserve"> </w:t>
        </w:r>
      </w:ins>
      <w:r w:rsidR="00D7411B" w:rsidRPr="00D7411B">
        <w:t>розподіляється</w:t>
      </w:r>
      <w:del w:id="4367" w:author="Sanino" w:date="2012-05-24T00:09:00Z">
        <w:r w:rsidR="00C86AC3" w:rsidDel="00CA1412">
          <w:delText xml:space="preserve"> </w:delText>
        </w:r>
      </w:del>
      <w:ins w:id="4368" w:author="Sanino" w:date="2012-05-24T00:09:00Z">
        <w:r w:rsidR="00CA1412">
          <w:t xml:space="preserve"> </w:t>
        </w:r>
      </w:ins>
      <w:r w:rsidR="00D7411B" w:rsidRPr="00D7411B">
        <w:t>по</w:t>
      </w:r>
      <w:del w:id="4369" w:author="Sanino" w:date="2012-05-24T00:09:00Z">
        <w:r w:rsidR="00C86AC3" w:rsidDel="00CA1412">
          <w:delText xml:space="preserve"> </w:delText>
        </w:r>
      </w:del>
      <w:ins w:id="4370" w:author="Sanino" w:date="2012-05-24T00:09:00Z">
        <w:r w:rsidR="00CA1412">
          <w:t xml:space="preserve"> </w:t>
        </w:r>
      </w:ins>
      <w:r w:rsidR="00D7411B" w:rsidRPr="00D7411B">
        <w:t>кафедрах</w:t>
      </w:r>
      <w:del w:id="4371" w:author="Sanino" w:date="2012-05-24T00:09:00Z">
        <w:r w:rsidR="00C86AC3" w:rsidDel="00CA1412">
          <w:delText xml:space="preserve"> </w:delText>
        </w:r>
      </w:del>
      <w:ins w:id="4372" w:author="Sanino" w:date="2012-05-24T00:09:00Z">
        <w:r w:rsidR="00CA1412">
          <w:t xml:space="preserve"> </w:t>
        </w:r>
      </w:ins>
      <w:r w:rsidR="00D7411B" w:rsidRPr="00D7411B">
        <w:t>централізовано.</w:t>
      </w:r>
    </w:p>
    <w:p w:rsidR="004E5E7A" w:rsidRDefault="004E5E7A" w:rsidP="00814CF1">
      <w:r w:rsidRPr="004E5E7A">
        <w:rPr>
          <w:b/>
        </w:rPr>
        <w:t>2</w:t>
      </w:r>
      <w:del w:id="4373" w:author="Sanino" w:date="2012-05-24T00:09:00Z">
        <w:r w:rsidR="00C86AC3" w:rsidDel="00CA1412">
          <w:rPr>
            <w:b/>
          </w:rPr>
          <w:delText xml:space="preserve"> </w:delText>
        </w:r>
      </w:del>
      <w:ins w:id="4374" w:author="Sanino" w:date="2012-05-24T00:09:00Z">
        <w:r w:rsidR="00CA1412">
          <w:rPr>
            <w:b/>
          </w:rPr>
          <w:t xml:space="preserve"> </w:t>
        </w:r>
      </w:ins>
      <w:r w:rsidRPr="004E5E7A">
        <w:rPr>
          <w:b/>
        </w:rPr>
        <w:t>етап.</w:t>
      </w:r>
      <w:del w:id="4375" w:author="Sanino" w:date="2012-05-24T00:09:00Z">
        <w:r w:rsidR="00C86AC3" w:rsidDel="00CA1412">
          <w:delText xml:space="preserve"> </w:delText>
        </w:r>
      </w:del>
      <w:ins w:id="4376" w:author="Sanino" w:date="2012-05-24T00:09:00Z">
        <w:r w:rsidR="00CA1412">
          <w:t xml:space="preserve"> </w:t>
        </w:r>
      </w:ins>
      <w:r w:rsidRPr="004E5E7A">
        <w:t>Розподіл</w:t>
      </w:r>
      <w:del w:id="4377" w:author="Sanino" w:date="2012-05-24T00:09:00Z">
        <w:r w:rsidR="00C86AC3" w:rsidDel="00CA1412">
          <w:delText xml:space="preserve"> </w:delText>
        </w:r>
      </w:del>
      <w:ins w:id="4378" w:author="Sanino" w:date="2012-05-24T00:09:00Z">
        <w:r w:rsidR="00CA1412">
          <w:t xml:space="preserve"> </w:t>
        </w:r>
      </w:ins>
      <w:r w:rsidRPr="004E5E7A">
        <w:t>штату</w:t>
      </w:r>
      <w:del w:id="4379" w:author="Sanino" w:date="2012-05-24T00:09:00Z">
        <w:r w:rsidR="00C86AC3" w:rsidDel="00CA1412">
          <w:delText xml:space="preserve"> </w:delText>
        </w:r>
      </w:del>
      <w:ins w:id="4380" w:author="Sanino" w:date="2012-05-24T00:09:00Z">
        <w:r w:rsidR="00CA1412">
          <w:t xml:space="preserve"> </w:t>
        </w:r>
      </w:ins>
      <w:r w:rsidRPr="006472BD">
        <w:t>(</w:t>
      </w:r>
      <w:r w:rsidR="007206F8">
        <w:t>Ш</w:t>
      </w:r>
      <w:r w:rsidR="007206F8" w:rsidRPr="007206F8">
        <w:rPr>
          <w:vertAlign w:val="subscript"/>
        </w:rPr>
        <w:t>у</w:t>
      </w:r>
      <w:r w:rsidRPr="006472BD">
        <w:t>)</w:t>
      </w:r>
      <w:del w:id="4381" w:author="Sanino" w:date="2012-05-24T00:09:00Z">
        <w:r w:rsidR="00C86AC3" w:rsidDel="00CA1412">
          <w:delText xml:space="preserve"> </w:delText>
        </w:r>
      </w:del>
      <w:ins w:id="4382" w:author="Sanino" w:date="2012-05-24T00:09:00Z">
        <w:r w:rsidR="00CA1412">
          <w:t xml:space="preserve"> </w:t>
        </w:r>
      </w:ins>
      <w:r w:rsidRPr="004E5E7A">
        <w:t>між</w:t>
      </w:r>
      <w:del w:id="4383" w:author="Sanino" w:date="2012-05-24T00:09:00Z">
        <w:r w:rsidR="00C86AC3" w:rsidDel="00CA1412">
          <w:delText xml:space="preserve"> </w:delText>
        </w:r>
      </w:del>
      <w:ins w:id="4384" w:author="Sanino" w:date="2012-05-24T00:09:00Z">
        <w:r w:rsidR="00CA1412">
          <w:t xml:space="preserve"> </w:t>
        </w:r>
      </w:ins>
      <w:r w:rsidRPr="004E5E7A">
        <w:t>напрямками</w:t>
      </w:r>
      <w:del w:id="4385" w:author="Sanino" w:date="2012-05-24T00:09:00Z">
        <w:r w:rsidR="00C86AC3" w:rsidDel="00CA1412">
          <w:delText xml:space="preserve"> </w:delText>
        </w:r>
      </w:del>
      <w:ins w:id="4386" w:author="Sanino" w:date="2012-05-24T00:09:00Z">
        <w:r w:rsidR="00CA1412">
          <w:t xml:space="preserve"> </w:t>
        </w:r>
      </w:ins>
      <w:r w:rsidRPr="004E5E7A">
        <w:t>підготовки.</w:t>
      </w:r>
    </w:p>
    <w:p w:rsidR="004E5E7A" w:rsidRPr="00D7411B" w:rsidRDefault="004E5E7A" w:rsidP="00814CF1">
      <w:r w:rsidRPr="004E5E7A">
        <w:t>Штат</w:t>
      </w:r>
      <w:del w:id="4387" w:author="Sanino" w:date="2012-05-24T00:09:00Z">
        <w:r w:rsidR="00C86AC3" w:rsidDel="00CA1412">
          <w:delText xml:space="preserve"> </w:delText>
        </w:r>
      </w:del>
      <w:ins w:id="4388" w:author="Sanino" w:date="2012-05-24T00:09:00Z">
        <w:r w:rsidR="00CA1412">
          <w:t xml:space="preserve"> </w:t>
        </w:r>
      </w:ins>
      <w:r w:rsidRPr="004E5E7A">
        <w:t>і-го</w:t>
      </w:r>
      <w:del w:id="4389" w:author="Sanino" w:date="2012-05-24T00:09:00Z">
        <w:r w:rsidR="00C86AC3" w:rsidDel="00CA1412">
          <w:delText xml:space="preserve"> </w:delText>
        </w:r>
      </w:del>
      <w:ins w:id="4390" w:author="Sanino" w:date="2012-05-24T00:09:00Z">
        <w:r w:rsidR="00CA1412">
          <w:t xml:space="preserve"> </w:t>
        </w:r>
      </w:ins>
      <w:r w:rsidRPr="004E5E7A">
        <w:t>напряму</w:t>
      </w:r>
      <w:del w:id="4391" w:author="Sanino" w:date="2012-05-24T00:09:00Z">
        <w:r w:rsidR="00C86AC3" w:rsidDel="00CA1412">
          <w:delText xml:space="preserve"> </w:delText>
        </w:r>
      </w:del>
      <w:ins w:id="4392" w:author="Sanino" w:date="2012-05-24T00:09:00Z">
        <w:r w:rsidR="00CA1412">
          <w:t xml:space="preserve"> </w:t>
        </w:r>
      </w:ins>
      <w:r w:rsidRPr="004E5E7A">
        <w:t>підготовки</w:t>
      </w:r>
      <w:del w:id="4393" w:author="Sanino" w:date="2012-05-24T00:09:00Z">
        <w:r w:rsidR="00C86AC3" w:rsidDel="00CA1412">
          <w:delText xml:space="preserve"> </w:delText>
        </w:r>
      </w:del>
      <w:ins w:id="4394" w:author="Sanino" w:date="2012-05-24T00:09:00Z">
        <w:r w:rsidR="00CA1412">
          <w:t xml:space="preserve"> </w:t>
        </w:r>
      </w:ins>
      <w:r w:rsidRPr="006472BD">
        <w:t>(</w:t>
      </w:r>
      <w:r w:rsidR="007206F8">
        <w:t>Ш</w:t>
      </w:r>
      <w:r w:rsidR="007206F8" w:rsidRPr="007206F8">
        <w:rPr>
          <w:vertAlign w:val="subscript"/>
        </w:rPr>
        <w:t>у</w:t>
      </w:r>
      <w:r w:rsidRPr="006472BD">
        <w:t>)</w:t>
      </w:r>
      <w:del w:id="4395" w:author="Sanino" w:date="2012-05-24T00:04:00Z">
        <w:r w:rsidR="00C86AC3" w:rsidDel="00347EAA">
          <w:delText xml:space="preserve">  </w:delText>
        </w:r>
      </w:del>
      <w:ins w:id="4396" w:author="Sanino" w:date="2012-05-24T00:09:00Z">
        <w:r w:rsidR="00CA1412">
          <w:t xml:space="preserve"> </w:t>
        </w:r>
      </w:ins>
      <w:r>
        <w:t>о</w:t>
      </w:r>
      <w:r w:rsidRPr="004E5E7A">
        <w:t>форм</w:t>
      </w:r>
      <w:r>
        <w:t>люється</w:t>
      </w:r>
      <w:del w:id="4397" w:author="Sanino" w:date="2012-05-24T00:09:00Z">
        <w:r w:rsidR="00C86AC3" w:rsidDel="00CA1412">
          <w:delText xml:space="preserve"> </w:delText>
        </w:r>
      </w:del>
      <w:ins w:id="4398" w:author="Sanino" w:date="2012-05-24T00:09:00Z">
        <w:r w:rsidR="00CA1412">
          <w:t xml:space="preserve"> </w:t>
        </w:r>
      </w:ins>
      <w:r w:rsidRPr="004E5E7A">
        <w:t>пропорційн</w:t>
      </w:r>
      <w:r>
        <w:t>о</w:t>
      </w:r>
      <w:del w:id="4399" w:author="Sanino" w:date="2012-05-24T00:09:00Z">
        <w:r w:rsidR="00C86AC3" w:rsidDel="00CA1412">
          <w:delText xml:space="preserve"> </w:delText>
        </w:r>
      </w:del>
      <w:ins w:id="4400" w:author="Sanino" w:date="2012-05-24T00:09:00Z">
        <w:r w:rsidR="00CA1412">
          <w:t xml:space="preserve"> </w:t>
        </w:r>
      </w:ins>
      <w:r>
        <w:t>до</w:t>
      </w:r>
      <w:del w:id="4401" w:author="Sanino" w:date="2012-05-24T00:09:00Z">
        <w:r w:rsidR="00C86AC3" w:rsidDel="00CA1412">
          <w:delText xml:space="preserve"> </w:delText>
        </w:r>
      </w:del>
      <w:ins w:id="4402" w:author="Sanino" w:date="2012-05-24T00:09:00Z">
        <w:r w:rsidR="00CA1412">
          <w:t xml:space="preserve"> </w:t>
        </w:r>
      </w:ins>
      <w:r>
        <w:t>с</w:t>
      </w:r>
      <w:r>
        <w:t>у</w:t>
      </w:r>
      <w:r>
        <w:t>марного</w:t>
      </w:r>
      <w:del w:id="4403" w:author="Sanino" w:date="2012-05-24T00:09:00Z">
        <w:r w:rsidR="00C86AC3" w:rsidDel="00CA1412">
          <w:delText xml:space="preserve"> </w:delText>
        </w:r>
      </w:del>
      <w:ins w:id="4404" w:author="Sanino" w:date="2012-05-24T00:09:00Z">
        <w:r w:rsidR="00CA1412">
          <w:t xml:space="preserve"> </w:t>
        </w:r>
      </w:ins>
      <w:r>
        <w:t>приведеного</w:t>
      </w:r>
      <w:del w:id="4405" w:author="Sanino" w:date="2012-05-24T00:09:00Z">
        <w:r w:rsidR="00C86AC3" w:rsidDel="00CA1412">
          <w:delText xml:space="preserve"> </w:delText>
        </w:r>
      </w:del>
      <w:ins w:id="4406" w:author="Sanino" w:date="2012-05-24T00:09:00Z">
        <w:r w:rsidR="00CA1412">
          <w:t xml:space="preserve"> </w:t>
        </w:r>
      </w:ins>
      <w:r>
        <w:t>контингенту</w:t>
      </w:r>
      <w:del w:id="4407" w:author="Sanino" w:date="2012-05-24T00:09:00Z">
        <w:r w:rsidR="00C86AC3" w:rsidDel="00CA1412">
          <w:delText xml:space="preserve"> </w:delText>
        </w:r>
      </w:del>
      <w:ins w:id="4408" w:author="Sanino" w:date="2012-05-24T00:09:00Z">
        <w:r w:rsidR="00CA1412">
          <w:t xml:space="preserve"> </w:t>
        </w:r>
      </w:ins>
      <w:r>
        <w:t>N</w:t>
      </w:r>
      <w:r w:rsidRPr="004E5E7A">
        <w:t>ci</w:t>
      </w:r>
      <w:del w:id="4409" w:author="Sanino" w:date="2012-05-24T00:09:00Z">
        <w:r w:rsidR="00C86AC3" w:rsidDel="00CA1412">
          <w:delText xml:space="preserve"> </w:delText>
        </w:r>
      </w:del>
      <w:ins w:id="4410" w:author="Sanino" w:date="2012-05-24T00:09:00Z">
        <w:r w:rsidR="00CA1412">
          <w:t xml:space="preserve"> </w:t>
        </w:r>
      </w:ins>
      <w:r w:rsidRPr="004E5E7A">
        <w:t>студентів</w:t>
      </w:r>
      <w:del w:id="4411" w:author="Sanino" w:date="2012-05-24T00:09:00Z">
        <w:r w:rsidR="00C86AC3" w:rsidDel="00CA1412">
          <w:delText xml:space="preserve"> </w:delText>
        </w:r>
      </w:del>
      <w:ins w:id="4412" w:author="Sanino" w:date="2012-05-24T00:09:00Z">
        <w:r w:rsidR="00CA1412">
          <w:t xml:space="preserve"> </w:t>
        </w:r>
      </w:ins>
      <w:r w:rsidRPr="004E5E7A">
        <w:t>даного</w:t>
      </w:r>
      <w:del w:id="4413" w:author="Sanino" w:date="2012-05-24T00:09:00Z">
        <w:r w:rsidR="00C86AC3" w:rsidDel="00CA1412">
          <w:delText xml:space="preserve"> </w:delText>
        </w:r>
      </w:del>
      <w:ins w:id="4414" w:author="Sanino" w:date="2012-05-24T00:09:00Z">
        <w:r w:rsidR="00CA1412">
          <w:t xml:space="preserve"> </w:t>
        </w:r>
      </w:ins>
      <w:r w:rsidRPr="004E5E7A">
        <w:t>напрямку</w:t>
      </w:r>
    </w:p>
    <w:p w:rsidR="00D7411B" w:rsidRPr="004E5E7A" w:rsidRDefault="00D7411B" w:rsidP="00814CF1"/>
    <w:p w:rsidR="004E5E7A" w:rsidRDefault="00177CD1" w:rsidP="007206F8">
      <w:pPr>
        <w:jc w:val="right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Ш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y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і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>=</m:t>
        </m:r>
        <w:del w:id="4415" w:author="Sanino" w:date="2012-05-24T00:09:00Z"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</m:t>
          </m:r>
        </w:del>
        <w:ins w:id="4416" w:author="Sanino" w:date="2012-05-24T00:09:00Z"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</m:t>
          </m:r>
        </w:ins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Ш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y</m:t>
            </m:r>
          </m:sub>
        </m:sSub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  <w:lang w:val="en-US"/>
                  </w:rPr>
                  <m:t>ci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ci</m:t>
                    </m:r>
                  </m:sub>
                </m:sSub>
              </m:e>
            </m:nary>
          </m:den>
        </m:f>
        <m:r>
          <w:rPr>
            <w:rFonts w:ascii="Cambria Math" w:hAnsi="Cambria Math"/>
            <w:sz w:val="24"/>
            <w:szCs w:val="24"/>
          </w:rPr>
          <m:t>,</m:t>
        </m:r>
      </m:oMath>
      <w:r w:rsidR="004E5E7A" w:rsidRPr="004E5E7A">
        <w:rPr>
          <w:rFonts w:eastAsiaTheme="minorEastAsia"/>
          <w:sz w:val="24"/>
          <w:szCs w:val="24"/>
        </w:rPr>
        <w:tab/>
      </w:r>
      <w:r w:rsidR="004E5E7A" w:rsidRPr="004E5E7A">
        <w:rPr>
          <w:rFonts w:eastAsiaTheme="minorEastAsia"/>
          <w:sz w:val="24"/>
          <w:szCs w:val="24"/>
        </w:rPr>
        <w:tab/>
      </w:r>
      <w:r w:rsidR="004E5E7A" w:rsidRPr="004E5E7A">
        <w:rPr>
          <w:rFonts w:eastAsiaTheme="minorEastAsia"/>
          <w:sz w:val="24"/>
          <w:szCs w:val="24"/>
        </w:rPr>
        <w:tab/>
      </w:r>
      <w:r w:rsidR="004E5E7A" w:rsidRPr="004E5E7A">
        <w:rPr>
          <w:rFonts w:eastAsiaTheme="minorEastAsia"/>
          <w:sz w:val="24"/>
          <w:szCs w:val="24"/>
        </w:rPr>
        <w:tab/>
      </w:r>
      <w:r w:rsidR="004E5E7A" w:rsidRPr="004E5E7A">
        <w:rPr>
          <w:rFonts w:eastAsiaTheme="minorEastAsia"/>
          <w:sz w:val="24"/>
          <w:szCs w:val="24"/>
        </w:rPr>
        <w:tab/>
      </w:r>
      <w:del w:id="4417" w:author="Sanino" w:date="2012-05-24T00:09:00Z">
        <w:r w:rsidR="00C86AC3" w:rsidDel="00CA1412">
          <w:rPr>
            <w:rFonts w:eastAsiaTheme="minorEastAsia"/>
            <w:sz w:val="24"/>
            <w:szCs w:val="24"/>
          </w:rPr>
          <w:delText xml:space="preserve"> </w:delText>
        </w:r>
      </w:del>
      <w:ins w:id="4418" w:author="Sanino" w:date="2012-05-24T00:09:00Z">
        <w:r w:rsidR="00CA1412">
          <w:rPr>
            <w:rFonts w:eastAsiaTheme="minorEastAsia"/>
            <w:sz w:val="24"/>
            <w:szCs w:val="24"/>
          </w:rPr>
          <w:t xml:space="preserve"> </w:t>
        </w:r>
      </w:ins>
      <w:r w:rsidR="004E5E7A" w:rsidRPr="004E5E7A">
        <w:rPr>
          <w:rFonts w:eastAsiaTheme="minorEastAsia"/>
          <w:sz w:val="24"/>
          <w:szCs w:val="24"/>
        </w:rPr>
        <w:t>(1.2)</w:t>
      </w:r>
    </w:p>
    <w:p w:rsidR="007206F8" w:rsidRPr="004E5E7A" w:rsidRDefault="007206F8" w:rsidP="007206F8">
      <w:pPr>
        <w:jc w:val="right"/>
        <w:rPr>
          <w:sz w:val="24"/>
          <w:szCs w:val="24"/>
        </w:rPr>
      </w:pPr>
    </w:p>
    <w:p w:rsidR="004E5E7A" w:rsidRPr="004E5E7A" w:rsidRDefault="004E5E7A" w:rsidP="00814CF1">
      <w:r w:rsidRPr="004E5E7A">
        <w:t>де</w:t>
      </w:r>
      <w:del w:id="4419" w:author="Sanino" w:date="2012-05-24T00:09:00Z">
        <w:r w:rsidR="00C86AC3" w:rsidDel="00CA1412">
          <w:delText xml:space="preserve"> </w:delText>
        </w:r>
      </w:del>
      <w:ins w:id="4420" w:author="Sanino" w:date="2012-05-24T00:09:00Z">
        <w:r w:rsidR="00CA1412">
          <w:t xml:space="preserve"> </w:t>
        </w:r>
      </w:ins>
      <w:r w:rsidRPr="004E5E7A">
        <w:t>n</w:t>
      </w:r>
      <w:del w:id="4421" w:author="Sanino" w:date="2012-05-24T00:09:00Z">
        <w:r w:rsidR="0072678B" w:rsidDel="00CA1412">
          <w:delText xml:space="preserve"> </w:delText>
        </w:r>
      </w:del>
      <w:ins w:id="4422" w:author="Sanino" w:date="2012-05-24T00:09:00Z">
        <w:r w:rsidR="00CA1412">
          <w:t xml:space="preserve"> </w:t>
        </w:r>
      </w:ins>
      <w:r w:rsidR="0072678B">
        <w:t>–</w:t>
      </w:r>
      <w:del w:id="4423" w:author="Sanino" w:date="2012-05-24T00:09:00Z">
        <w:r w:rsidR="0072678B" w:rsidDel="00CA1412">
          <w:delText xml:space="preserve"> </w:delText>
        </w:r>
      </w:del>
      <w:ins w:id="4424" w:author="Sanino" w:date="2012-05-24T00:09:00Z">
        <w:r w:rsidR="00CA1412">
          <w:t xml:space="preserve"> </w:t>
        </w:r>
      </w:ins>
      <w:r w:rsidRPr="004E5E7A">
        <w:t>кількість</w:t>
      </w:r>
      <w:del w:id="4425" w:author="Sanino" w:date="2012-05-24T00:09:00Z">
        <w:r w:rsidR="00C86AC3" w:rsidDel="00CA1412">
          <w:delText xml:space="preserve"> </w:delText>
        </w:r>
      </w:del>
      <w:ins w:id="4426" w:author="Sanino" w:date="2012-05-24T00:09:00Z">
        <w:r w:rsidR="00CA1412">
          <w:t xml:space="preserve"> </w:t>
        </w:r>
      </w:ins>
      <w:r w:rsidRPr="004E5E7A">
        <w:t>напрямів</w:t>
      </w:r>
      <w:del w:id="4427" w:author="Sanino" w:date="2012-05-24T00:09:00Z">
        <w:r w:rsidR="00C86AC3" w:rsidDel="00CA1412">
          <w:delText xml:space="preserve"> </w:delText>
        </w:r>
      </w:del>
      <w:ins w:id="4428" w:author="Sanino" w:date="2012-05-24T00:09:00Z">
        <w:r w:rsidR="00CA1412">
          <w:t xml:space="preserve"> </w:t>
        </w:r>
      </w:ins>
      <w:r w:rsidRPr="004E5E7A">
        <w:t>підготовки</w:t>
      </w:r>
      <w:del w:id="4429" w:author="Sanino" w:date="2012-05-24T00:09:00Z">
        <w:r w:rsidR="00C86AC3" w:rsidDel="00CA1412">
          <w:delText xml:space="preserve"> </w:delText>
        </w:r>
      </w:del>
      <w:ins w:id="4430" w:author="Sanino" w:date="2012-05-24T00:09:00Z">
        <w:r w:rsidR="00CA1412">
          <w:t xml:space="preserve"> </w:t>
        </w:r>
      </w:ins>
      <w:r w:rsidRPr="004E5E7A">
        <w:t>в</w:t>
      </w:r>
      <w:del w:id="4431" w:author="Sanino" w:date="2012-05-24T00:09:00Z">
        <w:r w:rsidR="00C86AC3" w:rsidDel="00CA1412">
          <w:delText xml:space="preserve"> </w:delText>
        </w:r>
      </w:del>
      <w:ins w:id="4432" w:author="Sanino" w:date="2012-05-24T00:09:00Z">
        <w:r w:rsidR="00CA1412">
          <w:t xml:space="preserve"> </w:t>
        </w:r>
      </w:ins>
      <w:r w:rsidRPr="004E5E7A">
        <w:t>університеті,</w:t>
      </w:r>
      <w:del w:id="4433" w:author="Sanino" w:date="2012-05-24T00:09:00Z"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w:del>
      <w:ins w:id="4434" w:author="Sanino" w:date="2012-05-24T00:09:00Z"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w:ins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ci</m:t>
            </m:r>
          </m:sub>
        </m:sSub>
      </m:oMath>
      <w:del w:id="4435" w:author="Sanino" w:date="2012-05-24T00:09:00Z">
        <w:r w:rsidR="00C86AC3" w:rsidDel="00CA1412">
          <w:delText xml:space="preserve"> </w:delText>
        </w:r>
      </w:del>
      <w:ins w:id="4436" w:author="Sanino" w:date="2012-05-24T00:09:00Z">
        <w:r w:rsidR="00CA1412">
          <w:t xml:space="preserve"> </w:t>
        </w:r>
      </w:ins>
      <w:r w:rsidRPr="004E5E7A">
        <w:t>=</w:t>
      </w:r>
      <w:del w:id="4437" w:author="Sanino" w:date="2012-05-24T00:09:00Z">
        <w:r w:rsidR="00C86AC3" w:rsidDel="00CA1412">
          <w:delText xml:space="preserve"> </w:delText>
        </w:r>
      </w:del>
      <w:ins w:id="4438" w:author="Sanino" w:date="2012-05-24T00:09:00Z">
        <w:r w:rsidR="00CA1412">
          <w:t xml:space="preserve"> </w:t>
        </w:r>
      </w:ins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ді</m:t>
            </m:r>
          </m:sub>
        </m:sSub>
      </m:oMath>
      <w:del w:id="4439" w:author="Sanino" w:date="2012-05-24T00:09:00Z">
        <w:r w:rsidR="00C86AC3" w:rsidDel="00CA1412">
          <w:delText xml:space="preserve"> </w:delText>
        </w:r>
      </w:del>
      <w:ins w:id="4440" w:author="Sanino" w:date="2012-05-24T00:09:00Z">
        <w:r w:rsidR="00CA1412">
          <w:t xml:space="preserve"> </w:t>
        </w:r>
      </w:ins>
      <w:r w:rsidRPr="004E5E7A">
        <w:t>+</w:t>
      </w:r>
      <w:del w:id="4441" w:author="Sanino" w:date="2012-05-24T00:05:00Z">
        <w:r w:rsidR="00C86AC3" w:rsidDel="00347EAA">
          <w:delText xml:space="preserve">  </w:delText>
        </w:r>
      </w:del>
      <w:ins w:id="4442" w:author="Sanino" w:date="2012-05-24T00:09:00Z">
        <w:r w:rsidR="00CA1412">
          <w:t xml:space="preserve"> </w:t>
        </w:r>
      </w:ins>
      <w:r w:rsidRPr="004E5E7A">
        <w:t>0,2</w:t>
      </w:r>
      <w:del w:id="4443" w:author="Sanino" w:date="2012-05-24T00:09:00Z">
        <w:r w:rsidR="00C86AC3" w:rsidDel="00CA1412">
          <w:delText xml:space="preserve"> </w:delText>
        </w:r>
      </w:del>
      <w:ins w:id="4444" w:author="Sanino" w:date="2012-05-24T00:09:00Z">
        <w:r w:rsidR="00CA1412">
          <w:t xml:space="preserve"> </w:t>
        </w:r>
      </w:ins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зі</m:t>
            </m:r>
          </m:sub>
        </m:sSub>
      </m:oMath>
      <w:r w:rsidRPr="004E5E7A">
        <w:t>;</w:t>
      </w:r>
    </w:p>
    <w:p w:rsidR="004E5E7A" w:rsidRPr="004E5E7A" w:rsidRDefault="00177CD1" w:rsidP="00814CF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ді</m:t>
            </m:r>
          </m:sub>
        </m:sSub>
      </m:oMath>
      <w:r w:rsidR="004E5E7A" w:rsidRPr="004E5E7A">
        <w:t>,</w:t>
      </w:r>
      <w:del w:id="4445" w:author="Sanino" w:date="2012-05-24T00:09:00Z">
        <w:r w:rsidR="00C86AC3" w:rsidDel="00CA1412">
          <w:delText xml:space="preserve"> </w:delText>
        </w:r>
      </w:del>
      <w:ins w:id="4446" w:author="Sanino" w:date="2012-05-24T00:09:00Z">
        <w:r w:rsidR="00CA1412">
          <w:t xml:space="preserve"> </w:t>
        </w:r>
      </w:ins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зі</m:t>
            </m:r>
          </m:sub>
        </m:sSub>
      </m:oMath>
      <w:del w:id="4447" w:author="Sanino" w:date="2012-05-24T00:09:00Z">
        <w:r w:rsidR="00C86AC3" w:rsidDel="00CA1412">
          <w:delText xml:space="preserve"> </w:delText>
        </w:r>
      </w:del>
      <w:ins w:id="4448" w:author="Sanino" w:date="2012-05-24T00:09:00Z">
        <w:r w:rsidR="00CA1412">
          <w:t xml:space="preserve"> </w:t>
        </w:r>
      </w:ins>
      <w:r w:rsidR="004E5E7A" w:rsidRPr="004E5E7A">
        <w:t>–</w:t>
      </w:r>
      <w:del w:id="4449" w:author="Sanino" w:date="2012-05-24T00:09:00Z">
        <w:r w:rsidR="0072678B" w:rsidDel="00CA1412">
          <w:delText xml:space="preserve"> </w:delText>
        </w:r>
      </w:del>
      <w:ins w:id="4450" w:author="Sanino" w:date="2012-05-24T00:09:00Z">
        <w:r w:rsidR="00CA1412">
          <w:t xml:space="preserve"> </w:t>
        </w:r>
      </w:ins>
      <w:r w:rsidR="004E5E7A" w:rsidRPr="004E5E7A">
        <w:t>відповідно</w:t>
      </w:r>
      <w:del w:id="4451" w:author="Sanino" w:date="2012-05-24T00:09:00Z">
        <w:r w:rsidR="00C86AC3" w:rsidDel="00CA1412">
          <w:delText xml:space="preserve"> </w:delText>
        </w:r>
      </w:del>
      <w:ins w:id="4452" w:author="Sanino" w:date="2012-05-24T00:09:00Z">
        <w:r w:rsidR="00CA1412">
          <w:t xml:space="preserve"> </w:t>
        </w:r>
      </w:ins>
      <w:r w:rsidR="004E5E7A" w:rsidRPr="004E5E7A">
        <w:t>контингенти</w:t>
      </w:r>
      <w:del w:id="4453" w:author="Sanino" w:date="2012-05-24T00:09:00Z">
        <w:r w:rsidR="00C86AC3" w:rsidDel="00CA1412">
          <w:delText xml:space="preserve"> </w:delText>
        </w:r>
      </w:del>
      <w:ins w:id="4454" w:author="Sanino" w:date="2012-05-24T00:09:00Z">
        <w:r w:rsidR="00CA1412">
          <w:t xml:space="preserve"> </w:t>
        </w:r>
      </w:ins>
      <w:r w:rsidR="004E5E7A" w:rsidRPr="004E5E7A">
        <w:t>студентів</w:t>
      </w:r>
      <w:del w:id="4455" w:author="Sanino" w:date="2012-05-24T00:09:00Z">
        <w:r w:rsidR="00C86AC3" w:rsidDel="00CA1412">
          <w:delText xml:space="preserve"> </w:delText>
        </w:r>
      </w:del>
      <w:ins w:id="4456" w:author="Sanino" w:date="2012-05-24T00:09:00Z">
        <w:r w:rsidR="00CA1412">
          <w:t xml:space="preserve"> </w:t>
        </w:r>
      </w:ins>
      <w:r w:rsidR="004E5E7A" w:rsidRPr="004E5E7A">
        <w:t>денної</w:t>
      </w:r>
      <w:del w:id="4457" w:author="Sanino" w:date="2012-05-24T00:09:00Z">
        <w:r w:rsidR="00C86AC3" w:rsidDel="00CA1412">
          <w:delText xml:space="preserve"> </w:delText>
        </w:r>
      </w:del>
      <w:ins w:id="4458" w:author="Sanino" w:date="2012-05-24T00:09:00Z">
        <w:r w:rsidR="00CA1412">
          <w:t xml:space="preserve"> </w:t>
        </w:r>
      </w:ins>
      <w:r w:rsidR="004E5E7A" w:rsidRPr="004E5E7A">
        <w:t>та</w:t>
      </w:r>
      <w:del w:id="4459" w:author="Sanino" w:date="2012-05-24T00:09:00Z">
        <w:r w:rsidR="00C86AC3" w:rsidDel="00CA1412">
          <w:delText xml:space="preserve"> </w:delText>
        </w:r>
      </w:del>
      <w:ins w:id="4460" w:author="Sanino" w:date="2012-05-24T00:09:00Z">
        <w:r w:rsidR="00CA1412">
          <w:t xml:space="preserve"> </w:t>
        </w:r>
      </w:ins>
      <w:r w:rsidR="004E5E7A" w:rsidRPr="004E5E7A">
        <w:t>заочної</w:t>
      </w:r>
      <w:del w:id="4461" w:author="Sanino" w:date="2012-05-24T00:09:00Z">
        <w:r w:rsidR="00C86AC3" w:rsidDel="00CA1412">
          <w:delText xml:space="preserve"> </w:delText>
        </w:r>
      </w:del>
      <w:ins w:id="4462" w:author="Sanino" w:date="2012-05-24T00:09:00Z">
        <w:r w:rsidR="00CA1412">
          <w:t xml:space="preserve"> </w:t>
        </w:r>
      </w:ins>
      <w:r w:rsidR="004E5E7A" w:rsidRPr="004E5E7A">
        <w:t>форм</w:t>
      </w:r>
      <w:del w:id="4463" w:author="Sanino" w:date="2012-05-24T00:09:00Z">
        <w:r w:rsidR="00C86AC3" w:rsidDel="00CA1412">
          <w:delText xml:space="preserve"> </w:delText>
        </w:r>
      </w:del>
      <w:ins w:id="4464" w:author="Sanino" w:date="2012-05-24T00:09:00Z">
        <w:r w:rsidR="00CA1412">
          <w:t xml:space="preserve"> </w:t>
        </w:r>
      </w:ins>
      <w:r w:rsidR="004E5E7A" w:rsidRPr="004E5E7A">
        <w:t>н</w:t>
      </w:r>
      <w:r w:rsidR="004E5E7A" w:rsidRPr="004E5E7A">
        <w:t>а</w:t>
      </w:r>
      <w:r w:rsidR="004E5E7A" w:rsidRPr="004E5E7A">
        <w:t>вчання</w:t>
      </w:r>
      <w:del w:id="4465" w:author="Sanino" w:date="2012-05-24T00:09:00Z">
        <w:r w:rsidR="00C86AC3" w:rsidDel="00CA1412">
          <w:delText xml:space="preserve"> </w:delText>
        </w:r>
      </w:del>
      <w:ins w:id="4466" w:author="Sanino" w:date="2012-05-24T00:09:00Z">
        <w:r w:rsidR="00CA1412">
          <w:t xml:space="preserve"> </w:t>
        </w:r>
      </w:ins>
      <w:r w:rsidR="004E5E7A" w:rsidRPr="004E5E7A">
        <w:t>кожного</w:t>
      </w:r>
      <w:del w:id="4467" w:author="Sanino" w:date="2012-05-24T00:09:00Z">
        <w:r w:rsidR="00C86AC3" w:rsidDel="00CA1412">
          <w:delText xml:space="preserve"> </w:delText>
        </w:r>
      </w:del>
      <w:ins w:id="4468" w:author="Sanino" w:date="2012-05-24T00:09:00Z">
        <w:r w:rsidR="00CA1412">
          <w:t xml:space="preserve"> </w:t>
        </w:r>
      </w:ins>
      <w:r w:rsidR="004E5E7A" w:rsidRPr="004E5E7A">
        <w:t>напрямку.</w:t>
      </w:r>
    </w:p>
    <w:p w:rsidR="004E5E7A" w:rsidRDefault="004E5E7A" w:rsidP="00814CF1">
      <w:r w:rsidRPr="004E5E7A">
        <w:rPr>
          <w:b/>
        </w:rPr>
        <w:t>3</w:t>
      </w:r>
      <w:del w:id="4469" w:author="Sanino" w:date="2012-05-24T00:09:00Z">
        <w:r w:rsidR="00C86AC3" w:rsidDel="00CA1412">
          <w:rPr>
            <w:b/>
          </w:rPr>
          <w:delText xml:space="preserve"> </w:delText>
        </w:r>
      </w:del>
      <w:ins w:id="4470" w:author="Sanino" w:date="2012-05-24T00:09:00Z">
        <w:r w:rsidR="00CA1412">
          <w:rPr>
            <w:b/>
          </w:rPr>
          <w:t xml:space="preserve"> </w:t>
        </w:r>
      </w:ins>
      <w:r w:rsidRPr="004E5E7A">
        <w:rPr>
          <w:b/>
        </w:rPr>
        <w:t>етап.</w:t>
      </w:r>
      <w:del w:id="4471" w:author="Sanino" w:date="2012-05-24T00:09:00Z">
        <w:r w:rsidR="00C86AC3" w:rsidDel="00CA1412">
          <w:rPr>
            <w:rFonts w:ascii="Arial" w:hAnsi="Arial" w:cs="Arial"/>
            <w:color w:val="000000"/>
            <w:shd w:val="clear" w:color="auto" w:fill="FFFFFF"/>
          </w:rPr>
          <w:delText xml:space="preserve"> </w:delText>
        </w:r>
      </w:del>
      <w:ins w:id="4472" w:author="Sanino" w:date="2012-05-24T00:09:00Z">
        <w:r w:rsidR="00CA1412">
          <w:rPr>
            <w:rFonts w:ascii="Arial" w:hAnsi="Arial" w:cs="Arial"/>
            <w:color w:val="000000"/>
            <w:shd w:val="clear" w:color="auto" w:fill="FFFFFF"/>
          </w:rPr>
          <w:t xml:space="preserve"> </w:t>
        </w:r>
      </w:ins>
      <w:r w:rsidRPr="004E5E7A">
        <w:t>Розподіл</w:t>
      </w:r>
      <w:del w:id="4473" w:author="Sanino" w:date="2012-05-24T00:09:00Z">
        <w:r w:rsidR="00C86AC3" w:rsidDel="00CA1412">
          <w:delText xml:space="preserve"> </w:delText>
        </w:r>
      </w:del>
      <w:ins w:id="4474" w:author="Sanino" w:date="2012-05-24T00:09:00Z">
        <w:r w:rsidR="00CA1412">
          <w:t xml:space="preserve"> </w:t>
        </w:r>
      </w:ins>
      <w:r w:rsidRPr="004E5E7A">
        <w:t>штату</w:t>
      </w:r>
      <w:del w:id="4475" w:author="Sanino" w:date="2012-05-24T00:09:00Z">
        <w:r w:rsidR="00C86AC3" w:rsidDel="00CA1412">
          <w:delText xml:space="preserve"> </w:delText>
        </w:r>
      </w:del>
      <w:ins w:id="4476" w:author="Sanino" w:date="2012-05-24T00:09:00Z">
        <w:r w:rsidR="00CA1412">
          <w:t xml:space="preserve"> </w:t>
        </w:r>
      </w:ins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Ш</m:t>
            </m:r>
          </m:e>
          <m:sub>
            <m:r>
              <w:rPr>
                <w:rFonts w:ascii="Cambria Math" w:hAnsi="Cambria Math"/>
              </w:rPr>
              <m:t>уі</m:t>
            </m:r>
          </m:sub>
        </m:sSub>
      </m:oMath>
      <w:del w:id="4477" w:author="Sanino" w:date="2012-05-24T00:05:00Z">
        <w:r w:rsidR="00C86AC3" w:rsidDel="00347EAA">
          <w:delText xml:space="preserve">  </w:delText>
        </w:r>
      </w:del>
      <w:ins w:id="4478" w:author="Sanino" w:date="2012-05-24T00:09:00Z">
        <w:r w:rsidR="00CA1412">
          <w:t xml:space="preserve"> </w:t>
        </w:r>
      </w:ins>
      <w:r w:rsidRPr="004E5E7A">
        <w:t>між</w:t>
      </w:r>
      <w:del w:id="4479" w:author="Sanino" w:date="2012-05-24T00:09:00Z">
        <w:r w:rsidR="00C86AC3" w:rsidDel="00CA1412">
          <w:delText xml:space="preserve"> </w:delText>
        </w:r>
      </w:del>
      <w:ins w:id="4480" w:author="Sanino" w:date="2012-05-24T00:09:00Z">
        <w:r w:rsidR="00CA1412">
          <w:t xml:space="preserve"> </w:t>
        </w:r>
      </w:ins>
      <w:r w:rsidRPr="004E5E7A">
        <w:t>дисциплінами</w:t>
      </w:r>
      <w:del w:id="4481" w:author="Sanino" w:date="2012-05-24T00:09:00Z">
        <w:r w:rsidR="00C86AC3" w:rsidDel="00CA1412">
          <w:delText xml:space="preserve"> </w:delText>
        </w:r>
      </w:del>
      <w:ins w:id="4482" w:author="Sanino" w:date="2012-05-24T00:09:00Z">
        <w:r w:rsidR="00CA1412">
          <w:t xml:space="preserve"> </w:t>
        </w:r>
      </w:ins>
      <w:r w:rsidRPr="004E5E7A">
        <w:t>і</w:t>
      </w:r>
      <w:del w:id="4483" w:author="Sanino" w:date="2012-05-24T00:09:00Z">
        <w:r w:rsidR="00C86AC3" w:rsidDel="00CA1412">
          <w:delText xml:space="preserve"> </w:delText>
        </w:r>
      </w:del>
      <w:ins w:id="4484" w:author="Sanino" w:date="2012-05-24T00:09:00Z">
        <w:r w:rsidR="00CA1412">
          <w:t xml:space="preserve"> </w:t>
        </w:r>
      </w:ins>
      <w:r w:rsidRPr="004E5E7A">
        <w:t>видами</w:t>
      </w:r>
      <w:del w:id="4485" w:author="Sanino" w:date="2012-05-24T00:09:00Z">
        <w:r w:rsidR="00C86AC3" w:rsidDel="00CA1412">
          <w:delText xml:space="preserve"> </w:delText>
        </w:r>
      </w:del>
      <w:ins w:id="4486" w:author="Sanino" w:date="2012-05-24T00:09:00Z">
        <w:r w:rsidR="00CA1412">
          <w:t xml:space="preserve"> </w:t>
        </w:r>
      </w:ins>
      <w:r w:rsidRPr="004E5E7A">
        <w:t>занять</w:t>
      </w:r>
      <w:del w:id="4487" w:author="Sanino" w:date="2012-05-24T00:09:00Z">
        <w:r w:rsidR="00C86AC3" w:rsidDel="00CA1412">
          <w:delText xml:space="preserve"> </w:delText>
        </w:r>
      </w:del>
      <w:ins w:id="4488" w:author="Sanino" w:date="2012-05-24T00:09:00Z">
        <w:r w:rsidR="00CA1412">
          <w:t xml:space="preserve"> </w:t>
        </w:r>
      </w:ins>
      <w:r w:rsidRPr="004E5E7A">
        <w:t>за</w:t>
      </w:r>
      <w:del w:id="4489" w:author="Sanino" w:date="2012-05-24T00:09:00Z">
        <w:r w:rsidR="00C86AC3" w:rsidDel="00CA1412">
          <w:delText xml:space="preserve"> </w:delText>
        </w:r>
      </w:del>
      <w:ins w:id="4490" w:author="Sanino" w:date="2012-05-24T00:09:00Z">
        <w:r w:rsidR="00CA1412">
          <w:t xml:space="preserve"> </w:t>
        </w:r>
      </w:ins>
      <w:r w:rsidRPr="004E5E7A">
        <w:t>н</w:t>
      </w:r>
      <w:r w:rsidRPr="004E5E7A">
        <w:t>а</w:t>
      </w:r>
      <w:r w:rsidRPr="004E5E7A">
        <w:t>вчальними</w:t>
      </w:r>
      <w:del w:id="4491" w:author="Sanino" w:date="2012-05-24T00:09:00Z">
        <w:r w:rsidR="00C86AC3" w:rsidDel="00CA1412">
          <w:delText xml:space="preserve"> </w:delText>
        </w:r>
      </w:del>
      <w:ins w:id="4492" w:author="Sanino" w:date="2012-05-24T00:09:00Z">
        <w:r w:rsidR="00CA1412">
          <w:t xml:space="preserve"> </w:t>
        </w:r>
      </w:ins>
      <w:r w:rsidRPr="004E5E7A">
        <w:t>планами</w:t>
      </w:r>
      <w:del w:id="4493" w:author="Sanino" w:date="2012-05-24T00:09:00Z">
        <w:r w:rsidR="00C86AC3" w:rsidDel="00CA1412">
          <w:delText xml:space="preserve"> </w:delText>
        </w:r>
      </w:del>
      <w:ins w:id="4494" w:author="Sanino" w:date="2012-05-24T00:09:00Z">
        <w:r w:rsidR="00CA1412">
          <w:t xml:space="preserve"> </w:t>
        </w:r>
      </w:ins>
      <w:r w:rsidRPr="004E5E7A">
        <w:t>конкретних</w:t>
      </w:r>
      <w:del w:id="4495" w:author="Sanino" w:date="2012-05-24T00:09:00Z">
        <w:r w:rsidR="00C86AC3" w:rsidDel="00CA1412">
          <w:delText xml:space="preserve"> </w:delText>
        </w:r>
      </w:del>
      <w:ins w:id="4496" w:author="Sanino" w:date="2012-05-24T00:09:00Z">
        <w:r w:rsidR="00CA1412">
          <w:t xml:space="preserve"> </w:t>
        </w:r>
      </w:ins>
      <w:r w:rsidRPr="004E5E7A">
        <w:t>напрямків.</w:t>
      </w:r>
    </w:p>
    <w:p w:rsidR="004E5E7A" w:rsidRPr="00347EAA" w:rsidRDefault="004E5E7A" w:rsidP="0072678B">
      <w:pPr>
        <w:rPr>
          <w:lang w:val="ru-RU"/>
          <w:rPrChange w:id="4497" w:author="Sanino" w:date="2012-05-24T00:05:00Z">
            <w:rPr/>
          </w:rPrChange>
        </w:rPr>
      </w:pPr>
      <w:r w:rsidRPr="004E5E7A">
        <w:t>Частина</w:t>
      </w:r>
      <w:del w:id="4498" w:author="Sanino" w:date="2012-05-24T00:09:00Z">
        <w:r w:rsidR="00C86AC3" w:rsidDel="00CA1412">
          <w:delText xml:space="preserve"> </w:delText>
        </w:r>
      </w:del>
      <w:ins w:id="4499" w:author="Sanino" w:date="2012-05-24T00:09:00Z">
        <w:r w:rsidR="00CA1412">
          <w:t xml:space="preserve"> </w:t>
        </w:r>
      </w:ins>
      <w:r w:rsidRPr="004E5E7A">
        <w:t>викладачів</w:t>
      </w:r>
      <w:del w:id="4500" w:author="Sanino" w:date="2012-05-24T00:09:00Z">
        <w:r w:rsidR="00C86AC3" w:rsidDel="00CA1412">
          <w:delText xml:space="preserve"> </w:delText>
        </w:r>
      </w:del>
      <w:ins w:id="4501" w:author="Sanino" w:date="2012-05-24T00:09:00Z">
        <w:r w:rsidR="00CA1412">
          <w:t xml:space="preserve"> </w:t>
        </w:r>
      </w:ins>
      <w:r>
        <w:t>,що</w:t>
      </w:r>
      <w:del w:id="4502" w:author="Sanino" w:date="2012-05-24T00:09:00Z">
        <w:r w:rsidR="00C86AC3" w:rsidDel="00CA1412">
          <w:delText xml:space="preserve"> </w:delText>
        </w:r>
      </w:del>
      <w:ins w:id="4503" w:author="Sanino" w:date="2012-05-24T00:09:00Z">
        <w:r w:rsidR="00CA1412">
          <w:t xml:space="preserve"> </w:t>
        </w:r>
      </w:ins>
      <w:r>
        <w:t>ведуть</w:t>
      </w:r>
      <w:del w:id="4504" w:author="Sanino" w:date="2012-05-24T00:09:00Z">
        <w:r w:rsidR="00C86AC3" w:rsidDel="00CA1412">
          <w:delText xml:space="preserve"> </w:delText>
        </w:r>
      </w:del>
      <w:ins w:id="4505" w:author="Sanino" w:date="2012-05-24T00:09:00Z">
        <w:r w:rsidR="00CA1412">
          <w:t xml:space="preserve"> </w:t>
        </w:r>
      </w:ins>
      <w:r w:rsidRPr="004E5E7A">
        <w:t>навчання</w:t>
      </w:r>
      <w:del w:id="4506" w:author="Sanino" w:date="2012-05-24T00:09:00Z">
        <w:r w:rsidR="00C86AC3" w:rsidDel="00CA1412">
          <w:delText xml:space="preserve"> </w:delText>
        </w:r>
      </w:del>
      <w:ins w:id="4507" w:author="Sanino" w:date="2012-05-24T00:09:00Z">
        <w:r w:rsidR="00CA1412">
          <w:t xml:space="preserve"> </w:t>
        </w:r>
      </w:ins>
      <w:r w:rsidRPr="004E5E7A">
        <w:t>по</w:t>
      </w:r>
      <w:del w:id="4508" w:author="Sanino" w:date="2012-05-24T00:09:00Z">
        <w:r w:rsidR="00C86AC3" w:rsidDel="00CA1412">
          <w:delText xml:space="preserve"> </w:delText>
        </w:r>
      </w:del>
      <w:ins w:id="4509" w:author="Sanino" w:date="2012-05-24T00:09:00Z">
        <w:r w:rsidR="00CA1412">
          <w:t xml:space="preserve"> </w:t>
        </w:r>
      </w:ins>
      <w:r w:rsidRPr="004E5E7A">
        <w:t>конкретному</w:t>
      </w:r>
      <w:del w:id="4510" w:author="Sanino" w:date="2012-05-24T00:09:00Z">
        <w:r w:rsidR="00C86AC3" w:rsidDel="00CA1412">
          <w:delText xml:space="preserve"> </w:delText>
        </w:r>
      </w:del>
      <w:ins w:id="4511" w:author="Sanino" w:date="2012-05-24T00:09:00Z">
        <w:r w:rsidR="00CA1412">
          <w:t xml:space="preserve"> </w:t>
        </w:r>
      </w:ins>
      <w:r w:rsidRPr="004E5E7A">
        <w:t>напрямку,</w:t>
      </w:r>
      <w:del w:id="4512" w:author="Sanino" w:date="2012-05-24T00:09:00Z">
        <w:r w:rsidR="00C86AC3" w:rsidDel="00CA1412">
          <w:delText xml:space="preserve"> </w:delText>
        </w:r>
      </w:del>
      <w:ins w:id="4513" w:author="Sanino" w:date="2012-05-24T00:09:00Z">
        <w:r w:rsidR="00CA1412">
          <w:t xml:space="preserve"> </w:t>
        </w:r>
      </w:ins>
      <w:r>
        <w:t>з</w:t>
      </w:r>
      <w:r>
        <w:t>а</w:t>
      </w:r>
      <w:r>
        <w:t>безпечують</w:t>
      </w:r>
      <w:del w:id="4514" w:author="Sanino" w:date="2012-05-24T00:09:00Z">
        <w:r w:rsidR="00C86AC3" w:rsidDel="00CA1412">
          <w:delText xml:space="preserve"> </w:delText>
        </w:r>
      </w:del>
      <w:ins w:id="4515" w:author="Sanino" w:date="2012-05-24T00:09:00Z">
        <w:r w:rsidR="00CA1412">
          <w:t xml:space="preserve"> </w:t>
        </w:r>
      </w:ins>
      <w:r w:rsidRPr="004E5E7A">
        <w:t>підготовку</w:t>
      </w:r>
      <w:del w:id="4516" w:author="Sanino" w:date="2012-05-24T00:09:00Z">
        <w:r w:rsidR="00C86AC3" w:rsidDel="00CA1412">
          <w:delText xml:space="preserve"> </w:delText>
        </w:r>
      </w:del>
      <w:ins w:id="4517" w:author="Sanino" w:date="2012-05-24T00:09:00Z">
        <w:r w:rsidR="00CA1412">
          <w:t xml:space="preserve"> </w:t>
        </w:r>
      </w:ins>
      <w:r>
        <w:t>з</w:t>
      </w:r>
      <w:del w:id="4518" w:author="Sanino" w:date="2012-05-24T00:09:00Z">
        <w:r w:rsidR="00C86AC3" w:rsidDel="00CA1412">
          <w:delText xml:space="preserve"> </w:delText>
        </w:r>
      </w:del>
      <w:ins w:id="4519" w:author="Sanino" w:date="2012-05-24T00:09:00Z">
        <w:r w:rsidR="00CA1412">
          <w:t xml:space="preserve"> </w:t>
        </w:r>
      </w:ins>
      <w:r w:rsidRPr="004E5E7A">
        <w:t>j-т</w:t>
      </w:r>
      <w:r>
        <w:t>ої</w:t>
      </w:r>
      <w:del w:id="4520" w:author="Sanino" w:date="2012-05-24T00:09:00Z">
        <w:r w:rsidR="00C86AC3" w:rsidDel="00CA1412">
          <w:delText xml:space="preserve"> </w:delText>
        </w:r>
      </w:del>
      <w:ins w:id="4521" w:author="Sanino" w:date="2012-05-24T00:09:00Z">
        <w:r w:rsidR="00CA1412">
          <w:t xml:space="preserve"> </w:t>
        </w:r>
      </w:ins>
      <w:r w:rsidRPr="004E5E7A">
        <w:t>дисципліни</w:t>
      </w:r>
      <w:del w:id="4522" w:author="Sanino" w:date="2012-05-24T00:09:00Z">
        <w:r w:rsidR="00C86AC3" w:rsidDel="00CA1412">
          <w:delText xml:space="preserve"> </w:delText>
        </w:r>
      </w:del>
      <w:ins w:id="4523" w:author="Sanino" w:date="2012-05-24T00:09:00Z">
        <w:r w:rsidR="00CA1412">
          <w:t xml:space="preserve"> </w:t>
        </w:r>
      </w:ins>
      <w:r w:rsidRPr="004E5E7A">
        <w:t>(або</w:t>
      </w:r>
      <w:del w:id="4524" w:author="Sanino" w:date="2012-05-24T00:09:00Z">
        <w:r w:rsidR="00C86AC3" w:rsidDel="00CA1412">
          <w:delText xml:space="preserve"> </w:delText>
        </w:r>
      </w:del>
      <w:ins w:id="4525" w:author="Sanino" w:date="2012-05-24T00:09:00Z">
        <w:r w:rsidR="00CA1412">
          <w:t xml:space="preserve"> </w:t>
        </w:r>
      </w:ins>
      <w:r w:rsidRPr="004E5E7A">
        <w:t>виду</w:t>
      </w:r>
      <w:del w:id="4526" w:author="Sanino" w:date="2012-05-24T00:09:00Z">
        <w:r w:rsidR="00C86AC3" w:rsidDel="00CA1412">
          <w:delText xml:space="preserve"> </w:delText>
        </w:r>
      </w:del>
      <w:ins w:id="4527" w:author="Sanino" w:date="2012-05-24T00:09:00Z">
        <w:r w:rsidR="00CA1412">
          <w:t xml:space="preserve"> </w:t>
        </w:r>
      </w:ins>
      <w:r w:rsidRPr="004E5E7A">
        <w:t>занять)</w:t>
      </w:r>
      <w:del w:id="4528" w:author="Sanino" w:date="2012-05-24T00:09:00Z">
        <w:r w:rsidR="00C86AC3" w:rsidDel="00CA1412">
          <w:delText xml:space="preserve"> </w:delText>
        </w:r>
      </w:del>
      <w:ins w:id="4529" w:author="Sanino" w:date="2012-05-24T00:09:00Z">
        <w:r w:rsidR="00CA1412">
          <w:t xml:space="preserve"> </w:t>
        </w:r>
      </w:ins>
      <w:r>
        <w:t>у</w:t>
      </w:r>
      <w:del w:id="4530" w:author="Sanino" w:date="2012-05-24T00:09:00Z">
        <w:r w:rsidR="00C86AC3" w:rsidDel="00CA1412">
          <w:delText xml:space="preserve"> </w:delText>
        </w:r>
      </w:del>
      <w:ins w:id="4531" w:author="Sanino" w:date="2012-05-24T00:09:00Z">
        <w:r w:rsidR="00CA1412">
          <w:t xml:space="preserve"> </w:t>
        </w:r>
      </w:ins>
      <w:r>
        <w:t>k-тому</w:t>
      </w:r>
      <w:del w:id="4532" w:author="Sanino" w:date="2012-05-24T00:09:00Z">
        <w:r w:rsidR="00C86AC3" w:rsidDel="00CA1412">
          <w:delText xml:space="preserve"> </w:delText>
        </w:r>
      </w:del>
      <w:ins w:id="4533" w:author="Sanino" w:date="2012-05-24T00:09:00Z">
        <w:r w:rsidR="00CA1412">
          <w:t xml:space="preserve"> </w:t>
        </w:r>
      </w:ins>
      <w:r>
        <w:t>семес</w:t>
      </w:r>
      <w:r>
        <w:t>т</w:t>
      </w:r>
      <w:r>
        <w:t>рі,</w:t>
      </w:r>
      <w:r w:rsidRPr="004E5E7A">
        <w:t>визначається</w:t>
      </w:r>
      <w:del w:id="4534" w:author="Sanino" w:date="2012-05-24T00:09:00Z">
        <w:r w:rsidR="00C86AC3" w:rsidDel="00CA1412">
          <w:delText xml:space="preserve"> </w:delText>
        </w:r>
      </w:del>
      <w:ins w:id="4535" w:author="Sanino" w:date="2012-05-24T00:09:00Z">
        <w:r w:rsidR="00CA1412">
          <w:t xml:space="preserve"> </w:t>
        </w:r>
      </w:ins>
      <w:r w:rsidRPr="004E5E7A">
        <w:t>співвідношенням:</w:t>
      </w:r>
      <w:del w:id="4536" w:author="Sanino" w:date="2012-05-24T00:05:00Z">
        <w:r w:rsidR="00C86AC3" w:rsidDel="00347EAA">
          <w:delText xml:space="preserve">  </w:delText>
        </w:r>
      </w:del>
    </w:p>
    <w:p w:rsidR="0072678B" w:rsidRPr="00D47341" w:rsidRDefault="0072678B" w:rsidP="0072678B"/>
    <w:p w:rsidR="004E5E7A" w:rsidRPr="005547C2" w:rsidRDefault="00177CD1" w:rsidP="00557606">
      <w:pPr>
        <w:jc w:val="righ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w:del w:id="4537" w:author="Sanino" w:date="2012-05-24T00:05:00Z"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w:del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w:del w:id="4538" w:author="Sanino" w:date="2012-05-24T00:09:00Z"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w:del>
        <w:ins w:id="4539" w:author="Sanino" w:date="2012-05-24T00:09:00Z"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w:ins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у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w:del w:id="4540" w:author="Sanino" w:date="2012-05-24T00:09:00Z"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w:del>
        <w:ins w:id="4541" w:author="Sanino" w:date="2012-05-24T00:09:00Z"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w:ins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jk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jk</m:t>
                    </m:r>
                  </m:sub>
                </m:sSub>
              </m:e>
            </m:nary>
          </m:den>
        </m:f>
        <w:del w:id="4542" w:author="Sanino" w:date="2012-05-24T00:09:00Z"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w:del>
        <w:ins w:id="4543" w:author="Sanino" w:date="2012-05-24T00:09:00Z"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w:ins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</m:oMath>
      <w:r w:rsidR="00557606">
        <w:rPr>
          <w:rFonts w:eastAsiaTheme="minorEastAsia"/>
          <w:sz w:val="24"/>
          <w:szCs w:val="24"/>
        </w:rPr>
        <w:tab/>
      </w:r>
      <w:r w:rsidR="00557606">
        <w:rPr>
          <w:rFonts w:eastAsiaTheme="minorEastAsia"/>
          <w:sz w:val="24"/>
          <w:szCs w:val="24"/>
        </w:rPr>
        <w:tab/>
      </w:r>
      <w:r w:rsidR="00557606">
        <w:rPr>
          <w:rFonts w:eastAsiaTheme="minorEastAsia"/>
          <w:sz w:val="24"/>
          <w:szCs w:val="24"/>
        </w:rPr>
        <w:tab/>
      </w:r>
      <w:r w:rsidR="00557606">
        <w:rPr>
          <w:rFonts w:eastAsiaTheme="minorEastAsia"/>
          <w:sz w:val="24"/>
          <w:szCs w:val="24"/>
        </w:rPr>
        <w:tab/>
      </w:r>
      <w:r w:rsidR="00557606">
        <w:rPr>
          <w:rFonts w:eastAsiaTheme="minorEastAsia"/>
          <w:sz w:val="24"/>
          <w:szCs w:val="24"/>
        </w:rPr>
        <w:tab/>
      </w:r>
      <w:del w:id="4544" w:author="Sanino" w:date="2012-05-24T00:09:00Z">
        <w:r w:rsidR="00C86AC3" w:rsidDel="00CA1412">
          <w:rPr>
            <w:rFonts w:eastAsiaTheme="minorEastAsia"/>
            <w:sz w:val="24"/>
            <w:szCs w:val="24"/>
          </w:rPr>
          <w:delText xml:space="preserve"> </w:delText>
        </w:r>
      </w:del>
      <w:ins w:id="4545" w:author="Sanino" w:date="2012-05-24T00:09:00Z">
        <w:r w:rsidR="00CA1412">
          <w:rPr>
            <w:rFonts w:eastAsiaTheme="minorEastAsia"/>
            <w:sz w:val="24"/>
            <w:szCs w:val="24"/>
          </w:rPr>
          <w:t xml:space="preserve"> </w:t>
        </w:r>
      </w:ins>
      <w:r w:rsidR="004E5E7A">
        <w:rPr>
          <w:rFonts w:eastAsiaTheme="minorEastAsia"/>
          <w:sz w:val="24"/>
          <w:szCs w:val="24"/>
        </w:rPr>
        <w:t>(1.3)</w:t>
      </w:r>
    </w:p>
    <w:p w:rsidR="00100C79" w:rsidRDefault="00100C79" w:rsidP="0072678B">
      <w:pPr>
        <w:ind w:firstLine="0"/>
      </w:pPr>
    </w:p>
    <w:p w:rsidR="004E5E7A" w:rsidRPr="004E5E7A" w:rsidRDefault="004E5E7A" w:rsidP="00100C79">
      <w:pPr>
        <w:ind w:firstLine="708"/>
      </w:pPr>
      <w:r>
        <w:lastRenderedPageBreak/>
        <w:t>де</w:t>
      </w:r>
      <w:del w:id="4546" w:author="Sanino" w:date="2012-05-24T00:09:00Z">
        <w:r w:rsidR="00C86AC3" w:rsidDel="00CA1412">
          <w:delText xml:space="preserve"> </w:delText>
        </w:r>
      </w:del>
      <w:ins w:id="4547" w:author="Sanino" w:date="2012-05-24T00:09:00Z">
        <w:r w:rsidR="00CA1412">
          <w:t xml:space="preserve"> </w:t>
        </w:r>
      </w:ins>
      <w:r w:rsidRPr="00F9541A">
        <w:rPr>
          <w:lang w:val="en-US"/>
        </w:rPr>
        <w:t>b</w:t>
      </w:r>
      <w:r w:rsidRPr="00F9541A">
        <w:rPr>
          <w:vertAlign w:val="subscript"/>
          <w:lang w:val="en-US"/>
        </w:rPr>
        <w:t>jk</w:t>
      </w:r>
      <w:del w:id="4548" w:author="Sanino" w:date="2012-05-24T00:05:00Z">
        <w:r w:rsidR="00C86AC3" w:rsidDel="00347EAA">
          <w:rPr>
            <w:vertAlign w:val="subscript"/>
          </w:rPr>
          <w:delText xml:space="preserve"> </w:delText>
        </w:r>
        <w:r w:rsidR="0072678B" w:rsidDel="00347EAA">
          <w:rPr>
            <w:vertAlign w:val="subscript"/>
          </w:rPr>
          <w:delText xml:space="preserve"> </w:delText>
        </w:r>
      </w:del>
      <w:ins w:id="4549" w:author="Sanino" w:date="2012-05-24T00:09:00Z">
        <w:r w:rsidR="00CA1412">
          <w:rPr>
            <w:vertAlign w:val="subscript"/>
          </w:rPr>
          <w:t xml:space="preserve"> </w:t>
        </w:r>
      </w:ins>
      <w:r w:rsidR="0072678B">
        <w:t>–</w:t>
      </w:r>
      <w:del w:id="4550" w:author="Sanino" w:date="2012-05-24T00:09:00Z">
        <w:r w:rsidR="0072678B" w:rsidDel="00CA1412">
          <w:rPr>
            <w:vertAlign w:val="subscript"/>
          </w:rPr>
          <w:delText xml:space="preserve"> </w:delText>
        </w:r>
      </w:del>
      <w:ins w:id="4551" w:author="Sanino" w:date="2012-05-24T00:09:00Z">
        <w:r w:rsidR="00CA1412">
          <w:rPr>
            <w:vertAlign w:val="subscript"/>
          </w:rPr>
          <w:t xml:space="preserve"> </w:t>
        </w:r>
      </w:ins>
      <w:r>
        <w:t>ваговий</w:t>
      </w:r>
      <w:del w:id="4552" w:author="Sanino" w:date="2012-05-24T00:09:00Z">
        <w:r w:rsidR="00C86AC3" w:rsidDel="00CA1412">
          <w:delText xml:space="preserve"> </w:delText>
        </w:r>
      </w:del>
      <w:ins w:id="4553" w:author="Sanino" w:date="2012-05-24T00:09:00Z">
        <w:r w:rsidR="00CA1412">
          <w:t xml:space="preserve"> </w:t>
        </w:r>
      </w:ins>
      <w:r>
        <w:t>коефіцієнт</w:t>
      </w:r>
      <w:del w:id="4554" w:author="Sanino" w:date="2012-05-24T00:09:00Z">
        <w:r w:rsidR="00C86AC3" w:rsidDel="00CA1412">
          <w:delText xml:space="preserve"> </w:delText>
        </w:r>
      </w:del>
      <w:ins w:id="4555" w:author="Sanino" w:date="2012-05-24T00:09:00Z">
        <w:r w:rsidR="00CA1412">
          <w:t xml:space="preserve"> </w:t>
        </w:r>
      </w:ins>
      <w:r>
        <w:t>j-ої</w:t>
      </w:r>
      <w:del w:id="4556" w:author="Sanino" w:date="2012-05-24T00:09:00Z">
        <w:r w:rsidR="00C86AC3" w:rsidDel="00CA1412">
          <w:delText xml:space="preserve"> </w:delText>
        </w:r>
      </w:del>
      <w:ins w:id="4557" w:author="Sanino" w:date="2012-05-24T00:09:00Z">
        <w:r w:rsidR="00CA1412">
          <w:t xml:space="preserve"> </w:t>
        </w:r>
      </w:ins>
      <w:r w:rsidRPr="004E5E7A">
        <w:t>дисципліни</w:t>
      </w:r>
      <w:del w:id="4558" w:author="Sanino" w:date="2012-05-24T00:09:00Z">
        <w:r w:rsidR="00C86AC3" w:rsidDel="00CA1412">
          <w:delText xml:space="preserve"> </w:delText>
        </w:r>
      </w:del>
      <w:ins w:id="4559" w:author="Sanino" w:date="2012-05-24T00:09:00Z">
        <w:r w:rsidR="00CA1412">
          <w:t xml:space="preserve"> </w:t>
        </w:r>
      </w:ins>
      <w:r w:rsidRPr="004E5E7A">
        <w:t>(або</w:t>
      </w:r>
      <w:del w:id="4560" w:author="Sanino" w:date="2012-05-24T00:09:00Z">
        <w:r w:rsidR="00C86AC3" w:rsidDel="00CA1412">
          <w:delText xml:space="preserve"> </w:delText>
        </w:r>
      </w:del>
      <w:ins w:id="4561" w:author="Sanino" w:date="2012-05-24T00:09:00Z">
        <w:r w:rsidR="00CA1412">
          <w:t xml:space="preserve"> </w:t>
        </w:r>
      </w:ins>
      <w:r w:rsidRPr="004E5E7A">
        <w:t>виду</w:t>
      </w:r>
      <w:del w:id="4562" w:author="Sanino" w:date="2012-05-24T00:09:00Z">
        <w:r w:rsidR="00C86AC3" w:rsidDel="00CA1412">
          <w:delText xml:space="preserve"> </w:delText>
        </w:r>
      </w:del>
      <w:ins w:id="4563" w:author="Sanino" w:date="2012-05-24T00:09:00Z">
        <w:r w:rsidR="00CA1412">
          <w:t xml:space="preserve"> </w:t>
        </w:r>
      </w:ins>
      <w:r w:rsidRPr="004E5E7A">
        <w:t>занять).</w:t>
      </w:r>
      <w:del w:id="4564" w:author="Sanino" w:date="2012-05-24T00:09:00Z">
        <w:r w:rsidR="00C86AC3" w:rsidDel="00CA1412">
          <w:delText xml:space="preserve"> </w:delText>
        </w:r>
      </w:del>
      <w:ins w:id="4565" w:author="Sanino" w:date="2012-05-24T00:09:00Z">
        <w:r w:rsidR="00CA1412">
          <w:t xml:space="preserve"> </w:t>
        </w:r>
      </w:ins>
    </w:p>
    <w:p w:rsidR="006472BD" w:rsidRDefault="002F7A39" w:rsidP="00814CF1">
      <w:r w:rsidRPr="002F7A39">
        <w:t>Коефіцієнт</w:t>
      </w:r>
      <w:del w:id="4566" w:author="Sanino" w:date="2012-05-24T00:09:00Z">
        <w:r w:rsidR="00C86AC3" w:rsidDel="00CA1412">
          <w:delText xml:space="preserve"> </w:delText>
        </w:r>
      </w:del>
      <w:ins w:id="4567" w:author="Sanino" w:date="2012-05-24T00:09:00Z">
        <w:r w:rsidR="00CA1412">
          <w:t xml:space="preserve"> </w:t>
        </w:r>
      </w:ins>
      <w:r w:rsidRPr="00F9541A">
        <w:rPr>
          <w:lang w:val="en-US"/>
        </w:rPr>
        <w:t>b</w:t>
      </w:r>
      <w:r w:rsidRPr="00F9541A">
        <w:rPr>
          <w:vertAlign w:val="subscript"/>
          <w:lang w:val="en-US"/>
        </w:rPr>
        <w:t>jk</w:t>
      </w:r>
      <w:del w:id="4568" w:author="Sanino" w:date="2012-05-24T00:05:00Z">
        <w:r w:rsidR="00C86AC3" w:rsidDel="00347EAA">
          <w:rPr>
            <w:vertAlign w:val="subscript"/>
          </w:rPr>
          <w:delText xml:space="preserve">  </w:delText>
        </w:r>
      </w:del>
      <w:ins w:id="4569" w:author="Sanino" w:date="2012-05-24T00:09:00Z">
        <w:r w:rsidR="00CA1412">
          <w:rPr>
            <w:vertAlign w:val="subscript"/>
          </w:rPr>
          <w:t xml:space="preserve"> </w:t>
        </w:r>
      </w:ins>
      <w:r w:rsidRPr="002F7A39">
        <w:t>навчальної</w:t>
      </w:r>
      <w:del w:id="4570" w:author="Sanino" w:date="2012-05-24T00:09:00Z">
        <w:r w:rsidR="00C86AC3" w:rsidDel="00CA1412">
          <w:delText xml:space="preserve"> </w:delText>
        </w:r>
      </w:del>
      <w:ins w:id="4571" w:author="Sanino" w:date="2012-05-24T00:09:00Z">
        <w:r w:rsidR="00CA1412">
          <w:t xml:space="preserve"> </w:t>
        </w:r>
      </w:ins>
      <w:r w:rsidRPr="002F7A39">
        <w:t>дисципліни</w:t>
      </w:r>
      <w:del w:id="4572" w:author="Sanino" w:date="2012-05-24T00:09:00Z">
        <w:r w:rsidR="00C86AC3" w:rsidDel="00CA1412">
          <w:delText xml:space="preserve"> </w:delText>
        </w:r>
      </w:del>
      <w:ins w:id="4573" w:author="Sanino" w:date="2012-05-24T00:09:00Z">
        <w:r w:rsidR="00CA1412">
          <w:t xml:space="preserve"> </w:t>
        </w:r>
      </w:ins>
      <w:r w:rsidRPr="002F7A39">
        <w:t>враховує</w:t>
      </w:r>
      <w:del w:id="4574" w:author="Sanino" w:date="2012-05-24T00:09:00Z">
        <w:r w:rsidR="00C86AC3" w:rsidDel="00CA1412">
          <w:delText xml:space="preserve"> </w:delText>
        </w:r>
      </w:del>
      <w:ins w:id="4575" w:author="Sanino" w:date="2012-05-24T00:09:00Z">
        <w:r w:rsidR="00CA1412">
          <w:t xml:space="preserve"> </w:t>
        </w:r>
      </w:ins>
      <w:r w:rsidRPr="002F7A39">
        <w:t>її</w:t>
      </w:r>
      <w:del w:id="4576" w:author="Sanino" w:date="2012-05-24T00:09:00Z">
        <w:r w:rsidR="00C86AC3" w:rsidDel="00CA1412">
          <w:delText xml:space="preserve"> </w:delText>
        </w:r>
      </w:del>
      <w:ins w:id="4577" w:author="Sanino" w:date="2012-05-24T00:09:00Z">
        <w:r w:rsidR="00CA1412">
          <w:t xml:space="preserve"> </w:t>
        </w:r>
      </w:ins>
      <w:r w:rsidRPr="002F7A39">
        <w:t>обсяг</w:t>
      </w:r>
      <w:del w:id="4578" w:author="Sanino" w:date="2012-05-24T00:09:00Z">
        <w:r w:rsidR="00C86AC3" w:rsidDel="00CA1412">
          <w:delText xml:space="preserve"> </w:delText>
        </w:r>
      </w:del>
      <w:ins w:id="4579" w:author="Sanino" w:date="2012-05-24T00:09:00Z">
        <w:r w:rsidR="00CA1412">
          <w:t xml:space="preserve"> </w:t>
        </w:r>
      </w:ins>
      <w:r w:rsidRPr="00F9541A">
        <w:rPr>
          <w:lang w:val="en-US"/>
        </w:rPr>
        <w:t>m</w:t>
      </w:r>
      <w:r w:rsidRPr="00F9541A">
        <w:rPr>
          <w:vertAlign w:val="subscript"/>
          <w:lang w:val="en-US"/>
        </w:rPr>
        <w:t>jk</w:t>
      </w:r>
      <w:del w:id="4580" w:author="Sanino" w:date="2012-05-24T00:05:00Z">
        <w:r w:rsidR="00C86AC3" w:rsidDel="00347EAA">
          <w:rPr>
            <w:vertAlign w:val="subscript"/>
          </w:rPr>
          <w:delText xml:space="preserve">  </w:delText>
        </w:r>
      </w:del>
      <w:ins w:id="4581" w:author="Sanino" w:date="2012-05-24T00:09:00Z">
        <w:r w:rsidR="00CA1412">
          <w:rPr>
            <w:vertAlign w:val="subscript"/>
          </w:rPr>
          <w:t xml:space="preserve"> </w:t>
        </w:r>
      </w:ins>
      <w:r w:rsidRPr="002F7A39">
        <w:t>в</w:t>
      </w:r>
      <w:del w:id="4582" w:author="Sanino" w:date="2012-05-24T00:09:00Z">
        <w:r w:rsidR="00C86AC3" w:rsidDel="00CA1412">
          <w:delText xml:space="preserve"> </w:delText>
        </w:r>
      </w:del>
      <w:ins w:id="4583" w:author="Sanino" w:date="2012-05-24T00:09:00Z">
        <w:r w:rsidR="00CA1412">
          <w:t xml:space="preserve"> </w:t>
        </w:r>
      </w:ins>
      <w:r w:rsidRPr="002F7A39">
        <w:t>кредитах</w:t>
      </w:r>
      <w:del w:id="4584" w:author="Sanino" w:date="2012-05-24T00:09:00Z">
        <w:r w:rsidR="00C86AC3" w:rsidDel="00CA1412">
          <w:delText xml:space="preserve"> </w:delText>
        </w:r>
      </w:del>
      <w:ins w:id="4585" w:author="Sanino" w:date="2012-05-24T00:09:00Z">
        <w:r w:rsidR="00CA1412">
          <w:t xml:space="preserve"> </w:t>
        </w:r>
      </w:ins>
      <w:r w:rsidRPr="002F7A39">
        <w:t>в</w:t>
      </w:r>
      <w:del w:id="4586" w:author="Sanino" w:date="2012-05-24T00:09:00Z">
        <w:r w:rsidR="00C86AC3" w:rsidDel="00CA1412">
          <w:delText xml:space="preserve"> </w:delText>
        </w:r>
      </w:del>
      <w:ins w:id="4587" w:author="Sanino" w:date="2012-05-24T00:09:00Z">
        <w:r w:rsidR="00CA1412">
          <w:t xml:space="preserve"> </w:t>
        </w:r>
      </w:ins>
      <w:r w:rsidRPr="002F7A39">
        <w:t>k-</w:t>
      </w:r>
      <w:r>
        <w:t>т</w:t>
      </w:r>
      <w:r w:rsidRPr="002F7A39">
        <w:t>ом</w:t>
      </w:r>
      <w:r>
        <w:t>у</w:t>
      </w:r>
      <w:del w:id="4588" w:author="Sanino" w:date="2012-05-24T00:09:00Z">
        <w:r w:rsidR="00C86AC3" w:rsidDel="00CA1412">
          <w:delText xml:space="preserve"> </w:delText>
        </w:r>
      </w:del>
      <w:ins w:id="4589" w:author="Sanino" w:date="2012-05-24T00:09:00Z">
        <w:r w:rsidR="00CA1412">
          <w:t xml:space="preserve"> </w:t>
        </w:r>
      </w:ins>
      <w:r w:rsidRPr="002F7A39">
        <w:t>семестрі,</w:t>
      </w:r>
      <w:del w:id="4590" w:author="Sanino" w:date="2012-05-24T00:09:00Z">
        <w:r w:rsidR="00C86AC3" w:rsidDel="00CA1412">
          <w:delText xml:space="preserve"> </w:delText>
        </w:r>
      </w:del>
      <w:ins w:id="4591" w:author="Sanino" w:date="2012-05-24T00:09:00Z">
        <w:r w:rsidR="00CA1412">
          <w:t xml:space="preserve"> </w:t>
        </w:r>
      </w:ins>
      <w:r w:rsidRPr="002F7A39">
        <w:t>трудомісткість</w:t>
      </w:r>
      <w:del w:id="4592" w:author="Sanino" w:date="2012-05-24T00:09:00Z">
        <w:r w:rsidR="00C86AC3" w:rsidDel="00CA1412">
          <w:delText xml:space="preserve"> </w:delText>
        </w:r>
      </w:del>
      <w:ins w:id="4593" w:author="Sanino" w:date="2012-05-24T00:09:00Z">
        <w:r w:rsidR="00CA1412">
          <w:t xml:space="preserve"> </w:t>
        </w:r>
      </w:ins>
      <w:r w:rsidR="007F6B3D" w:rsidRPr="00F9541A">
        <w:rPr>
          <w:lang w:val="en-US"/>
        </w:rPr>
        <w:t>k</w:t>
      </w:r>
      <w:r w:rsidR="007F6B3D" w:rsidRPr="00F9541A">
        <w:rPr>
          <w:vertAlign w:val="subscript"/>
          <w:lang w:val="en-US"/>
        </w:rPr>
        <w:t>jk</w:t>
      </w:r>
      <w:del w:id="4594" w:author="Sanino" w:date="2012-05-24T00:09:00Z">
        <w:r w:rsidR="00C86AC3" w:rsidDel="00CA1412">
          <w:delText xml:space="preserve"> </w:delText>
        </w:r>
      </w:del>
      <w:ins w:id="4595" w:author="Sanino" w:date="2012-05-24T00:09:00Z">
        <w:r w:rsidR="00CA1412">
          <w:t xml:space="preserve"> </w:t>
        </w:r>
      </w:ins>
      <w:r w:rsidRPr="002F7A39">
        <w:t>визначену</w:t>
      </w:r>
      <w:del w:id="4596" w:author="Sanino" w:date="2012-05-24T00:09:00Z">
        <w:r w:rsidR="00C86AC3" w:rsidDel="00CA1412">
          <w:delText xml:space="preserve"> </w:delText>
        </w:r>
      </w:del>
      <w:ins w:id="4597" w:author="Sanino" w:date="2012-05-24T00:09:00Z">
        <w:r w:rsidR="00CA1412">
          <w:t xml:space="preserve"> </w:t>
        </w:r>
      </w:ins>
      <w:r w:rsidRPr="002F7A39">
        <w:t>відповідно</w:t>
      </w:r>
      <w:del w:id="4598" w:author="Sanino" w:date="2012-05-24T00:09:00Z">
        <w:r w:rsidR="00C86AC3" w:rsidDel="00CA1412">
          <w:delText xml:space="preserve"> </w:delText>
        </w:r>
      </w:del>
      <w:ins w:id="4599" w:author="Sanino" w:date="2012-05-24T00:09:00Z">
        <w:r w:rsidR="00CA1412">
          <w:t xml:space="preserve"> </w:t>
        </w:r>
      </w:ins>
      <w:r w:rsidRPr="002F7A39">
        <w:t>до</w:t>
      </w:r>
      <w:del w:id="4600" w:author="Sanino" w:date="2012-05-24T00:09:00Z">
        <w:r w:rsidR="00C86AC3" w:rsidDel="00CA1412">
          <w:delText xml:space="preserve"> </w:delText>
        </w:r>
      </w:del>
      <w:ins w:id="4601" w:author="Sanino" w:date="2012-05-24T00:09:00Z">
        <w:r w:rsidR="00CA1412">
          <w:t xml:space="preserve"> </w:t>
        </w:r>
      </w:ins>
      <w:r w:rsidRPr="002F7A39">
        <w:t>«Норм</w:t>
      </w:r>
      <w:del w:id="4602" w:author="Sanino" w:date="2012-05-24T00:09:00Z">
        <w:r w:rsidR="00C86AC3" w:rsidDel="00CA1412">
          <w:delText xml:space="preserve"> </w:delText>
        </w:r>
      </w:del>
      <w:ins w:id="4603" w:author="Sanino" w:date="2012-05-24T00:09:00Z">
        <w:r w:rsidR="00CA1412">
          <w:t xml:space="preserve"> </w:t>
        </w:r>
      </w:ins>
      <w:r w:rsidRPr="002F7A39">
        <w:t>часу</w:t>
      </w:r>
      <w:del w:id="4604" w:author="Sanino" w:date="2012-05-24T00:09:00Z">
        <w:r w:rsidR="00C86AC3" w:rsidDel="00CA1412">
          <w:delText xml:space="preserve"> </w:delText>
        </w:r>
      </w:del>
      <w:ins w:id="4605" w:author="Sanino" w:date="2012-05-24T00:09:00Z">
        <w:r w:rsidR="00CA1412">
          <w:t xml:space="preserve"> </w:t>
        </w:r>
      </w:ins>
      <w:r w:rsidRPr="002F7A39">
        <w:t>для</w:t>
      </w:r>
      <w:del w:id="4606" w:author="Sanino" w:date="2012-05-24T00:09:00Z">
        <w:r w:rsidR="00C86AC3" w:rsidDel="00CA1412">
          <w:delText xml:space="preserve"> </w:delText>
        </w:r>
      </w:del>
      <w:ins w:id="4607" w:author="Sanino" w:date="2012-05-24T00:09:00Z">
        <w:r w:rsidR="00CA1412">
          <w:t xml:space="preserve"> </w:t>
        </w:r>
      </w:ins>
      <w:r w:rsidRPr="002F7A39">
        <w:t>розрахунку</w:t>
      </w:r>
      <w:del w:id="4608" w:author="Sanino" w:date="2012-05-24T00:09:00Z">
        <w:r w:rsidR="00C86AC3" w:rsidDel="00CA1412">
          <w:delText xml:space="preserve"> </w:delText>
        </w:r>
      </w:del>
      <w:ins w:id="4609" w:author="Sanino" w:date="2012-05-24T00:09:00Z">
        <w:r w:rsidR="00CA1412">
          <w:t xml:space="preserve"> </w:t>
        </w:r>
      </w:ins>
      <w:r w:rsidRPr="002F7A39">
        <w:t>й</w:t>
      </w:r>
      <w:del w:id="4610" w:author="Sanino" w:date="2012-05-24T00:09:00Z">
        <w:r w:rsidR="00C86AC3" w:rsidDel="00CA1412">
          <w:delText xml:space="preserve"> </w:delText>
        </w:r>
      </w:del>
      <w:ins w:id="4611" w:author="Sanino" w:date="2012-05-24T00:09:00Z">
        <w:r w:rsidR="00CA1412">
          <w:t xml:space="preserve"> </w:t>
        </w:r>
      </w:ins>
      <w:r w:rsidRPr="002F7A39">
        <w:t>обліку</w:t>
      </w:r>
      <w:del w:id="4612" w:author="Sanino" w:date="2012-05-24T00:09:00Z">
        <w:r w:rsidR="00C86AC3" w:rsidDel="00CA1412">
          <w:delText xml:space="preserve"> </w:delText>
        </w:r>
      </w:del>
      <w:ins w:id="4613" w:author="Sanino" w:date="2012-05-24T00:09:00Z">
        <w:r w:rsidR="00CA1412">
          <w:t xml:space="preserve"> </w:t>
        </w:r>
      </w:ins>
      <w:r w:rsidRPr="002F7A39">
        <w:t>навчальної</w:t>
      </w:r>
      <w:del w:id="4614" w:author="Sanino" w:date="2012-05-24T00:09:00Z">
        <w:r w:rsidR="00C86AC3" w:rsidDel="00CA1412">
          <w:delText xml:space="preserve"> </w:delText>
        </w:r>
      </w:del>
      <w:ins w:id="4615" w:author="Sanino" w:date="2012-05-24T00:09:00Z">
        <w:r w:rsidR="00CA1412">
          <w:t xml:space="preserve"> </w:t>
        </w:r>
      </w:ins>
      <w:r w:rsidRPr="002F7A39">
        <w:t>роботи</w:t>
      </w:r>
      <w:del w:id="4616" w:author="Sanino" w:date="2012-05-24T00:09:00Z">
        <w:r w:rsidR="00C86AC3" w:rsidDel="00CA1412">
          <w:delText xml:space="preserve"> </w:delText>
        </w:r>
      </w:del>
      <w:ins w:id="4617" w:author="Sanino" w:date="2012-05-24T00:09:00Z">
        <w:r w:rsidR="00CA1412">
          <w:t xml:space="preserve"> </w:t>
        </w:r>
      </w:ins>
      <w:r w:rsidRPr="002F7A39">
        <w:t>викладач</w:t>
      </w:r>
      <w:r w:rsidR="007F6B3D">
        <w:t>ів</w:t>
      </w:r>
      <w:del w:id="4618" w:author="Sanino" w:date="2012-05-24T00:09:00Z">
        <w:r w:rsidR="00C86AC3" w:rsidDel="00CA1412">
          <w:delText xml:space="preserve"> </w:delText>
        </w:r>
      </w:del>
      <w:ins w:id="4619" w:author="Sanino" w:date="2012-05-24T00:09:00Z">
        <w:r w:rsidR="00CA1412">
          <w:t xml:space="preserve"> </w:t>
        </w:r>
      </w:ins>
      <w:r w:rsidR="007F6B3D">
        <w:t>ВНЗ</w:t>
      </w:r>
      <w:r w:rsidRPr="002F7A39">
        <w:t>»,</w:t>
      </w:r>
      <w:del w:id="4620" w:author="Sanino" w:date="2012-05-24T00:09:00Z">
        <w:r w:rsidR="00C86AC3" w:rsidDel="00CA1412">
          <w:delText xml:space="preserve"> </w:delText>
        </w:r>
      </w:del>
      <w:ins w:id="4621" w:author="Sanino" w:date="2012-05-24T00:09:00Z">
        <w:r w:rsidR="00CA1412">
          <w:t xml:space="preserve"> </w:t>
        </w:r>
      </w:ins>
      <w:r w:rsidRPr="002F7A39">
        <w:t>контингент</w:t>
      </w:r>
      <w:del w:id="4622" w:author="Sanino" w:date="2012-05-24T00:09:00Z">
        <w:r w:rsidR="00C86AC3" w:rsidDel="00CA1412">
          <w:delText xml:space="preserve"> </w:delText>
        </w:r>
      </w:del>
      <w:ins w:id="4623" w:author="Sanino" w:date="2012-05-24T00:09:00Z">
        <w:r w:rsidR="00CA1412">
          <w:t xml:space="preserve"> </w:t>
        </w:r>
      </w:ins>
      <w:r w:rsidRPr="002F7A39">
        <w:t>студе</w:t>
      </w:r>
      <w:r w:rsidRPr="002F7A39">
        <w:t>н</w:t>
      </w:r>
      <w:r w:rsidRPr="002F7A39">
        <w:t>тів</w:t>
      </w:r>
      <w:del w:id="4624" w:author="Sanino" w:date="2012-05-24T00:09:00Z">
        <w:r w:rsidR="00C86AC3" w:rsidDel="00CA1412">
          <w:delText xml:space="preserve"> </w:delText>
        </w:r>
      </w:del>
      <w:ins w:id="4625" w:author="Sanino" w:date="2012-05-24T00:09:00Z">
        <w:r w:rsidR="00CA1412">
          <w:t xml:space="preserve"> </w:t>
        </w:r>
      </w:ins>
      <w:r w:rsidR="007F6B3D">
        <w:rPr>
          <w:lang w:val="en-US"/>
        </w:rPr>
        <w:t>n</w:t>
      </w:r>
      <w:r w:rsidR="007F6B3D" w:rsidRPr="00442B48">
        <w:rPr>
          <w:vertAlign w:val="subscript"/>
          <w:lang w:val="en-US"/>
        </w:rPr>
        <w:t>jk</w:t>
      </w:r>
      <w:r w:rsidRPr="002F7A39">
        <w:t>,</w:t>
      </w:r>
      <w:del w:id="4626" w:author="Sanino" w:date="2012-05-24T00:09:00Z">
        <w:r w:rsidR="00C86AC3" w:rsidDel="00CA1412">
          <w:delText xml:space="preserve"> </w:delText>
        </w:r>
      </w:del>
      <w:ins w:id="4627" w:author="Sanino" w:date="2012-05-24T00:09:00Z">
        <w:r w:rsidR="00CA1412">
          <w:t xml:space="preserve"> </w:t>
        </w:r>
      </w:ins>
      <w:r w:rsidRPr="002F7A39">
        <w:t>які</w:t>
      </w:r>
      <w:del w:id="4628" w:author="Sanino" w:date="2012-05-24T00:09:00Z">
        <w:r w:rsidR="00C86AC3" w:rsidDel="00CA1412">
          <w:delText xml:space="preserve"> </w:delText>
        </w:r>
      </w:del>
      <w:ins w:id="4629" w:author="Sanino" w:date="2012-05-24T00:09:00Z">
        <w:r w:rsidR="00CA1412">
          <w:t xml:space="preserve"> </w:t>
        </w:r>
      </w:ins>
      <w:r w:rsidRPr="002F7A39">
        <w:t>вивчають</w:t>
      </w:r>
      <w:del w:id="4630" w:author="Sanino" w:date="2012-05-24T00:09:00Z">
        <w:r w:rsidR="00C86AC3" w:rsidDel="00CA1412">
          <w:delText xml:space="preserve"> </w:delText>
        </w:r>
      </w:del>
      <w:ins w:id="4631" w:author="Sanino" w:date="2012-05-24T00:09:00Z">
        <w:r w:rsidR="00CA1412">
          <w:t xml:space="preserve"> </w:t>
        </w:r>
      </w:ins>
      <w:r w:rsidRPr="002F7A39">
        <w:t>цю</w:t>
      </w:r>
      <w:del w:id="4632" w:author="Sanino" w:date="2012-05-24T00:09:00Z">
        <w:r w:rsidR="00C86AC3" w:rsidDel="00CA1412">
          <w:delText xml:space="preserve"> </w:delText>
        </w:r>
      </w:del>
      <w:ins w:id="4633" w:author="Sanino" w:date="2012-05-24T00:09:00Z">
        <w:r w:rsidR="00CA1412">
          <w:t xml:space="preserve"> </w:t>
        </w:r>
      </w:ins>
      <w:r w:rsidRPr="002F7A39">
        <w:t>дисципліну,</w:t>
      </w:r>
      <w:del w:id="4634" w:author="Sanino" w:date="2012-05-24T00:09:00Z">
        <w:r w:rsidR="00C86AC3" w:rsidDel="00CA1412">
          <w:delText xml:space="preserve"> </w:delText>
        </w:r>
      </w:del>
      <w:ins w:id="4635" w:author="Sanino" w:date="2012-05-24T00:09:00Z">
        <w:r w:rsidR="00CA1412">
          <w:t xml:space="preserve"> </w:t>
        </w:r>
      </w:ins>
      <w:r w:rsidRPr="002F7A39">
        <w:t>коефіцієнт</w:t>
      </w:r>
      <w:del w:id="4636" w:author="Sanino" w:date="2012-05-24T00:09:00Z">
        <w:r w:rsidR="00C86AC3" w:rsidDel="00CA1412">
          <w:delText xml:space="preserve"> </w:delText>
        </w:r>
      </w:del>
      <w:ins w:id="4637" w:author="Sanino" w:date="2012-05-24T00:09:00Z">
        <w:r w:rsidR="00CA1412">
          <w:t xml:space="preserve"> </w:t>
        </w:r>
      </w:ins>
      <w:r w:rsidR="007F6B3D">
        <w:rPr>
          <w:lang w:val="en-US"/>
        </w:rPr>
        <w:t>k</w:t>
      </w:r>
      <w:r w:rsidR="007F6B3D" w:rsidRPr="008F5A53">
        <w:rPr>
          <w:vertAlign w:val="subscript"/>
          <w:lang w:val="en-US"/>
        </w:rPr>
        <w:t>n</w:t>
      </w:r>
      <w:r w:rsidRPr="002F7A39">
        <w:t>,</w:t>
      </w:r>
      <w:del w:id="4638" w:author="Sanino" w:date="2012-05-24T00:09:00Z">
        <w:r w:rsidR="00C86AC3" w:rsidDel="00CA1412">
          <w:delText xml:space="preserve"> </w:delText>
        </w:r>
      </w:del>
      <w:ins w:id="4639" w:author="Sanino" w:date="2012-05-24T00:09:00Z">
        <w:r w:rsidR="00CA1412">
          <w:t xml:space="preserve"> </w:t>
        </w:r>
      </w:ins>
      <w:r w:rsidRPr="002F7A39">
        <w:t>який</w:t>
      </w:r>
      <w:del w:id="4640" w:author="Sanino" w:date="2012-05-24T00:09:00Z">
        <w:r w:rsidR="00C86AC3" w:rsidDel="00CA1412">
          <w:delText xml:space="preserve"> </w:delText>
        </w:r>
      </w:del>
      <w:ins w:id="4641" w:author="Sanino" w:date="2012-05-24T00:09:00Z">
        <w:r w:rsidR="00CA1412">
          <w:t xml:space="preserve"> </w:t>
        </w:r>
      </w:ins>
      <w:r w:rsidRPr="002F7A39">
        <w:t>залежить</w:t>
      </w:r>
      <w:del w:id="4642" w:author="Sanino" w:date="2012-05-24T00:09:00Z">
        <w:r w:rsidR="00C86AC3" w:rsidDel="00CA1412">
          <w:delText xml:space="preserve"> </w:delText>
        </w:r>
      </w:del>
      <w:ins w:id="4643" w:author="Sanino" w:date="2012-05-24T00:09:00Z">
        <w:r w:rsidR="00CA1412">
          <w:t xml:space="preserve"> </w:t>
        </w:r>
      </w:ins>
      <w:r w:rsidRPr="002F7A39">
        <w:t>від</w:t>
      </w:r>
      <w:del w:id="4644" w:author="Sanino" w:date="2012-05-24T00:09:00Z">
        <w:r w:rsidR="00C86AC3" w:rsidDel="00CA1412">
          <w:delText xml:space="preserve"> </w:delText>
        </w:r>
      </w:del>
      <w:ins w:id="4645" w:author="Sanino" w:date="2012-05-24T00:09:00Z">
        <w:r w:rsidR="00CA1412">
          <w:t xml:space="preserve"> </w:t>
        </w:r>
      </w:ins>
      <w:r w:rsidRPr="002F7A39">
        <w:t>курсу,</w:t>
      </w:r>
      <w:del w:id="4646" w:author="Sanino" w:date="2012-05-24T00:09:00Z">
        <w:r w:rsidR="00C86AC3" w:rsidDel="00CA1412">
          <w:delText xml:space="preserve"> </w:delText>
        </w:r>
      </w:del>
      <w:ins w:id="4647" w:author="Sanino" w:date="2012-05-24T00:09:00Z">
        <w:r w:rsidR="00CA1412">
          <w:t xml:space="preserve"> </w:t>
        </w:r>
      </w:ins>
      <w:r w:rsidRPr="002F7A39">
        <w:t>освітньо-кваліфікаційного</w:t>
      </w:r>
      <w:del w:id="4648" w:author="Sanino" w:date="2012-05-24T00:09:00Z">
        <w:r w:rsidR="00C86AC3" w:rsidDel="00CA1412">
          <w:delText xml:space="preserve"> </w:delText>
        </w:r>
      </w:del>
      <w:ins w:id="4649" w:author="Sanino" w:date="2012-05-24T00:09:00Z">
        <w:r w:rsidR="00CA1412">
          <w:t xml:space="preserve"> </w:t>
        </w:r>
      </w:ins>
      <w:r w:rsidRPr="002F7A39">
        <w:t>рівня</w:t>
      </w:r>
      <w:del w:id="4650" w:author="Sanino" w:date="2012-05-24T00:09:00Z">
        <w:r w:rsidR="00C86AC3" w:rsidDel="00CA1412">
          <w:delText xml:space="preserve"> </w:delText>
        </w:r>
      </w:del>
      <w:ins w:id="4651" w:author="Sanino" w:date="2012-05-24T00:09:00Z">
        <w:r w:rsidR="00CA1412">
          <w:t xml:space="preserve"> </w:t>
        </w:r>
      </w:ins>
      <w:r w:rsidRPr="002F7A39">
        <w:t>підготовки,</w:t>
      </w:r>
      <w:del w:id="4652" w:author="Sanino" w:date="2012-05-24T00:09:00Z">
        <w:r w:rsidR="00C86AC3" w:rsidDel="00CA1412">
          <w:delText xml:space="preserve"> </w:delText>
        </w:r>
      </w:del>
      <w:ins w:id="4653" w:author="Sanino" w:date="2012-05-24T00:09:00Z">
        <w:r w:rsidR="00CA1412">
          <w:t xml:space="preserve"> </w:t>
        </w:r>
      </w:ins>
      <w:r w:rsidRPr="002F7A39">
        <w:t>форми</w:t>
      </w:r>
      <w:del w:id="4654" w:author="Sanino" w:date="2012-05-24T00:09:00Z">
        <w:r w:rsidR="00C86AC3" w:rsidDel="00CA1412">
          <w:delText xml:space="preserve"> </w:delText>
        </w:r>
      </w:del>
      <w:ins w:id="4655" w:author="Sanino" w:date="2012-05-24T00:09:00Z">
        <w:r w:rsidR="00CA1412">
          <w:t xml:space="preserve"> </w:t>
        </w:r>
      </w:ins>
      <w:r w:rsidRPr="002F7A39">
        <w:t>навчання,</w:t>
      </w:r>
      <w:del w:id="4656" w:author="Sanino" w:date="2012-05-24T00:09:00Z">
        <w:r w:rsidR="00C86AC3" w:rsidDel="00CA1412">
          <w:delText xml:space="preserve"> </w:delText>
        </w:r>
      </w:del>
      <w:ins w:id="4657" w:author="Sanino" w:date="2012-05-24T00:09:00Z">
        <w:r w:rsidR="00CA1412">
          <w:t xml:space="preserve"> </w:t>
        </w:r>
      </w:ins>
      <w:r w:rsidRPr="002F7A39">
        <w:t>а</w:t>
      </w:r>
      <w:del w:id="4658" w:author="Sanino" w:date="2012-05-24T00:09:00Z">
        <w:r w:rsidR="00C86AC3" w:rsidDel="00CA1412">
          <w:delText xml:space="preserve"> </w:delText>
        </w:r>
      </w:del>
      <w:ins w:id="4659" w:author="Sanino" w:date="2012-05-24T00:09:00Z">
        <w:r w:rsidR="00CA1412">
          <w:t xml:space="preserve"> </w:t>
        </w:r>
      </w:ins>
      <w:r w:rsidRPr="002F7A39">
        <w:t>також</w:t>
      </w:r>
      <w:del w:id="4660" w:author="Sanino" w:date="2012-05-24T00:09:00Z">
        <w:r w:rsidR="00C86AC3" w:rsidDel="00CA1412">
          <w:delText xml:space="preserve"> </w:delText>
        </w:r>
      </w:del>
      <w:ins w:id="4661" w:author="Sanino" w:date="2012-05-24T00:09:00Z">
        <w:r w:rsidR="00CA1412">
          <w:t xml:space="preserve"> </w:t>
        </w:r>
      </w:ins>
      <w:r w:rsidRPr="002F7A39">
        <w:t>коеф</w:t>
      </w:r>
      <w:r w:rsidRPr="002F7A39">
        <w:t>і</w:t>
      </w:r>
      <w:r w:rsidRPr="002F7A39">
        <w:t>цієнт</w:t>
      </w:r>
      <w:del w:id="4662" w:author="Sanino" w:date="2012-05-24T00:09:00Z">
        <w:r w:rsidR="00C86AC3" w:rsidDel="00CA1412">
          <w:delText xml:space="preserve"> </w:delText>
        </w:r>
      </w:del>
      <w:ins w:id="4663" w:author="Sanino" w:date="2012-05-24T00:09:00Z">
        <w:r w:rsidR="00CA1412">
          <w:t xml:space="preserve"> </w:t>
        </w:r>
      </w:ins>
      <w:r w:rsidR="007F6B3D">
        <w:rPr>
          <w:lang w:val="en-US"/>
        </w:rPr>
        <w:t>k</w:t>
      </w:r>
      <w:r w:rsidR="007F6B3D">
        <w:rPr>
          <w:vertAlign w:val="subscript"/>
          <w:lang w:val="en-US"/>
        </w:rPr>
        <w:t>m</w:t>
      </w:r>
      <w:del w:id="4664" w:author="Sanino" w:date="2012-05-24T00:05:00Z">
        <w:r w:rsidR="00C86AC3" w:rsidDel="00347EAA">
          <w:delText xml:space="preserve">  </w:delText>
        </w:r>
      </w:del>
      <w:ins w:id="4665" w:author="Sanino" w:date="2012-05-24T00:09:00Z">
        <w:r w:rsidR="00CA1412">
          <w:t xml:space="preserve"> </w:t>
        </w:r>
      </w:ins>
      <w:r w:rsidRPr="002F7A39">
        <w:t>класу</w:t>
      </w:r>
      <w:del w:id="4666" w:author="Sanino" w:date="2012-05-24T00:09:00Z">
        <w:r w:rsidR="00C86AC3" w:rsidDel="00CA1412">
          <w:delText xml:space="preserve"> </w:delText>
        </w:r>
      </w:del>
      <w:ins w:id="4667" w:author="Sanino" w:date="2012-05-24T00:09:00Z">
        <w:r w:rsidR="00CA1412">
          <w:t xml:space="preserve"> </w:t>
        </w:r>
      </w:ins>
      <w:r w:rsidRPr="002F7A39">
        <w:t>дисциплін</w:t>
      </w:r>
      <w:del w:id="4668" w:author="Sanino" w:date="2012-05-24T00:09:00Z">
        <w:r w:rsidR="00C86AC3" w:rsidDel="00CA1412">
          <w:delText xml:space="preserve"> </w:delText>
        </w:r>
      </w:del>
      <w:ins w:id="4669" w:author="Sanino" w:date="2012-05-24T00:09:00Z">
        <w:r w:rsidR="00CA1412">
          <w:t xml:space="preserve"> </w:t>
        </w:r>
      </w:ins>
      <w:r w:rsidRPr="002F7A39">
        <w:t>або</w:t>
      </w:r>
      <w:del w:id="4670" w:author="Sanino" w:date="2012-05-24T00:09:00Z">
        <w:r w:rsidR="00C86AC3" w:rsidDel="00CA1412">
          <w:delText xml:space="preserve"> </w:delText>
        </w:r>
      </w:del>
      <w:ins w:id="4671" w:author="Sanino" w:date="2012-05-24T00:09:00Z">
        <w:r w:rsidR="00CA1412">
          <w:t xml:space="preserve"> </w:t>
        </w:r>
      </w:ins>
      <w:r w:rsidRPr="002F7A39">
        <w:t>виду</w:t>
      </w:r>
      <w:del w:id="4672" w:author="Sanino" w:date="2012-05-24T00:09:00Z">
        <w:r w:rsidR="00C86AC3" w:rsidDel="00CA1412">
          <w:delText xml:space="preserve"> </w:delText>
        </w:r>
      </w:del>
      <w:ins w:id="4673" w:author="Sanino" w:date="2012-05-24T00:09:00Z">
        <w:r w:rsidR="00CA1412">
          <w:t xml:space="preserve"> </w:t>
        </w:r>
      </w:ins>
      <w:r w:rsidRPr="002F7A39">
        <w:t>занять</w:t>
      </w:r>
      <w:r w:rsidR="007F6B3D">
        <w:t>:</w:t>
      </w:r>
    </w:p>
    <w:p w:rsidR="007F6B3D" w:rsidRDefault="007F6B3D" w:rsidP="00814CF1"/>
    <w:p w:rsidR="007F6B3D" w:rsidRDefault="00177CD1" w:rsidP="00CF0115">
      <w:pPr>
        <w:ind w:firstLine="0"/>
        <w:jc w:val="center"/>
        <w:rPr>
          <w:rFonts w:eastAsiaTheme="minorEastAsia"/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lang w:val="en-US"/>
              </w:rPr>
              <m:t>jk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1,44*</m:t>
            </m:r>
            <m:sSub>
              <m:sSubPr>
                <m:ctrlPr>
                  <w:rPr>
                    <w:rFonts w:ascii="Cambria Math" w:hAnsi="Cambria Math"/>
                    <w:sz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jk</m:t>
                </m:r>
              </m:sub>
            </m:sSub>
            <m:r>
              <w:rPr>
                <w:rFonts w:ascii="Cambria Math" w:hAnsi="Cambria Math"/>
                <w:sz w:val="22"/>
              </w:rPr>
              <m:t>*</m:t>
            </m:r>
            <m:sSub>
              <m:sSubPr>
                <m:ctrlPr>
                  <w:rPr>
                    <w:rFonts w:ascii="Cambria Math" w:hAnsi="Cambria Math"/>
                    <w:sz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jk</m:t>
                </m:r>
              </m:sub>
            </m:sSub>
            <m:r>
              <w:rPr>
                <w:rFonts w:ascii="Cambria Math" w:hAnsi="Cambria Math"/>
                <w:sz w:val="22"/>
              </w:rPr>
              <m:t>*</m:t>
            </m:r>
            <m:sSub>
              <m:sSubPr>
                <m:ctrlPr>
                  <w:rPr>
                    <w:rFonts w:ascii="Cambria Math" w:hAnsi="Cambria Math"/>
                    <w:sz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+0,20*</m:t>
            </m:r>
            <m:sSub>
              <m:sSubPr>
                <m:ctrlPr>
                  <w:rPr>
                    <w:rFonts w:ascii="Cambria Math" w:hAnsi="Cambria Math"/>
                    <w:sz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+0,33*</m:t>
            </m:r>
            <m:sSub>
              <m:sSubPr>
                <m:ctrlPr>
                  <w:rPr>
                    <w:rFonts w:ascii="Cambria Math" w:hAnsi="Cambria Math"/>
                    <w:sz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jk</m:t>
                </m:r>
              </m:sub>
            </m:sSub>
            <m:r>
              <w:rPr>
                <w:rFonts w:ascii="Cambria Math" w:hAnsi="Cambria Math"/>
                <w:sz w:val="22"/>
              </w:rPr>
              <m:t>+0,086*</m:t>
            </m:r>
            <m:sSub>
              <m:sSubPr>
                <m:ctrlPr>
                  <w:rPr>
                    <w:rFonts w:ascii="Cambria Math" w:hAnsi="Cambria Math"/>
                    <w:sz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jk</m:t>
                </m:r>
                <w:del w:id="4674" w:author="Sanino" w:date="2012-05-24T00:09:00Z"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 xml:space="preserve"> </m:t>
                  </m:r>
                </w:del>
                <w:ins w:id="4675" w:author="Sanino" w:date="2012-05-24T00:09:00Z"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 xml:space="preserve"> </m:t>
                  </m:r>
                </w:ins>
              </m:sub>
            </m:sSub>
            <m:r>
              <w:rPr>
                <w:rFonts w:ascii="Cambria Math" w:hAnsi="Cambria Math"/>
                <w:sz w:val="22"/>
              </w:rPr>
              <m:t>*</m:t>
            </m:r>
            <m:sSub>
              <m:sSubPr>
                <m:ctrlPr>
                  <w:rPr>
                    <w:rFonts w:ascii="Cambria Math" w:hAnsi="Cambria Math"/>
                    <w:sz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+0,5</m:t>
            </m:r>
          </m:e>
        </m:d>
        <m:r>
          <w:rPr>
            <w:rFonts w:ascii="Cambria Math" w:hAnsi="Cambria Math"/>
            <w:sz w:val="22"/>
          </w:rPr>
          <m:t>*</m:t>
        </m:r>
        <m:sSub>
          <m:sSubPr>
            <m:ctrlPr>
              <w:rPr>
                <w:rFonts w:ascii="Cambria Math" w:hAnsi="Cambria Math"/>
                <w:sz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lang w:val="en-US"/>
              </w:rPr>
              <m:t>jk</m:t>
            </m:r>
            <w:del w:id="4676" w:author="Sanino" w:date="2012-05-24T00:09:00Z"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</m:t>
              </m:r>
            </w:del>
            <w:ins w:id="4677" w:author="Sanino" w:date="2012-05-24T00:09:00Z"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</m:t>
              </m:r>
            </w:ins>
          </m:sub>
        </m:sSub>
        <m:r>
          <w:rPr>
            <w:rFonts w:ascii="Cambria Math" w:hAnsi="Cambria Math"/>
            <w:sz w:val="22"/>
          </w:rPr>
          <m:t>*</m:t>
        </m:r>
        <m:sSub>
          <m:sSubPr>
            <m:ctrlPr>
              <w:rPr>
                <w:rFonts w:ascii="Cambria Math" w:hAnsi="Cambria Math"/>
                <w:sz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lang w:val="en-US"/>
              </w:rPr>
              <m:t>m</m:t>
            </m:r>
          </m:sub>
        </m:sSub>
      </m:oMath>
      <w:r w:rsidR="007F6B3D" w:rsidRPr="007F6B3D">
        <w:rPr>
          <w:rFonts w:eastAsiaTheme="minorEastAsia"/>
          <w:sz w:val="22"/>
        </w:rPr>
        <w:t>.</w:t>
      </w:r>
      <w:del w:id="4678" w:author="Sanino" w:date="2012-05-24T00:05:00Z">
        <w:r w:rsidR="00C86AC3" w:rsidDel="00347EAA">
          <w:rPr>
            <w:rFonts w:eastAsiaTheme="minorEastAsia"/>
            <w:sz w:val="22"/>
          </w:rPr>
          <w:delText xml:space="preserve">  </w:delText>
        </w:r>
      </w:del>
      <w:ins w:id="4679" w:author="Sanino" w:date="2012-05-24T00:09:00Z">
        <w:r w:rsidR="00CA1412">
          <w:rPr>
            <w:rFonts w:eastAsiaTheme="minorEastAsia"/>
            <w:sz w:val="22"/>
          </w:rPr>
          <w:t xml:space="preserve"> </w:t>
        </w:r>
      </w:ins>
      <w:r w:rsidR="007F6B3D" w:rsidRPr="007F6B3D">
        <w:rPr>
          <w:rFonts w:eastAsiaTheme="minorEastAsia"/>
          <w:sz w:val="22"/>
        </w:rPr>
        <w:t>(1.4)</w:t>
      </w:r>
    </w:p>
    <w:p w:rsidR="00557606" w:rsidRDefault="00557606" w:rsidP="00557606">
      <w:pPr>
        <w:ind w:firstLine="142"/>
        <w:rPr>
          <w:rFonts w:eastAsiaTheme="minorEastAsia"/>
          <w:sz w:val="22"/>
        </w:rPr>
      </w:pPr>
    </w:p>
    <w:p w:rsidR="007F6B3D" w:rsidRDefault="007F6B3D" w:rsidP="00814CF1">
      <w:r w:rsidRPr="007F6B3D">
        <w:t>Для</w:t>
      </w:r>
      <w:del w:id="4680" w:author="Sanino" w:date="2012-05-24T00:09:00Z">
        <w:r w:rsidR="00C86AC3" w:rsidDel="00CA1412">
          <w:delText xml:space="preserve"> </w:delText>
        </w:r>
      </w:del>
      <w:ins w:id="4681" w:author="Sanino" w:date="2012-05-24T00:09:00Z">
        <w:r w:rsidR="00CA1412">
          <w:t xml:space="preserve"> </w:t>
        </w:r>
      </w:ins>
      <w:r w:rsidRPr="007F6B3D">
        <w:t>заочної</w:t>
      </w:r>
      <w:del w:id="4682" w:author="Sanino" w:date="2012-05-24T00:09:00Z">
        <w:r w:rsidR="00C86AC3" w:rsidDel="00CA1412">
          <w:delText xml:space="preserve"> </w:delText>
        </w:r>
      </w:del>
      <w:ins w:id="4683" w:author="Sanino" w:date="2012-05-24T00:09:00Z">
        <w:r w:rsidR="00CA1412">
          <w:t xml:space="preserve"> </w:t>
        </w:r>
      </w:ins>
      <w:r w:rsidRPr="007F6B3D">
        <w:t>форми</w:t>
      </w:r>
      <w:del w:id="4684" w:author="Sanino" w:date="2012-05-24T00:09:00Z">
        <w:r w:rsidR="00C86AC3" w:rsidDel="00CA1412">
          <w:delText xml:space="preserve"> </w:delText>
        </w:r>
      </w:del>
      <w:ins w:id="4685" w:author="Sanino" w:date="2012-05-24T00:09:00Z">
        <w:r w:rsidR="00CA1412">
          <w:t xml:space="preserve"> </w:t>
        </w:r>
      </w:ins>
      <w:r w:rsidRPr="007F6B3D">
        <w:t>навчання:</w:t>
      </w:r>
    </w:p>
    <w:p w:rsidR="007F6B3D" w:rsidRPr="007F6B3D" w:rsidRDefault="007F6B3D" w:rsidP="00814CF1"/>
    <w:p w:rsidR="007F6B3D" w:rsidRDefault="00177CD1" w:rsidP="00CF0115">
      <w:pPr>
        <w:jc w:val="right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jk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з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w:del w:id="4686" w:author="Sanino" w:date="2012-05-24T00:09:00Z"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w:del>
        <w:ins w:id="4687" w:author="Sanino" w:date="2012-05-24T00:09:00Z"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w:ins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jk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jk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jk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,</m:t>
        </m:r>
      </m:oMath>
      <w:r w:rsidR="007F6B3D" w:rsidRPr="007F6B3D">
        <w:rPr>
          <w:rFonts w:eastAsiaTheme="minorEastAsia"/>
          <w:sz w:val="24"/>
          <w:szCs w:val="24"/>
        </w:rPr>
        <w:tab/>
      </w:r>
      <w:r w:rsidR="007F6B3D" w:rsidRPr="007F6B3D">
        <w:rPr>
          <w:rFonts w:eastAsiaTheme="minorEastAsia"/>
          <w:sz w:val="24"/>
          <w:szCs w:val="24"/>
        </w:rPr>
        <w:tab/>
      </w:r>
      <w:r w:rsidR="007F6B3D" w:rsidRPr="007F6B3D">
        <w:rPr>
          <w:rFonts w:eastAsiaTheme="minorEastAsia"/>
          <w:sz w:val="24"/>
          <w:szCs w:val="24"/>
        </w:rPr>
        <w:tab/>
      </w:r>
      <w:r w:rsidR="007F6B3D" w:rsidRPr="007F6B3D">
        <w:rPr>
          <w:rFonts w:eastAsiaTheme="minorEastAsia"/>
          <w:sz w:val="24"/>
          <w:szCs w:val="24"/>
        </w:rPr>
        <w:tab/>
      </w:r>
      <w:r w:rsidR="007F6B3D" w:rsidRPr="007F6B3D">
        <w:rPr>
          <w:rFonts w:eastAsiaTheme="minorEastAsia"/>
          <w:sz w:val="24"/>
          <w:szCs w:val="24"/>
        </w:rPr>
        <w:tab/>
        <w:t>(1.5)</w:t>
      </w:r>
    </w:p>
    <w:p w:rsidR="00CF0115" w:rsidRDefault="00CF0115" w:rsidP="00CF0115">
      <w:pPr>
        <w:jc w:val="right"/>
        <w:rPr>
          <w:rFonts w:eastAsiaTheme="minorEastAsia"/>
          <w:sz w:val="24"/>
          <w:szCs w:val="24"/>
        </w:rPr>
      </w:pPr>
    </w:p>
    <w:p w:rsidR="00CF0115" w:rsidRPr="00CF0115" w:rsidRDefault="00DA3AFF" w:rsidP="00814CF1">
      <w:r w:rsidRPr="00DA3AFF">
        <w:t>де</w:t>
      </w:r>
      <w:del w:id="4688" w:author="Sanino" w:date="2012-05-24T00:09:00Z">
        <w:r w:rsidR="00C86AC3" w:rsidDel="00CA1412">
          <w:delText xml:space="preserve"> </w:delText>
        </w:r>
      </w:del>
      <w:ins w:id="4689" w:author="Sanino" w:date="2012-05-24T00:09:00Z">
        <w:r w:rsidR="00CA1412">
          <w:t xml:space="preserve"> </w:t>
        </w:r>
      </w:ins>
      <w:r w:rsidR="00CF0115" w:rsidRPr="00CF0115">
        <w:t>(</w:t>
      </w:r>
      <w:r w:rsidR="00CF0115">
        <w:rPr>
          <w:lang w:val="en-US"/>
        </w:rPr>
        <w:t>b</w:t>
      </w:r>
      <w:r w:rsidR="00CF0115" w:rsidRPr="00CF0115">
        <w:rPr>
          <w:vertAlign w:val="subscript"/>
          <w:lang w:val="en-US"/>
        </w:rPr>
        <w:t>jk</w:t>
      </w:r>
      <w:r w:rsidR="00CF0115" w:rsidRPr="00CF0115">
        <w:t>)</w:t>
      </w:r>
      <w:r w:rsidR="00CF0115" w:rsidRPr="00CF0115">
        <w:rPr>
          <w:vertAlign w:val="subscript"/>
        </w:rPr>
        <w:t>з</w:t>
      </w:r>
      <w:del w:id="4690" w:author="Sanino" w:date="2012-05-24T00:09:00Z">
        <w:r w:rsidR="00C86AC3" w:rsidDel="00CA1412">
          <w:delText xml:space="preserve"> </w:delText>
        </w:r>
      </w:del>
      <w:ins w:id="4691" w:author="Sanino" w:date="2012-05-24T00:09:00Z">
        <w:r w:rsidR="00CA1412">
          <w:t xml:space="preserve"> </w:t>
        </w:r>
      </w:ins>
      <w:r>
        <w:t>–</w:t>
      </w:r>
      <w:del w:id="4692" w:author="Sanino" w:date="2012-05-24T00:09:00Z">
        <w:r w:rsidR="00C86AC3" w:rsidDel="00CA1412">
          <w:delText xml:space="preserve"> </w:delText>
        </w:r>
      </w:del>
      <w:ins w:id="4693" w:author="Sanino" w:date="2012-05-24T00:09:00Z">
        <w:r w:rsidR="00CA1412">
          <w:t xml:space="preserve"> </w:t>
        </w:r>
      </w:ins>
      <w:r>
        <w:t>ко</w:t>
      </w:r>
      <w:r w:rsidRPr="00DA3AFF">
        <w:t>е</w:t>
      </w:r>
      <w:r>
        <w:t>фіціє</w:t>
      </w:r>
      <w:r w:rsidRPr="00DA3AFF">
        <w:t>нт</w:t>
      </w:r>
      <w:del w:id="4694" w:author="Sanino" w:date="2012-05-24T00:09:00Z">
        <w:r w:rsidR="00C86AC3" w:rsidDel="00CA1412">
          <w:delText xml:space="preserve"> </w:delText>
        </w:r>
      </w:del>
      <w:ins w:id="4695" w:author="Sanino" w:date="2012-05-24T00:09:00Z">
        <w:r w:rsidR="00CA1412">
          <w:t xml:space="preserve"> </w:t>
        </w:r>
      </w:ins>
      <w:r w:rsidRPr="00DA3AFF">
        <w:t>заочно</w:t>
      </w:r>
      <w:r>
        <w:t>ї</w:t>
      </w:r>
      <w:del w:id="4696" w:author="Sanino" w:date="2012-05-24T00:09:00Z">
        <w:r w:rsidR="00C86AC3" w:rsidDel="00CA1412">
          <w:delText xml:space="preserve"> </w:delText>
        </w:r>
      </w:del>
      <w:ins w:id="4697" w:author="Sanino" w:date="2012-05-24T00:09:00Z">
        <w:r w:rsidR="00CA1412">
          <w:t xml:space="preserve"> </w:t>
        </w:r>
      </w:ins>
      <w:r>
        <w:t>дисципліни</w:t>
      </w:r>
      <w:r w:rsidR="00CF0115" w:rsidRPr="00CF0115">
        <w:t>;</w:t>
      </w:r>
    </w:p>
    <w:p w:rsidR="007F6B3D" w:rsidRDefault="00CF0115" w:rsidP="00814CF1">
      <w:r w:rsidRPr="00CF0115">
        <w:t>(</w:t>
      </w:r>
      <w:r>
        <w:rPr>
          <w:lang w:val="en-US"/>
        </w:rPr>
        <w:t>b</w:t>
      </w:r>
      <w:r w:rsidRPr="00CF0115">
        <w:rPr>
          <w:vertAlign w:val="subscript"/>
          <w:lang w:val="en-US"/>
        </w:rPr>
        <w:t>jk</w:t>
      </w:r>
      <w:r w:rsidRPr="00CF0115">
        <w:t>)</w:t>
      </w:r>
      <w:r w:rsidRPr="00CF0115">
        <w:rPr>
          <w:vertAlign w:val="subscript"/>
        </w:rPr>
        <w:t>с</w:t>
      </w:r>
      <w:del w:id="4698" w:author="Sanino" w:date="2012-05-24T00:09:00Z">
        <w:r w:rsidR="00C86AC3" w:rsidDel="00CA1412">
          <w:delText xml:space="preserve"> </w:delText>
        </w:r>
      </w:del>
      <w:ins w:id="4699" w:author="Sanino" w:date="2012-05-24T00:09:00Z">
        <w:r w:rsidR="00CA1412">
          <w:t xml:space="preserve"> </w:t>
        </w:r>
      </w:ins>
      <w:r w:rsidR="00DA3AFF" w:rsidRPr="00DA3AFF">
        <w:t>–</w:t>
      </w:r>
      <w:del w:id="4700" w:author="Sanino" w:date="2012-05-24T00:09:00Z">
        <w:r w:rsidR="00C86AC3" w:rsidDel="00CA1412">
          <w:delText xml:space="preserve"> </w:delText>
        </w:r>
      </w:del>
      <w:ins w:id="4701" w:author="Sanino" w:date="2012-05-24T00:09:00Z">
        <w:r w:rsidR="00CA1412">
          <w:t xml:space="preserve"> </w:t>
        </w:r>
      </w:ins>
      <w:r w:rsidR="00DA3AFF">
        <w:t>ко</w:t>
      </w:r>
      <w:r w:rsidR="00DA3AFF" w:rsidRPr="00DA3AFF">
        <w:t>е</w:t>
      </w:r>
      <w:r w:rsidR="00DA3AFF">
        <w:t>фіціє</w:t>
      </w:r>
      <w:r w:rsidR="00DA3AFF" w:rsidRPr="00DA3AFF">
        <w:t>нт</w:t>
      </w:r>
      <w:del w:id="4702" w:author="Sanino" w:date="2012-05-24T00:09:00Z">
        <w:r w:rsidR="00C86AC3" w:rsidDel="00CA1412">
          <w:delText xml:space="preserve"> </w:delText>
        </w:r>
      </w:del>
      <w:ins w:id="4703" w:author="Sanino" w:date="2012-05-24T00:09:00Z">
        <w:r w:rsidR="00CA1412">
          <w:t xml:space="preserve"> </w:t>
        </w:r>
      </w:ins>
      <w:r w:rsidR="00DA3AFF">
        <w:t>стаціонарної</w:t>
      </w:r>
      <w:del w:id="4704" w:author="Sanino" w:date="2012-05-24T00:09:00Z">
        <w:r w:rsidR="00C86AC3" w:rsidDel="00CA1412">
          <w:delText xml:space="preserve"> </w:delText>
        </w:r>
      </w:del>
      <w:ins w:id="4705" w:author="Sanino" w:date="2012-05-24T00:09:00Z">
        <w:r w:rsidR="00CA1412">
          <w:t xml:space="preserve"> </w:t>
        </w:r>
      </w:ins>
      <w:r w:rsidR="00DA3AFF">
        <w:t>дисципліни.</w:t>
      </w:r>
    </w:p>
    <w:p w:rsidR="00CF0115" w:rsidRPr="00CF0115" w:rsidRDefault="003E67E8" w:rsidP="00CF0115">
      <w:r>
        <w:t>Ко</w:t>
      </w:r>
      <w:r w:rsidRPr="00DA3AFF">
        <w:t>е</w:t>
      </w:r>
      <w:r>
        <w:t>фіціє</w:t>
      </w:r>
      <w:r w:rsidRPr="00DA3AFF">
        <w:t>нт</w:t>
      </w:r>
      <w:del w:id="4706" w:author="Sanino" w:date="2012-05-24T00:09:00Z">
        <w:r w:rsidR="00C86AC3" w:rsidDel="00CA1412">
          <w:delText xml:space="preserve"> </w:delText>
        </w:r>
      </w:del>
      <w:ins w:id="4707" w:author="Sanino" w:date="2012-05-24T00:09:00Z">
        <w:r w:rsidR="00CA1412">
          <w:t xml:space="preserve"> </w:t>
        </w:r>
      </w:ins>
      <w:r>
        <w:rPr>
          <w:lang w:val="en-US"/>
        </w:rPr>
        <w:t>k</w:t>
      </w:r>
      <w:r w:rsidRPr="00442B48">
        <w:rPr>
          <w:vertAlign w:val="subscript"/>
          <w:lang w:val="en-US"/>
        </w:rPr>
        <w:t>n</w:t>
      </w:r>
      <w:del w:id="4708" w:author="Sanino" w:date="2012-05-24T00:05:00Z">
        <w:r w:rsidR="00C86AC3" w:rsidDel="00347EAA">
          <w:rPr>
            <w:vertAlign w:val="subscript"/>
          </w:rPr>
          <w:delText xml:space="preserve">  </w:delText>
        </w:r>
      </w:del>
      <w:ins w:id="4709" w:author="Sanino" w:date="2012-05-24T00:09:00Z">
        <w:r w:rsidR="00CA1412">
          <w:rPr>
            <w:vertAlign w:val="subscript"/>
          </w:rPr>
          <w:t xml:space="preserve"> </w:t>
        </w:r>
      </w:ins>
      <w:r>
        <w:t>має</w:t>
      </w:r>
      <w:del w:id="4710" w:author="Sanino" w:date="2012-05-24T00:09:00Z">
        <w:r w:rsidR="00C86AC3" w:rsidDel="00CA1412">
          <w:delText xml:space="preserve"> </w:delText>
        </w:r>
      </w:del>
      <w:ins w:id="4711" w:author="Sanino" w:date="2012-05-24T00:09:00Z">
        <w:r w:rsidR="00CA1412">
          <w:t xml:space="preserve"> </w:t>
        </w:r>
      </w:ins>
      <w:r>
        <w:t>значення,</w:t>
      </w:r>
      <w:del w:id="4712" w:author="Sanino" w:date="2012-05-24T00:09:00Z">
        <w:r w:rsidR="00C86AC3" w:rsidDel="00CA1412">
          <w:delText xml:space="preserve"> </w:delText>
        </w:r>
      </w:del>
      <w:ins w:id="4713" w:author="Sanino" w:date="2012-05-24T00:09:00Z">
        <w:r w:rsidR="00CA1412">
          <w:t xml:space="preserve"> </w:t>
        </w:r>
      </w:ins>
      <w:r>
        <w:t>приведені</w:t>
      </w:r>
      <w:del w:id="4714" w:author="Sanino" w:date="2012-05-24T00:05:00Z">
        <w:r w:rsidR="00C86AC3" w:rsidDel="00347EAA">
          <w:delText xml:space="preserve">  </w:delText>
        </w:r>
      </w:del>
      <w:ins w:id="4715" w:author="Sanino" w:date="2012-05-24T00:09:00Z">
        <w:r w:rsidR="00CA1412">
          <w:t xml:space="preserve"> </w:t>
        </w:r>
      </w:ins>
      <w:r>
        <w:t>в</w:t>
      </w:r>
      <w:del w:id="4716" w:author="Sanino" w:date="2012-05-24T00:09:00Z">
        <w:r w:rsidR="00C86AC3" w:rsidDel="00CA1412">
          <w:delText xml:space="preserve"> </w:delText>
        </w:r>
      </w:del>
      <w:ins w:id="4717" w:author="Sanino" w:date="2012-05-24T00:09:00Z">
        <w:r w:rsidR="00CA1412">
          <w:t xml:space="preserve"> </w:t>
        </w:r>
      </w:ins>
      <w:r>
        <w:t>таблиці</w:t>
      </w:r>
      <w:del w:id="4718" w:author="Sanino" w:date="2012-05-24T00:09:00Z">
        <w:r w:rsidR="00C86AC3" w:rsidDel="00CA1412">
          <w:delText xml:space="preserve"> </w:delText>
        </w:r>
      </w:del>
      <w:ins w:id="4719" w:author="Sanino" w:date="2012-05-24T00:09:00Z">
        <w:r w:rsidR="00CA1412">
          <w:t xml:space="preserve"> </w:t>
        </w:r>
      </w:ins>
      <w:r>
        <w:t>1.1.</w:t>
      </w:r>
    </w:p>
    <w:p w:rsidR="00CF0115" w:rsidRDefault="00CF0115" w:rsidP="00814CF1"/>
    <w:p w:rsidR="003E67E8" w:rsidRDefault="003E67E8" w:rsidP="00CF0115">
      <w:pPr>
        <w:jc w:val="center"/>
      </w:pPr>
      <w:r w:rsidRPr="003E67E8">
        <w:t>Таблиця</w:t>
      </w:r>
      <w:del w:id="4720" w:author="Sanino" w:date="2012-05-24T00:09:00Z">
        <w:r w:rsidR="00C86AC3" w:rsidDel="00CA1412">
          <w:delText xml:space="preserve"> </w:delText>
        </w:r>
      </w:del>
      <w:ins w:id="4721" w:author="Sanino" w:date="2012-05-24T00:09:00Z">
        <w:r w:rsidR="00CA1412">
          <w:t xml:space="preserve"> </w:t>
        </w:r>
      </w:ins>
      <w:r w:rsidRPr="003E67E8">
        <w:t>1.1</w:t>
      </w:r>
      <w:del w:id="4722" w:author="Sanino" w:date="2012-05-24T00:09:00Z">
        <w:r w:rsidR="00C86AC3" w:rsidDel="00CA1412">
          <w:delText xml:space="preserve"> </w:delText>
        </w:r>
      </w:del>
      <w:ins w:id="4723" w:author="Sanino" w:date="2012-05-24T00:09:00Z">
        <w:r w:rsidR="00CA1412">
          <w:t xml:space="preserve"> </w:t>
        </w:r>
      </w:ins>
      <w:r w:rsidRPr="003E67E8">
        <w:t>Стандартні</w:t>
      </w:r>
      <w:del w:id="4724" w:author="Sanino" w:date="2012-05-24T00:09:00Z">
        <w:r w:rsidR="00C86AC3" w:rsidDel="00CA1412">
          <w:delText xml:space="preserve"> </w:delText>
        </w:r>
      </w:del>
      <w:ins w:id="4725" w:author="Sanino" w:date="2012-05-24T00:09:00Z">
        <w:r w:rsidR="00CA1412">
          <w:t xml:space="preserve"> </w:t>
        </w:r>
      </w:ins>
      <w:r w:rsidRPr="003E67E8">
        <w:t>значення</w:t>
      </w:r>
      <w:del w:id="4726" w:author="Sanino" w:date="2012-05-24T00:09:00Z">
        <w:r w:rsidR="00C86AC3" w:rsidDel="00CA1412">
          <w:delText xml:space="preserve"> </w:delText>
        </w:r>
      </w:del>
      <w:ins w:id="4727" w:author="Sanino" w:date="2012-05-24T00:09:00Z">
        <w:r w:rsidR="00CA1412">
          <w:t xml:space="preserve"> </w:t>
        </w:r>
      </w:ins>
      <w:r w:rsidRPr="003E67E8">
        <w:t>коефіцієнта</w:t>
      </w:r>
      <w:del w:id="4728" w:author="Sanino" w:date="2012-05-24T00:09:00Z">
        <w:r w:rsidR="00C86AC3" w:rsidDel="00CA1412">
          <w:delText xml:space="preserve"> </w:delText>
        </w:r>
      </w:del>
      <w:ins w:id="4729" w:author="Sanino" w:date="2012-05-24T00:09:00Z">
        <w:r w:rsidR="00CA1412">
          <w:t xml:space="preserve"> </w:t>
        </w:r>
      </w:ins>
      <w:r>
        <w:rPr>
          <w:lang w:val="en-US"/>
        </w:rPr>
        <w:t>k</w:t>
      </w:r>
      <w:r w:rsidRPr="00442B48">
        <w:rPr>
          <w:vertAlign w:val="subscript"/>
          <w:lang w:val="en-US"/>
        </w:rPr>
        <w:t>n</w:t>
      </w:r>
    </w:p>
    <w:p w:rsidR="003E67E8" w:rsidRDefault="003E67E8" w:rsidP="00814CF1"/>
    <w:tbl>
      <w:tblPr>
        <w:tblStyle w:val="a4"/>
        <w:tblW w:w="9229" w:type="dxa"/>
        <w:jc w:val="center"/>
        <w:tblLook w:val="04A0" w:firstRow="1" w:lastRow="0" w:firstColumn="1" w:lastColumn="0" w:noHBand="0" w:noVBand="1"/>
      </w:tblPr>
      <w:tblGrid>
        <w:gridCol w:w="2930"/>
        <w:gridCol w:w="3052"/>
        <w:gridCol w:w="3247"/>
      </w:tblGrid>
      <w:tr w:rsidR="003E67E8" w:rsidTr="00C86AC3">
        <w:trPr>
          <w:trHeight w:val="428"/>
          <w:jc w:val="center"/>
        </w:trPr>
        <w:tc>
          <w:tcPr>
            <w:tcW w:w="2930" w:type="dxa"/>
            <w:vMerge w:val="restart"/>
            <w:vAlign w:val="center"/>
          </w:tcPr>
          <w:p w:rsidR="003E67E8" w:rsidRPr="003E67E8" w:rsidRDefault="003E67E8" w:rsidP="00C86AC3">
            <w:pPr>
              <w:ind w:firstLine="0"/>
              <w:jc w:val="center"/>
            </w:pPr>
            <w:r w:rsidRPr="003E67E8">
              <w:t>Курс</w:t>
            </w:r>
          </w:p>
          <w:p w:rsidR="003E67E8" w:rsidRDefault="003E67E8" w:rsidP="00C86AC3">
            <w:pPr>
              <w:ind w:firstLine="0"/>
              <w:jc w:val="center"/>
            </w:pPr>
            <w:r>
              <w:t>(рівень</w:t>
            </w:r>
            <w:del w:id="4730" w:author="Sanino" w:date="2012-05-24T00:09:00Z">
              <w:r w:rsidR="00C86AC3" w:rsidDel="00CA1412">
                <w:delText xml:space="preserve"> </w:delText>
              </w:r>
            </w:del>
            <w:ins w:id="4731" w:author="Sanino" w:date="2012-05-24T00:09:00Z">
              <w:r w:rsidR="00CA1412">
                <w:t xml:space="preserve"> </w:t>
              </w:r>
            </w:ins>
            <w:r>
              <w:t>пі</w:t>
            </w:r>
            <w:r w:rsidRPr="003E67E8">
              <w:t>дготовки)</w:t>
            </w:r>
          </w:p>
        </w:tc>
        <w:tc>
          <w:tcPr>
            <w:tcW w:w="6299" w:type="dxa"/>
            <w:gridSpan w:val="2"/>
            <w:vAlign w:val="center"/>
          </w:tcPr>
          <w:p w:rsidR="003E67E8" w:rsidRPr="003E67E8" w:rsidRDefault="003E67E8" w:rsidP="00C86AC3">
            <w:pPr>
              <w:ind w:firstLine="0"/>
              <w:jc w:val="center"/>
            </w:pPr>
            <w:r>
              <w:t>Значення</w:t>
            </w:r>
            <w:del w:id="4732" w:author="Sanino" w:date="2012-05-24T00:09:00Z">
              <w:r w:rsidR="00C86AC3" w:rsidDel="00CA1412">
                <w:delText xml:space="preserve"> </w:delText>
              </w:r>
            </w:del>
            <w:ins w:id="4733" w:author="Sanino" w:date="2012-05-24T00:09:00Z">
              <w:r w:rsidR="00CA1412">
                <w:t xml:space="preserve"> </w:t>
              </w:r>
            </w:ins>
            <w:r w:rsidRPr="003E67E8">
              <w:t>k</w:t>
            </w:r>
            <w:r w:rsidRPr="00C86AC3">
              <w:rPr>
                <w:vertAlign w:val="subscript"/>
              </w:rPr>
              <w:t>n</w:t>
            </w:r>
          </w:p>
          <w:p w:rsidR="003E67E8" w:rsidRPr="00442B48" w:rsidRDefault="003E67E8" w:rsidP="00C86AC3">
            <w:pPr>
              <w:ind w:firstLine="0"/>
              <w:jc w:val="center"/>
            </w:pPr>
            <w:r>
              <w:t>по</w:t>
            </w:r>
            <w:del w:id="4734" w:author="Sanino" w:date="2012-05-24T00:09:00Z">
              <w:r w:rsidR="00C86AC3" w:rsidDel="00CA1412">
                <w:delText xml:space="preserve"> </w:delText>
              </w:r>
            </w:del>
            <w:ins w:id="4735" w:author="Sanino" w:date="2012-05-24T00:09:00Z">
              <w:r w:rsidR="00CA1412">
                <w:t xml:space="preserve"> </w:t>
              </w:r>
            </w:ins>
            <w:r>
              <w:t>формі</w:t>
            </w:r>
            <w:del w:id="4736" w:author="Sanino" w:date="2012-05-24T00:09:00Z">
              <w:r w:rsidR="00C86AC3" w:rsidDel="00CA1412">
                <w:delText xml:space="preserve"> </w:delText>
              </w:r>
            </w:del>
            <w:ins w:id="4737" w:author="Sanino" w:date="2012-05-24T00:09:00Z">
              <w:r w:rsidR="00CA1412">
                <w:t xml:space="preserve"> </w:t>
              </w:r>
            </w:ins>
            <w:r>
              <w:t>навчання</w:t>
            </w:r>
          </w:p>
        </w:tc>
      </w:tr>
      <w:tr w:rsidR="003E67E8" w:rsidTr="003E67E8">
        <w:trPr>
          <w:trHeight w:val="94"/>
          <w:jc w:val="center"/>
        </w:trPr>
        <w:tc>
          <w:tcPr>
            <w:tcW w:w="2930" w:type="dxa"/>
            <w:vMerge/>
          </w:tcPr>
          <w:p w:rsidR="003E67E8" w:rsidRDefault="003E67E8" w:rsidP="00814CF1"/>
        </w:tc>
        <w:tc>
          <w:tcPr>
            <w:tcW w:w="3052" w:type="dxa"/>
            <w:vAlign w:val="center"/>
          </w:tcPr>
          <w:p w:rsidR="003E67E8" w:rsidRPr="003E67E8" w:rsidRDefault="003E67E8" w:rsidP="00C86AC3">
            <w:pPr>
              <w:ind w:firstLine="18"/>
              <w:jc w:val="center"/>
            </w:pPr>
            <w:r>
              <w:t>Денна</w:t>
            </w:r>
          </w:p>
        </w:tc>
        <w:tc>
          <w:tcPr>
            <w:tcW w:w="3247" w:type="dxa"/>
            <w:vAlign w:val="center"/>
          </w:tcPr>
          <w:p w:rsidR="003E67E8" w:rsidRPr="003E67E8" w:rsidRDefault="003E67E8" w:rsidP="00C86AC3">
            <w:pPr>
              <w:ind w:firstLine="0"/>
              <w:jc w:val="center"/>
            </w:pPr>
            <w:r>
              <w:t>Заочна</w:t>
            </w:r>
          </w:p>
        </w:tc>
      </w:tr>
      <w:tr w:rsidR="003E67E8" w:rsidTr="003E67E8">
        <w:trPr>
          <w:trHeight w:val="294"/>
          <w:jc w:val="center"/>
        </w:trPr>
        <w:tc>
          <w:tcPr>
            <w:tcW w:w="2930" w:type="dxa"/>
          </w:tcPr>
          <w:p w:rsidR="003E67E8" w:rsidRPr="003E67E8" w:rsidRDefault="003E67E8" w:rsidP="00C86AC3">
            <w:pPr>
              <w:ind w:firstLine="0"/>
            </w:pPr>
            <w:r w:rsidRPr="003E67E8">
              <w:t>Перший</w:t>
            </w:r>
          </w:p>
        </w:tc>
        <w:tc>
          <w:tcPr>
            <w:tcW w:w="3052" w:type="dxa"/>
            <w:vAlign w:val="center"/>
          </w:tcPr>
          <w:p w:rsidR="003E67E8" w:rsidRDefault="003E67E8" w:rsidP="00C86AC3">
            <w:pPr>
              <w:ind w:firstLine="18"/>
              <w:jc w:val="center"/>
            </w:pPr>
            <w:r>
              <w:t>1.00</w:t>
            </w:r>
          </w:p>
        </w:tc>
        <w:tc>
          <w:tcPr>
            <w:tcW w:w="3247" w:type="dxa"/>
            <w:vAlign w:val="center"/>
          </w:tcPr>
          <w:p w:rsidR="003E67E8" w:rsidRDefault="003E67E8" w:rsidP="00C86AC3">
            <w:pPr>
              <w:ind w:firstLine="0"/>
              <w:jc w:val="center"/>
            </w:pPr>
            <w:r>
              <w:t>0.50</w:t>
            </w:r>
          </w:p>
        </w:tc>
      </w:tr>
      <w:tr w:rsidR="003E67E8" w:rsidTr="003E67E8">
        <w:trPr>
          <w:trHeight w:val="367"/>
          <w:jc w:val="center"/>
        </w:trPr>
        <w:tc>
          <w:tcPr>
            <w:tcW w:w="2930" w:type="dxa"/>
          </w:tcPr>
          <w:p w:rsidR="003E67E8" w:rsidRPr="003E67E8" w:rsidRDefault="003E67E8" w:rsidP="00C86AC3">
            <w:pPr>
              <w:ind w:firstLine="0"/>
            </w:pPr>
            <w:r w:rsidRPr="003E67E8">
              <w:t>Другий</w:t>
            </w:r>
          </w:p>
        </w:tc>
        <w:tc>
          <w:tcPr>
            <w:tcW w:w="3052" w:type="dxa"/>
            <w:vAlign w:val="center"/>
          </w:tcPr>
          <w:p w:rsidR="003E67E8" w:rsidRDefault="003E67E8" w:rsidP="00C86AC3">
            <w:pPr>
              <w:ind w:firstLine="18"/>
              <w:jc w:val="center"/>
            </w:pPr>
            <w:r>
              <w:t>1.14</w:t>
            </w:r>
          </w:p>
        </w:tc>
        <w:tc>
          <w:tcPr>
            <w:tcW w:w="3247" w:type="dxa"/>
            <w:vAlign w:val="center"/>
          </w:tcPr>
          <w:p w:rsidR="003E67E8" w:rsidRDefault="003E67E8" w:rsidP="00C86AC3">
            <w:pPr>
              <w:ind w:firstLine="0"/>
              <w:jc w:val="center"/>
            </w:pPr>
            <w:r>
              <w:t>0.63</w:t>
            </w:r>
          </w:p>
        </w:tc>
      </w:tr>
      <w:tr w:rsidR="003E67E8" w:rsidTr="003E67E8">
        <w:trPr>
          <w:trHeight w:val="367"/>
          <w:jc w:val="center"/>
        </w:trPr>
        <w:tc>
          <w:tcPr>
            <w:tcW w:w="2930" w:type="dxa"/>
          </w:tcPr>
          <w:p w:rsidR="003E67E8" w:rsidRPr="003E67E8" w:rsidRDefault="003E67E8" w:rsidP="00C86AC3">
            <w:pPr>
              <w:ind w:firstLine="0"/>
            </w:pPr>
            <w:r w:rsidRPr="003E67E8">
              <w:t>Третій</w:t>
            </w:r>
          </w:p>
        </w:tc>
        <w:tc>
          <w:tcPr>
            <w:tcW w:w="3052" w:type="dxa"/>
            <w:vAlign w:val="center"/>
          </w:tcPr>
          <w:p w:rsidR="003E67E8" w:rsidRDefault="003E67E8" w:rsidP="00C86AC3">
            <w:pPr>
              <w:ind w:firstLine="18"/>
              <w:jc w:val="center"/>
            </w:pPr>
            <w:r>
              <w:t>1.25</w:t>
            </w:r>
          </w:p>
        </w:tc>
        <w:tc>
          <w:tcPr>
            <w:tcW w:w="3247" w:type="dxa"/>
            <w:vAlign w:val="center"/>
          </w:tcPr>
          <w:p w:rsidR="003E67E8" w:rsidRDefault="003E67E8" w:rsidP="00C86AC3">
            <w:pPr>
              <w:ind w:firstLine="0"/>
              <w:jc w:val="center"/>
            </w:pPr>
            <w:r>
              <w:t>0.72</w:t>
            </w:r>
          </w:p>
        </w:tc>
      </w:tr>
      <w:tr w:rsidR="003E67E8" w:rsidTr="003E67E8">
        <w:trPr>
          <w:trHeight w:val="367"/>
          <w:jc w:val="center"/>
        </w:trPr>
        <w:tc>
          <w:tcPr>
            <w:tcW w:w="2930" w:type="dxa"/>
          </w:tcPr>
          <w:p w:rsidR="003E67E8" w:rsidRPr="003E67E8" w:rsidRDefault="003E67E8" w:rsidP="00C86AC3">
            <w:pPr>
              <w:ind w:firstLine="0"/>
            </w:pPr>
            <w:r w:rsidRPr="003E67E8">
              <w:t>Четвертий</w:t>
            </w:r>
          </w:p>
        </w:tc>
        <w:tc>
          <w:tcPr>
            <w:tcW w:w="3052" w:type="dxa"/>
            <w:vAlign w:val="center"/>
          </w:tcPr>
          <w:p w:rsidR="003E67E8" w:rsidRDefault="003E67E8" w:rsidP="00C86AC3">
            <w:pPr>
              <w:ind w:firstLine="18"/>
              <w:jc w:val="center"/>
            </w:pPr>
            <w:r>
              <w:t>1.32</w:t>
            </w:r>
          </w:p>
        </w:tc>
        <w:tc>
          <w:tcPr>
            <w:tcW w:w="3247" w:type="dxa"/>
            <w:vAlign w:val="center"/>
          </w:tcPr>
          <w:p w:rsidR="003E67E8" w:rsidRDefault="003E67E8" w:rsidP="00C86AC3">
            <w:pPr>
              <w:ind w:firstLine="0"/>
              <w:jc w:val="center"/>
            </w:pPr>
            <w:r>
              <w:t>0.76</w:t>
            </w:r>
          </w:p>
        </w:tc>
      </w:tr>
      <w:tr w:rsidR="003E67E8" w:rsidTr="003E67E8">
        <w:trPr>
          <w:trHeight w:val="367"/>
          <w:jc w:val="center"/>
        </w:trPr>
        <w:tc>
          <w:tcPr>
            <w:tcW w:w="2930" w:type="dxa"/>
          </w:tcPr>
          <w:p w:rsidR="003E67E8" w:rsidRPr="003E67E8" w:rsidRDefault="003E67E8" w:rsidP="00C86AC3">
            <w:pPr>
              <w:ind w:firstLine="0"/>
            </w:pPr>
            <w:r w:rsidRPr="003E67E8">
              <w:t>Спеціаліст</w:t>
            </w:r>
          </w:p>
        </w:tc>
        <w:tc>
          <w:tcPr>
            <w:tcW w:w="3052" w:type="dxa"/>
            <w:vAlign w:val="center"/>
          </w:tcPr>
          <w:p w:rsidR="003E67E8" w:rsidRDefault="003E67E8" w:rsidP="00C86AC3">
            <w:pPr>
              <w:ind w:firstLine="18"/>
              <w:jc w:val="center"/>
            </w:pPr>
            <w:r>
              <w:t>1.67</w:t>
            </w:r>
          </w:p>
        </w:tc>
        <w:tc>
          <w:tcPr>
            <w:tcW w:w="3247" w:type="dxa"/>
            <w:vAlign w:val="center"/>
          </w:tcPr>
          <w:p w:rsidR="003E67E8" w:rsidRDefault="003E67E8" w:rsidP="00C86AC3">
            <w:pPr>
              <w:ind w:firstLine="0"/>
              <w:jc w:val="center"/>
            </w:pPr>
            <w:r>
              <w:t>1.00</w:t>
            </w:r>
          </w:p>
        </w:tc>
      </w:tr>
      <w:tr w:rsidR="003E67E8" w:rsidTr="003E67E8">
        <w:trPr>
          <w:trHeight w:val="367"/>
          <w:jc w:val="center"/>
        </w:trPr>
        <w:tc>
          <w:tcPr>
            <w:tcW w:w="2930" w:type="dxa"/>
          </w:tcPr>
          <w:p w:rsidR="003E67E8" w:rsidRPr="003E67E8" w:rsidRDefault="003E67E8" w:rsidP="00C86AC3">
            <w:pPr>
              <w:ind w:firstLine="0"/>
            </w:pPr>
            <w:r w:rsidRPr="003E67E8">
              <w:t>Магістр</w:t>
            </w:r>
          </w:p>
        </w:tc>
        <w:tc>
          <w:tcPr>
            <w:tcW w:w="3052" w:type="dxa"/>
            <w:vAlign w:val="center"/>
          </w:tcPr>
          <w:p w:rsidR="003E67E8" w:rsidRDefault="003E67E8" w:rsidP="00C86AC3">
            <w:pPr>
              <w:ind w:firstLine="18"/>
              <w:jc w:val="center"/>
            </w:pPr>
            <w:r>
              <w:t>5.00</w:t>
            </w:r>
          </w:p>
        </w:tc>
        <w:tc>
          <w:tcPr>
            <w:tcW w:w="3247" w:type="dxa"/>
            <w:vAlign w:val="center"/>
          </w:tcPr>
          <w:p w:rsidR="003E67E8" w:rsidRDefault="003E67E8" w:rsidP="00C86AC3">
            <w:pPr>
              <w:ind w:firstLine="0"/>
              <w:jc w:val="center"/>
            </w:pPr>
            <w:r>
              <w:t>2.50</w:t>
            </w:r>
          </w:p>
        </w:tc>
      </w:tr>
    </w:tbl>
    <w:p w:rsidR="00CF0115" w:rsidRPr="00357B92" w:rsidRDefault="00CF0115" w:rsidP="00CF0115">
      <w:pPr>
        <w:ind w:firstLine="0"/>
        <w:rPr>
          <w:rFonts w:eastAsiaTheme="minorEastAsia"/>
          <w:sz w:val="22"/>
          <w:lang w:val="en-US"/>
          <w:rPrChange w:id="4738" w:author="Sanino" w:date="2012-05-23T18:40:00Z">
            <w:rPr>
              <w:rFonts w:eastAsiaTheme="minorEastAsia"/>
              <w:sz w:val="22"/>
              <w:lang w:val="ru-RU"/>
            </w:rPr>
          </w:rPrChange>
        </w:rPr>
      </w:pPr>
    </w:p>
    <w:p w:rsidR="00CF0115" w:rsidRPr="00357B92" w:rsidRDefault="003E67E8" w:rsidP="00CF0115">
      <w:pPr>
        <w:ind w:firstLine="0"/>
        <w:rPr>
          <w:lang w:val="en-US"/>
          <w:rPrChange w:id="4739" w:author="Sanino" w:date="2012-05-23T18:41:00Z">
            <w:rPr>
              <w:lang w:val="ru-RU"/>
            </w:rPr>
          </w:rPrChange>
        </w:rPr>
      </w:pPr>
      <w:del w:id="4740" w:author="Sanino" w:date="2012-05-23T18:41:00Z">
        <w:r w:rsidDel="00357B92">
          <w:tab/>
        </w:r>
      </w:del>
    </w:p>
    <w:p w:rsidR="007F6B3D" w:rsidRDefault="003E67E8" w:rsidP="00814CF1">
      <w:r w:rsidRPr="003E67E8">
        <w:t>Коефіцієнт</w:t>
      </w:r>
      <w:del w:id="4741" w:author="Sanino" w:date="2012-05-24T00:09:00Z">
        <w:r w:rsidR="00C86AC3" w:rsidDel="00CA1412">
          <w:delText xml:space="preserve"> </w:delText>
        </w:r>
      </w:del>
      <w:ins w:id="4742" w:author="Sanino" w:date="2012-05-24T00:09:00Z">
        <w:r w:rsidR="00CA1412">
          <w:t xml:space="preserve"> </w:t>
        </w:r>
      </w:ins>
      <w:r w:rsidRPr="003E67E8">
        <w:t>трудомісткості</w:t>
      </w:r>
      <w:del w:id="4743" w:author="Sanino" w:date="2012-05-24T00:09:00Z">
        <w:r w:rsidR="00C86AC3" w:rsidDel="00CA1412">
          <w:delText xml:space="preserve"> </w:delText>
        </w:r>
      </w:del>
      <w:ins w:id="4744" w:author="Sanino" w:date="2012-05-24T00:09:00Z">
        <w:r w:rsidR="00CA1412">
          <w:t xml:space="preserve"> </w:t>
        </w:r>
      </w:ins>
      <w:r>
        <w:rPr>
          <w:lang w:val="en-US"/>
        </w:rPr>
        <w:t>k</w:t>
      </w:r>
      <w:r w:rsidRPr="00E35DA2">
        <w:rPr>
          <w:vertAlign w:val="subscript"/>
          <w:lang w:val="en-US"/>
        </w:rPr>
        <w:t>jk</w:t>
      </w:r>
      <w:del w:id="4745" w:author="Sanino" w:date="2012-05-24T00:09:00Z">
        <w:r w:rsidR="00C86AC3" w:rsidDel="00CA1412">
          <w:delText xml:space="preserve"> </w:delText>
        </w:r>
      </w:del>
      <w:ins w:id="4746" w:author="Sanino" w:date="2012-05-24T00:09:00Z">
        <w:r w:rsidR="00CA1412">
          <w:t xml:space="preserve"> </w:t>
        </w:r>
      </w:ins>
      <w:r w:rsidRPr="003E67E8">
        <w:t>навчальної</w:t>
      </w:r>
      <w:del w:id="4747" w:author="Sanino" w:date="2012-05-24T00:09:00Z">
        <w:r w:rsidR="00C86AC3" w:rsidDel="00CA1412">
          <w:delText xml:space="preserve"> </w:delText>
        </w:r>
      </w:del>
      <w:ins w:id="4748" w:author="Sanino" w:date="2012-05-24T00:09:00Z">
        <w:r w:rsidR="00CA1412">
          <w:t xml:space="preserve"> </w:t>
        </w:r>
      </w:ins>
      <w:r w:rsidRPr="003E67E8">
        <w:t>дисципліни</w:t>
      </w:r>
      <w:del w:id="4749" w:author="Sanino" w:date="2012-05-24T00:09:00Z">
        <w:r w:rsidR="00C86AC3" w:rsidDel="00CA1412">
          <w:delText xml:space="preserve"> </w:delText>
        </w:r>
      </w:del>
      <w:ins w:id="4750" w:author="Sanino" w:date="2012-05-24T00:09:00Z">
        <w:r w:rsidR="00CA1412">
          <w:t xml:space="preserve"> </w:t>
        </w:r>
      </w:ins>
      <w:r w:rsidRPr="003E67E8">
        <w:t>визначається</w:t>
      </w:r>
      <w:del w:id="4751" w:author="Sanino" w:date="2012-05-24T00:09:00Z">
        <w:r w:rsidR="00C86AC3" w:rsidDel="00CA1412">
          <w:delText xml:space="preserve"> </w:delText>
        </w:r>
      </w:del>
      <w:ins w:id="4752" w:author="Sanino" w:date="2012-05-24T00:09:00Z">
        <w:r w:rsidR="00CA1412">
          <w:t xml:space="preserve"> </w:t>
        </w:r>
      </w:ins>
      <w:r w:rsidRPr="003E67E8">
        <w:t>за</w:t>
      </w:r>
      <w:del w:id="4753" w:author="Sanino" w:date="2012-05-24T00:09:00Z">
        <w:r w:rsidR="00C86AC3" w:rsidDel="00CA1412">
          <w:delText xml:space="preserve"> </w:delText>
        </w:r>
      </w:del>
      <w:ins w:id="4754" w:author="Sanino" w:date="2012-05-24T00:09:00Z">
        <w:r w:rsidR="00CA1412">
          <w:t xml:space="preserve"> </w:t>
        </w:r>
      </w:ins>
      <w:r w:rsidRPr="003E67E8">
        <w:t>формулою:</w:t>
      </w:r>
    </w:p>
    <w:p w:rsidR="003E67E8" w:rsidRPr="00C86AC3" w:rsidRDefault="003E67E8" w:rsidP="00CF0115">
      <w:pPr>
        <w:jc w:val="right"/>
        <w:rPr>
          <w:rFonts w:eastAsiaTheme="minorEastAsia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Л*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л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+ЛР*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лр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+С*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+П*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пр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Л+ЛР+С+ПР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</m:oMath>
      <w:r w:rsidRPr="003E67E8">
        <w:rPr>
          <w:rFonts w:eastAsiaTheme="minorEastAsia"/>
          <w:sz w:val="24"/>
          <w:szCs w:val="24"/>
        </w:rPr>
        <w:tab/>
      </w:r>
      <w:r w:rsidRPr="003E67E8">
        <w:rPr>
          <w:rFonts w:eastAsiaTheme="minorEastAsia"/>
          <w:sz w:val="24"/>
          <w:szCs w:val="24"/>
        </w:rPr>
        <w:tab/>
      </w:r>
      <w:r w:rsidRPr="003E67E8">
        <w:rPr>
          <w:rFonts w:eastAsiaTheme="minorEastAsia"/>
          <w:sz w:val="24"/>
          <w:szCs w:val="24"/>
        </w:rPr>
        <w:tab/>
      </w:r>
      <w:r w:rsidRPr="003E67E8">
        <w:rPr>
          <w:rFonts w:eastAsiaTheme="minorEastAsia"/>
          <w:sz w:val="24"/>
          <w:szCs w:val="24"/>
        </w:rPr>
        <w:tab/>
      </w:r>
      <w:r w:rsidRPr="003E67E8">
        <w:rPr>
          <w:rFonts w:eastAsiaTheme="minorEastAsia"/>
          <w:sz w:val="24"/>
          <w:szCs w:val="24"/>
        </w:rPr>
        <w:tab/>
        <w:t>(1.6)</w:t>
      </w:r>
    </w:p>
    <w:p w:rsidR="00CF0115" w:rsidRPr="00C86AC3" w:rsidRDefault="00CF0115" w:rsidP="00CF0115">
      <w:pPr>
        <w:jc w:val="right"/>
        <w:rPr>
          <w:rFonts w:eastAsiaTheme="minorEastAsia"/>
          <w:sz w:val="24"/>
          <w:szCs w:val="24"/>
        </w:rPr>
      </w:pPr>
    </w:p>
    <w:p w:rsidR="00A963C7" w:rsidRDefault="00A963C7" w:rsidP="00814CF1">
      <w:r>
        <w:t>де</w:t>
      </w:r>
      <w:del w:id="4755" w:author="Sanino" w:date="2012-05-24T00:09:00Z">
        <w:r w:rsidR="00C86AC3" w:rsidDel="00CA1412">
          <w:delText xml:space="preserve"> </w:delText>
        </w:r>
      </w:del>
      <w:ins w:id="4756" w:author="Sanino" w:date="2012-05-24T00:09:00Z">
        <w:r w:rsidR="00CA1412">
          <w:t xml:space="preserve"> </w:t>
        </w:r>
      </w:ins>
      <w:r>
        <w:t>Л,</w:t>
      </w:r>
      <w:del w:id="4757" w:author="Sanino" w:date="2012-05-24T00:09:00Z">
        <w:r w:rsidR="00C86AC3" w:rsidDel="00CA1412">
          <w:delText xml:space="preserve"> </w:delText>
        </w:r>
      </w:del>
      <w:ins w:id="4758" w:author="Sanino" w:date="2012-05-24T00:09:00Z">
        <w:r w:rsidR="00CA1412">
          <w:t xml:space="preserve"> </w:t>
        </w:r>
      </w:ins>
      <w:r>
        <w:t>ЛР,С,ПР</w:t>
      </w:r>
      <w:del w:id="4759" w:author="Sanino" w:date="2012-05-24T00:09:00Z">
        <w:r w:rsidR="00C86AC3" w:rsidDel="00CA1412">
          <w:delText xml:space="preserve"> </w:delText>
        </w:r>
      </w:del>
      <w:ins w:id="4760" w:author="Sanino" w:date="2012-05-24T00:09:00Z">
        <w:r w:rsidR="00CA1412">
          <w:t xml:space="preserve"> </w:t>
        </w:r>
      </w:ins>
      <w:r>
        <w:t>–</w:t>
      </w:r>
      <w:del w:id="4761" w:author="Sanino" w:date="2012-05-24T00:09:00Z">
        <w:r w:rsidR="00C86AC3" w:rsidDel="00CA1412">
          <w:delText xml:space="preserve"> </w:delText>
        </w:r>
      </w:del>
      <w:ins w:id="4762" w:author="Sanino" w:date="2012-05-24T00:09:00Z">
        <w:r w:rsidR="00CA1412">
          <w:t xml:space="preserve"> </w:t>
        </w:r>
      </w:ins>
      <w:r>
        <w:t>кількість</w:t>
      </w:r>
      <w:del w:id="4763" w:author="Sanino" w:date="2012-05-24T00:09:00Z">
        <w:r w:rsidR="00C86AC3" w:rsidDel="00CA1412">
          <w:delText xml:space="preserve"> </w:delText>
        </w:r>
      </w:del>
      <w:ins w:id="4764" w:author="Sanino" w:date="2012-05-24T00:09:00Z">
        <w:r w:rsidR="00CA1412">
          <w:t xml:space="preserve"> </w:t>
        </w:r>
      </w:ins>
      <w:r>
        <w:t>годин</w:t>
      </w:r>
      <w:del w:id="4765" w:author="Sanino" w:date="2012-05-24T00:09:00Z">
        <w:r w:rsidR="00C86AC3" w:rsidDel="00CA1412">
          <w:delText xml:space="preserve"> </w:delText>
        </w:r>
      </w:del>
      <w:ins w:id="4766" w:author="Sanino" w:date="2012-05-24T00:09:00Z">
        <w:r w:rsidR="00CA1412">
          <w:t xml:space="preserve"> </w:t>
        </w:r>
      </w:ins>
      <w:r>
        <w:t>на</w:t>
      </w:r>
      <w:del w:id="4767" w:author="Sanino" w:date="2012-05-24T00:09:00Z">
        <w:r w:rsidR="00C86AC3" w:rsidDel="00CA1412">
          <w:delText xml:space="preserve"> </w:delText>
        </w:r>
      </w:del>
      <w:ins w:id="4768" w:author="Sanino" w:date="2012-05-24T00:09:00Z">
        <w:r w:rsidR="00CA1412">
          <w:t xml:space="preserve"> </w:t>
        </w:r>
      </w:ins>
      <w:r>
        <w:t>тиждень,виділених</w:t>
      </w:r>
      <w:del w:id="4769" w:author="Sanino" w:date="2012-05-24T00:09:00Z">
        <w:r w:rsidR="00C86AC3" w:rsidDel="00CA1412">
          <w:delText xml:space="preserve"> </w:delText>
        </w:r>
      </w:del>
      <w:ins w:id="4770" w:author="Sanino" w:date="2012-05-24T00:09:00Z">
        <w:r w:rsidR="00CA1412">
          <w:t xml:space="preserve"> </w:t>
        </w:r>
      </w:ins>
      <w:r>
        <w:t>навчальним</w:t>
      </w:r>
      <w:del w:id="4771" w:author="Sanino" w:date="2012-05-24T00:09:00Z">
        <w:r w:rsidR="00C86AC3" w:rsidDel="00CA1412">
          <w:delText xml:space="preserve"> </w:delText>
        </w:r>
      </w:del>
      <w:ins w:id="4772" w:author="Sanino" w:date="2012-05-24T00:09:00Z">
        <w:r w:rsidR="00CA1412">
          <w:t xml:space="preserve"> </w:t>
        </w:r>
      </w:ins>
      <w:r>
        <w:t>пл</w:t>
      </w:r>
      <w:r>
        <w:t>а</w:t>
      </w:r>
      <w:r>
        <w:t>ном</w:t>
      </w:r>
      <w:del w:id="4773" w:author="Sanino" w:date="2012-05-24T00:09:00Z">
        <w:r w:rsidR="00C86AC3" w:rsidDel="00CA1412">
          <w:delText xml:space="preserve"> </w:delText>
        </w:r>
      </w:del>
      <w:ins w:id="4774" w:author="Sanino" w:date="2012-05-24T00:09:00Z">
        <w:r w:rsidR="00CA1412">
          <w:t xml:space="preserve"> </w:t>
        </w:r>
      </w:ins>
      <w:r>
        <w:t>для</w:t>
      </w:r>
      <w:del w:id="4775" w:author="Sanino" w:date="2012-05-24T00:09:00Z">
        <w:r w:rsidR="00C86AC3" w:rsidDel="00CA1412">
          <w:delText xml:space="preserve"> </w:delText>
        </w:r>
      </w:del>
      <w:ins w:id="4776" w:author="Sanino" w:date="2012-05-24T00:09:00Z">
        <w:r w:rsidR="00CA1412">
          <w:t xml:space="preserve"> </w:t>
        </w:r>
      </w:ins>
      <w:r>
        <w:t>проведення</w:t>
      </w:r>
      <w:del w:id="4777" w:author="Sanino" w:date="2012-05-24T00:09:00Z">
        <w:r w:rsidR="00C86AC3" w:rsidDel="00CA1412">
          <w:delText xml:space="preserve"> </w:delText>
        </w:r>
      </w:del>
      <w:ins w:id="4778" w:author="Sanino" w:date="2012-05-24T00:09:00Z">
        <w:r w:rsidR="00CA1412">
          <w:t xml:space="preserve"> </w:t>
        </w:r>
      </w:ins>
      <w:r>
        <w:t>відповідно</w:t>
      </w:r>
      <w:del w:id="4779" w:author="Sanino" w:date="2012-05-24T00:09:00Z">
        <w:r w:rsidR="00C86AC3" w:rsidDel="00CA1412">
          <w:delText xml:space="preserve"> </w:delText>
        </w:r>
      </w:del>
      <w:ins w:id="4780" w:author="Sanino" w:date="2012-05-24T00:09:00Z">
        <w:r w:rsidR="00CA1412">
          <w:t xml:space="preserve"> </w:t>
        </w:r>
      </w:ins>
      <w:r>
        <w:t>лекцій,</w:t>
      </w:r>
      <w:del w:id="4781" w:author="Sanino" w:date="2012-05-24T00:09:00Z">
        <w:r w:rsidR="00C86AC3" w:rsidDel="00CA1412">
          <w:delText xml:space="preserve"> </w:delText>
        </w:r>
      </w:del>
      <w:ins w:id="4782" w:author="Sanino" w:date="2012-05-24T00:09:00Z">
        <w:r w:rsidR="00CA1412">
          <w:t xml:space="preserve"> </w:t>
        </w:r>
      </w:ins>
      <w:r w:rsidR="003E67E8" w:rsidRPr="003E67E8">
        <w:t>лабораторних</w:t>
      </w:r>
      <w:del w:id="4783" w:author="Sanino" w:date="2012-05-24T00:09:00Z">
        <w:r w:rsidR="00C86AC3" w:rsidDel="00CA1412">
          <w:delText xml:space="preserve"> </w:delText>
        </w:r>
      </w:del>
      <w:ins w:id="4784" w:author="Sanino" w:date="2012-05-24T00:09:00Z">
        <w:r w:rsidR="00CA1412">
          <w:t xml:space="preserve"> </w:t>
        </w:r>
      </w:ins>
      <w:r w:rsidR="003E67E8" w:rsidRPr="003E67E8">
        <w:t>робіт,</w:t>
      </w:r>
      <w:del w:id="4785" w:author="Sanino" w:date="2012-05-24T00:09:00Z">
        <w:r w:rsidR="00C86AC3" w:rsidDel="00CA1412">
          <w:delText xml:space="preserve"> </w:delText>
        </w:r>
      </w:del>
      <w:ins w:id="4786" w:author="Sanino" w:date="2012-05-24T00:09:00Z">
        <w:r w:rsidR="00CA1412">
          <w:t xml:space="preserve"> </w:t>
        </w:r>
      </w:ins>
      <w:r w:rsidR="003E67E8" w:rsidRPr="003E67E8">
        <w:t>семінарських</w:t>
      </w:r>
      <w:del w:id="4787" w:author="Sanino" w:date="2012-05-24T00:09:00Z">
        <w:r w:rsidR="00C86AC3" w:rsidDel="00CA1412">
          <w:delText xml:space="preserve"> </w:delText>
        </w:r>
      </w:del>
      <w:ins w:id="4788" w:author="Sanino" w:date="2012-05-24T00:09:00Z">
        <w:r w:rsidR="00CA1412">
          <w:t xml:space="preserve"> </w:t>
        </w:r>
      </w:ins>
      <w:r w:rsidR="003E67E8" w:rsidRPr="003E67E8">
        <w:t>і</w:t>
      </w:r>
      <w:del w:id="4789" w:author="Sanino" w:date="2012-05-24T00:09:00Z">
        <w:r w:rsidR="00C86AC3" w:rsidDel="00CA1412">
          <w:delText xml:space="preserve"> </w:delText>
        </w:r>
      </w:del>
      <w:ins w:id="4790" w:author="Sanino" w:date="2012-05-24T00:09:00Z">
        <w:r w:rsidR="00CA1412">
          <w:t xml:space="preserve"> </w:t>
        </w:r>
      </w:ins>
      <w:r w:rsidR="003E67E8" w:rsidRPr="003D6DB4">
        <w:t>практичних</w:t>
      </w:r>
      <w:del w:id="4791" w:author="Sanino" w:date="2012-05-24T00:09:00Z">
        <w:r w:rsidR="00C86AC3" w:rsidDel="00CA1412">
          <w:delText xml:space="preserve"> </w:delText>
        </w:r>
      </w:del>
      <w:ins w:id="4792" w:author="Sanino" w:date="2012-05-24T00:09:00Z">
        <w:r w:rsidR="00CA1412">
          <w:t xml:space="preserve"> </w:t>
        </w:r>
      </w:ins>
      <w:r w:rsidR="003E67E8" w:rsidRPr="003D6DB4">
        <w:t>занять;</w:t>
      </w:r>
    </w:p>
    <w:p w:rsidR="00CF0115" w:rsidRDefault="00CF0115" w:rsidP="00CF0115">
      <w:pPr>
        <w:rPr>
          <w:lang w:val="ru-RU"/>
        </w:rPr>
      </w:pPr>
      <w:proofErr w:type="gramStart"/>
      <w:r>
        <w:rPr>
          <w:lang w:val="en-US"/>
        </w:rPr>
        <w:t>k</w:t>
      </w:r>
      <w:r w:rsidRPr="00CF0115">
        <w:rPr>
          <w:vertAlign w:val="subscript"/>
        </w:rPr>
        <w:t>л</w:t>
      </w:r>
      <w:proofErr w:type="gramEnd"/>
      <w:del w:id="4793" w:author="Sanino" w:date="2012-05-24T00:09:00Z">
        <w:r w:rsidR="00C86AC3" w:rsidDel="00CA1412">
          <w:rPr>
            <w:vertAlign w:val="subscript"/>
          </w:rPr>
          <w:delText xml:space="preserve"> </w:delText>
        </w:r>
      </w:del>
      <w:ins w:id="4794" w:author="Sanino" w:date="2012-05-24T00:09:00Z">
        <w:r w:rsidR="00CA1412">
          <w:rPr>
            <w:vertAlign w:val="subscript"/>
          </w:rPr>
          <w:t xml:space="preserve"> </w:t>
        </w:r>
      </w:ins>
      <w:r w:rsidR="00A963C7" w:rsidRPr="003D6DB4">
        <w:t>–</w:t>
      </w:r>
      <w:del w:id="4795" w:author="Sanino" w:date="2012-05-24T00:09:00Z">
        <w:r w:rsidR="00C86AC3" w:rsidDel="00CA1412">
          <w:delText xml:space="preserve"> </w:delText>
        </w:r>
      </w:del>
      <w:ins w:id="4796" w:author="Sanino" w:date="2012-05-24T00:09:00Z">
        <w:r w:rsidR="00CA1412">
          <w:t xml:space="preserve"> </w:t>
        </w:r>
      </w:ins>
      <w:r w:rsidR="003E67E8" w:rsidRPr="003D6DB4">
        <w:t>коефіцієнт</w:t>
      </w:r>
      <w:del w:id="4797" w:author="Sanino" w:date="2012-05-24T00:09:00Z">
        <w:r w:rsidR="00C86AC3" w:rsidDel="00CA1412">
          <w:delText xml:space="preserve"> </w:delText>
        </w:r>
      </w:del>
      <w:ins w:id="4798" w:author="Sanino" w:date="2012-05-24T00:09:00Z">
        <w:r w:rsidR="00CA1412">
          <w:t xml:space="preserve"> </w:t>
        </w:r>
      </w:ins>
      <w:r w:rsidR="003E67E8" w:rsidRPr="003D6DB4">
        <w:t>трудомісткості</w:t>
      </w:r>
      <w:del w:id="4799" w:author="Sanino" w:date="2012-05-24T00:09:00Z">
        <w:r w:rsidR="00C86AC3" w:rsidDel="00CA1412">
          <w:delText xml:space="preserve"> </w:delText>
        </w:r>
      </w:del>
      <w:ins w:id="4800" w:author="Sanino" w:date="2012-05-24T00:09:00Z">
        <w:r w:rsidR="00CA1412">
          <w:t xml:space="preserve"> </w:t>
        </w:r>
      </w:ins>
      <w:r w:rsidR="003E67E8" w:rsidRPr="003D6DB4">
        <w:t>лекційних</w:t>
      </w:r>
      <w:del w:id="4801" w:author="Sanino" w:date="2012-05-24T00:09:00Z">
        <w:r w:rsidR="00C86AC3" w:rsidDel="00CA1412">
          <w:delText xml:space="preserve"> </w:delText>
        </w:r>
      </w:del>
      <w:ins w:id="4802" w:author="Sanino" w:date="2012-05-24T00:09:00Z">
        <w:r w:rsidR="00CA1412">
          <w:t xml:space="preserve"> </w:t>
        </w:r>
      </w:ins>
      <w:r w:rsidR="003E67E8" w:rsidRPr="003D6DB4">
        <w:t>занять;</w:t>
      </w:r>
    </w:p>
    <w:p w:rsidR="00C86AC3" w:rsidRDefault="00CF0115" w:rsidP="00C86AC3">
      <w:proofErr w:type="gramStart"/>
      <w:r>
        <w:rPr>
          <w:lang w:val="en-US"/>
        </w:rPr>
        <w:t>k</w:t>
      </w:r>
      <w:r w:rsidR="00C86AC3" w:rsidRPr="00C86AC3">
        <w:rPr>
          <w:vertAlign w:val="subscript"/>
          <w:lang w:val="ru-RU"/>
        </w:rPr>
        <w:t>лр</w:t>
      </w:r>
      <w:proofErr w:type="gramEnd"/>
      <w:del w:id="4803" w:author="Sanino" w:date="2012-05-24T00:09:00Z">
        <w:r w:rsidR="00C86AC3" w:rsidDel="00CA1412">
          <w:rPr>
            <w:vertAlign w:val="subscript"/>
            <w:lang w:val="ru-RU"/>
          </w:rPr>
          <w:delText xml:space="preserve"> </w:delText>
        </w:r>
      </w:del>
      <w:ins w:id="4804" w:author="Sanino" w:date="2012-05-24T00:09:00Z">
        <w:r w:rsidR="00CA1412">
          <w:rPr>
            <w:vertAlign w:val="subscript"/>
            <w:lang w:val="ru-RU"/>
          </w:rPr>
          <w:t xml:space="preserve"> </w:t>
        </w:r>
      </w:ins>
      <w:r w:rsidR="00A963C7" w:rsidRPr="003D6DB4">
        <w:t>–</w:t>
      </w:r>
      <w:del w:id="4805" w:author="Sanino" w:date="2012-05-24T00:09:00Z">
        <w:r w:rsidR="00C86AC3" w:rsidDel="00CA1412">
          <w:delText xml:space="preserve"> </w:delText>
        </w:r>
      </w:del>
      <w:ins w:id="4806" w:author="Sanino" w:date="2012-05-24T00:09:00Z">
        <w:r w:rsidR="00CA1412">
          <w:t xml:space="preserve"> </w:t>
        </w:r>
      </w:ins>
      <w:r w:rsidR="003E67E8" w:rsidRPr="003D6DB4">
        <w:t>коефіцієнт</w:t>
      </w:r>
      <w:del w:id="4807" w:author="Sanino" w:date="2012-05-24T00:09:00Z">
        <w:r w:rsidR="00C86AC3" w:rsidDel="00CA1412">
          <w:delText xml:space="preserve"> </w:delText>
        </w:r>
      </w:del>
      <w:ins w:id="4808" w:author="Sanino" w:date="2012-05-24T00:09:00Z">
        <w:r w:rsidR="00CA1412">
          <w:t xml:space="preserve"> </w:t>
        </w:r>
      </w:ins>
      <w:r w:rsidR="003E67E8" w:rsidRPr="003D6DB4">
        <w:t>трудомісткості</w:t>
      </w:r>
      <w:del w:id="4809" w:author="Sanino" w:date="2012-05-24T00:09:00Z">
        <w:r w:rsidR="00C86AC3" w:rsidDel="00CA1412">
          <w:delText xml:space="preserve"> </w:delText>
        </w:r>
      </w:del>
      <w:ins w:id="4810" w:author="Sanino" w:date="2012-05-24T00:09:00Z">
        <w:r w:rsidR="00CA1412">
          <w:t xml:space="preserve"> </w:t>
        </w:r>
      </w:ins>
      <w:r w:rsidR="003E67E8" w:rsidRPr="003D6DB4">
        <w:t>лабораторних</w:t>
      </w:r>
      <w:del w:id="4811" w:author="Sanino" w:date="2012-05-24T00:09:00Z">
        <w:r w:rsidR="00C86AC3" w:rsidDel="00CA1412">
          <w:delText xml:space="preserve"> </w:delText>
        </w:r>
      </w:del>
      <w:ins w:id="4812" w:author="Sanino" w:date="2012-05-24T00:09:00Z">
        <w:r w:rsidR="00CA1412">
          <w:t xml:space="preserve"> </w:t>
        </w:r>
      </w:ins>
      <w:r w:rsidR="003E67E8" w:rsidRPr="003D6DB4">
        <w:t>занять;</w:t>
      </w:r>
    </w:p>
    <w:p w:rsidR="00C86AC3" w:rsidRDefault="00C86AC3" w:rsidP="00C86AC3">
      <w:proofErr w:type="gramStart"/>
      <w:r>
        <w:rPr>
          <w:lang w:val="en-US"/>
        </w:rPr>
        <w:t>k</w:t>
      </w:r>
      <w:r w:rsidRPr="00C86AC3">
        <w:rPr>
          <w:vertAlign w:val="subscript"/>
        </w:rPr>
        <w:t>с</w:t>
      </w:r>
      <w:proofErr w:type="gramEnd"/>
      <w:del w:id="4813" w:author="Sanino" w:date="2012-05-24T00:09:00Z">
        <w:r w:rsidDel="00CA1412">
          <w:rPr>
            <w:vertAlign w:val="subscript"/>
          </w:rPr>
          <w:delText xml:space="preserve"> </w:delText>
        </w:r>
      </w:del>
      <w:ins w:id="4814" w:author="Sanino" w:date="2012-05-24T00:09:00Z">
        <w:r w:rsidR="00CA1412">
          <w:rPr>
            <w:vertAlign w:val="subscript"/>
          </w:rPr>
          <w:t xml:space="preserve"> </w:t>
        </w:r>
      </w:ins>
      <w:r w:rsidR="00A963C7" w:rsidRPr="003D6DB4">
        <w:t>–</w:t>
      </w:r>
      <w:del w:id="4815" w:author="Sanino" w:date="2012-05-24T00:09:00Z">
        <w:r w:rsidDel="00CA1412">
          <w:delText xml:space="preserve"> </w:delText>
        </w:r>
      </w:del>
      <w:ins w:id="4816" w:author="Sanino" w:date="2012-05-24T00:09:00Z">
        <w:r w:rsidR="00CA1412">
          <w:t xml:space="preserve"> </w:t>
        </w:r>
      </w:ins>
      <w:r w:rsidR="003E67E8" w:rsidRPr="003D6DB4">
        <w:t>коефіцієнт</w:t>
      </w:r>
      <w:del w:id="4817" w:author="Sanino" w:date="2012-05-24T00:09:00Z">
        <w:r w:rsidDel="00CA1412">
          <w:delText xml:space="preserve"> </w:delText>
        </w:r>
      </w:del>
      <w:ins w:id="4818" w:author="Sanino" w:date="2012-05-24T00:09:00Z">
        <w:r w:rsidR="00CA1412">
          <w:t xml:space="preserve"> </w:t>
        </w:r>
      </w:ins>
      <w:r w:rsidR="003E67E8" w:rsidRPr="003D6DB4">
        <w:t>труд</w:t>
      </w:r>
      <w:r>
        <w:t>омісткості</w:t>
      </w:r>
      <w:del w:id="4819" w:author="Sanino" w:date="2012-05-24T00:09:00Z">
        <w:r w:rsidDel="00CA1412">
          <w:delText xml:space="preserve"> </w:delText>
        </w:r>
      </w:del>
      <w:ins w:id="4820" w:author="Sanino" w:date="2012-05-24T00:09:00Z">
        <w:r w:rsidR="00CA1412">
          <w:t xml:space="preserve"> </w:t>
        </w:r>
      </w:ins>
      <w:r>
        <w:t>семінарських</w:t>
      </w:r>
      <w:del w:id="4821" w:author="Sanino" w:date="2012-05-24T00:09:00Z">
        <w:r w:rsidDel="00CA1412">
          <w:delText xml:space="preserve"> </w:delText>
        </w:r>
      </w:del>
      <w:ins w:id="4822" w:author="Sanino" w:date="2012-05-24T00:09:00Z">
        <w:r w:rsidR="00CA1412">
          <w:t xml:space="preserve"> </w:t>
        </w:r>
      </w:ins>
      <w:r>
        <w:t>занять;</w:t>
      </w:r>
    </w:p>
    <w:p w:rsidR="00A963C7" w:rsidRPr="00C86AC3" w:rsidRDefault="00C86AC3" w:rsidP="00C86AC3">
      <w:proofErr w:type="gramStart"/>
      <w:r>
        <w:rPr>
          <w:lang w:val="en-US"/>
        </w:rPr>
        <w:t>k</w:t>
      </w:r>
      <w:r w:rsidRPr="00C86AC3">
        <w:rPr>
          <w:vertAlign w:val="subscript"/>
        </w:rPr>
        <w:t>пр</w:t>
      </w:r>
      <w:proofErr w:type="gramEnd"/>
      <w:del w:id="4823" w:author="Sanino" w:date="2012-05-24T00:09:00Z">
        <w:r w:rsidDel="00CA1412">
          <w:rPr>
            <w:vertAlign w:val="subscript"/>
          </w:rPr>
          <w:delText xml:space="preserve"> </w:delText>
        </w:r>
      </w:del>
      <w:ins w:id="4824" w:author="Sanino" w:date="2012-05-24T00:09:00Z">
        <w:r w:rsidR="00CA1412">
          <w:rPr>
            <w:vertAlign w:val="subscript"/>
          </w:rPr>
          <w:t xml:space="preserve"> </w:t>
        </w:r>
      </w:ins>
      <w:r w:rsidRPr="003D6DB4">
        <w:t>–</w:t>
      </w:r>
      <w:del w:id="4825" w:author="Sanino" w:date="2012-05-24T00:09:00Z">
        <w:r w:rsidDel="00CA1412">
          <w:delText xml:space="preserve"> </w:delText>
        </w:r>
      </w:del>
      <w:ins w:id="4826" w:author="Sanino" w:date="2012-05-24T00:09:00Z">
        <w:r w:rsidR="00CA1412">
          <w:t xml:space="preserve"> </w:t>
        </w:r>
      </w:ins>
      <w:r w:rsidR="003E67E8" w:rsidRPr="003D6DB4">
        <w:t>коефіці</w:t>
      </w:r>
      <w:r>
        <w:t>єнт</w:t>
      </w:r>
      <w:del w:id="4827" w:author="Sanino" w:date="2012-05-24T00:09:00Z">
        <w:r w:rsidDel="00CA1412">
          <w:delText xml:space="preserve"> </w:delText>
        </w:r>
      </w:del>
      <w:ins w:id="4828" w:author="Sanino" w:date="2012-05-24T00:09:00Z">
        <w:r w:rsidR="00CA1412">
          <w:t xml:space="preserve"> </w:t>
        </w:r>
      </w:ins>
      <w:r>
        <w:t>трудомісткості</w:t>
      </w:r>
      <w:del w:id="4829" w:author="Sanino" w:date="2012-05-24T00:09:00Z">
        <w:r w:rsidDel="00CA1412">
          <w:delText xml:space="preserve"> </w:delText>
        </w:r>
      </w:del>
      <w:ins w:id="4830" w:author="Sanino" w:date="2012-05-24T00:09:00Z">
        <w:r w:rsidR="00CA1412">
          <w:t xml:space="preserve"> </w:t>
        </w:r>
      </w:ins>
      <w:r>
        <w:t>практичних</w:t>
      </w:r>
      <w:del w:id="4831" w:author="Sanino" w:date="2012-05-24T00:09:00Z">
        <w:r w:rsidDel="00CA1412">
          <w:delText xml:space="preserve"> </w:delText>
        </w:r>
      </w:del>
      <w:ins w:id="4832" w:author="Sanino" w:date="2012-05-24T00:09:00Z">
        <w:r w:rsidR="00CA1412">
          <w:t xml:space="preserve"> </w:t>
        </w:r>
      </w:ins>
      <w:r w:rsidR="003E67E8" w:rsidRPr="003D6DB4">
        <w:t>занять;</w:t>
      </w:r>
    </w:p>
    <w:p w:rsidR="003E67E8" w:rsidRDefault="00A963C7" w:rsidP="00C86AC3">
      <w:r>
        <w:lastRenderedPageBreak/>
        <w:t>Коефіцієнт</w:t>
      </w:r>
      <w:del w:id="4833" w:author="Sanino" w:date="2012-05-24T00:09:00Z">
        <w:r w:rsidR="00C86AC3" w:rsidDel="00CA1412">
          <w:delText xml:space="preserve"> </w:delText>
        </w:r>
      </w:del>
      <w:ins w:id="4834" w:author="Sanino" w:date="2012-05-24T00:09:00Z">
        <w:r w:rsidR="00CA1412">
          <w:t xml:space="preserve"> </w:t>
        </w:r>
      </w:ins>
      <w:r>
        <w:t>трудомісткості</w:t>
      </w:r>
      <w:del w:id="4835" w:author="Sanino" w:date="2012-05-24T00:09:00Z">
        <w:r w:rsidR="00C86AC3" w:rsidDel="00CA1412">
          <w:delText xml:space="preserve"> </w:delText>
        </w:r>
      </w:del>
      <w:ins w:id="4836" w:author="Sanino" w:date="2012-05-24T00:09:00Z">
        <w:r w:rsidR="00CA1412">
          <w:t xml:space="preserve"> </w:t>
        </w:r>
      </w:ins>
      <w:r>
        <w:t>лекційних</w:t>
      </w:r>
      <w:del w:id="4837" w:author="Sanino" w:date="2012-05-24T00:09:00Z">
        <w:r w:rsidR="00C86AC3" w:rsidDel="00CA1412">
          <w:delText xml:space="preserve"> </w:delText>
        </w:r>
      </w:del>
      <w:ins w:id="4838" w:author="Sanino" w:date="2012-05-24T00:09:00Z">
        <w:r w:rsidR="00CA1412">
          <w:t xml:space="preserve"> </w:t>
        </w:r>
      </w:ins>
      <w:r>
        <w:t>занять</w:t>
      </w:r>
      <w:del w:id="4839" w:author="Sanino" w:date="2012-05-24T00:09:00Z">
        <w:r w:rsidR="00C86AC3" w:rsidDel="00CA1412">
          <w:delText xml:space="preserve"> </w:delText>
        </w:r>
      </w:del>
      <w:ins w:id="4840" w:author="Sanino" w:date="2012-05-24T00:09:00Z">
        <w:r w:rsidR="00CA1412">
          <w:t xml:space="preserve"> </w:t>
        </w:r>
      </w:ins>
      <w:r>
        <w:t>встановлюється</w:t>
      </w:r>
      <w:del w:id="4841" w:author="Sanino" w:date="2012-05-24T00:09:00Z">
        <w:r w:rsidR="00C86AC3" w:rsidDel="00CA1412">
          <w:delText xml:space="preserve"> </w:delText>
        </w:r>
      </w:del>
      <w:ins w:id="4842" w:author="Sanino" w:date="2012-05-24T00:09:00Z">
        <w:r w:rsidR="00CA1412">
          <w:t xml:space="preserve"> </w:t>
        </w:r>
      </w:ins>
      <w:r>
        <w:t>з</w:t>
      </w:r>
      <w:del w:id="4843" w:author="Sanino" w:date="2012-05-24T00:09:00Z">
        <w:r w:rsidR="00C86AC3" w:rsidDel="00CA1412">
          <w:delText xml:space="preserve"> </w:delText>
        </w:r>
      </w:del>
      <w:ins w:id="4844" w:author="Sanino" w:date="2012-05-24T00:09:00Z">
        <w:r w:rsidR="00CA1412">
          <w:t xml:space="preserve"> </w:t>
        </w:r>
      </w:ins>
      <w:r w:rsidR="003E67E8" w:rsidRPr="00D76192">
        <w:t>урах</w:t>
      </w:r>
      <w:r w:rsidR="003E67E8" w:rsidRPr="00D76192">
        <w:t>у</w:t>
      </w:r>
      <w:r w:rsidR="003E67E8" w:rsidRPr="00D76192">
        <w:t>ванням</w:t>
      </w:r>
      <w:del w:id="4845" w:author="Sanino" w:date="2012-05-24T00:09:00Z">
        <w:r w:rsidR="00C86AC3" w:rsidDel="00CA1412">
          <w:delText xml:space="preserve"> </w:delText>
        </w:r>
      </w:del>
      <w:ins w:id="4846" w:author="Sanino" w:date="2012-05-24T00:09:00Z">
        <w:r w:rsidR="00CA1412">
          <w:t xml:space="preserve"> </w:t>
        </w:r>
      </w:ins>
      <w:r>
        <w:t>вимушеного</w:t>
      </w:r>
      <w:del w:id="4847" w:author="Sanino" w:date="2012-05-24T00:09:00Z">
        <w:r w:rsidR="00C86AC3" w:rsidDel="00CA1412">
          <w:delText xml:space="preserve"> </w:delText>
        </w:r>
      </w:del>
      <w:ins w:id="4848" w:author="Sanino" w:date="2012-05-24T00:09:00Z">
        <w:r w:rsidR="00CA1412">
          <w:t xml:space="preserve"> </w:t>
        </w:r>
      </w:ins>
      <w:r>
        <w:t>поділу</w:t>
      </w:r>
      <w:del w:id="4849" w:author="Sanino" w:date="2012-05-24T00:09:00Z">
        <w:r w:rsidR="00C86AC3" w:rsidDel="00CA1412">
          <w:delText xml:space="preserve"> </w:delText>
        </w:r>
      </w:del>
      <w:ins w:id="4850" w:author="Sanino" w:date="2012-05-24T00:09:00Z">
        <w:r w:rsidR="00CA1412">
          <w:t xml:space="preserve"> </w:t>
        </w:r>
      </w:ins>
      <w:r>
        <w:t>потоків</w:t>
      </w:r>
      <w:del w:id="4851" w:author="Sanino" w:date="2012-05-24T00:09:00Z">
        <w:r w:rsidR="00C86AC3" w:rsidDel="00CA1412">
          <w:delText xml:space="preserve"> </w:delText>
        </w:r>
      </w:del>
      <w:ins w:id="4852" w:author="Sanino" w:date="2012-05-24T00:09:00Z">
        <w:r w:rsidR="00CA1412">
          <w:t xml:space="preserve"> </w:t>
        </w:r>
      </w:ins>
      <w:r>
        <w:t>при</w:t>
      </w:r>
      <w:del w:id="4853" w:author="Sanino" w:date="2012-05-24T00:09:00Z">
        <w:r w:rsidR="00C86AC3" w:rsidDel="00CA1412">
          <w:delText xml:space="preserve"> </w:delText>
        </w:r>
      </w:del>
      <w:ins w:id="4854" w:author="Sanino" w:date="2012-05-24T00:09:00Z">
        <w:r w:rsidR="00CA1412">
          <w:t xml:space="preserve"> </w:t>
        </w:r>
      </w:ins>
      <w:r>
        <w:t>вивчанні</w:t>
      </w:r>
      <w:del w:id="4855" w:author="Sanino" w:date="2012-05-24T00:09:00Z">
        <w:r w:rsidR="00C86AC3" w:rsidDel="00CA1412">
          <w:delText xml:space="preserve"> </w:delText>
        </w:r>
      </w:del>
      <w:ins w:id="4856" w:author="Sanino" w:date="2012-05-24T00:09:00Z">
        <w:r w:rsidR="00CA1412">
          <w:t xml:space="preserve"> </w:t>
        </w:r>
      </w:ins>
      <w:r w:rsidR="003E67E8" w:rsidRPr="00D76192">
        <w:t>дисциплін</w:t>
      </w:r>
      <w:del w:id="4857" w:author="Sanino" w:date="2012-05-24T00:09:00Z">
        <w:r w:rsidR="00C86AC3" w:rsidDel="00CA1412">
          <w:delText xml:space="preserve"> </w:delText>
        </w:r>
      </w:del>
      <w:ins w:id="4858" w:author="Sanino" w:date="2012-05-24T00:09:00Z">
        <w:r w:rsidR="00CA1412">
          <w:t xml:space="preserve"> </w:t>
        </w:r>
      </w:ins>
      <w:r>
        <w:t>професійного</w:t>
      </w:r>
      <w:del w:id="4859" w:author="Sanino" w:date="2012-05-24T00:09:00Z">
        <w:r w:rsidR="00C86AC3" w:rsidDel="00CA1412">
          <w:delText xml:space="preserve"> </w:delText>
        </w:r>
      </w:del>
      <w:ins w:id="4860" w:author="Sanino" w:date="2012-05-24T00:09:00Z">
        <w:r w:rsidR="00CA1412">
          <w:t xml:space="preserve"> </w:t>
        </w:r>
      </w:ins>
      <w:r>
        <w:t>спрямування</w:t>
      </w:r>
      <w:del w:id="4861" w:author="Sanino" w:date="2012-05-24T00:09:00Z">
        <w:r w:rsidR="00C86AC3" w:rsidDel="00CA1412">
          <w:delText xml:space="preserve"> </w:delText>
        </w:r>
      </w:del>
      <w:ins w:id="4862" w:author="Sanino" w:date="2012-05-24T00:09:00Z">
        <w:r w:rsidR="00CA1412">
          <w:t xml:space="preserve"> </w:t>
        </w:r>
      </w:ins>
      <w:r>
        <w:t>за</w:t>
      </w:r>
      <w:del w:id="4863" w:author="Sanino" w:date="2012-05-24T00:09:00Z">
        <w:r w:rsidR="00C86AC3" w:rsidDel="00CA1412">
          <w:delText xml:space="preserve"> </w:delText>
        </w:r>
      </w:del>
      <w:ins w:id="4864" w:author="Sanino" w:date="2012-05-24T00:09:00Z">
        <w:r w:rsidR="00CA1412">
          <w:t xml:space="preserve"> </w:t>
        </w:r>
      </w:ins>
      <w:r>
        <w:t>спеціальностями</w:t>
      </w:r>
      <w:del w:id="4865" w:author="Sanino" w:date="2012-05-24T00:09:00Z">
        <w:r w:rsidR="00C86AC3" w:rsidDel="00CA1412">
          <w:delText xml:space="preserve"> </w:delText>
        </w:r>
      </w:del>
      <w:ins w:id="4866" w:author="Sanino" w:date="2012-05-24T00:09:00Z">
        <w:r w:rsidR="00CA1412">
          <w:t xml:space="preserve"> </w:t>
        </w:r>
      </w:ins>
      <w:r>
        <w:t>на</w:t>
      </w:r>
      <w:del w:id="4867" w:author="Sanino" w:date="2012-05-24T00:09:00Z">
        <w:r w:rsidR="00C86AC3" w:rsidDel="00CA1412">
          <w:delText xml:space="preserve"> </w:delText>
        </w:r>
      </w:del>
      <w:ins w:id="4868" w:author="Sanino" w:date="2012-05-24T00:09:00Z">
        <w:r w:rsidR="00CA1412">
          <w:t xml:space="preserve"> </w:t>
        </w:r>
      </w:ins>
      <w:r>
        <w:t>рівні</w:t>
      </w:r>
      <w:del w:id="4869" w:author="Sanino" w:date="2012-05-24T00:09:00Z">
        <w:r w:rsidR="00C86AC3" w:rsidDel="00CA1412">
          <w:delText xml:space="preserve"> </w:delText>
        </w:r>
      </w:del>
      <w:ins w:id="4870" w:author="Sanino" w:date="2012-05-24T00:09:00Z">
        <w:r w:rsidR="00CA1412">
          <w:t xml:space="preserve"> </w:t>
        </w:r>
      </w:ins>
      <w:r w:rsidR="003E67E8" w:rsidRPr="00D76192">
        <w:t>бакалавра,</w:t>
      </w:r>
      <w:del w:id="4871" w:author="Sanino" w:date="2012-05-24T00:09:00Z">
        <w:r w:rsidR="00C86AC3" w:rsidDel="00CA1412">
          <w:delText xml:space="preserve"> </w:delText>
        </w:r>
      </w:del>
      <w:ins w:id="4872" w:author="Sanino" w:date="2012-05-24T00:09:00Z">
        <w:r w:rsidR="00CA1412">
          <w:t xml:space="preserve"> </w:t>
        </w:r>
      </w:ins>
      <w:r w:rsidR="003E67E8" w:rsidRPr="00D76192">
        <w:t>а</w:t>
      </w:r>
      <w:del w:id="4873" w:author="Sanino" w:date="2012-05-24T00:09:00Z">
        <w:r w:rsidR="00C86AC3" w:rsidDel="00CA1412">
          <w:delText xml:space="preserve"> </w:delText>
        </w:r>
      </w:del>
      <w:ins w:id="4874" w:author="Sanino" w:date="2012-05-24T00:09:00Z">
        <w:r w:rsidR="00CA1412">
          <w:t xml:space="preserve"> </w:t>
        </w:r>
      </w:ins>
      <w:r w:rsidR="003E67E8" w:rsidRPr="00D76192">
        <w:t>також</w:t>
      </w:r>
      <w:del w:id="4875" w:author="Sanino" w:date="2012-05-24T00:09:00Z">
        <w:r w:rsidR="00C86AC3" w:rsidDel="00CA1412">
          <w:delText xml:space="preserve"> </w:delText>
        </w:r>
      </w:del>
      <w:ins w:id="4876" w:author="Sanino" w:date="2012-05-24T00:09:00Z">
        <w:r w:rsidR="00CA1412">
          <w:t xml:space="preserve"> </w:t>
        </w:r>
      </w:ins>
      <w:r w:rsidR="003E67E8" w:rsidRPr="00D76192">
        <w:t>на</w:t>
      </w:r>
      <w:del w:id="4877" w:author="Sanino" w:date="2012-05-24T00:09:00Z">
        <w:r w:rsidR="00C86AC3" w:rsidDel="00CA1412">
          <w:delText xml:space="preserve"> </w:delText>
        </w:r>
      </w:del>
      <w:ins w:id="4878" w:author="Sanino" w:date="2012-05-24T00:09:00Z">
        <w:r w:rsidR="00CA1412">
          <w:t xml:space="preserve"> </w:t>
        </w:r>
      </w:ins>
      <w:r>
        <w:t>рівні</w:t>
      </w:r>
      <w:del w:id="4879" w:author="Sanino" w:date="2012-05-24T00:09:00Z">
        <w:r w:rsidR="00C86AC3" w:rsidDel="00CA1412">
          <w:delText xml:space="preserve"> </w:delText>
        </w:r>
      </w:del>
      <w:ins w:id="4880" w:author="Sanino" w:date="2012-05-24T00:09:00Z">
        <w:r w:rsidR="00CA1412">
          <w:t xml:space="preserve"> </w:t>
        </w:r>
      </w:ins>
      <w:r w:rsidR="003E67E8" w:rsidRPr="00D76192">
        <w:t>спеці</w:t>
      </w:r>
      <w:r w:rsidR="003E67E8" w:rsidRPr="00D76192">
        <w:t>а</w:t>
      </w:r>
      <w:r w:rsidR="00C86AC3">
        <w:t>ліста</w:t>
      </w:r>
      <w:del w:id="4881" w:author="Sanino" w:date="2012-05-24T00:09:00Z">
        <w:r w:rsidR="00C86AC3" w:rsidDel="00CA1412">
          <w:delText xml:space="preserve"> </w:delText>
        </w:r>
      </w:del>
      <w:ins w:id="4882" w:author="Sanino" w:date="2012-05-24T00:09:00Z">
        <w:r w:rsidR="00CA1412">
          <w:t xml:space="preserve"> </w:t>
        </w:r>
      </w:ins>
      <w:r w:rsidR="00C86AC3">
        <w:t>та</w:t>
      </w:r>
      <w:del w:id="4883" w:author="Sanino" w:date="2012-05-24T00:09:00Z">
        <w:r w:rsidR="00C86AC3" w:rsidDel="00CA1412">
          <w:delText xml:space="preserve"> </w:delText>
        </w:r>
      </w:del>
      <w:ins w:id="4884" w:author="Sanino" w:date="2012-05-24T00:09:00Z">
        <w:r w:rsidR="00CA1412">
          <w:t xml:space="preserve"> </w:t>
        </w:r>
      </w:ins>
      <w:r w:rsidR="00C86AC3">
        <w:t>магістра</w:t>
      </w:r>
      <w:del w:id="4885" w:author="Sanino" w:date="2012-05-24T00:09:00Z">
        <w:r w:rsidR="00C86AC3" w:rsidDel="00CA1412">
          <w:delText xml:space="preserve"> </w:delText>
        </w:r>
      </w:del>
      <w:ins w:id="4886" w:author="Sanino" w:date="2012-05-24T00:09:00Z">
        <w:r w:rsidR="00CA1412">
          <w:t xml:space="preserve"> </w:t>
        </w:r>
      </w:ins>
      <w:r w:rsidR="00C86AC3">
        <w:t>і</w:t>
      </w:r>
      <w:del w:id="4887" w:author="Sanino" w:date="2012-05-24T00:09:00Z">
        <w:r w:rsidR="00C86AC3" w:rsidDel="00CA1412">
          <w:delText xml:space="preserve"> </w:delText>
        </w:r>
      </w:del>
      <w:ins w:id="4888" w:author="Sanino" w:date="2012-05-24T00:09:00Z">
        <w:r w:rsidR="00CA1412">
          <w:t xml:space="preserve"> </w:t>
        </w:r>
      </w:ins>
      <w:r w:rsidR="003E67E8" w:rsidRPr="00D76192">
        <w:t>навпаки,</w:t>
      </w:r>
      <w:del w:id="4889" w:author="Sanino" w:date="2012-05-24T00:09:00Z">
        <w:r w:rsidR="00C86AC3" w:rsidDel="00CA1412">
          <w:delText xml:space="preserve"> </w:delText>
        </w:r>
      </w:del>
      <w:ins w:id="4890" w:author="Sanino" w:date="2012-05-24T00:09:00Z">
        <w:r w:rsidR="00CA1412">
          <w:t xml:space="preserve"> </w:t>
        </w:r>
      </w:ins>
      <w:r w:rsidR="003E67E8" w:rsidRPr="00D76192">
        <w:t>необхіднос</w:t>
      </w:r>
      <w:r w:rsidR="00C86AC3">
        <w:t>ті</w:t>
      </w:r>
      <w:del w:id="4891" w:author="Sanino" w:date="2012-05-24T00:09:00Z">
        <w:r w:rsidR="00C86AC3" w:rsidDel="00CA1412">
          <w:delText xml:space="preserve"> </w:delText>
        </w:r>
      </w:del>
      <w:ins w:id="4892" w:author="Sanino" w:date="2012-05-24T00:09:00Z">
        <w:r w:rsidR="00CA1412">
          <w:t xml:space="preserve"> </w:t>
        </w:r>
      </w:ins>
      <w:r w:rsidR="00C86AC3" w:rsidRPr="00D76192">
        <w:t>об'єднання</w:t>
      </w:r>
      <w:del w:id="4893" w:author="Sanino" w:date="2012-05-24T00:09:00Z">
        <w:r w:rsidR="00C86AC3" w:rsidDel="00CA1412">
          <w:delText xml:space="preserve"> </w:delText>
        </w:r>
      </w:del>
      <w:ins w:id="4894" w:author="Sanino" w:date="2012-05-24T00:09:00Z">
        <w:r w:rsidR="00CA1412">
          <w:t xml:space="preserve"> </w:t>
        </w:r>
      </w:ins>
      <w:r w:rsidR="00C86AC3" w:rsidRPr="00D76192">
        <w:t>поток</w:t>
      </w:r>
      <w:r w:rsidR="00C86AC3">
        <w:t>ів</w:t>
      </w:r>
      <w:del w:id="4895" w:author="Sanino" w:date="2012-05-24T00:09:00Z">
        <w:r w:rsidR="00C86AC3" w:rsidDel="00CA1412">
          <w:delText xml:space="preserve"> </w:delText>
        </w:r>
      </w:del>
      <w:ins w:id="4896" w:author="Sanino" w:date="2012-05-24T00:09:00Z">
        <w:r w:rsidR="00CA1412">
          <w:t xml:space="preserve"> </w:t>
        </w:r>
      </w:ins>
      <w:r w:rsidR="00C86AC3" w:rsidRPr="00D76192">
        <w:t>різ</w:t>
      </w:r>
      <w:r w:rsidR="00C86AC3">
        <w:t>них</w:t>
      </w:r>
      <w:del w:id="4897" w:author="Sanino" w:date="2012-05-24T00:09:00Z">
        <w:r w:rsidR="00C86AC3" w:rsidDel="00CA1412">
          <w:delText xml:space="preserve"> </w:delText>
        </w:r>
      </w:del>
      <w:ins w:id="4898" w:author="Sanino" w:date="2012-05-24T00:09:00Z">
        <w:r w:rsidR="00CA1412">
          <w:t xml:space="preserve"> </w:t>
        </w:r>
      </w:ins>
      <w:r w:rsidR="003E67E8" w:rsidRPr="00D76192">
        <w:t>підгото</w:t>
      </w:r>
      <w:r w:rsidR="003E67E8" w:rsidRPr="00D76192">
        <w:t>в</w:t>
      </w:r>
      <w:r w:rsidR="00C86AC3">
        <w:t>ки</w:t>
      </w:r>
      <w:del w:id="4899" w:author="Sanino" w:date="2012-05-24T00:09:00Z">
        <w:r w:rsidR="00C86AC3" w:rsidDel="00CA1412">
          <w:delText xml:space="preserve"> </w:delText>
        </w:r>
      </w:del>
      <w:ins w:id="4900" w:author="Sanino" w:date="2012-05-24T00:09:00Z">
        <w:r w:rsidR="00CA1412">
          <w:t xml:space="preserve"> </w:t>
        </w:r>
      </w:ins>
      <w:r w:rsidR="003E67E8" w:rsidRPr="00D76192">
        <w:t>при</w:t>
      </w:r>
      <w:del w:id="4901" w:author="Sanino" w:date="2012-05-24T00:09:00Z">
        <w:r w:rsidR="00C86AC3" w:rsidDel="00CA1412">
          <w:delText xml:space="preserve"> </w:delText>
        </w:r>
      </w:del>
      <w:ins w:id="4902" w:author="Sanino" w:date="2012-05-24T00:09:00Z">
        <w:r w:rsidR="00CA1412">
          <w:t xml:space="preserve"> </w:t>
        </w:r>
      </w:ins>
      <w:r>
        <w:t>вивченні</w:t>
      </w:r>
      <w:del w:id="4903" w:author="Sanino" w:date="2012-05-24T00:09:00Z">
        <w:r w:rsidR="00C86AC3" w:rsidDel="00CA1412">
          <w:delText xml:space="preserve"> </w:delText>
        </w:r>
      </w:del>
      <w:ins w:id="4904" w:author="Sanino" w:date="2012-05-24T00:09:00Z">
        <w:r w:rsidR="00CA1412">
          <w:t xml:space="preserve"> </w:t>
        </w:r>
      </w:ins>
      <w:r>
        <w:t>спільних</w:t>
      </w:r>
      <w:del w:id="4905" w:author="Sanino" w:date="2012-05-24T00:09:00Z">
        <w:r w:rsidR="00C86AC3" w:rsidDel="00CA1412">
          <w:delText xml:space="preserve"> </w:delText>
        </w:r>
      </w:del>
      <w:ins w:id="4906" w:author="Sanino" w:date="2012-05-24T00:09:00Z">
        <w:r w:rsidR="00CA1412">
          <w:t xml:space="preserve"> </w:t>
        </w:r>
      </w:ins>
      <w:r>
        <w:t>для</w:t>
      </w:r>
      <w:del w:id="4907" w:author="Sanino" w:date="2012-05-24T00:09:00Z">
        <w:r w:rsidR="00C86AC3" w:rsidDel="00CA1412">
          <w:delText xml:space="preserve"> </w:delText>
        </w:r>
      </w:del>
      <w:ins w:id="4908" w:author="Sanino" w:date="2012-05-24T00:09:00Z">
        <w:r w:rsidR="00CA1412">
          <w:t xml:space="preserve"> </w:t>
        </w:r>
      </w:ins>
      <w:r>
        <w:t>них</w:t>
      </w:r>
      <w:del w:id="4909" w:author="Sanino" w:date="2012-05-24T00:09:00Z">
        <w:r w:rsidR="00C86AC3" w:rsidDel="00CA1412">
          <w:delText xml:space="preserve"> </w:delText>
        </w:r>
      </w:del>
      <w:ins w:id="4910" w:author="Sanino" w:date="2012-05-24T00:09:00Z">
        <w:r w:rsidR="00CA1412">
          <w:t xml:space="preserve"> </w:t>
        </w:r>
      </w:ins>
      <w:r>
        <w:t>дисциплін.</w:t>
      </w:r>
    </w:p>
    <w:p w:rsidR="00C86AC3" w:rsidRDefault="00D76192" w:rsidP="00C86AC3">
      <w:r w:rsidRPr="00D76192">
        <w:t>Розглядаються</w:t>
      </w:r>
      <w:del w:id="4911" w:author="Sanino" w:date="2012-05-24T00:09:00Z">
        <w:r w:rsidR="00C86AC3" w:rsidDel="00CA1412">
          <w:delText xml:space="preserve"> </w:delText>
        </w:r>
      </w:del>
      <w:ins w:id="4912" w:author="Sanino" w:date="2012-05-24T00:09:00Z">
        <w:r w:rsidR="00CA1412">
          <w:t xml:space="preserve"> </w:t>
        </w:r>
      </w:ins>
      <w:r w:rsidRPr="00D76192">
        <w:t>такі</w:t>
      </w:r>
      <w:del w:id="4913" w:author="Sanino" w:date="2012-05-24T00:09:00Z">
        <w:r w:rsidR="00C86AC3" w:rsidDel="00CA1412">
          <w:delText xml:space="preserve"> </w:delText>
        </w:r>
      </w:del>
      <w:ins w:id="4914" w:author="Sanino" w:date="2012-05-24T00:09:00Z">
        <w:r w:rsidR="00CA1412">
          <w:t xml:space="preserve"> </w:t>
        </w:r>
      </w:ins>
      <w:r w:rsidRPr="00D76192">
        <w:t>класи</w:t>
      </w:r>
      <w:del w:id="4915" w:author="Sanino" w:date="2012-05-24T00:09:00Z">
        <w:r w:rsidR="00C86AC3" w:rsidDel="00CA1412">
          <w:delText xml:space="preserve"> </w:delText>
        </w:r>
      </w:del>
      <w:ins w:id="4916" w:author="Sanino" w:date="2012-05-24T00:09:00Z">
        <w:r w:rsidR="00CA1412">
          <w:t xml:space="preserve"> </w:t>
        </w:r>
      </w:ins>
      <w:r>
        <w:t>дисциплін</w:t>
      </w:r>
      <w:del w:id="4917" w:author="Sanino" w:date="2012-05-24T00:09:00Z">
        <w:r w:rsidR="00C86AC3" w:rsidDel="00CA1412">
          <w:delText xml:space="preserve"> </w:delText>
        </w:r>
      </w:del>
      <w:ins w:id="4918" w:author="Sanino" w:date="2012-05-24T00:09:00Z">
        <w:r w:rsidR="00CA1412">
          <w:t xml:space="preserve"> </w:t>
        </w:r>
      </w:ins>
      <w:r>
        <w:t>і</w:t>
      </w:r>
      <w:del w:id="4919" w:author="Sanino" w:date="2012-05-24T00:09:00Z">
        <w:r w:rsidR="00C86AC3" w:rsidDel="00CA1412">
          <w:delText xml:space="preserve"> </w:delText>
        </w:r>
      </w:del>
      <w:ins w:id="4920" w:author="Sanino" w:date="2012-05-24T00:09:00Z">
        <w:r w:rsidR="00CA1412">
          <w:t xml:space="preserve"> </w:t>
        </w:r>
      </w:ins>
      <w:r>
        <w:t>трудомісткості</w:t>
      </w:r>
      <w:del w:id="4921" w:author="Sanino" w:date="2012-05-24T00:09:00Z">
        <w:r w:rsidR="00C86AC3" w:rsidDel="00CA1412">
          <w:delText xml:space="preserve"> </w:delText>
        </w:r>
      </w:del>
      <w:ins w:id="4922" w:author="Sanino" w:date="2012-05-24T00:09:00Z">
        <w:r w:rsidR="00CA1412">
          <w:t xml:space="preserve"> </w:t>
        </w:r>
      </w:ins>
      <w:r w:rsidRPr="00D76192">
        <w:t>лекційних,</w:t>
      </w:r>
      <w:del w:id="4923" w:author="Sanino" w:date="2012-05-24T00:09:00Z">
        <w:r w:rsidR="00C86AC3" w:rsidDel="00CA1412">
          <w:delText xml:space="preserve"> </w:delText>
        </w:r>
      </w:del>
      <w:ins w:id="4924" w:author="Sanino" w:date="2012-05-24T00:09:00Z">
        <w:r w:rsidR="00CA1412">
          <w:t xml:space="preserve"> </w:t>
        </w:r>
      </w:ins>
      <w:r w:rsidRPr="00D76192">
        <w:t>лаб</w:t>
      </w:r>
      <w:r w:rsidRPr="00D76192">
        <w:t>о</w:t>
      </w:r>
      <w:r w:rsidRPr="00D76192">
        <w:t>раторних,</w:t>
      </w:r>
      <w:del w:id="4925" w:author="Sanino" w:date="2012-05-24T00:09:00Z">
        <w:r w:rsidR="00C86AC3" w:rsidDel="00CA1412">
          <w:delText xml:space="preserve"> </w:delText>
        </w:r>
      </w:del>
      <w:ins w:id="4926" w:author="Sanino" w:date="2012-05-24T00:09:00Z">
        <w:r w:rsidR="00CA1412">
          <w:t xml:space="preserve"> </w:t>
        </w:r>
      </w:ins>
      <w:r w:rsidRPr="00D76192">
        <w:t>семінарських</w:t>
      </w:r>
      <w:del w:id="4927" w:author="Sanino" w:date="2012-05-24T00:09:00Z">
        <w:r w:rsidR="00C86AC3" w:rsidDel="00CA1412">
          <w:delText xml:space="preserve"> </w:delText>
        </w:r>
      </w:del>
      <w:ins w:id="4928" w:author="Sanino" w:date="2012-05-24T00:09:00Z">
        <w:r w:rsidR="00CA1412">
          <w:t xml:space="preserve"> </w:t>
        </w:r>
      </w:ins>
      <w:r w:rsidRPr="00D76192">
        <w:t>і</w:t>
      </w:r>
      <w:del w:id="4929" w:author="Sanino" w:date="2012-05-24T00:09:00Z">
        <w:r w:rsidR="00C86AC3" w:rsidDel="00CA1412">
          <w:delText xml:space="preserve"> </w:delText>
        </w:r>
      </w:del>
      <w:ins w:id="4930" w:author="Sanino" w:date="2012-05-24T00:09:00Z">
        <w:r w:rsidR="00CA1412">
          <w:t xml:space="preserve"> </w:t>
        </w:r>
      </w:ins>
      <w:r w:rsidRPr="00D76192">
        <w:t>практичних</w:t>
      </w:r>
      <w:del w:id="4931" w:author="Sanino" w:date="2012-05-24T00:09:00Z">
        <w:r w:rsidR="00C86AC3" w:rsidDel="00CA1412">
          <w:delText xml:space="preserve"> </w:delText>
        </w:r>
      </w:del>
      <w:ins w:id="4932" w:author="Sanino" w:date="2012-05-24T00:09:00Z">
        <w:r w:rsidR="00CA1412">
          <w:t xml:space="preserve"> </w:t>
        </w:r>
      </w:ins>
      <w:r w:rsidR="00C86AC3">
        <w:t>занять:</w:t>
      </w:r>
    </w:p>
    <w:p w:rsidR="00C86AC3" w:rsidRDefault="00D76192" w:rsidP="007220A5">
      <w:pPr>
        <w:pStyle w:val="a3"/>
        <w:numPr>
          <w:ilvl w:val="0"/>
          <w:numId w:val="16"/>
        </w:numPr>
        <w:ind w:left="993" w:hanging="284"/>
      </w:pPr>
      <w:r w:rsidRPr="003D6DB4">
        <w:t>загальноосвітні</w:t>
      </w:r>
      <w:del w:id="4933" w:author="Sanino" w:date="2012-05-24T00:09:00Z">
        <w:r w:rsidR="00C86AC3" w:rsidDel="00CA1412">
          <w:delText xml:space="preserve"> </w:delText>
        </w:r>
      </w:del>
      <w:ins w:id="4934" w:author="Sanino" w:date="2012-05-24T00:09:00Z">
        <w:r w:rsidR="00CA1412">
          <w:t xml:space="preserve"> </w:t>
        </w:r>
      </w:ins>
      <w:r w:rsidRPr="003D6DB4">
        <w:t>та</w:t>
      </w:r>
      <w:del w:id="4935" w:author="Sanino" w:date="2012-05-24T00:09:00Z">
        <w:r w:rsidR="00C86AC3" w:rsidDel="00CA1412">
          <w:delText xml:space="preserve"> </w:delText>
        </w:r>
      </w:del>
      <w:ins w:id="4936" w:author="Sanino" w:date="2012-05-24T00:09:00Z">
        <w:r w:rsidR="00CA1412">
          <w:t xml:space="preserve"> </w:t>
        </w:r>
      </w:ins>
      <w:r w:rsidRPr="003D6DB4">
        <w:t>соціально-економічні</w:t>
      </w:r>
      <w:del w:id="4937" w:author="Sanino" w:date="2012-05-24T00:09:00Z">
        <w:r w:rsidR="00C86AC3" w:rsidDel="00CA1412">
          <w:delText xml:space="preserve"> </w:delText>
        </w:r>
      </w:del>
      <w:ins w:id="4938" w:author="Sanino" w:date="2012-05-24T00:09:00Z">
        <w:r w:rsidR="00CA1412">
          <w:t xml:space="preserve"> </w:t>
        </w:r>
      </w:ins>
      <w:r w:rsidR="003D6DB4" w:rsidRPr="007220A5">
        <w:rPr>
          <w:rFonts w:eastAsiaTheme="minorEastAsia"/>
        </w:rPr>
        <w:t>(ЗО)</w:t>
      </w:r>
      <w:del w:id="4939" w:author="Sanino" w:date="2012-05-24T00:09:00Z">
        <w:r w:rsidR="00C86AC3" w:rsidRPr="007220A5" w:rsidDel="00CA1412">
          <w:rPr>
            <w:rFonts w:eastAsiaTheme="minorEastAsia"/>
          </w:rPr>
          <w:delText xml:space="preserve"> </w:delText>
        </w:r>
      </w:del>
      <w:ins w:id="4940" w:author="Sanino" w:date="2012-05-24T00:09:00Z">
        <w:r w:rsidR="00CA1412">
          <w:rPr>
            <w:rFonts w:eastAsiaTheme="minorEastAsia"/>
          </w:rPr>
          <w:t xml:space="preserve"> </w:t>
        </w:r>
      </w:ins>
      <w:r w:rsidR="003D6DB4" w:rsidRPr="007220A5">
        <w:rPr>
          <w:rFonts w:eastAsiaTheme="minorEastAsia"/>
          <w:lang w:val="en-US"/>
        </w:rPr>
        <w:t>k</w:t>
      </w:r>
      <w:r w:rsidR="003D6DB4" w:rsidRPr="007220A5">
        <w:rPr>
          <w:rFonts w:eastAsiaTheme="minorEastAsia"/>
          <w:vertAlign w:val="subscript"/>
        </w:rPr>
        <w:t>л</w:t>
      </w:r>
      <w:del w:id="4941" w:author="Sanino" w:date="2012-05-24T00:09:00Z">
        <w:r w:rsidR="00C86AC3" w:rsidRPr="007220A5" w:rsidDel="00CA1412">
          <w:rPr>
            <w:rFonts w:eastAsiaTheme="minorEastAsia"/>
            <w:vertAlign w:val="subscript"/>
          </w:rPr>
          <w:delText xml:space="preserve"> </w:delText>
        </w:r>
      </w:del>
      <w:ins w:id="4942" w:author="Sanino" w:date="2012-05-24T00:09:00Z">
        <w:r w:rsidR="00CA1412">
          <w:rPr>
            <w:rFonts w:eastAsiaTheme="minorEastAsia"/>
            <w:vertAlign w:val="subscript"/>
          </w:rPr>
          <w:t xml:space="preserve"> </w:t>
        </w:r>
      </w:ins>
      <w:r w:rsidR="003D6DB4" w:rsidRPr="007220A5">
        <w:rPr>
          <w:rFonts w:eastAsiaTheme="minorEastAsia"/>
        </w:rPr>
        <w:t>–</w:t>
      </w:r>
      <w:del w:id="4943" w:author="Sanino" w:date="2012-05-24T00:09:00Z">
        <w:r w:rsidR="00C86AC3" w:rsidRPr="007220A5" w:rsidDel="00CA1412">
          <w:rPr>
            <w:rFonts w:eastAsiaTheme="minorEastAsia"/>
          </w:rPr>
          <w:delText xml:space="preserve"> </w:delText>
        </w:r>
      </w:del>
      <w:ins w:id="4944" w:author="Sanino" w:date="2012-05-24T00:09:00Z">
        <w:r w:rsidR="00CA1412">
          <w:rPr>
            <w:rFonts w:eastAsiaTheme="minorEastAsia"/>
          </w:rPr>
          <w:t xml:space="preserve"> </w:t>
        </w:r>
      </w:ins>
      <w:r w:rsidR="003D6DB4" w:rsidRPr="007220A5">
        <w:rPr>
          <w:rFonts w:eastAsiaTheme="minorEastAsia"/>
        </w:rPr>
        <w:t>0.25</w:t>
      </w:r>
      <w:r w:rsidRPr="003D6DB4">
        <w:t>;</w:t>
      </w:r>
    </w:p>
    <w:p w:rsidR="007220A5" w:rsidRDefault="00D76192" w:rsidP="007220A5">
      <w:pPr>
        <w:pStyle w:val="a3"/>
        <w:numPr>
          <w:ilvl w:val="0"/>
          <w:numId w:val="16"/>
        </w:numPr>
        <w:ind w:left="993" w:hanging="284"/>
      </w:pPr>
      <w:r w:rsidRPr="003D6DB4">
        <w:t>фундаментальні</w:t>
      </w:r>
      <w:del w:id="4945" w:author="Sanino" w:date="2012-05-24T00:09:00Z">
        <w:r w:rsidR="00C86AC3" w:rsidDel="00CA1412">
          <w:delText xml:space="preserve"> </w:delText>
        </w:r>
      </w:del>
      <w:ins w:id="4946" w:author="Sanino" w:date="2012-05-24T00:09:00Z">
        <w:r w:rsidR="00CA1412">
          <w:t xml:space="preserve"> </w:t>
        </w:r>
      </w:ins>
      <w:r w:rsidRPr="003D6DB4">
        <w:t>(ФД)</w:t>
      </w:r>
      <w:del w:id="4947" w:author="Sanino" w:date="2012-05-24T00:09:00Z">
        <w:r w:rsidR="00C86AC3" w:rsidDel="00CA1412">
          <w:delText xml:space="preserve"> </w:delText>
        </w:r>
      </w:del>
      <w:ins w:id="4948" w:author="Sanino" w:date="2012-05-24T00:09:00Z">
        <w:r w:rsidR="00CA1412">
          <w:t xml:space="preserve"> </w:t>
        </w:r>
      </w:ins>
      <w:r w:rsidRPr="003D6DB4">
        <w:t>та</w:t>
      </w:r>
      <w:del w:id="4949" w:author="Sanino" w:date="2012-05-24T00:09:00Z">
        <w:r w:rsidR="00C86AC3" w:rsidDel="00CA1412">
          <w:delText xml:space="preserve"> </w:delText>
        </w:r>
      </w:del>
      <w:ins w:id="4950" w:author="Sanino" w:date="2012-05-24T00:09:00Z">
        <w:r w:rsidR="00CA1412">
          <w:t xml:space="preserve"> </w:t>
        </w:r>
      </w:ins>
      <w:r w:rsidRPr="003D6DB4">
        <w:t>загальні</w:t>
      </w:r>
      <w:del w:id="4951" w:author="Sanino" w:date="2012-05-24T00:09:00Z">
        <w:r w:rsidR="00C86AC3" w:rsidDel="00CA1412">
          <w:delText xml:space="preserve"> </w:delText>
        </w:r>
      </w:del>
      <w:ins w:id="4952" w:author="Sanino" w:date="2012-05-24T00:09:00Z">
        <w:r w:rsidR="00CA1412">
          <w:t xml:space="preserve"> </w:t>
        </w:r>
      </w:ins>
      <w:r w:rsidRPr="003D6DB4">
        <w:t>для</w:t>
      </w:r>
      <w:del w:id="4953" w:author="Sanino" w:date="2012-05-24T00:09:00Z">
        <w:r w:rsidR="00C86AC3" w:rsidDel="00CA1412">
          <w:delText xml:space="preserve"> </w:delText>
        </w:r>
      </w:del>
      <w:ins w:id="4954" w:author="Sanino" w:date="2012-05-24T00:09:00Z">
        <w:r w:rsidR="00CA1412">
          <w:t xml:space="preserve"> </w:t>
        </w:r>
      </w:ins>
      <w:r w:rsidR="00853BB1">
        <w:t>направлення</w:t>
      </w:r>
      <w:del w:id="4955" w:author="Sanino" w:date="2012-05-24T00:09:00Z">
        <w:r w:rsidR="00C86AC3" w:rsidDel="00CA1412">
          <w:delText xml:space="preserve"> </w:delText>
        </w:r>
      </w:del>
      <w:ins w:id="4956" w:author="Sanino" w:date="2012-05-24T00:09:00Z">
        <w:r w:rsidR="00CA1412">
          <w:t xml:space="preserve"> </w:t>
        </w:r>
      </w:ins>
      <w:r w:rsidR="00853BB1">
        <w:t>професійно</w:t>
      </w:r>
      <w:del w:id="4957" w:author="Sanino" w:date="2012-05-24T00:05:00Z">
        <w:r w:rsidR="00C86AC3" w:rsidDel="00347EAA">
          <w:delText xml:space="preserve">  </w:delText>
        </w:r>
      </w:del>
      <w:ins w:id="4958" w:author="Sanino" w:date="2012-05-24T00:09:00Z">
        <w:r w:rsidR="00CA1412">
          <w:t xml:space="preserve"> </w:t>
        </w:r>
      </w:ins>
      <w:r w:rsidR="00853BB1">
        <w:t>о</w:t>
      </w:r>
      <w:r w:rsidR="00853BB1" w:rsidRPr="00853BB1">
        <w:t>ріє</w:t>
      </w:r>
      <w:r w:rsidR="00853BB1" w:rsidRPr="00853BB1">
        <w:t>н</w:t>
      </w:r>
      <w:r w:rsidR="00853BB1" w:rsidRPr="00853BB1">
        <w:t>товані</w:t>
      </w:r>
      <w:del w:id="4959" w:author="Sanino" w:date="2012-05-24T00:05:00Z">
        <w:r w:rsidR="00C86AC3" w:rsidDel="00347EAA">
          <w:delText xml:space="preserve">  </w:delText>
        </w:r>
      </w:del>
      <w:ins w:id="4960" w:author="Sanino" w:date="2012-05-24T00:09:00Z">
        <w:r w:rsidR="00CA1412">
          <w:t xml:space="preserve"> </w:t>
        </w:r>
      </w:ins>
      <w:r w:rsidRPr="00853BB1">
        <w:t>(ПС)</w:t>
      </w:r>
      <w:del w:id="4961" w:author="Sanino" w:date="2012-05-24T00:09:00Z">
        <w:r w:rsidR="007220A5" w:rsidDel="00CA1412">
          <w:delText xml:space="preserve"> </w:delText>
        </w:r>
      </w:del>
      <w:ins w:id="4962" w:author="Sanino" w:date="2012-05-24T00:09:00Z">
        <w:r w:rsidR="00CA1412">
          <w:t xml:space="preserve"> </w:t>
        </w:r>
      </w:ins>
      <w:r w:rsidR="00853BB1" w:rsidRPr="007220A5">
        <w:rPr>
          <w:rFonts w:eastAsiaTheme="minorEastAsia"/>
          <w:lang w:val="en-US"/>
        </w:rPr>
        <w:t>k</w:t>
      </w:r>
      <w:r w:rsidR="00853BB1" w:rsidRPr="007220A5">
        <w:rPr>
          <w:rFonts w:eastAsiaTheme="minorEastAsia"/>
          <w:vertAlign w:val="subscript"/>
        </w:rPr>
        <w:t>л</w:t>
      </w:r>
      <w:del w:id="4963" w:author="Sanino" w:date="2012-05-24T00:05:00Z">
        <w:r w:rsidR="00C86AC3" w:rsidRPr="007220A5" w:rsidDel="00347EAA">
          <w:rPr>
            <w:rFonts w:eastAsiaTheme="minorEastAsia"/>
          </w:rPr>
          <w:delText xml:space="preserve">  </w:delText>
        </w:r>
      </w:del>
      <w:ins w:id="4964" w:author="Sanino" w:date="2012-05-24T00:09:00Z">
        <w:r w:rsidR="00CA1412">
          <w:rPr>
            <w:rFonts w:eastAsiaTheme="minorEastAsia"/>
          </w:rPr>
          <w:t xml:space="preserve"> </w:t>
        </w:r>
      </w:ins>
      <w:r w:rsidRPr="00853BB1">
        <w:t>=</w:t>
      </w:r>
      <w:del w:id="4965" w:author="Sanino" w:date="2012-05-24T00:09:00Z">
        <w:r w:rsidR="00C86AC3" w:rsidDel="00CA1412">
          <w:delText xml:space="preserve"> </w:delText>
        </w:r>
      </w:del>
      <w:ins w:id="4966" w:author="Sanino" w:date="2012-05-24T00:09:00Z">
        <w:r w:rsidR="00CA1412">
          <w:t xml:space="preserve"> </w:t>
        </w:r>
      </w:ins>
      <w:r w:rsidRPr="00853BB1">
        <w:t>0,5;</w:t>
      </w:r>
    </w:p>
    <w:p w:rsidR="007220A5" w:rsidRDefault="00D76192" w:rsidP="007220A5">
      <w:pPr>
        <w:pStyle w:val="a3"/>
        <w:numPr>
          <w:ilvl w:val="0"/>
          <w:numId w:val="16"/>
        </w:numPr>
        <w:ind w:left="993" w:hanging="284"/>
      </w:pPr>
      <w:r w:rsidRPr="00853BB1">
        <w:t>професійно-орієнтовані</w:t>
      </w:r>
      <w:del w:id="4967" w:author="Sanino" w:date="2012-05-24T00:09:00Z">
        <w:r w:rsidR="00C86AC3" w:rsidDel="00CA1412">
          <w:delText xml:space="preserve"> </w:delText>
        </w:r>
      </w:del>
      <w:ins w:id="4968" w:author="Sanino" w:date="2012-05-24T00:09:00Z">
        <w:r w:rsidR="00CA1412">
          <w:t xml:space="preserve"> </w:t>
        </w:r>
      </w:ins>
      <w:r w:rsidRPr="00853BB1">
        <w:t>за</w:t>
      </w:r>
      <w:del w:id="4969" w:author="Sanino" w:date="2012-05-24T00:09:00Z">
        <w:r w:rsidR="00C86AC3" w:rsidDel="00CA1412">
          <w:delText xml:space="preserve"> </w:delText>
        </w:r>
      </w:del>
      <w:ins w:id="4970" w:author="Sanino" w:date="2012-05-24T00:09:00Z">
        <w:r w:rsidR="00CA1412">
          <w:t xml:space="preserve"> </w:t>
        </w:r>
      </w:ins>
      <w:r w:rsidRPr="00853BB1">
        <w:t>обраною</w:t>
      </w:r>
      <w:del w:id="4971" w:author="Sanino" w:date="2012-05-24T00:09:00Z">
        <w:r w:rsidR="00C86AC3" w:rsidDel="00CA1412">
          <w:delText xml:space="preserve"> </w:delText>
        </w:r>
      </w:del>
      <w:ins w:id="4972" w:author="Sanino" w:date="2012-05-24T00:09:00Z">
        <w:r w:rsidR="00CA1412">
          <w:t xml:space="preserve"> </w:t>
        </w:r>
      </w:ins>
      <w:r w:rsidRPr="00853BB1">
        <w:t>спеціальністю</w:t>
      </w:r>
      <w:del w:id="4973" w:author="Sanino" w:date="2012-05-24T00:09:00Z">
        <w:r w:rsidR="00C86AC3" w:rsidDel="00CA1412">
          <w:delText xml:space="preserve"> </w:delText>
        </w:r>
      </w:del>
      <w:ins w:id="4974" w:author="Sanino" w:date="2012-05-24T00:09:00Z">
        <w:r w:rsidR="00CA1412">
          <w:t xml:space="preserve"> </w:t>
        </w:r>
      </w:ins>
      <w:r w:rsidRPr="00853BB1">
        <w:t>(ПВ)</w:t>
      </w:r>
      <w:del w:id="4975" w:author="Sanino" w:date="2012-05-24T00:09:00Z">
        <w:r w:rsidR="0072678B" w:rsidDel="00CA1412">
          <w:delText xml:space="preserve"> </w:delText>
        </w:r>
      </w:del>
      <w:ins w:id="4976" w:author="Sanino" w:date="2012-05-24T00:09:00Z">
        <w:r w:rsidR="00CA1412">
          <w:t xml:space="preserve"> </w:t>
        </w:r>
      </w:ins>
      <w:r w:rsidR="0072678B">
        <w:t>–</w:t>
      </w:r>
      <w:del w:id="4977" w:author="Sanino" w:date="2012-05-24T00:09:00Z">
        <w:r w:rsidR="0072678B" w:rsidDel="00CA1412">
          <w:delText xml:space="preserve"> </w:delText>
        </w:r>
      </w:del>
      <w:ins w:id="4978" w:author="Sanino" w:date="2012-05-24T00:09:00Z">
        <w:r w:rsidR="00CA1412">
          <w:t xml:space="preserve"> </w:t>
        </w:r>
      </w:ins>
      <w:r w:rsidR="00853BB1" w:rsidRPr="007220A5">
        <w:rPr>
          <w:rFonts w:eastAsiaTheme="minorEastAsia"/>
          <w:lang w:val="en-US"/>
        </w:rPr>
        <w:t>k</w:t>
      </w:r>
      <w:r w:rsidR="00853BB1" w:rsidRPr="007220A5">
        <w:rPr>
          <w:rFonts w:eastAsiaTheme="minorEastAsia"/>
          <w:vertAlign w:val="subscript"/>
        </w:rPr>
        <w:t>л</w:t>
      </w:r>
      <w:del w:id="4979" w:author="Sanino" w:date="2012-05-24T00:09:00Z">
        <w:r w:rsidR="00C86AC3" w:rsidDel="00CA1412">
          <w:delText xml:space="preserve"> </w:delText>
        </w:r>
      </w:del>
      <w:ins w:id="4980" w:author="Sanino" w:date="2012-05-24T00:09:00Z">
        <w:r w:rsidR="00CA1412">
          <w:t xml:space="preserve"> </w:t>
        </w:r>
      </w:ins>
      <w:r w:rsidRPr="00853BB1">
        <w:t>=</w:t>
      </w:r>
      <w:del w:id="4981" w:author="Sanino" w:date="2012-05-24T00:09:00Z">
        <w:r w:rsidR="00C86AC3" w:rsidDel="00CA1412">
          <w:delText xml:space="preserve"> </w:delText>
        </w:r>
      </w:del>
      <w:ins w:id="4982" w:author="Sanino" w:date="2012-05-24T00:09:00Z">
        <w:r w:rsidR="00CA1412">
          <w:t xml:space="preserve"> </w:t>
        </w:r>
      </w:ins>
      <w:r w:rsidR="007220A5">
        <w:t>1,0;</w:t>
      </w:r>
    </w:p>
    <w:p w:rsidR="007220A5" w:rsidRDefault="00D76192" w:rsidP="007220A5">
      <w:pPr>
        <w:pStyle w:val="a3"/>
        <w:numPr>
          <w:ilvl w:val="0"/>
          <w:numId w:val="16"/>
        </w:numPr>
        <w:ind w:left="993" w:hanging="284"/>
      </w:pPr>
      <w:r w:rsidRPr="00853BB1">
        <w:t>дисципліни</w:t>
      </w:r>
      <w:del w:id="4983" w:author="Sanino" w:date="2012-05-24T00:09:00Z">
        <w:r w:rsidR="00C86AC3" w:rsidDel="00CA1412">
          <w:delText xml:space="preserve"> </w:delText>
        </w:r>
      </w:del>
      <w:ins w:id="4984" w:author="Sanino" w:date="2012-05-24T00:09:00Z">
        <w:r w:rsidR="00CA1412">
          <w:t xml:space="preserve"> </w:t>
        </w:r>
      </w:ins>
      <w:r w:rsidRPr="00853BB1">
        <w:t>рівня</w:t>
      </w:r>
      <w:del w:id="4985" w:author="Sanino" w:date="2012-05-24T00:09:00Z">
        <w:r w:rsidR="00C86AC3" w:rsidDel="00CA1412">
          <w:delText xml:space="preserve"> </w:delText>
        </w:r>
      </w:del>
      <w:ins w:id="4986" w:author="Sanino" w:date="2012-05-24T00:09:00Z">
        <w:r w:rsidR="00CA1412">
          <w:t xml:space="preserve"> </w:t>
        </w:r>
      </w:ins>
      <w:r w:rsidRPr="00853BB1">
        <w:t>спеціаліста</w:t>
      </w:r>
      <w:del w:id="4987" w:author="Sanino" w:date="2012-05-24T00:09:00Z">
        <w:r w:rsidR="00C86AC3" w:rsidDel="00CA1412">
          <w:delText xml:space="preserve"> </w:delText>
        </w:r>
      </w:del>
      <w:ins w:id="4988" w:author="Sanino" w:date="2012-05-24T00:09:00Z">
        <w:r w:rsidR="00CA1412">
          <w:t xml:space="preserve"> </w:t>
        </w:r>
      </w:ins>
      <w:r w:rsidRPr="00853BB1">
        <w:t>(СП)</w:t>
      </w:r>
      <w:del w:id="4989" w:author="Sanino" w:date="2012-05-24T00:09:00Z">
        <w:r w:rsidR="0072678B" w:rsidDel="00CA1412">
          <w:delText xml:space="preserve"> </w:delText>
        </w:r>
      </w:del>
      <w:ins w:id="4990" w:author="Sanino" w:date="2012-05-24T00:09:00Z">
        <w:r w:rsidR="00CA1412">
          <w:t xml:space="preserve"> </w:t>
        </w:r>
      </w:ins>
      <w:r w:rsidR="0072678B">
        <w:t>–</w:t>
      </w:r>
      <w:del w:id="4991" w:author="Sanino" w:date="2012-05-24T00:09:00Z">
        <w:r w:rsidR="0072678B" w:rsidDel="00CA1412">
          <w:delText xml:space="preserve"> </w:delText>
        </w:r>
      </w:del>
      <w:ins w:id="4992" w:author="Sanino" w:date="2012-05-24T00:09:00Z">
        <w:r w:rsidR="00CA1412">
          <w:t xml:space="preserve"> </w:t>
        </w:r>
      </w:ins>
      <w:r w:rsidR="00853BB1" w:rsidRPr="007220A5">
        <w:rPr>
          <w:rFonts w:eastAsiaTheme="minorEastAsia"/>
          <w:lang w:val="en-US"/>
        </w:rPr>
        <w:t>k</w:t>
      </w:r>
      <w:r w:rsidR="00853BB1" w:rsidRPr="007220A5">
        <w:rPr>
          <w:rFonts w:eastAsiaTheme="minorEastAsia"/>
          <w:vertAlign w:val="subscript"/>
        </w:rPr>
        <w:t>л</w:t>
      </w:r>
      <w:del w:id="4993" w:author="Sanino" w:date="2012-05-24T00:09:00Z">
        <w:r w:rsidR="00C86AC3" w:rsidDel="00CA1412">
          <w:delText xml:space="preserve"> </w:delText>
        </w:r>
      </w:del>
      <w:ins w:id="4994" w:author="Sanino" w:date="2012-05-24T00:09:00Z">
        <w:r w:rsidR="00CA1412">
          <w:t xml:space="preserve"> </w:t>
        </w:r>
      </w:ins>
      <w:r w:rsidRPr="00853BB1">
        <w:t>=</w:t>
      </w:r>
      <w:del w:id="4995" w:author="Sanino" w:date="2012-05-24T00:09:00Z">
        <w:r w:rsidR="00C86AC3" w:rsidDel="00CA1412">
          <w:delText xml:space="preserve"> </w:delText>
        </w:r>
      </w:del>
      <w:ins w:id="4996" w:author="Sanino" w:date="2012-05-24T00:09:00Z">
        <w:r w:rsidR="00CA1412">
          <w:t xml:space="preserve"> </w:t>
        </w:r>
      </w:ins>
      <w:r w:rsidRPr="00853BB1">
        <w:t>1,0;</w:t>
      </w:r>
    </w:p>
    <w:p w:rsidR="007220A5" w:rsidRDefault="00D76192" w:rsidP="007220A5">
      <w:pPr>
        <w:pStyle w:val="a3"/>
        <w:numPr>
          <w:ilvl w:val="0"/>
          <w:numId w:val="16"/>
        </w:numPr>
        <w:ind w:left="993" w:hanging="284"/>
      </w:pPr>
      <w:r w:rsidRPr="00853BB1">
        <w:t>дисципліни</w:t>
      </w:r>
      <w:del w:id="4997" w:author="Sanino" w:date="2012-05-24T00:09:00Z">
        <w:r w:rsidR="00C86AC3" w:rsidDel="00CA1412">
          <w:delText xml:space="preserve"> </w:delText>
        </w:r>
      </w:del>
      <w:ins w:id="4998" w:author="Sanino" w:date="2012-05-24T00:09:00Z">
        <w:r w:rsidR="00CA1412">
          <w:t xml:space="preserve"> </w:t>
        </w:r>
      </w:ins>
      <w:r w:rsidRPr="00853BB1">
        <w:t>рівня</w:t>
      </w:r>
      <w:del w:id="4999" w:author="Sanino" w:date="2012-05-24T00:09:00Z">
        <w:r w:rsidR="00C86AC3" w:rsidDel="00CA1412">
          <w:delText xml:space="preserve"> </w:delText>
        </w:r>
      </w:del>
      <w:ins w:id="5000" w:author="Sanino" w:date="2012-05-24T00:09:00Z">
        <w:r w:rsidR="00CA1412">
          <w:t xml:space="preserve"> </w:t>
        </w:r>
      </w:ins>
      <w:r w:rsidRPr="00853BB1">
        <w:t>магістра</w:t>
      </w:r>
      <w:del w:id="5001" w:author="Sanino" w:date="2012-05-24T00:09:00Z">
        <w:r w:rsidR="00C86AC3" w:rsidDel="00CA1412">
          <w:delText xml:space="preserve"> </w:delText>
        </w:r>
      </w:del>
      <w:ins w:id="5002" w:author="Sanino" w:date="2012-05-24T00:09:00Z">
        <w:r w:rsidR="00CA1412">
          <w:t xml:space="preserve"> </w:t>
        </w:r>
      </w:ins>
      <w:r w:rsidRPr="00853BB1">
        <w:t>(МП)</w:t>
      </w:r>
      <w:del w:id="5003" w:author="Sanino" w:date="2012-05-24T00:09:00Z">
        <w:r w:rsidR="0072678B" w:rsidDel="00CA1412">
          <w:delText xml:space="preserve"> </w:delText>
        </w:r>
      </w:del>
      <w:ins w:id="5004" w:author="Sanino" w:date="2012-05-24T00:09:00Z">
        <w:r w:rsidR="00CA1412">
          <w:t xml:space="preserve"> </w:t>
        </w:r>
      </w:ins>
      <w:r w:rsidR="0072678B">
        <w:t>–</w:t>
      </w:r>
      <w:del w:id="5005" w:author="Sanino" w:date="2012-05-24T00:09:00Z">
        <w:r w:rsidR="0072678B" w:rsidDel="00CA1412">
          <w:delText xml:space="preserve"> </w:delText>
        </w:r>
      </w:del>
      <w:ins w:id="5006" w:author="Sanino" w:date="2012-05-24T00:09:00Z">
        <w:r w:rsidR="00CA1412">
          <w:t xml:space="preserve"> </w:t>
        </w:r>
      </w:ins>
      <w:r w:rsidR="00853BB1" w:rsidRPr="007220A5">
        <w:rPr>
          <w:rFonts w:eastAsiaTheme="minorEastAsia"/>
          <w:lang w:val="en-US"/>
        </w:rPr>
        <w:t>k</w:t>
      </w:r>
      <w:r w:rsidR="00853BB1" w:rsidRPr="007220A5">
        <w:rPr>
          <w:rFonts w:eastAsiaTheme="minorEastAsia"/>
          <w:vertAlign w:val="subscript"/>
        </w:rPr>
        <w:t>л</w:t>
      </w:r>
      <w:del w:id="5007" w:author="Sanino" w:date="2012-05-24T00:09:00Z">
        <w:r w:rsidR="00C86AC3" w:rsidDel="00CA1412">
          <w:delText xml:space="preserve"> </w:delText>
        </w:r>
      </w:del>
      <w:ins w:id="5008" w:author="Sanino" w:date="2012-05-24T00:09:00Z">
        <w:r w:rsidR="00CA1412">
          <w:t xml:space="preserve"> </w:t>
        </w:r>
      </w:ins>
      <w:r w:rsidRPr="00853BB1">
        <w:t>=</w:t>
      </w:r>
      <w:del w:id="5009" w:author="Sanino" w:date="2012-05-24T00:09:00Z">
        <w:r w:rsidR="00C86AC3" w:rsidDel="00CA1412">
          <w:delText xml:space="preserve"> </w:delText>
        </w:r>
      </w:del>
      <w:ins w:id="5010" w:author="Sanino" w:date="2012-05-24T00:09:00Z">
        <w:r w:rsidR="00CA1412">
          <w:t xml:space="preserve"> </w:t>
        </w:r>
      </w:ins>
      <w:r w:rsidRPr="00853BB1">
        <w:t>1,0;</w:t>
      </w:r>
    </w:p>
    <w:p w:rsidR="007220A5" w:rsidRDefault="00D76192" w:rsidP="007220A5">
      <w:pPr>
        <w:pStyle w:val="a3"/>
        <w:numPr>
          <w:ilvl w:val="0"/>
          <w:numId w:val="16"/>
        </w:numPr>
        <w:ind w:left="993" w:hanging="284"/>
      </w:pPr>
      <w:r w:rsidRPr="00853BB1">
        <w:t>лабораторні</w:t>
      </w:r>
      <w:del w:id="5011" w:author="Sanino" w:date="2012-05-24T00:09:00Z">
        <w:r w:rsidR="00C86AC3" w:rsidDel="00CA1412">
          <w:delText xml:space="preserve"> </w:delText>
        </w:r>
      </w:del>
      <w:ins w:id="5012" w:author="Sanino" w:date="2012-05-24T00:09:00Z">
        <w:r w:rsidR="00CA1412">
          <w:t xml:space="preserve"> </w:t>
        </w:r>
      </w:ins>
      <w:r w:rsidR="00853BB1">
        <w:t>роботи</w:t>
      </w:r>
      <w:del w:id="5013" w:author="Sanino" w:date="2012-05-24T00:05:00Z">
        <w:r w:rsidR="007220A5" w:rsidDel="00347EAA">
          <w:delText xml:space="preserve"> </w:delText>
        </w:r>
        <w:r w:rsidR="0072678B" w:rsidDel="00347EAA">
          <w:delText xml:space="preserve"> </w:delText>
        </w:r>
      </w:del>
      <w:ins w:id="5014" w:author="Sanino" w:date="2012-05-24T00:09:00Z">
        <w:r w:rsidR="00CA1412">
          <w:t xml:space="preserve"> </w:t>
        </w:r>
      </w:ins>
      <w:r w:rsidR="0072678B">
        <w:t>–</w:t>
      </w:r>
      <w:del w:id="5015" w:author="Sanino" w:date="2012-05-24T00:09:00Z">
        <w:r w:rsidR="0072678B" w:rsidDel="00CA1412">
          <w:delText xml:space="preserve"> </w:delText>
        </w:r>
      </w:del>
      <w:ins w:id="5016" w:author="Sanino" w:date="2012-05-24T00:09:00Z">
        <w:r w:rsidR="00CA1412">
          <w:t xml:space="preserve"> </w:t>
        </w:r>
      </w:ins>
      <w:r w:rsidR="00853BB1" w:rsidRPr="007220A5">
        <w:rPr>
          <w:rFonts w:eastAsiaTheme="minorEastAsia"/>
          <w:lang w:val="en-US"/>
        </w:rPr>
        <w:t>k</w:t>
      </w:r>
      <w:r w:rsidR="00853BB1" w:rsidRPr="007220A5">
        <w:rPr>
          <w:rFonts w:eastAsiaTheme="minorEastAsia"/>
          <w:vertAlign w:val="subscript"/>
        </w:rPr>
        <w:t>лр</w:t>
      </w:r>
      <w:del w:id="5017" w:author="Sanino" w:date="2012-05-24T00:09:00Z">
        <w:r w:rsidR="00C86AC3" w:rsidDel="00CA1412">
          <w:delText xml:space="preserve"> </w:delText>
        </w:r>
      </w:del>
      <w:ins w:id="5018" w:author="Sanino" w:date="2012-05-24T00:09:00Z">
        <w:r w:rsidR="00CA1412">
          <w:t xml:space="preserve"> </w:t>
        </w:r>
      </w:ins>
      <w:r w:rsidRPr="00853BB1">
        <w:t>=</w:t>
      </w:r>
      <w:del w:id="5019" w:author="Sanino" w:date="2012-05-24T00:09:00Z">
        <w:r w:rsidR="00C86AC3" w:rsidDel="00CA1412">
          <w:delText xml:space="preserve"> </w:delText>
        </w:r>
      </w:del>
      <w:ins w:id="5020" w:author="Sanino" w:date="2012-05-24T00:09:00Z">
        <w:r w:rsidR="00CA1412">
          <w:t xml:space="preserve"> </w:t>
        </w:r>
      </w:ins>
      <w:r w:rsidR="00C86AC3">
        <w:t>2,0;</w:t>
      </w:r>
    </w:p>
    <w:p w:rsidR="00347EAA" w:rsidRPr="00347EAA" w:rsidRDefault="00D76192" w:rsidP="00347EAA">
      <w:pPr>
        <w:pStyle w:val="a3"/>
        <w:numPr>
          <w:ilvl w:val="0"/>
          <w:numId w:val="16"/>
        </w:numPr>
        <w:ind w:left="993" w:hanging="284"/>
        <w:rPr>
          <w:rPrChange w:id="5021" w:author="Sanino" w:date="2012-05-24T00:05:00Z">
            <w:rPr/>
          </w:rPrChange>
        </w:rPr>
        <w:pPrChange w:id="5022" w:author="Sanino" w:date="2012-05-24T00:05:00Z">
          <w:pPr>
            <w:pStyle w:val="a3"/>
            <w:numPr>
              <w:numId w:val="16"/>
            </w:numPr>
            <w:ind w:left="993" w:hanging="284"/>
          </w:pPr>
        </w:pPrChange>
      </w:pPr>
      <w:r w:rsidRPr="00853BB1">
        <w:t>практичні</w:t>
      </w:r>
      <w:del w:id="5023" w:author="Sanino" w:date="2012-05-24T00:09:00Z">
        <w:r w:rsidR="00C86AC3" w:rsidDel="00CA1412">
          <w:delText xml:space="preserve"> </w:delText>
        </w:r>
      </w:del>
      <w:ins w:id="5024" w:author="Sanino" w:date="2012-05-24T00:09:00Z">
        <w:r w:rsidR="00CA1412">
          <w:t xml:space="preserve"> </w:t>
        </w:r>
      </w:ins>
      <w:r w:rsidRPr="00853BB1">
        <w:t>роботи</w:t>
      </w:r>
      <w:del w:id="5025" w:author="Sanino" w:date="2012-05-24T00:09:00Z">
        <w:r w:rsidR="00C86AC3" w:rsidDel="00CA1412">
          <w:delText xml:space="preserve"> </w:delText>
        </w:r>
      </w:del>
      <w:ins w:id="5026" w:author="Sanino" w:date="2012-05-24T00:09:00Z">
        <w:r w:rsidR="00CA1412">
          <w:t xml:space="preserve"> </w:t>
        </w:r>
      </w:ins>
      <w:r w:rsidRPr="00853BB1">
        <w:t>з</w:t>
      </w:r>
      <w:del w:id="5027" w:author="Sanino" w:date="2012-05-24T00:09:00Z">
        <w:r w:rsidR="00C86AC3" w:rsidDel="00CA1412">
          <w:delText xml:space="preserve"> </w:delText>
        </w:r>
      </w:del>
      <w:ins w:id="5028" w:author="Sanino" w:date="2012-05-24T00:09:00Z">
        <w:r w:rsidR="00CA1412">
          <w:t xml:space="preserve"> </w:t>
        </w:r>
      </w:ins>
      <w:r w:rsidRPr="00853BB1">
        <w:t>урахуванням</w:t>
      </w:r>
      <w:del w:id="5029" w:author="Sanino" w:date="2012-05-24T00:09:00Z">
        <w:r w:rsidR="00C86AC3" w:rsidDel="00CA1412">
          <w:delText xml:space="preserve"> </w:delText>
        </w:r>
      </w:del>
      <w:ins w:id="5030" w:author="Sanino" w:date="2012-05-24T00:09:00Z">
        <w:r w:rsidR="00CA1412">
          <w:t xml:space="preserve"> </w:t>
        </w:r>
      </w:ins>
      <w:r w:rsidRPr="00853BB1">
        <w:t>розрахункових</w:t>
      </w:r>
      <w:del w:id="5031" w:author="Sanino" w:date="2012-05-24T00:09:00Z">
        <w:r w:rsidR="00C86AC3" w:rsidDel="00CA1412">
          <w:delText xml:space="preserve"> </w:delText>
        </w:r>
      </w:del>
      <w:ins w:id="5032" w:author="Sanino" w:date="2012-05-24T00:09:00Z">
        <w:r w:rsidR="00CA1412">
          <w:t xml:space="preserve"> </w:t>
        </w:r>
      </w:ins>
      <w:r w:rsidRPr="00853BB1">
        <w:t>і</w:t>
      </w:r>
      <w:del w:id="5033" w:author="Sanino" w:date="2012-05-24T00:09:00Z">
        <w:r w:rsidR="00C86AC3" w:rsidDel="00CA1412">
          <w:delText xml:space="preserve"> </w:delText>
        </w:r>
      </w:del>
      <w:ins w:id="5034" w:author="Sanino" w:date="2012-05-24T00:09:00Z">
        <w:r w:rsidR="00CA1412">
          <w:t xml:space="preserve"> </w:t>
        </w:r>
      </w:ins>
      <w:r w:rsidRPr="00853BB1">
        <w:t>розрахунково-</w:t>
      </w:r>
      <w:r w:rsidR="00853BB1">
        <w:t>графічних</w:t>
      </w:r>
      <w:del w:id="5035" w:author="Sanino" w:date="2012-05-24T00:05:00Z">
        <w:r w:rsidR="00C86AC3" w:rsidDel="00347EAA">
          <w:delText xml:space="preserve">  </w:delText>
        </w:r>
      </w:del>
      <w:ins w:id="5036" w:author="Sanino" w:date="2012-05-24T00:09:00Z">
        <w:r w:rsidR="00CA1412">
          <w:t xml:space="preserve"> </w:t>
        </w:r>
      </w:ins>
      <w:r w:rsidR="00853BB1">
        <w:t>робіт</w:t>
      </w:r>
      <w:del w:id="5037" w:author="Sanino" w:date="2012-05-24T00:09:00Z">
        <w:r w:rsidR="0072678B" w:rsidDel="00CA1412">
          <w:delText xml:space="preserve"> </w:delText>
        </w:r>
      </w:del>
      <w:ins w:id="5038" w:author="Sanino" w:date="2012-05-24T00:09:00Z">
        <w:r w:rsidR="00CA1412">
          <w:t xml:space="preserve"> </w:t>
        </w:r>
      </w:ins>
      <w:r w:rsidR="0072678B">
        <w:t>–</w:t>
      </w:r>
      <w:del w:id="5039" w:author="Sanino" w:date="2012-05-24T00:09:00Z">
        <w:r w:rsidR="0072678B" w:rsidDel="00CA1412">
          <w:delText xml:space="preserve"> </w:delText>
        </w:r>
      </w:del>
      <w:ins w:id="5040" w:author="Sanino" w:date="2012-05-24T00:09:00Z">
        <w:r w:rsidR="00CA1412">
          <w:t xml:space="preserve"> </w:t>
        </w:r>
      </w:ins>
      <w:r w:rsidR="00853BB1" w:rsidRPr="007220A5">
        <w:rPr>
          <w:rFonts w:eastAsiaTheme="minorEastAsia"/>
          <w:lang w:val="en-US"/>
        </w:rPr>
        <w:t>k</w:t>
      </w:r>
      <w:r w:rsidR="00853BB1" w:rsidRPr="007220A5">
        <w:rPr>
          <w:rFonts w:eastAsiaTheme="minorEastAsia"/>
          <w:vertAlign w:val="subscript"/>
        </w:rPr>
        <w:t>пр</w:t>
      </w:r>
      <w:del w:id="5041" w:author="Sanino" w:date="2012-05-24T00:09:00Z">
        <w:r w:rsidR="00C86AC3" w:rsidRPr="007220A5" w:rsidDel="00CA1412">
          <w:rPr>
            <w:rFonts w:eastAsiaTheme="minorEastAsia"/>
          </w:rPr>
          <w:delText xml:space="preserve"> </w:delText>
        </w:r>
      </w:del>
      <w:ins w:id="5042" w:author="Sanino" w:date="2012-05-24T00:09:00Z">
        <w:r w:rsidR="00CA1412">
          <w:rPr>
            <w:rFonts w:eastAsiaTheme="minorEastAsia"/>
          </w:rPr>
          <w:t xml:space="preserve"> </w:t>
        </w:r>
      </w:ins>
      <w:r w:rsidRPr="00853BB1">
        <w:t>=</w:t>
      </w:r>
      <w:del w:id="5043" w:author="Sanino" w:date="2012-05-24T00:09:00Z">
        <w:r w:rsidR="00C86AC3" w:rsidDel="00CA1412">
          <w:delText xml:space="preserve"> </w:delText>
        </w:r>
      </w:del>
      <w:ins w:id="5044" w:author="Sanino" w:date="2012-05-24T00:09:00Z">
        <w:r w:rsidR="00CA1412">
          <w:t xml:space="preserve"> </w:t>
        </w:r>
      </w:ins>
      <w:r w:rsidRPr="00853BB1">
        <w:t>1,0;</w:t>
      </w:r>
      <w:del w:id="5045" w:author="Sanino" w:date="2012-05-24T00:05:00Z">
        <w:r w:rsidR="00C86AC3" w:rsidDel="00347EAA">
          <w:delText xml:space="preserve">  </w:delText>
        </w:r>
      </w:del>
    </w:p>
    <w:p w:rsidR="007220A5" w:rsidRDefault="00D76192" w:rsidP="007220A5">
      <w:pPr>
        <w:pStyle w:val="a3"/>
        <w:numPr>
          <w:ilvl w:val="0"/>
          <w:numId w:val="16"/>
        </w:numPr>
        <w:ind w:left="993" w:hanging="284"/>
      </w:pPr>
      <w:r w:rsidRPr="00853BB1">
        <w:t>семінарські</w:t>
      </w:r>
      <w:del w:id="5046" w:author="Sanino" w:date="2012-05-24T00:09:00Z">
        <w:r w:rsidR="00C86AC3" w:rsidDel="00CA1412">
          <w:delText xml:space="preserve"> </w:delText>
        </w:r>
      </w:del>
      <w:ins w:id="5047" w:author="Sanino" w:date="2012-05-24T00:09:00Z">
        <w:r w:rsidR="00CA1412">
          <w:t xml:space="preserve"> </w:t>
        </w:r>
      </w:ins>
      <w:r w:rsidRPr="00853BB1">
        <w:t>заняття</w:t>
      </w:r>
      <w:del w:id="5048" w:author="Sanino" w:date="2012-05-24T00:09:00Z">
        <w:r w:rsidR="0072678B" w:rsidDel="00CA1412">
          <w:delText xml:space="preserve"> </w:delText>
        </w:r>
      </w:del>
      <w:ins w:id="5049" w:author="Sanino" w:date="2012-05-24T00:09:00Z">
        <w:r w:rsidR="00CA1412">
          <w:t xml:space="preserve"> </w:t>
        </w:r>
      </w:ins>
      <w:r w:rsidR="0072678B">
        <w:t>–</w:t>
      </w:r>
      <w:del w:id="5050" w:author="Sanino" w:date="2012-05-24T00:09:00Z">
        <w:r w:rsidR="0072678B" w:rsidDel="00CA1412">
          <w:delText xml:space="preserve"> </w:delText>
        </w:r>
      </w:del>
      <w:ins w:id="5051" w:author="Sanino" w:date="2012-05-24T00:09:00Z">
        <w:r w:rsidR="00CA1412">
          <w:t xml:space="preserve"> </w:t>
        </w:r>
      </w:ins>
      <w:r w:rsidR="00853BB1" w:rsidRPr="007220A5">
        <w:rPr>
          <w:rFonts w:eastAsiaTheme="minorEastAsia"/>
          <w:lang w:val="en-US"/>
        </w:rPr>
        <w:t>k</w:t>
      </w:r>
      <w:r w:rsidR="00853BB1" w:rsidRPr="007220A5">
        <w:rPr>
          <w:rFonts w:eastAsiaTheme="minorEastAsia"/>
          <w:vertAlign w:val="subscript"/>
        </w:rPr>
        <w:t>с</w:t>
      </w:r>
      <w:del w:id="5052" w:author="Sanino" w:date="2012-05-24T00:05:00Z">
        <w:r w:rsidR="00C86AC3" w:rsidRPr="007220A5" w:rsidDel="00347EAA">
          <w:rPr>
            <w:rFonts w:eastAsiaTheme="minorEastAsia"/>
          </w:rPr>
          <w:delText xml:space="preserve">  </w:delText>
        </w:r>
      </w:del>
      <w:ins w:id="5053" w:author="Sanino" w:date="2012-05-24T00:09:00Z">
        <w:r w:rsidR="00CA1412">
          <w:rPr>
            <w:rFonts w:eastAsiaTheme="minorEastAsia"/>
          </w:rPr>
          <w:t xml:space="preserve"> </w:t>
        </w:r>
      </w:ins>
      <w:r w:rsidRPr="00853BB1">
        <w:t>=</w:t>
      </w:r>
      <w:del w:id="5054" w:author="Sanino" w:date="2012-05-24T00:09:00Z">
        <w:r w:rsidR="00C86AC3" w:rsidDel="00CA1412">
          <w:delText xml:space="preserve"> </w:delText>
        </w:r>
      </w:del>
      <w:ins w:id="5055" w:author="Sanino" w:date="2012-05-24T00:09:00Z">
        <w:r w:rsidR="00CA1412">
          <w:t xml:space="preserve"> </w:t>
        </w:r>
      </w:ins>
      <w:r w:rsidR="007220A5">
        <w:t>1,0.</w:t>
      </w:r>
    </w:p>
    <w:p w:rsidR="007220A5" w:rsidRDefault="00AF7CC6" w:rsidP="007220A5">
      <w:r w:rsidRPr="00AF7CC6">
        <w:t>Коефіцієнт</w:t>
      </w:r>
      <w:del w:id="5056" w:author="Sanino" w:date="2012-05-24T00:09:00Z">
        <w:r w:rsidR="00C86AC3" w:rsidDel="00CA1412">
          <w:delText xml:space="preserve"> </w:delText>
        </w:r>
      </w:del>
      <w:ins w:id="5057" w:author="Sanino" w:date="2012-05-24T00:09:00Z">
        <w:r w:rsidR="00CA1412">
          <w:t xml:space="preserve"> </w:t>
        </w:r>
      </w:ins>
      <w:r>
        <w:rPr>
          <w:rFonts w:eastAsiaTheme="minorEastAsia"/>
          <w:lang w:val="en-US"/>
        </w:rPr>
        <w:t>k</w:t>
      </w:r>
      <w:r w:rsidRPr="00B064C6">
        <w:rPr>
          <w:rFonts w:eastAsiaTheme="minorEastAsia"/>
          <w:vertAlign w:val="subscript"/>
          <w:lang w:val="en-US"/>
        </w:rPr>
        <w:t>m</w:t>
      </w:r>
      <w:del w:id="5058" w:author="Sanino" w:date="2012-05-24T00:09:00Z">
        <w:r w:rsidR="00C86AC3" w:rsidDel="00CA1412">
          <w:rPr>
            <w:rFonts w:eastAsiaTheme="minorEastAsia"/>
          </w:rPr>
          <w:delText xml:space="preserve"> </w:delText>
        </w:r>
      </w:del>
      <w:ins w:id="5059" w:author="Sanino" w:date="2012-05-24T00:09:00Z">
        <w:r w:rsidR="00CA1412">
          <w:rPr>
            <w:rFonts w:eastAsiaTheme="minorEastAsia"/>
          </w:rPr>
          <w:t xml:space="preserve"> </w:t>
        </w:r>
      </w:ins>
      <w:r w:rsidRPr="00AF7CC6">
        <w:t>має</w:t>
      </w:r>
      <w:del w:id="5060" w:author="Sanino" w:date="2012-05-24T00:09:00Z">
        <w:r w:rsidR="00C86AC3" w:rsidDel="00CA1412">
          <w:delText xml:space="preserve"> </w:delText>
        </w:r>
      </w:del>
      <w:ins w:id="5061" w:author="Sanino" w:date="2012-05-24T00:09:00Z">
        <w:r w:rsidR="00CA1412">
          <w:t xml:space="preserve"> </w:t>
        </w:r>
      </w:ins>
      <w:r w:rsidR="007220A5">
        <w:t>значення:</w:t>
      </w:r>
    </w:p>
    <w:p w:rsidR="007220A5" w:rsidRDefault="00AF7CC6" w:rsidP="007220A5">
      <w:pPr>
        <w:pStyle w:val="a3"/>
        <w:numPr>
          <w:ilvl w:val="0"/>
          <w:numId w:val="17"/>
        </w:numPr>
        <w:ind w:left="993" w:hanging="283"/>
      </w:pPr>
      <w:r w:rsidRPr="00AF7CC6">
        <w:t>для</w:t>
      </w:r>
      <w:del w:id="5062" w:author="Sanino" w:date="2012-05-24T00:09:00Z">
        <w:r w:rsidR="00C86AC3" w:rsidDel="00CA1412">
          <w:delText xml:space="preserve"> </w:delText>
        </w:r>
      </w:del>
      <w:ins w:id="5063" w:author="Sanino" w:date="2012-05-24T00:09:00Z">
        <w:r w:rsidR="00CA1412">
          <w:t xml:space="preserve"> </w:t>
        </w:r>
      </w:ins>
      <w:r w:rsidRPr="00AF7CC6">
        <w:t>дисциплін</w:t>
      </w:r>
      <w:del w:id="5064" w:author="Sanino" w:date="2012-05-24T00:09:00Z">
        <w:r w:rsidR="00C86AC3" w:rsidDel="00CA1412">
          <w:delText xml:space="preserve"> </w:delText>
        </w:r>
      </w:del>
      <w:ins w:id="5065" w:author="Sanino" w:date="2012-05-24T00:09:00Z">
        <w:r w:rsidR="00CA1412">
          <w:t xml:space="preserve"> </w:t>
        </w:r>
      </w:ins>
      <w:r w:rsidRPr="00AF7CC6">
        <w:t>ЗО,</w:t>
      </w:r>
      <w:del w:id="5066" w:author="Sanino" w:date="2012-05-24T00:09:00Z">
        <w:r w:rsidR="00C86AC3" w:rsidDel="00CA1412">
          <w:delText xml:space="preserve"> </w:delText>
        </w:r>
      </w:del>
      <w:ins w:id="5067" w:author="Sanino" w:date="2012-05-24T00:09:00Z">
        <w:r w:rsidR="00CA1412">
          <w:t xml:space="preserve"> </w:t>
        </w:r>
      </w:ins>
      <w:r w:rsidRPr="00AF7CC6">
        <w:t>ФД</w:t>
      </w:r>
      <w:r>
        <w:t>,</w:t>
      </w:r>
      <w:r w:rsidRPr="00AF7CC6">
        <w:t>ПС,</w:t>
      </w:r>
      <w:del w:id="5068" w:author="Sanino" w:date="2012-05-24T00:09:00Z">
        <w:r w:rsidR="00C86AC3" w:rsidDel="00CA1412">
          <w:delText xml:space="preserve"> </w:delText>
        </w:r>
      </w:del>
      <w:ins w:id="5069" w:author="Sanino" w:date="2012-05-24T00:09:00Z">
        <w:r w:rsidR="00CA1412">
          <w:t xml:space="preserve"> </w:t>
        </w:r>
      </w:ins>
      <w:r w:rsidRPr="00AF7CC6">
        <w:t>а</w:t>
      </w:r>
      <w:del w:id="5070" w:author="Sanino" w:date="2012-05-24T00:09:00Z">
        <w:r w:rsidR="00C86AC3" w:rsidDel="00CA1412">
          <w:delText xml:space="preserve"> </w:delText>
        </w:r>
      </w:del>
      <w:ins w:id="5071" w:author="Sanino" w:date="2012-05-24T00:09:00Z">
        <w:r w:rsidR="00CA1412">
          <w:t xml:space="preserve"> </w:t>
        </w:r>
      </w:ins>
      <w:r w:rsidRPr="00AF7CC6">
        <w:t>також</w:t>
      </w:r>
      <w:del w:id="5072" w:author="Sanino" w:date="2012-05-24T00:09:00Z">
        <w:r w:rsidR="00C86AC3" w:rsidDel="00CA1412">
          <w:delText xml:space="preserve"> </w:delText>
        </w:r>
      </w:del>
      <w:ins w:id="5073" w:author="Sanino" w:date="2012-05-24T00:09:00Z">
        <w:r w:rsidR="00CA1412">
          <w:t xml:space="preserve"> </w:t>
        </w:r>
      </w:ins>
      <w:r w:rsidRPr="00AF7CC6">
        <w:t>для</w:t>
      </w:r>
      <w:del w:id="5074" w:author="Sanino" w:date="2012-05-24T00:09:00Z">
        <w:r w:rsidR="00C86AC3" w:rsidDel="00CA1412">
          <w:delText xml:space="preserve"> </w:delText>
        </w:r>
      </w:del>
      <w:ins w:id="5075" w:author="Sanino" w:date="2012-05-24T00:09:00Z">
        <w:r w:rsidR="00CA1412">
          <w:t xml:space="preserve"> </w:t>
        </w:r>
      </w:ins>
      <w:r w:rsidRPr="00AF7CC6">
        <w:t>розрахунку</w:t>
      </w:r>
      <w:del w:id="5076" w:author="Sanino" w:date="2012-05-24T00:09:00Z">
        <w:r w:rsidR="00C86AC3" w:rsidDel="00CA1412">
          <w:delText xml:space="preserve"> </w:delText>
        </w:r>
      </w:del>
      <w:ins w:id="5077" w:author="Sanino" w:date="2012-05-24T00:09:00Z">
        <w:r w:rsidR="00CA1412">
          <w:t xml:space="preserve"> </w:t>
        </w:r>
      </w:ins>
      <w:r w:rsidRPr="00AF7CC6">
        <w:t>інших</w:t>
      </w:r>
      <w:del w:id="5078" w:author="Sanino" w:date="2012-05-24T00:09:00Z">
        <w:r w:rsidR="00C86AC3" w:rsidDel="00CA1412">
          <w:delText xml:space="preserve"> </w:delText>
        </w:r>
      </w:del>
      <w:ins w:id="5079" w:author="Sanino" w:date="2012-05-24T00:09:00Z">
        <w:r w:rsidR="00CA1412">
          <w:t xml:space="preserve"> </w:t>
        </w:r>
      </w:ins>
      <w:r w:rsidRPr="00AF7CC6">
        <w:t>видів</w:t>
      </w:r>
      <w:del w:id="5080" w:author="Sanino" w:date="2012-05-24T00:09:00Z">
        <w:r w:rsidR="00C86AC3" w:rsidDel="00CA1412">
          <w:delText xml:space="preserve"> </w:delText>
        </w:r>
      </w:del>
      <w:ins w:id="5081" w:author="Sanino" w:date="2012-05-24T00:09:00Z">
        <w:r w:rsidR="00CA1412">
          <w:t xml:space="preserve"> </w:t>
        </w:r>
      </w:ins>
      <w:r w:rsidRPr="00AF7CC6">
        <w:t>з</w:t>
      </w:r>
      <w:r w:rsidRPr="00AF7CC6">
        <w:t>а</w:t>
      </w:r>
      <w:r w:rsidRPr="00AF7CC6">
        <w:t>нять</w:t>
      </w:r>
      <w:del w:id="5082" w:author="Sanino" w:date="2012-05-24T00:09:00Z">
        <w:r w:rsidR="00C86AC3" w:rsidDel="00CA1412">
          <w:delText xml:space="preserve"> </w:delText>
        </w:r>
      </w:del>
      <w:ins w:id="5083" w:author="Sanino" w:date="2012-05-24T00:09:00Z">
        <w:r w:rsidR="00CA1412">
          <w:t xml:space="preserve"> </w:t>
        </w:r>
      </w:ins>
      <w:r>
        <w:t>рівня</w:t>
      </w:r>
      <w:del w:id="5084" w:author="Sanino" w:date="2012-05-24T00:09:00Z">
        <w:r w:rsidR="00C86AC3" w:rsidDel="00CA1412">
          <w:delText xml:space="preserve"> </w:delText>
        </w:r>
      </w:del>
      <w:ins w:id="5085" w:author="Sanino" w:date="2012-05-24T00:09:00Z">
        <w:r w:rsidR="00CA1412">
          <w:t xml:space="preserve"> </w:t>
        </w:r>
      </w:ins>
      <w:r w:rsidRPr="00AF7CC6">
        <w:t>бакалавра</w:t>
      </w:r>
      <w:del w:id="5086" w:author="Sanino" w:date="2012-05-24T00:09:00Z">
        <w:r w:rsidR="0072678B" w:rsidDel="00CA1412">
          <w:delText xml:space="preserve"> </w:delText>
        </w:r>
      </w:del>
      <w:ins w:id="5087" w:author="Sanino" w:date="2012-05-24T00:09:00Z">
        <w:r w:rsidR="00CA1412">
          <w:t xml:space="preserve"> </w:t>
        </w:r>
      </w:ins>
      <w:r w:rsidR="0072678B">
        <w:t>–</w:t>
      </w:r>
      <w:del w:id="5088" w:author="Sanino" w:date="2012-05-24T00:09:00Z">
        <w:r w:rsidR="0072678B" w:rsidDel="00CA1412">
          <w:delText xml:space="preserve"> </w:delText>
        </w:r>
      </w:del>
      <w:ins w:id="5089" w:author="Sanino" w:date="2012-05-24T00:09:00Z">
        <w:r w:rsidR="00CA1412">
          <w:t xml:space="preserve"> </w:t>
        </w:r>
      </w:ins>
      <w:r w:rsidRPr="007220A5">
        <w:rPr>
          <w:rFonts w:eastAsiaTheme="minorEastAsia"/>
          <w:lang w:val="en-US"/>
        </w:rPr>
        <w:t>k</w:t>
      </w:r>
      <w:r w:rsidRPr="007220A5">
        <w:rPr>
          <w:rFonts w:eastAsiaTheme="minorEastAsia"/>
          <w:vertAlign w:val="subscript"/>
          <w:lang w:val="en-US"/>
        </w:rPr>
        <w:t>m</w:t>
      </w:r>
      <w:del w:id="5090" w:author="Sanino" w:date="2012-05-24T00:09:00Z">
        <w:r w:rsidR="00C86AC3" w:rsidDel="00CA1412">
          <w:delText xml:space="preserve"> </w:delText>
        </w:r>
      </w:del>
      <w:ins w:id="5091" w:author="Sanino" w:date="2012-05-24T00:09:00Z">
        <w:r w:rsidR="00CA1412">
          <w:t xml:space="preserve"> </w:t>
        </w:r>
      </w:ins>
      <w:r w:rsidRPr="00AF7CC6">
        <w:t>=</w:t>
      </w:r>
      <w:del w:id="5092" w:author="Sanino" w:date="2012-05-24T00:09:00Z">
        <w:r w:rsidR="00C86AC3" w:rsidDel="00CA1412">
          <w:delText xml:space="preserve"> </w:delText>
        </w:r>
      </w:del>
      <w:ins w:id="5093" w:author="Sanino" w:date="2012-05-24T00:09:00Z">
        <w:r w:rsidR="00CA1412">
          <w:t xml:space="preserve"> </w:t>
        </w:r>
      </w:ins>
      <w:r w:rsidR="007220A5">
        <w:t>1,0;</w:t>
      </w:r>
    </w:p>
    <w:p w:rsidR="00AF7CC6" w:rsidRDefault="00AF7CC6" w:rsidP="007220A5">
      <w:pPr>
        <w:pStyle w:val="a3"/>
        <w:numPr>
          <w:ilvl w:val="0"/>
          <w:numId w:val="17"/>
        </w:numPr>
        <w:ind w:left="993" w:hanging="283"/>
      </w:pPr>
      <w:r w:rsidRPr="00AF7CC6">
        <w:t>для</w:t>
      </w:r>
      <w:del w:id="5094" w:author="Sanino" w:date="2012-05-24T00:09:00Z">
        <w:r w:rsidR="00C86AC3" w:rsidDel="00CA1412">
          <w:delText xml:space="preserve"> </w:delText>
        </w:r>
      </w:del>
      <w:ins w:id="5095" w:author="Sanino" w:date="2012-05-24T00:09:00Z">
        <w:r w:rsidR="00CA1412">
          <w:t xml:space="preserve"> </w:t>
        </w:r>
      </w:ins>
      <w:r w:rsidRPr="00AF7CC6">
        <w:t>дисциплін</w:t>
      </w:r>
      <w:del w:id="5096" w:author="Sanino" w:date="2012-05-24T00:09:00Z">
        <w:r w:rsidR="00C86AC3" w:rsidDel="00CA1412">
          <w:delText xml:space="preserve"> </w:delText>
        </w:r>
      </w:del>
      <w:ins w:id="5097" w:author="Sanino" w:date="2012-05-24T00:09:00Z">
        <w:r w:rsidR="00CA1412">
          <w:t xml:space="preserve"> </w:t>
        </w:r>
      </w:ins>
      <w:r w:rsidRPr="00AF7CC6">
        <w:t>ПВ</w:t>
      </w:r>
      <w:r>
        <w:t>,</w:t>
      </w:r>
      <w:r w:rsidRPr="00AF7CC6">
        <w:t>СП,</w:t>
      </w:r>
      <w:del w:id="5098" w:author="Sanino" w:date="2012-05-24T00:09:00Z">
        <w:r w:rsidR="00C86AC3" w:rsidDel="00CA1412">
          <w:delText xml:space="preserve"> </w:delText>
        </w:r>
      </w:del>
      <w:ins w:id="5099" w:author="Sanino" w:date="2012-05-24T00:09:00Z">
        <w:r w:rsidR="00CA1412">
          <w:t xml:space="preserve"> </w:t>
        </w:r>
      </w:ins>
      <w:r w:rsidRPr="00AF7CC6">
        <w:t>МП,</w:t>
      </w:r>
      <w:del w:id="5100" w:author="Sanino" w:date="2012-05-24T00:09:00Z">
        <w:r w:rsidR="00C86AC3" w:rsidDel="00CA1412">
          <w:delText xml:space="preserve"> </w:delText>
        </w:r>
      </w:del>
      <w:ins w:id="5101" w:author="Sanino" w:date="2012-05-24T00:09:00Z">
        <w:r w:rsidR="00CA1412">
          <w:t xml:space="preserve"> </w:t>
        </w:r>
      </w:ins>
      <w:r w:rsidRPr="00AF7CC6">
        <w:t>а</w:t>
      </w:r>
      <w:del w:id="5102" w:author="Sanino" w:date="2012-05-24T00:09:00Z">
        <w:r w:rsidR="00C86AC3" w:rsidDel="00CA1412">
          <w:delText xml:space="preserve"> </w:delText>
        </w:r>
      </w:del>
      <w:ins w:id="5103" w:author="Sanino" w:date="2012-05-24T00:09:00Z">
        <w:r w:rsidR="00CA1412">
          <w:t xml:space="preserve"> </w:t>
        </w:r>
      </w:ins>
      <w:r w:rsidRPr="00AF7CC6">
        <w:t>також</w:t>
      </w:r>
      <w:del w:id="5104" w:author="Sanino" w:date="2012-05-24T00:09:00Z">
        <w:r w:rsidR="00C86AC3" w:rsidDel="00CA1412">
          <w:delText xml:space="preserve"> </w:delText>
        </w:r>
      </w:del>
      <w:ins w:id="5105" w:author="Sanino" w:date="2012-05-24T00:09:00Z">
        <w:r w:rsidR="00CA1412">
          <w:t xml:space="preserve"> </w:t>
        </w:r>
      </w:ins>
      <w:r w:rsidRPr="00AF7CC6">
        <w:t>для</w:t>
      </w:r>
      <w:del w:id="5106" w:author="Sanino" w:date="2012-05-24T00:09:00Z">
        <w:r w:rsidR="00C86AC3" w:rsidDel="00CA1412">
          <w:delText xml:space="preserve"> </w:delText>
        </w:r>
      </w:del>
      <w:ins w:id="5107" w:author="Sanino" w:date="2012-05-24T00:09:00Z">
        <w:r w:rsidR="00CA1412">
          <w:t xml:space="preserve"> </w:t>
        </w:r>
      </w:ins>
      <w:r w:rsidRPr="00AF7CC6">
        <w:t>розрахунку</w:t>
      </w:r>
      <w:del w:id="5108" w:author="Sanino" w:date="2012-05-24T00:09:00Z">
        <w:r w:rsidR="00C86AC3" w:rsidDel="00CA1412">
          <w:delText xml:space="preserve"> </w:delText>
        </w:r>
      </w:del>
      <w:ins w:id="5109" w:author="Sanino" w:date="2012-05-24T00:09:00Z">
        <w:r w:rsidR="00CA1412">
          <w:t xml:space="preserve"> </w:t>
        </w:r>
      </w:ins>
      <w:r w:rsidRPr="00AF7CC6">
        <w:t>інших</w:t>
      </w:r>
      <w:del w:id="5110" w:author="Sanino" w:date="2012-05-24T00:09:00Z">
        <w:r w:rsidR="00C86AC3" w:rsidDel="00CA1412">
          <w:delText xml:space="preserve"> </w:delText>
        </w:r>
      </w:del>
      <w:ins w:id="5111" w:author="Sanino" w:date="2012-05-24T00:09:00Z">
        <w:r w:rsidR="00CA1412">
          <w:t xml:space="preserve"> </w:t>
        </w:r>
      </w:ins>
      <w:r w:rsidRPr="00AF7CC6">
        <w:t>видів</w:t>
      </w:r>
      <w:del w:id="5112" w:author="Sanino" w:date="2012-05-24T00:09:00Z">
        <w:r w:rsidR="00C86AC3" w:rsidDel="00CA1412">
          <w:delText xml:space="preserve"> </w:delText>
        </w:r>
      </w:del>
      <w:ins w:id="5113" w:author="Sanino" w:date="2012-05-24T00:09:00Z">
        <w:r w:rsidR="00CA1412">
          <w:t xml:space="preserve"> </w:t>
        </w:r>
      </w:ins>
      <w:r w:rsidRPr="00AF7CC6">
        <w:t>з</w:t>
      </w:r>
      <w:r w:rsidRPr="00AF7CC6">
        <w:t>а</w:t>
      </w:r>
      <w:r w:rsidRPr="00AF7CC6">
        <w:t>нять</w:t>
      </w:r>
      <w:del w:id="5114" w:author="Sanino" w:date="2012-05-24T00:09:00Z">
        <w:r w:rsidR="007220A5" w:rsidDel="00CA1412">
          <w:delText xml:space="preserve"> </w:delText>
        </w:r>
      </w:del>
      <w:ins w:id="5115" w:author="Sanino" w:date="2012-05-24T00:09:00Z">
        <w:r w:rsidR="00CA1412">
          <w:t xml:space="preserve"> </w:t>
        </w:r>
      </w:ins>
      <w:r w:rsidRPr="00AF7CC6">
        <w:t>рівня</w:t>
      </w:r>
      <w:del w:id="5116" w:author="Sanino" w:date="2012-05-24T00:09:00Z">
        <w:r w:rsidR="00C86AC3" w:rsidDel="00CA1412">
          <w:delText xml:space="preserve"> </w:delText>
        </w:r>
      </w:del>
      <w:ins w:id="5117" w:author="Sanino" w:date="2012-05-24T00:09:00Z">
        <w:r w:rsidR="00CA1412">
          <w:t xml:space="preserve"> </w:t>
        </w:r>
      </w:ins>
      <w:r w:rsidRPr="00AF7CC6">
        <w:t>спеціаліста</w:t>
      </w:r>
      <w:del w:id="5118" w:author="Sanino" w:date="2012-05-24T00:09:00Z">
        <w:r w:rsidR="00C86AC3" w:rsidDel="00CA1412">
          <w:delText xml:space="preserve"> </w:delText>
        </w:r>
      </w:del>
      <w:ins w:id="5119" w:author="Sanino" w:date="2012-05-24T00:09:00Z">
        <w:r w:rsidR="00CA1412">
          <w:t xml:space="preserve"> </w:t>
        </w:r>
      </w:ins>
      <w:r w:rsidRPr="00AF7CC6">
        <w:t>та</w:t>
      </w:r>
      <w:del w:id="5120" w:author="Sanino" w:date="2012-05-24T00:09:00Z">
        <w:r w:rsidR="00C86AC3" w:rsidDel="00CA1412">
          <w:delText xml:space="preserve"> </w:delText>
        </w:r>
      </w:del>
      <w:ins w:id="5121" w:author="Sanino" w:date="2012-05-24T00:09:00Z">
        <w:r w:rsidR="00CA1412">
          <w:t xml:space="preserve"> </w:t>
        </w:r>
      </w:ins>
      <w:r w:rsidRPr="00AF7CC6">
        <w:t>магістра</w:t>
      </w:r>
      <w:del w:id="5122" w:author="Sanino" w:date="2012-05-24T00:09:00Z">
        <w:r w:rsidR="0072678B" w:rsidDel="00CA1412">
          <w:delText xml:space="preserve"> </w:delText>
        </w:r>
      </w:del>
      <w:ins w:id="5123" w:author="Sanino" w:date="2012-05-24T00:09:00Z">
        <w:r w:rsidR="00CA1412">
          <w:t xml:space="preserve"> </w:t>
        </w:r>
      </w:ins>
      <w:r w:rsidR="0072678B">
        <w:t>–</w:t>
      </w:r>
      <w:del w:id="5124" w:author="Sanino" w:date="2012-05-24T00:09:00Z">
        <w:r w:rsidR="0072678B" w:rsidDel="00CA1412">
          <w:delText xml:space="preserve"> </w:delText>
        </w:r>
      </w:del>
      <w:ins w:id="5125" w:author="Sanino" w:date="2012-05-24T00:09:00Z">
        <w:r w:rsidR="00CA1412">
          <w:t xml:space="preserve"> </w:t>
        </w:r>
      </w:ins>
      <w:r w:rsidRPr="007220A5">
        <w:rPr>
          <w:rFonts w:eastAsiaTheme="minorEastAsia"/>
          <w:lang w:val="en-US"/>
        </w:rPr>
        <w:t>k</w:t>
      </w:r>
      <w:r w:rsidRPr="007220A5">
        <w:rPr>
          <w:rFonts w:eastAsiaTheme="minorEastAsia"/>
          <w:vertAlign w:val="subscript"/>
          <w:lang w:val="en-US"/>
        </w:rPr>
        <w:t>m</w:t>
      </w:r>
      <w:del w:id="5126" w:author="Sanino" w:date="2012-05-24T00:09:00Z">
        <w:r w:rsidR="00C86AC3" w:rsidDel="00CA1412">
          <w:delText xml:space="preserve"> </w:delText>
        </w:r>
      </w:del>
      <w:ins w:id="5127" w:author="Sanino" w:date="2012-05-24T00:09:00Z">
        <w:r w:rsidR="00CA1412">
          <w:t xml:space="preserve"> </w:t>
        </w:r>
      </w:ins>
      <w:r w:rsidRPr="00AF7CC6">
        <w:t>=</w:t>
      </w:r>
      <w:del w:id="5128" w:author="Sanino" w:date="2012-05-24T00:09:00Z">
        <w:r w:rsidR="00C86AC3" w:rsidDel="00CA1412">
          <w:delText xml:space="preserve"> </w:delText>
        </w:r>
      </w:del>
      <w:ins w:id="5129" w:author="Sanino" w:date="2012-05-24T00:09:00Z">
        <w:r w:rsidR="00CA1412">
          <w:t xml:space="preserve"> </w:t>
        </w:r>
      </w:ins>
      <w:r w:rsidR="007220A5">
        <w:t>1,2.</w:t>
      </w:r>
    </w:p>
    <w:p w:rsidR="00AF7CC6" w:rsidRDefault="00AF7CC6" w:rsidP="00814CF1">
      <w:r w:rsidRPr="00AF7CC6">
        <w:t>Вагові</w:t>
      </w:r>
      <w:del w:id="5130" w:author="Sanino" w:date="2012-05-24T00:09:00Z">
        <w:r w:rsidR="00C86AC3" w:rsidDel="00CA1412">
          <w:delText xml:space="preserve"> </w:delText>
        </w:r>
      </w:del>
      <w:ins w:id="5131" w:author="Sanino" w:date="2012-05-24T00:09:00Z">
        <w:r w:rsidR="00CA1412">
          <w:t xml:space="preserve"> </w:t>
        </w:r>
      </w:ins>
      <w:r w:rsidRPr="00AF7CC6">
        <w:t>коефіцієнти</w:t>
      </w:r>
      <w:del w:id="5132" w:author="Sanino" w:date="2012-05-24T00:09:00Z">
        <w:r w:rsidR="00C86AC3" w:rsidDel="00CA1412">
          <w:delText xml:space="preserve"> </w:delText>
        </w:r>
      </w:del>
      <w:ins w:id="5133" w:author="Sanino" w:date="2012-05-24T00:09:00Z">
        <w:r w:rsidR="00CA1412">
          <w:t xml:space="preserve"> </w:t>
        </w:r>
      </w:ins>
      <w:r w:rsidRPr="00F9541A">
        <w:rPr>
          <w:lang w:val="en-US"/>
        </w:rPr>
        <w:t>b</w:t>
      </w:r>
      <w:r w:rsidRPr="00F9541A">
        <w:rPr>
          <w:vertAlign w:val="subscript"/>
          <w:lang w:val="en-US"/>
        </w:rPr>
        <w:t>jk</w:t>
      </w:r>
      <w:del w:id="5134" w:author="Sanino" w:date="2012-05-24T00:05:00Z">
        <w:r w:rsidR="00C86AC3" w:rsidDel="00347EAA">
          <w:delText xml:space="preserve">  </w:delText>
        </w:r>
      </w:del>
      <w:ins w:id="5135" w:author="Sanino" w:date="2012-05-24T00:09:00Z">
        <w:r w:rsidR="00CA1412">
          <w:t xml:space="preserve"> </w:t>
        </w:r>
      </w:ins>
      <w:r w:rsidRPr="00AF7CC6">
        <w:t>інших</w:t>
      </w:r>
      <w:del w:id="5136" w:author="Sanino" w:date="2012-05-24T00:09:00Z">
        <w:r w:rsidR="00C86AC3" w:rsidDel="00CA1412">
          <w:delText xml:space="preserve"> </w:delText>
        </w:r>
      </w:del>
      <w:ins w:id="5137" w:author="Sanino" w:date="2012-05-24T00:09:00Z">
        <w:r w:rsidR="00CA1412">
          <w:t xml:space="preserve"> </w:t>
        </w:r>
      </w:ins>
      <w:r w:rsidRPr="00AF7CC6">
        <w:t>видів</w:t>
      </w:r>
      <w:del w:id="5138" w:author="Sanino" w:date="2012-05-24T00:09:00Z">
        <w:r w:rsidR="00C86AC3" w:rsidDel="00CA1412">
          <w:delText xml:space="preserve"> </w:delText>
        </w:r>
      </w:del>
      <w:ins w:id="5139" w:author="Sanino" w:date="2012-05-24T00:09:00Z">
        <w:r w:rsidR="00CA1412">
          <w:t xml:space="preserve"> </w:t>
        </w:r>
      </w:ins>
      <w:r w:rsidRPr="00AF7CC6">
        <w:t>занять</w:t>
      </w:r>
      <w:del w:id="5140" w:author="Sanino" w:date="2012-05-24T00:09:00Z">
        <w:r w:rsidR="00C86AC3" w:rsidDel="00CA1412">
          <w:delText xml:space="preserve"> </w:delText>
        </w:r>
      </w:del>
      <w:ins w:id="5141" w:author="Sanino" w:date="2012-05-24T00:09:00Z">
        <w:r w:rsidR="00CA1412">
          <w:t xml:space="preserve"> </w:t>
        </w:r>
      </w:ins>
      <w:r w:rsidRPr="00AF7CC6">
        <w:t>враховує</w:t>
      </w:r>
      <w:del w:id="5142" w:author="Sanino" w:date="2012-05-24T00:09:00Z">
        <w:r w:rsidR="00C86AC3" w:rsidDel="00CA1412">
          <w:delText xml:space="preserve"> </w:delText>
        </w:r>
      </w:del>
      <w:ins w:id="5143" w:author="Sanino" w:date="2012-05-24T00:09:00Z">
        <w:r w:rsidR="00CA1412">
          <w:t xml:space="preserve"> </w:t>
        </w:r>
      </w:ins>
      <w:r w:rsidRPr="00AF7CC6">
        <w:t>її</w:t>
      </w:r>
      <w:del w:id="5144" w:author="Sanino" w:date="2012-05-24T00:09:00Z">
        <w:r w:rsidR="00C86AC3" w:rsidDel="00CA1412">
          <w:delText xml:space="preserve"> </w:delText>
        </w:r>
      </w:del>
      <w:ins w:id="5145" w:author="Sanino" w:date="2012-05-24T00:09:00Z">
        <w:r w:rsidR="00CA1412">
          <w:t xml:space="preserve"> </w:t>
        </w:r>
      </w:ins>
      <w:r w:rsidRPr="00AF7CC6">
        <w:t>обсяг</w:t>
      </w:r>
      <w:del w:id="5146" w:author="Sanino" w:date="2012-05-24T00:09:00Z">
        <w:r w:rsidR="00C86AC3" w:rsidDel="00CA1412">
          <w:delText xml:space="preserve"> </w:delText>
        </w:r>
      </w:del>
      <w:ins w:id="5147" w:author="Sanino" w:date="2012-05-24T00:09:00Z">
        <w:r w:rsidR="00CA1412">
          <w:t xml:space="preserve"> </w:t>
        </w:r>
      </w:ins>
      <w:r w:rsidRPr="00F9541A">
        <w:rPr>
          <w:lang w:val="en-US"/>
        </w:rPr>
        <w:t>m</w:t>
      </w:r>
      <w:r w:rsidRPr="00F9541A">
        <w:rPr>
          <w:vertAlign w:val="subscript"/>
          <w:lang w:val="en-US"/>
        </w:rPr>
        <w:t>jk</w:t>
      </w:r>
      <w:del w:id="5148" w:author="Sanino" w:date="2012-05-24T00:09:00Z">
        <w:r w:rsidR="00C86AC3" w:rsidDel="00CA1412">
          <w:delText xml:space="preserve"> </w:delText>
        </w:r>
      </w:del>
      <w:ins w:id="5149" w:author="Sanino" w:date="2012-05-24T00:09:00Z">
        <w:r w:rsidR="00CA1412">
          <w:t xml:space="preserve"> </w:t>
        </w:r>
      </w:ins>
      <w:r w:rsidRPr="00AF7CC6">
        <w:t>в</w:t>
      </w:r>
      <w:del w:id="5150" w:author="Sanino" w:date="2012-05-24T00:09:00Z">
        <w:r w:rsidR="00C86AC3" w:rsidDel="00CA1412">
          <w:delText xml:space="preserve"> </w:delText>
        </w:r>
      </w:del>
      <w:ins w:id="5151" w:author="Sanino" w:date="2012-05-24T00:09:00Z">
        <w:r w:rsidR="00CA1412">
          <w:t xml:space="preserve"> </w:t>
        </w:r>
      </w:ins>
      <w:r w:rsidRPr="00AF7CC6">
        <w:t>кред</w:t>
      </w:r>
      <w:r w:rsidRPr="00AF7CC6">
        <w:t>и</w:t>
      </w:r>
      <w:r w:rsidRPr="00AF7CC6">
        <w:t>тах,</w:t>
      </w:r>
      <w:del w:id="5152" w:author="Sanino" w:date="2012-05-24T00:09:00Z">
        <w:r w:rsidR="00C86AC3" w:rsidDel="00CA1412">
          <w:delText xml:space="preserve"> </w:delText>
        </w:r>
      </w:del>
      <w:ins w:id="5153" w:author="Sanino" w:date="2012-05-24T00:09:00Z">
        <w:r w:rsidR="00CA1412">
          <w:t xml:space="preserve"> </w:t>
        </w:r>
      </w:ins>
      <w:r w:rsidRPr="00AF7CC6">
        <w:t>трудомісткість</w:t>
      </w:r>
      <w:del w:id="5154" w:author="Sanino" w:date="2012-05-24T00:09:00Z">
        <w:r w:rsidR="00C86AC3" w:rsidDel="00CA1412">
          <w:delText xml:space="preserve"> </w:delText>
        </w:r>
      </w:del>
      <w:ins w:id="5155" w:author="Sanino" w:date="2012-05-24T00:09:00Z">
        <w:r w:rsidR="00CA1412">
          <w:t xml:space="preserve"> </w:t>
        </w:r>
      </w:ins>
      <w:r w:rsidR="00456B35" w:rsidRPr="00F9541A">
        <w:rPr>
          <w:lang w:val="en-US"/>
        </w:rPr>
        <w:t>k</w:t>
      </w:r>
      <w:r w:rsidR="00456B35" w:rsidRPr="00F9541A">
        <w:rPr>
          <w:vertAlign w:val="subscript"/>
          <w:lang w:val="en-US"/>
        </w:rPr>
        <w:t>jk</w:t>
      </w:r>
      <w:r>
        <w:t>,</w:t>
      </w:r>
      <w:r w:rsidRPr="00AF7CC6">
        <w:t>також</w:t>
      </w:r>
      <w:del w:id="5156" w:author="Sanino" w:date="2012-05-24T00:09:00Z">
        <w:r w:rsidR="00C86AC3" w:rsidDel="00CA1412">
          <w:delText xml:space="preserve"> </w:delText>
        </w:r>
      </w:del>
      <w:ins w:id="5157" w:author="Sanino" w:date="2012-05-24T00:09:00Z">
        <w:r w:rsidR="00CA1412">
          <w:t xml:space="preserve"> </w:t>
        </w:r>
      </w:ins>
      <w:r w:rsidRPr="00AF7CC6">
        <w:t>визначену</w:t>
      </w:r>
      <w:del w:id="5158" w:author="Sanino" w:date="2012-05-24T00:09:00Z">
        <w:r w:rsidR="00C86AC3" w:rsidDel="00CA1412">
          <w:delText xml:space="preserve"> </w:delText>
        </w:r>
      </w:del>
      <w:ins w:id="5159" w:author="Sanino" w:date="2012-05-24T00:09:00Z">
        <w:r w:rsidR="00CA1412">
          <w:t xml:space="preserve"> </w:t>
        </w:r>
      </w:ins>
      <w:r w:rsidRPr="002F7A39">
        <w:t>до</w:t>
      </w:r>
      <w:del w:id="5160" w:author="Sanino" w:date="2012-05-24T00:09:00Z">
        <w:r w:rsidR="00C86AC3" w:rsidDel="00CA1412">
          <w:delText xml:space="preserve"> </w:delText>
        </w:r>
      </w:del>
      <w:ins w:id="5161" w:author="Sanino" w:date="2012-05-24T00:09:00Z">
        <w:r w:rsidR="00CA1412">
          <w:t xml:space="preserve"> </w:t>
        </w:r>
      </w:ins>
      <w:r w:rsidRPr="002F7A39">
        <w:t>«Норм</w:t>
      </w:r>
      <w:del w:id="5162" w:author="Sanino" w:date="2012-05-24T00:09:00Z">
        <w:r w:rsidR="00C86AC3" w:rsidDel="00CA1412">
          <w:delText xml:space="preserve"> </w:delText>
        </w:r>
      </w:del>
      <w:ins w:id="5163" w:author="Sanino" w:date="2012-05-24T00:09:00Z">
        <w:r w:rsidR="00CA1412">
          <w:t xml:space="preserve"> </w:t>
        </w:r>
      </w:ins>
      <w:r w:rsidRPr="002F7A39">
        <w:t>часу</w:t>
      </w:r>
      <w:del w:id="5164" w:author="Sanino" w:date="2012-05-24T00:09:00Z">
        <w:r w:rsidR="00C86AC3" w:rsidDel="00CA1412">
          <w:delText xml:space="preserve"> </w:delText>
        </w:r>
      </w:del>
      <w:ins w:id="5165" w:author="Sanino" w:date="2012-05-24T00:09:00Z">
        <w:r w:rsidR="00CA1412">
          <w:t xml:space="preserve"> </w:t>
        </w:r>
      </w:ins>
      <w:r w:rsidRPr="002F7A39">
        <w:t>для</w:t>
      </w:r>
      <w:del w:id="5166" w:author="Sanino" w:date="2012-05-24T00:09:00Z">
        <w:r w:rsidR="00C86AC3" w:rsidDel="00CA1412">
          <w:delText xml:space="preserve"> </w:delText>
        </w:r>
      </w:del>
      <w:ins w:id="5167" w:author="Sanino" w:date="2012-05-24T00:09:00Z">
        <w:r w:rsidR="00CA1412">
          <w:t xml:space="preserve"> </w:t>
        </w:r>
      </w:ins>
      <w:r w:rsidRPr="002F7A39">
        <w:t>розрахунку</w:t>
      </w:r>
      <w:del w:id="5168" w:author="Sanino" w:date="2012-05-24T00:09:00Z">
        <w:r w:rsidR="00C86AC3" w:rsidDel="00CA1412">
          <w:delText xml:space="preserve"> </w:delText>
        </w:r>
      </w:del>
      <w:ins w:id="5169" w:author="Sanino" w:date="2012-05-24T00:09:00Z">
        <w:r w:rsidR="00CA1412">
          <w:t xml:space="preserve"> </w:t>
        </w:r>
      </w:ins>
      <w:r w:rsidRPr="002F7A39">
        <w:t>й</w:t>
      </w:r>
      <w:del w:id="5170" w:author="Sanino" w:date="2012-05-24T00:09:00Z">
        <w:r w:rsidR="00C86AC3" w:rsidDel="00CA1412">
          <w:delText xml:space="preserve"> </w:delText>
        </w:r>
      </w:del>
      <w:ins w:id="5171" w:author="Sanino" w:date="2012-05-24T00:09:00Z">
        <w:r w:rsidR="00CA1412">
          <w:t xml:space="preserve"> </w:t>
        </w:r>
      </w:ins>
      <w:r w:rsidRPr="002F7A39">
        <w:t>о</w:t>
      </w:r>
      <w:r w:rsidRPr="002F7A39">
        <w:t>б</w:t>
      </w:r>
      <w:r w:rsidRPr="002F7A39">
        <w:t>ліку</w:t>
      </w:r>
      <w:del w:id="5172" w:author="Sanino" w:date="2012-05-24T00:09:00Z">
        <w:r w:rsidR="00C86AC3" w:rsidDel="00CA1412">
          <w:delText xml:space="preserve"> </w:delText>
        </w:r>
      </w:del>
      <w:ins w:id="5173" w:author="Sanino" w:date="2012-05-24T00:09:00Z">
        <w:r w:rsidR="00CA1412">
          <w:t xml:space="preserve"> </w:t>
        </w:r>
      </w:ins>
      <w:r w:rsidRPr="002F7A39">
        <w:t>навчальної</w:t>
      </w:r>
      <w:del w:id="5174" w:author="Sanino" w:date="2012-05-24T00:09:00Z">
        <w:r w:rsidR="00C86AC3" w:rsidDel="00CA1412">
          <w:delText xml:space="preserve"> </w:delText>
        </w:r>
      </w:del>
      <w:ins w:id="5175" w:author="Sanino" w:date="2012-05-24T00:09:00Z">
        <w:r w:rsidR="00CA1412">
          <w:t xml:space="preserve"> </w:t>
        </w:r>
      </w:ins>
      <w:r w:rsidRPr="002F7A39">
        <w:t>роботи</w:t>
      </w:r>
      <w:del w:id="5176" w:author="Sanino" w:date="2012-05-24T00:09:00Z">
        <w:r w:rsidR="00C86AC3" w:rsidDel="00CA1412">
          <w:delText xml:space="preserve"> </w:delText>
        </w:r>
      </w:del>
      <w:ins w:id="5177" w:author="Sanino" w:date="2012-05-24T00:09:00Z">
        <w:r w:rsidR="00CA1412">
          <w:t xml:space="preserve"> </w:t>
        </w:r>
      </w:ins>
      <w:r w:rsidRPr="002F7A39">
        <w:t>викладач</w:t>
      </w:r>
      <w:r>
        <w:t>ів</w:t>
      </w:r>
      <w:del w:id="5178" w:author="Sanino" w:date="2012-05-24T00:09:00Z">
        <w:r w:rsidR="00C86AC3" w:rsidDel="00CA1412">
          <w:delText xml:space="preserve"> </w:delText>
        </w:r>
      </w:del>
      <w:ins w:id="5179" w:author="Sanino" w:date="2012-05-24T00:09:00Z">
        <w:r w:rsidR="00CA1412">
          <w:t xml:space="preserve"> </w:t>
        </w:r>
      </w:ins>
      <w:r>
        <w:t>ВНЗ</w:t>
      </w:r>
      <w:r w:rsidRPr="002F7A39">
        <w:t>»</w:t>
      </w:r>
      <w:r w:rsidR="00A33DD0">
        <w:t>,</w:t>
      </w:r>
      <w:r w:rsidR="00A33DD0" w:rsidRPr="002F7A39">
        <w:t>контингент</w:t>
      </w:r>
      <w:del w:id="5180" w:author="Sanino" w:date="2012-05-24T00:09:00Z">
        <w:r w:rsidR="00C86AC3" w:rsidDel="00CA1412">
          <w:delText xml:space="preserve"> </w:delText>
        </w:r>
      </w:del>
      <w:ins w:id="5181" w:author="Sanino" w:date="2012-05-24T00:09:00Z">
        <w:r w:rsidR="00CA1412">
          <w:t xml:space="preserve"> </w:t>
        </w:r>
      </w:ins>
      <w:r w:rsidR="00A33DD0" w:rsidRPr="002F7A39">
        <w:t>студентів</w:t>
      </w:r>
      <w:del w:id="5182" w:author="Sanino" w:date="2012-05-24T00:09:00Z">
        <w:r w:rsidR="00C86AC3" w:rsidDel="00CA1412">
          <w:delText xml:space="preserve"> </w:delText>
        </w:r>
      </w:del>
      <w:ins w:id="5183" w:author="Sanino" w:date="2012-05-24T00:09:00Z">
        <w:r w:rsidR="00CA1412">
          <w:t xml:space="preserve"> </w:t>
        </w:r>
      </w:ins>
      <w:r w:rsidR="00A33DD0">
        <w:rPr>
          <w:lang w:val="en-US"/>
        </w:rPr>
        <w:t>n</w:t>
      </w:r>
      <w:r w:rsidR="00A33DD0" w:rsidRPr="00442B48">
        <w:rPr>
          <w:vertAlign w:val="subscript"/>
          <w:lang w:val="en-US"/>
        </w:rPr>
        <w:t>jk</w:t>
      </w:r>
      <w:r w:rsidRPr="00AF7CC6">
        <w:t>,</w:t>
      </w:r>
      <w:del w:id="5184" w:author="Sanino" w:date="2012-05-24T00:09:00Z">
        <w:r w:rsidR="00C86AC3" w:rsidDel="00CA1412">
          <w:delText xml:space="preserve"> </w:delText>
        </w:r>
      </w:del>
      <w:ins w:id="5185" w:author="Sanino" w:date="2012-05-24T00:09:00Z">
        <w:r w:rsidR="00CA1412">
          <w:t xml:space="preserve"> </w:t>
        </w:r>
      </w:ins>
      <w:r w:rsidRPr="00AF7CC6">
        <w:t>які</w:t>
      </w:r>
      <w:del w:id="5186" w:author="Sanino" w:date="2012-05-24T00:09:00Z">
        <w:r w:rsidR="00C86AC3" w:rsidDel="00CA1412">
          <w:delText xml:space="preserve"> </w:delText>
        </w:r>
      </w:del>
      <w:ins w:id="5187" w:author="Sanino" w:date="2012-05-24T00:09:00Z">
        <w:r w:rsidR="00CA1412">
          <w:t xml:space="preserve"> </w:t>
        </w:r>
      </w:ins>
      <w:r w:rsidRPr="00AF7CC6">
        <w:t>вивч</w:t>
      </w:r>
      <w:r w:rsidRPr="00AF7CC6">
        <w:t>а</w:t>
      </w:r>
      <w:r w:rsidRPr="00AF7CC6">
        <w:t>ють</w:t>
      </w:r>
      <w:del w:id="5188" w:author="Sanino" w:date="2012-05-24T00:09:00Z">
        <w:r w:rsidR="00C86AC3" w:rsidDel="00CA1412">
          <w:delText xml:space="preserve"> </w:delText>
        </w:r>
      </w:del>
      <w:ins w:id="5189" w:author="Sanino" w:date="2012-05-24T00:09:00Z">
        <w:r w:rsidR="00CA1412">
          <w:t xml:space="preserve"> </w:t>
        </w:r>
      </w:ins>
      <w:r w:rsidRPr="00AF7CC6">
        <w:t>цю</w:t>
      </w:r>
      <w:del w:id="5190" w:author="Sanino" w:date="2012-05-24T00:09:00Z">
        <w:r w:rsidR="00C86AC3" w:rsidDel="00CA1412">
          <w:delText xml:space="preserve"> </w:delText>
        </w:r>
      </w:del>
      <w:ins w:id="5191" w:author="Sanino" w:date="2012-05-24T00:09:00Z">
        <w:r w:rsidR="00CA1412">
          <w:t xml:space="preserve"> </w:t>
        </w:r>
      </w:ins>
      <w:r w:rsidRPr="00AF7CC6">
        <w:t>дисципліну,</w:t>
      </w:r>
      <w:del w:id="5192" w:author="Sanino" w:date="2012-05-24T00:09:00Z">
        <w:r w:rsidR="00C86AC3" w:rsidDel="00CA1412">
          <w:delText xml:space="preserve"> </w:delText>
        </w:r>
      </w:del>
      <w:ins w:id="5193" w:author="Sanino" w:date="2012-05-24T00:09:00Z">
        <w:r w:rsidR="00CA1412">
          <w:t xml:space="preserve"> </w:t>
        </w:r>
      </w:ins>
      <w:r w:rsidRPr="00AF7CC6">
        <w:t>а</w:t>
      </w:r>
      <w:del w:id="5194" w:author="Sanino" w:date="2012-05-24T00:09:00Z">
        <w:r w:rsidR="00C86AC3" w:rsidDel="00CA1412">
          <w:delText xml:space="preserve"> </w:delText>
        </w:r>
      </w:del>
      <w:ins w:id="5195" w:author="Sanino" w:date="2012-05-24T00:09:00Z">
        <w:r w:rsidR="00CA1412">
          <w:t xml:space="preserve"> </w:t>
        </w:r>
      </w:ins>
      <w:r w:rsidRPr="00AF7CC6">
        <w:t>також</w:t>
      </w:r>
      <w:del w:id="5196" w:author="Sanino" w:date="2012-05-24T00:09:00Z">
        <w:r w:rsidR="00C86AC3" w:rsidDel="00CA1412">
          <w:delText xml:space="preserve"> </w:delText>
        </w:r>
      </w:del>
      <w:ins w:id="5197" w:author="Sanino" w:date="2012-05-24T00:09:00Z">
        <w:r w:rsidR="00CA1412">
          <w:t xml:space="preserve"> </w:t>
        </w:r>
      </w:ins>
      <w:r w:rsidRPr="00AF7CC6">
        <w:t>коефіцієнт</w:t>
      </w:r>
      <w:del w:id="5198" w:author="Sanino" w:date="2012-05-24T00:09:00Z">
        <w:r w:rsidR="00C86AC3" w:rsidDel="00CA1412">
          <w:delText xml:space="preserve"> </w:delText>
        </w:r>
      </w:del>
      <w:ins w:id="5199" w:author="Sanino" w:date="2012-05-24T00:09:00Z">
        <w:r w:rsidR="00CA1412">
          <w:t xml:space="preserve"> </w:t>
        </w:r>
      </w:ins>
      <w:r w:rsidR="00A33DD0">
        <w:rPr>
          <w:lang w:val="en-US"/>
        </w:rPr>
        <w:t>k</w:t>
      </w:r>
      <w:r w:rsidR="00A33DD0">
        <w:rPr>
          <w:vertAlign w:val="subscript"/>
          <w:lang w:val="en-US"/>
        </w:rPr>
        <w:t>m</w:t>
      </w:r>
      <w:del w:id="5200" w:author="Sanino" w:date="2012-05-24T00:09:00Z">
        <w:r w:rsidR="00C86AC3" w:rsidDel="00CA1412">
          <w:delText xml:space="preserve"> </w:delText>
        </w:r>
      </w:del>
      <w:ins w:id="5201" w:author="Sanino" w:date="2012-05-24T00:09:00Z">
        <w:r w:rsidR="00CA1412">
          <w:t xml:space="preserve"> </w:t>
        </w:r>
      </w:ins>
      <w:r w:rsidRPr="00AF7CC6">
        <w:t>класу</w:t>
      </w:r>
      <w:del w:id="5202" w:author="Sanino" w:date="2012-05-24T00:09:00Z">
        <w:r w:rsidR="00C86AC3" w:rsidDel="00CA1412">
          <w:delText xml:space="preserve"> </w:delText>
        </w:r>
      </w:del>
      <w:ins w:id="5203" w:author="Sanino" w:date="2012-05-24T00:09:00Z">
        <w:r w:rsidR="00CA1412">
          <w:t xml:space="preserve"> </w:t>
        </w:r>
      </w:ins>
      <w:r w:rsidRPr="00AF7CC6">
        <w:t>дисциплін</w:t>
      </w:r>
      <w:del w:id="5204" w:author="Sanino" w:date="2012-05-24T00:09:00Z">
        <w:r w:rsidR="00C86AC3" w:rsidDel="00CA1412">
          <w:delText xml:space="preserve"> </w:delText>
        </w:r>
      </w:del>
      <w:ins w:id="5205" w:author="Sanino" w:date="2012-05-24T00:09:00Z">
        <w:r w:rsidR="00CA1412">
          <w:t xml:space="preserve"> </w:t>
        </w:r>
      </w:ins>
      <w:r w:rsidRPr="00AF7CC6">
        <w:t>або</w:t>
      </w:r>
      <w:del w:id="5206" w:author="Sanino" w:date="2012-05-24T00:09:00Z">
        <w:r w:rsidR="00C86AC3" w:rsidDel="00CA1412">
          <w:delText xml:space="preserve"> </w:delText>
        </w:r>
      </w:del>
      <w:ins w:id="5207" w:author="Sanino" w:date="2012-05-24T00:09:00Z">
        <w:r w:rsidR="00CA1412">
          <w:t xml:space="preserve"> </w:t>
        </w:r>
      </w:ins>
      <w:r w:rsidRPr="00AF7CC6">
        <w:t>виду</w:t>
      </w:r>
      <w:del w:id="5208" w:author="Sanino" w:date="2012-05-24T00:09:00Z">
        <w:r w:rsidR="00C86AC3" w:rsidDel="00CA1412">
          <w:delText xml:space="preserve"> </w:delText>
        </w:r>
      </w:del>
      <w:ins w:id="5209" w:author="Sanino" w:date="2012-05-24T00:09:00Z">
        <w:r w:rsidR="00CA1412">
          <w:t xml:space="preserve"> </w:t>
        </w:r>
      </w:ins>
      <w:r w:rsidRPr="00AF7CC6">
        <w:t>занять:</w:t>
      </w:r>
    </w:p>
    <w:p w:rsidR="00456B35" w:rsidRDefault="00456B35" w:rsidP="00814CF1"/>
    <w:p w:rsidR="00456B35" w:rsidRDefault="00177CD1" w:rsidP="007220A5">
      <w:pPr>
        <w:jc w:val="right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w:del w:id="5210" w:author="Sanino" w:date="2012-05-24T00:09:00Z">
          <m:r>
            <w:rPr>
              <w:rFonts w:ascii="Cambria Math" w:hAnsi="Cambria Math"/>
              <w:sz w:val="24"/>
              <w:szCs w:val="24"/>
            </w:rPr>
            <m:t xml:space="preserve"> </m:t>
          </m:r>
        </w:del>
        <w:ins w:id="5211" w:author="Sanino" w:date="2012-05-24T00:09:00Z">
          <m:r>
            <w:rPr>
              <w:rFonts w:ascii="Cambria Math" w:hAnsi="Cambria Math"/>
              <w:sz w:val="24"/>
              <w:szCs w:val="24"/>
            </w:rPr>
            <m:t xml:space="preserve"> </m:t>
          </m:r>
        </w:ins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jk</m:t>
            </m:r>
          </m:sub>
        </m:sSub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jk</m:t>
            </m:r>
          </m:sub>
        </m:sSub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jk</m:t>
            </m:r>
            <w:del w:id="5212" w:author="Sanino" w:date="2012-05-24T00:09:00Z"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w:del>
            <w:ins w:id="5213" w:author="Sanino" w:date="2012-05-24T00:09:00Z"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w:ins>
          </m:sub>
        </m:sSub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</m:oMath>
      <w:r w:rsidR="00456B35" w:rsidRPr="00456B35">
        <w:rPr>
          <w:rFonts w:eastAsiaTheme="minorEastAsia"/>
          <w:sz w:val="24"/>
          <w:szCs w:val="24"/>
        </w:rPr>
        <w:t>.</w:t>
      </w:r>
      <w:r w:rsidR="00456B35" w:rsidRPr="00456B35">
        <w:rPr>
          <w:rFonts w:eastAsiaTheme="minorEastAsia"/>
          <w:sz w:val="24"/>
          <w:szCs w:val="24"/>
        </w:rPr>
        <w:tab/>
      </w:r>
      <w:r w:rsidR="00456B35" w:rsidRPr="00456B35">
        <w:rPr>
          <w:rFonts w:eastAsiaTheme="minorEastAsia"/>
          <w:sz w:val="24"/>
          <w:szCs w:val="24"/>
        </w:rPr>
        <w:tab/>
      </w:r>
      <w:r w:rsidR="00456B35" w:rsidRPr="00456B35">
        <w:rPr>
          <w:rFonts w:eastAsiaTheme="minorEastAsia"/>
          <w:sz w:val="24"/>
          <w:szCs w:val="24"/>
        </w:rPr>
        <w:tab/>
      </w:r>
      <w:r w:rsidR="00456B35" w:rsidRPr="00456B35">
        <w:rPr>
          <w:rFonts w:eastAsiaTheme="minorEastAsia"/>
          <w:sz w:val="24"/>
          <w:szCs w:val="24"/>
        </w:rPr>
        <w:tab/>
      </w:r>
      <w:r w:rsidR="00456B35" w:rsidRPr="00456B35">
        <w:rPr>
          <w:rFonts w:eastAsiaTheme="minorEastAsia"/>
          <w:sz w:val="24"/>
          <w:szCs w:val="24"/>
        </w:rPr>
        <w:tab/>
        <w:t>(1.7)</w:t>
      </w:r>
    </w:p>
    <w:p w:rsidR="007220A5" w:rsidRPr="00456B35" w:rsidRDefault="007220A5" w:rsidP="007220A5">
      <w:pPr>
        <w:jc w:val="right"/>
        <w:rPr>
          <w:rFonts w:eastAsiaTheme="minorEastAsia"/>
          <w:sz w:val="24"/>
          <w:szCs w:val="24"/>
        </w:rPr>
      </w:pPr>
    </w:p>
    <w:p w:rsidR="007220A5" w:rsidRDefault="00456B35" w:rsidP="00814CF1">
      <w:r w:rsidRPr="00456B35">
        <w:t>Коефіцієнти</w:t>
      </w:r>
      <w:del w:id="5214" w:author="Sanino" w:date="2012-05-24T00:09:00Z">
        <w:r w:rsidR="00C86AC3" w:rsidDel="00CA1412">
          <w:delText xml:space="preserve"> </w:delText>
        </w:r>
      </w:del>
      <w:ins w:id="5215" w:author="Sanino" w:date="2012-05-24T00:09:00Z">
        <w:r w:rsidR="00CA1412">
          <w:t xml:space="preserve"> </w:t>
        </w:r>
      </w:ins>
      <w:r w:rsidRPr="00456B35">
        <w:t>трудомісткості</w:t>
      </w:r>
      <w:del w:id="5216" w:author="Sanino" w:date="2012-05-24T00:09:00Z">
        <w:r w:rsidR="00C86AC3" w:rsidDel="00CA1412">
          <w:delText xml:space="preserve"> </w:delText>
        </w:r>
      </w:del>
      <w:ins w:id="5217" w:author="Sanino" w:date="2012-05-24T00:09:00Z">
        <w:r w:rsidR="00CA1412">
          <w:t xml:space="preserve"> </w:t>
        </w:r>
      </w:ins>
      <w:r w:rsidRPr="00F9541A">
        <w:rPr>
          <w:lang w:val="en-US"/>
        </w:rPr>
        <w:t>k</w:t>
      </w:r>
      <w:r w:rsidRPr="00F9541A">
        <w:rPr>
          <w:vertAlign w:val="subscript"/>
          <w:lang w:val="en-US"/>
        </w:rPr>
        <w:t>jk</w:t>
      </w:r>
      <w:del w:id="5218" w:author="Sanino" w:date="2012-05-24T00:09:00Z">
        <w:r w:rsidR="00C86AC3" w:rsidDel="00CA1412">
          <w:delText xml:space="preserve"> </w:delText>
        </w:r>
      </w:del>
      <w:ins w:id="5219" w:author="Sanino" w:date="2012-05-24T00:09:00Z">
        <w:r w:rsidR="00CA1412">
          <w:t xml:space="preserve"> </w:t>
        </w:r>
      </w:ins>
      <w:r w:rsidRPr="00456B35">
        <w:t>видів</w:t>
      </w:r>
      <w:del w:id="5220" w:author="Sanino" w:date="2012-05-24T00:09:00Z">
        <w:r w:rsidR="00C86AC3" w:rsidDel="00CA1412">
          <w:delText xml:space="preserve"> </w:delText>
        </w:r>
      </w:del>
      <w:ins w:id="5221" w:author="Sanino" w:date="2012-05-24T00:09:00Z">
        <w:r w:rsidR="00CA1412">
          <w:t xml:space="preserve"> </w:t>
        </w:r>
      </w:ins>
      <w:r w:rsidRPr="00456B35">
        <w:t>занять</w:t>
      </w:r>
      <w:del w:id="5222" w:author="Sanino" w:date="2012-05-24T00:09:00Z">
        <w:r w:rsidR="00C86AC3" w:rsidDel="00CA1412">
          <w:delText xml:space="preserve"> </w:delText>
        </w:r>
      </w:del>
      <w:ins w:id="5223" w:author="Sanino" w:date="2012-05-24T00:09:00Z">
        <w:r w:rsidR="00CA1412">
          <w:t xml:space="preserve"> </w:t>
        </w:r>
      </w:ins>
      <w:r w:rsidRPr="00456B35">
        <w:t>встановлені</w:t>
      </w:r>
      <w:del w:id="5224" w:author="Sanino" w:date="2012-05-24T00:09:00Z">
        <w:r w:rsidR="00C86AC3" w:rsidDel="00CA1412">
          <w:delText xml:space="preserve"> </w:delText>
        </w:r>
      </w:del>
      <w:ins w:id="5225" w:author="Sanino" w:date="2012-05-24T00:09:00Z">
        <w:r w:rsidR="00CA1412">
          <w:t xml:space="preserve"> </w:t>
        </w:r>
      </w:ins>
      <w:r w:rsidRPr="00456B35">
        <w:t>з</w:t>
      </w:r>
      <w:del w:id="5226" w:author="Sanino" w:date="2012-05-24T00:09:00Z">
        <w:r w:rsidR="00C86AC3" w:rsidDel="00CA1412">
          <w:delText xml:space="preserve"> </w:delText>
        </w:r>
      </w:del>
      <w:ins w:id="5227" w:author="Sanino" w:date="2012-05-24T00:09:00Z">
        <w:r w:rsidR="00CA1412">
          <w:t xml:space="preserve"> </w:t>
        </w:r>
      </w:ins>
      <w:r w:rsidRPr="00456B35">
        <w:t>розрахунком</w:t>
      </w:r>
      <w:del w:id="5228" w:author="Sanino" w:date="2012-05-24T00:09:00Z">
        <w:r w:rsidR="00C86AC3" w:rsidDel="00CA1412">
          <w:delText xml:space="preserve"> </w:delText>
        </w:r>
      </w:del>
      <w:ins w:id="5229" w:author="Sanino" w:date="2012-05-24T00:09:00Z">
        <w:r w:rsidR="00CA1412">
          <w:t xml:space="preserve"> </w:t>
        </w:r>
      </w:ins>
      <w:r w:rsidRPr="00456B35">
        <w:t>на</w:t>
      </w:r>
      <w:del w:id="5230" w:author="Sanino" w:date="2012-05-24T00:09:00Z">
        <w:r w:rsidR="00C86AC3" w:rsidDel="00CA1412">
          <w:delText xml:space="preserve"> </w:delText>
        </w:r>
      </w:del>
      <w:ins w:id="5231" w:author="Sanino" w:date="2012-05-24T00:09:00Z">
        <w:r w:rsidR="00CA1412">
          <w:t xml:space="preserve"> </w:t>
        </w:r>
      </w:ins>
      <w:r w:rsidRPr="00456B35">
        <w:t>один</w:t>
      </w:r>
      <w:del w:id="5232" w:author="Sanino" w:date="2012-05-24T00:09:00Z">
        <w:r w:rsidR="00C86AC3" w:rsidDel="00CA1412">
          <w:delText xml:space="preserve"> </w:delText>
        </w:r>
      </w:del>
      <w:ins w:id="5233" w:author="Sanino" w:date="2012-05-24T00:09:00Z">
        <w:r w:rsidR="00CA1412">
          <w:t xml:space="preserve"> </w:t>
        </w:r>
      </w:ins>
      <w:r w:rsidRPr="00456B35">
        <w:t>кредит:</w:t>
      </w:r>
      <w:del w:id="5234" w:author="Sanino" w:date="2012-05-24T00:05:00Z">
        <w:r w:rsidR="00C86AC3" w:rsidDel="00347EAA">
          <w:delText xml:space="preserve">  </w:delText>
        </w:r>
      </w:del>
    </w:p>
    <w:p w:rsidR="007220A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курсова</w:t>
      </w:r>
      <w:del w:id="5235" w:author="Sanino" w:date="2012-05-24T00:09:00Z">
        <w:r w:rsidR="00C86AC3" w:rsidDel="00CA1412">
          <w:delText xml:space="preserve"> </w:delText>
        </w:r>
      </w:del>
      <w:ins w:id="5236" w:author="Sanino" w:date="2012-05-24T00:09:00Z">
        <w:r w:rsidR="00CA1412">
          <w:t xml:space="preserve"> </w:t>
        </w:r>
      </w:ins>
      <w:r w:rsidRPr="00456B35">
        <w:t>робота</w:t>
      </w:r>
      <w:del w:id="5237" w:author="Sanino" w:date="2012-05-24T00:09:00Z">
        <w:r w:rsidR="00C86AC3" w:rsidDel="00CA1412">
          <w:delText xml:space="preserve"> </w:delText>
        </w:r>
      </w:del>
      <w:ins w:id="5238" w:author="Sanino" w:date="2012-05-24T00:09:00Z">
        <w:r w:rsidR="00CA1412">
          <w:t xml:space="preserve"> </w:t>
        </w:r>
      </w:ins>
      <w:r w:rsidRPr="00456B35">
        <w:t>з</w:t>
      </w:r>
      <w:del w:id="5239" w:author="Sanino" w:date="2012-05-24T00:09:00Z">
        <w:r w:rsidR="00C86AC3" w:rsidDel="00CA1412">
          <w:delText xml:space="preserve"> </w:delText>
        </w:r>
      </w:del>
      <w:ins w:id="5240" w:author="Sanino" w:date="2012-05-24T00:09:00Z">
        <w:r w:rsidR="00CA1412">
          <w:t xml:space="preserve"> </w:t>
        </w:r>
      </w:ins>
      <w:r w:rsidRPr="00456B35">
        <w:t>дисциплін</w:t>
      </w:r>
      <w:del w:id="5241" w:author="Sanino" w:date="2012-05-24T00:09:00Z">
        <w:r w:rsidR="00C86AC3" w:rsidDel="00CA1412">
          <w:delText xml:space="preserve"> </w:delText>
        </w:r>
      </w:del>
      <w:ins w:id="5242" w:author="Sanino" w:date="2012-05-24T00:09:00Z">
        <w:r w:rsidR="00CA1412">
          <w:t xml:space="preserve"> </w:t>
        </w:r>
      </w:ins>
      <w:r w:rsidRPr="00456B35">
        <w:t>ЗО</w:t>
      </w:r>
      <w:del w:id="5243" w:author="Sanino" w:date="2012-05-24T00:09:00Z">
        <w:r w:rsidR="00C86AC3" w:rsidDel="00CA1412">
          <w:delText xml:space="preserve"> </w:delText>
        </w:r>
      </w:del>
      <w:ins w:id="5244" w:author="Sanino" w:date="2012-05-24T00:09:00Z">
        <w:r w:rsidR="00CA1412">
          <w:t xml:space="preserve"> </w:t>
        </w:r>
      </w:ins>
      <w:r w:rsidRPr="00456B35">
        <w:t>і</w:t>
      </w:r>
      <w:del w:id="5245" w:author="Sanino" w:date="2012-05-24T00:09:00Z">
        <w:r w:rsidR="00C86AC3" w:rsidDel="00CA1412">
          <w:delText xml:space="preserve"> </w:delText>
        </w:r>
      </w:del>
      <w:ins w:id="5246" w:author="Sanino" w:date="2012-05-24T00:09:00Z">
        <w:r w:rsidR="00CA1412">
          <w:t xml:space="preserve"> </w:t>
        </w:r>
      </w:ins>
      <w:r w:rsidRPr="00456B35">
        <w:t>ФД</w:t>
      </w:r>
      <w:del w:id="5247" w:author="Sanino" w:date="2012-05-24T00:09:00Z">
        <w:r w:rsidR="00C86AC3" w:rsidDel="00CA1412">
          <w:delText xml:space="preserve"> </w:delText>
        </w:r>
      </w:del>
      <w:ins w:id="5248" w:author="Sanino" w:date="2012-05-24T00:09:00Z">
        <w:r w:rsidR="00CA1412">
          <w:t xml:space="preserve"> </w:t>
        </w:r>
      </w:ins>
      <w:r w:rsidRPr="007220A5">
        <w:rPr>
          <w:rFonts w:eastAsiaTheme="minorEastAsia"/>
        </w:rPr>
        <w:t>–</w:t>
      </w:r>
      <w:del w:id="5249" w:author="Sanino" w:date="2012-05-24T00:09:00Z">
        <w:r w:rsidR="00C86AC3" w:rsidRPr="007220A5" w:rsidDel="00CA1412">
          <w:rPr>
            <w:rFonts w:eastAsiaTheme="minorEastAsia"/>
          </w:rPr>
          <w:delText xml:space="preserve"> </w:delText>
        </w:r>
      </w:del>
      <w:ins w:id="5250" w:author="Sanino" w:date="2012-05-24T00:09:00Z">
        <w:r w:rsidR="00CA1412">
          <w:rPr>
            <w:rFonts w:eastAsiaTheme="minorEastAsia"/>
          </w:rPr>
          <w:t xml:space="preserve"> </w:t>
        </w:r>
      </w:ins>
      <w:r w:rsidRPr="007220A5">
        <w:rPr>
          <w:rFonts w:eastAsiaTheme="minorEastAsia"/>
          <w:lang w:val="en-US"/>
        </w:rPr>
        <w:t>k</w:t>
      </w:r>
      <w:r w:rsidRPr="007220A5">
        <w:rPr>
          <w:rFonts w:eastAsiaTheme="minorEastAsia"/>
          <w:vertAlign w:val="subscript"/>
        </w:rPr>
        <w:t>кр</w:t>
      </w:r>
      <w:del w:id="5251" w:author="Sanino" w:date="2012-05-24T00:05:00Z">
        <w:r w:rsidR="00C86AC3" w:rsidRPr="007220A5" w:rsidDel="00347EAA">
          <w:rPr>
            <w:rFonts w:eastAsiaTheme="minorEastAsia"/>
          </w:rPr>
          <w:delText xml:space="preserve">  </w:delText>
        </w:r>
      </w:del>
      <w:ins w:id="5252" w:author="Sanino" w:date="2012-05-24T00:09:00Z">
        <w:r w:rsidR="00CA1412">
          <w:rPr>
            <w:rFonts w:eastAsiaTheme="minorEastAsia"/>
          </w:rPr>
          <w:t xml:space="preserve"> </w:t>
        </w:r>
      </w:ins>
      <w:r w:rsidRPr="00456B35">
        <w:t>=</w:t>
      </w:r>
      <w:del w:id="5253" w:author="Sanino" w:date="2012-05-24T00:09:00Z">
        <w:r w:rsidR="00C86AC3" w:rsidDel="00CA1412">
          <w:delText xml:space="preserve"> </w:delText>
        </w:r>
      </w:del>
      <w:ins w:id="5254" w:author="Sanino" w:date="2012-05-24T00:09:00Z">
        <w:r w:rsidR="00CA1412">
          <w:t xml:space="preserve"> </w:t>
        </w:r>
      </w:ins>
      <w:r w:rsidRPr="00456B35">
        <w:t>2,0;</w:t>
      </w:r>
      <w:del w:id="5255" w:author="Sanino" w:date="2012-05-24T00:05:00Z">
        <w:r w:rsidR="00C86AC3" w:rsidDel="00347EAA">
          <w:delText xml:space="preserve">  </w:delText>
        </w:r>
      </w:del>
    </w:p>
    <w:p w:rsidR="007220A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курсова</w:t>
      </w:r>
      <w:del w:id="5256" w:author="Sanino" w:date="2012-05-24T00:09:00Z">
        <w:r w:rsidR="00C86AC3" w:rsidDel="00CA1412">
          <w:delText xml:space="preserve"> </w:delText>
        </w:r>
      </w:del>
      <w:ins w:id="5257" w:author="Sanino" w:date="2012-05-24T00:09:00Z">
        <w:r w:rsidR="00CA1412">
          <w:t xml:space="preserve"> </w:t>
        </w:r>
      </w:ins>
      <w:r w:rsidRPr="00456B35">
        <w:t>робота</w:t>
      </w:r>
      <w:del w:id="5258" w:author="Sanino" w:date="2012-05-24T00:09:00Z">
        <w:r w:rsidR="00C86AC3" w:rsidDel="00CA1412">
          <w:delText xml:space="preserve"> </w:delText>
        </w:r>
      </w:del>
      <w:ins w:id="5259" w:author="Sanino" w:date="2012-05-24T00:09:00Z">
        <w:r w:rsidR="00CA1412">
          <w:t xml:space="preserve"> </w:t>
        </w:r>
      </w:ins>
      <w:r w:rsidRPr="00456B35">
        <w:t>з</w:t>
      </w:r>
      <w:del w:id="5260" w:author="Sanino" w:date="2012-05-24T00:09:00Z">
        <w:r w:rsidR="00C86AC3" w:rsidDel="00CA1412">
          <w:delText xml:space="preserve"> </w:delText>
        </w:r>
      </w:del>
      <w:ins w:id="5261" w:author="Sanino" w:date="2012-05-24T00:09:00Z">
        <w:r w:rsidR="00CA1412">
          <w:t xml:space="preserve"> </w:t>
        </w:r>
      </w:ins>
      <w:r w:rsidRPr="00456B35">
        <w:t>дисциплін</w:t>
      </w:r>
      <w:del w:id="5262" w:author="Sanino" w:date="2012-05-24T00:09:00Z">
        <w:r w:rsidR="00C86AC3" w:rsidDel="00CA1412">
          <w:delText xml:space="preserve"> </w:delText>
        </w:r>
      </w:del>
      <w:ins w:id="5263" w:author="Sanino" w:date="2012-05-24T00:09:00Z">
        <w:r w:rsidR="00CA1412">
          <w:t xml:space="preserve"> </w:t>
        </w:r>
      </w:ins>
      <w:r w:rsidRPr="00456B35">
        <w:t>ПС,</w:t>
      </w:r>
      <w:del w:id="5264" w:author="Sanino" w:date="2012-05-24T00:09:00Z">
        <w:r w:rsidR="00C86AC3" w:rsidDel="00CA1412">
          <w:delText xml:space="preserve"> </w:delText>
        </w:r>
      </w:del>
      <w:ins w:id="5265" w:author="Sanino" w:date="2012-05-24T00:09:00Z">
        <w:r w:rsidR="00CA1412">
          <w:t xml:space="preserve"> </w:t>
        </w:r>
      </w:ins>
      <w:r w:rsidRPr="00456B35">
        <w:t>ПВ,</w:t>
      </w:r>
      <w:del w:id="5266" w:author="Sanino" w:date="2012-05-24T00:09:00Z">
        <w:r w:rsidR="00C86AC3" w:rsidDel="00CA1412">
          <w:delText xml:space="preserve"> </w:delText>
        </w:r>
      </w:del>
      <w:ins w:id="5267" w:author="Sanino" w:date="2012-05-24T00:09:00Z">
        <w:r w:rsidR="00CA1412">
          <w:t xml:space="preserve"> </w:t>
        </w:r>
      </w:ins>
      <w:r w:rsidRPr="00456B35">
        <w:t>СП,</w:t>
      </w:r>
      <w:del w:id="5268" w:author="Sanino" w:date="2012-05-24T00:09:00Z">
        <w:r w:rsidR="00C86AC3" w:rsidDel="00CA1412">
          <w:delText xml:space="preserve"> </w:delText>
        </w:r>
      </w:del>
      <w:ins w:id="5269" w:author="Sanino" w:date="2012-05-24T00:09:00Z">
        <w:r w:rsidR="00CA1412">
          <w:t xml:space="preserve"> </w:t>
        </w:r>
      </w:ins>
      <w:r w:rsidRPr="00456B35">
        <w:t>МП</w:t>
      </w:r>
      <w:del w:id="5270" w:author="Sanino" w:date="2012-05-24T00:09:00Z">
        <w:r w:rsidR="00C86AC3" w:rsidDel="00CA1412">
          <w:delText xml:space="preserve"> </w:delText>
        </w:r>
      </w:del>
      <w:ins w:id="5271" w:author="Sanino" w:date="2012-05-24T00:09:00Z">
        <w:r w:rsidR="00CA1412">
          <w:t xml:space="preserve"> </w:t>
        </w:r>
      </w:ins>
      <w:r w:rsidR="00E728D8" w:rsidRPr="007220A5">
        <w:rPr>
          <w:rFonts w:eastAsiaTheme="minorEastAsia"/>
        </w:rPr>
        <w:t>–</w:t>
      </w:r>
      <w:del w:id="5272" w:author="Sanino" w:date="2012-05-24T00:09:00Z">
        <w:r w:rsidR="00C86AC3" w:rsidRPr="007220A5" w:rsidDel="00CA1412">
          <w:rPr>
            <w:rFonts w:eastAsiaTheme="minorEastAsia"/>
          </w:rPr>
          <w:delText xml:space="preserve"> </w:delText>
        </w:r>
      </w:del>
      <w:ins w:id="5273" w:author="Sanino" w:date="2012-05-24T00:09:00Z">
        <w:r w:rsidR="00CA1412">
          <w:rPr>
            <w:rFonts w:eastAsiaTheme="minorEastAsia"/>
          </w:rPr>
          <w:t xml:space="preserve"> </w:t>
        </w:r>
      </w:ins>
      <w:r w:rsidR="00E728D8" w:rsidRPr="007220A5">
        <w:rPr>
          <w:rFonts w:eastAsiaTheme="minorEastAsia"/>
          <w:lang w:val="en-US"/>
        </w:rPr>
        <w:t>k</w:t>
      </w:r>
      <w:r w:rsidR="00E728D8" w:rsidRPr="007220A5">
        <w:rPr>
          <w:rFonts w:eastAsiaTheme="minorEastAsia"/>
          <w:vertAlign w:val="subscript"/>
        </w:rPr>
        <w:t>кр</w:t>
      </w:r>
      <w:del w:id="5274" w:author="Sanino" w:date="2012-05-24T00:05:00Z">
        <w:r w:rsidR="00C86AC3" w:rsidRPr="007220A5" w:rsidDel="00347EAA">
          <w:rPr>
            <w:rFonts w:eastAsiaTheme="minorEastAsia"/>
          </w:rPr>
          <w:delText xml:space="preserve">  </w:delText>
        </w:r>
      </w:del>
      <w:ins w:id="5275" w:author="Sanino" w:date="2012-05-24T00:09:00Z">
        <w:r w:rsidR="00CA1412">
          <w:rPr>
            <w:rFonts w:eastAsiaTheme="minorEastAsia"/>
          </w:rPr>
          <w:t xml:space="preserve"> </w:t>
        </w:r>
      </w:ins>
      <w:r w:rsidRPr="00456B35">
        <w:t>=</w:t>
      </w:r>
      <w:del w:id="5276" w:author="Sanino" w:date="2012-05-24T00:09:00Z">
        <w:r w:rsidR="00C86AC3" w:rsidDel="00CA1412">
          <w:delText xml:space="preserve"> </w:delText>
        </w:r>
      </w:del>
      <w:ins w:id="5277" w:author="Sanino" w:date="2012-05-24T00:09:00Z">
        <w:r w:rsidR="00CA1412">
          <w:t xml:space="preserve"> </w:t>
        </w:r>
      </w:ins>
      <w:r w:rsidRPr="00456B35">
        <w:t>3,0;</w:t>
      </w:r>
      <w:del w:id="5278" w:author="Sanino" w:date="2012-05-24T00:05:00Z">
        <w:r w:rsidR="00C86AC3" w:rsidDel="00347EAA">
          <w:delText xml:space="preserve">  </w:delText>
        </w:r>
      </w:del>
    </w:p>
    <w:p w:rsidR="007220A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курсовий</w:t>
      </w:r>
      <w:del w:id="5279" w:author="Sanino" w:date="2012-05-24T00:09:00Z">
        <w:r w:rsidR="00C86AC3" w:rsidDel="00CA1412">
          <w:delText xml:space="preserve"> </w:delText>
        </w:r>
      </w:del>
      <w:ins w:id="5280" w:author="Sanino" w:date="2012-05-24T00:09:00Z">
        <w:r w:rsidR="00CA1412">
          <w:t xml:space="preserve"> </w:t>
        </w:r>
      </w:ins>
      <w:r w:rsidRPr="00456B35">
        <w:t>проект</w:t>
      </w:r>
      <w:del w:id="5281" w:author="Sanino" w:date="2012-05-24T00:09:00Z">
        <w:r w:rsidR="00C86AC3" w:rsidDel="00CA1412">
          <w:delText xml:space="preserve"> </w:delText>
        </w:r>
      </w:del>
      <w:ins w:id="5282" w:author="Sanino" w:date="2012-05-24T00:09:00Z">
        <w:r w:rsidR="00CA1412">
          <w:t xml:space="preserve"> </w:t>
        </w:r>
      </w:ins>
      <w:r w:rsidRPr="00456B35">
        <w:t>з</w:t>
      </w:r>
      <w:del w:id="5283" w:author="Sanino" w:date="2012-05-24T00:09:00Z">
        <w:r w:rsidR="00C86AC3" w:rsidDel="00CA1412">
          <w:delText xml:space="preserve"> </w:delText>
        </w:r>
      </w:del>
      <w:ins w:id="5284" w:author="Sanino" w:date="2012-05-24T00:09:00Z">
        <w:r w:rsidR="00CA1412">
          <w:t xml:space="preserve"> </w:t>
        </w:r>
      </w:ins>
      <w:r w:rsidRPr="00456B35">
        <w:t>дисциплін</w:t>
      </w:r>
      <w:del w:id="5285" w:author="Sanino" w:date="2012-05-24T00:09:00Z">
        <w:r w:rsidR="00C86AC3" w:rsidDel="00CA1412">
          <w:delText xml:space="preserve"> </w:delText>
        </w:r>
      </w:del>
      <w:ins w:id="5286" w:author="Sanino" w:date="2012-05-24T00:09:00Z">
        <w:r w:rsidR="00CA1412">
          <w:t xml:space="preserve"> </w:t>
        </w:r>
      </w:ins>
      <w:r w:rsidRPr="00456B35">
        <w:t>ЗО</w:t>
      </w:r>
      <w:del w:id="5287" w:author="Sanino" w:date="2012-05-24T00:09:00Z">
        <w:r w:rsidR="00C86AC3" w:rsidDel="00CA1412">
          <w:delText xml:space="preserve"> </w:delText>
        </w:r>
      </w:del>
      <w:ins w:id="5288" w:author="Sanino" w:date="2012-05-24T00:09:00Z">
        <w:r w:rsidR="00CA1412">
          <w:t xml:space="preserve"> </w:t>
        </w:r>
      </w:ins>
      <w:r w:rsidRPr="00456B35">
        <w:t>і</w:t>
      </w:r>
      <w:del w:id="5289" w:author="Sanino" w:date="2012-05-24T00:09:00Z">
        <w:r w:rsidR="00C86AC3" w:rsidDel="00CA1412">
          <w:delText xml:space="preserve"> </w:delText>
        </w:r>
      </w:del>
      <w:ins w:id="5290" w:author="Sanino" w:date="2012-05-24T00:09:00Z">
        <w:r w:rsidR="00CA1412">
          <w:t xml:space="preserve"> </w:t>
        </w:r>
      </w:ins>
      <w:r w:rsidRPr="00456B35">
        <w:t>ФД</w:t>
      </w:r>
      <w:del w:id="5291" w:author="Sanino" w:date="2012-05-24T00:09:00Z">
        <w:r w:rsidR="00C86AC3" w:rsidDel="00CA1412">
          <w:delText xml:space="preserve"> </w:delText>
        </w:r>
      </w:del>
      <w:ins w:id="5292" w:author="Sanino" w:date="2012-05-24T00:09:00Z">
        <w:r w:rsidR="00CA1412">
          <w:t xml:space="preserve"> </w:t>
        </w:r>
      </w:ins>
      <w:r w:rsidR="00E728D8" w:rsidRPr="007220A5">
        <w:rPr>
          <w:rFonts w:eastAsiaTheme="minorEastAsia"/>
        </w:rPr>
        <w:t>–</w:t>
      </w:r>
      <w:del w:id="5293" w:author="Sanino" w:date="2012-05-24T00:09:00Z">
        <w:r w:rsidR="00C86AC3" w:rsidRPr="007220A5" w:rsidDel="00CA1412">
          <w:rPr>
            <w:rFonts w:eastAsiaTheme="minorEastAsia"/>
          </w:rPr>
          <w:delText xml:space="preserve"> </w:delText>
        </w:r>
      </w:del>
      <w:ins w:id="5294" w:author="Sanino" w:date="2012-05-24T00:09:00Z">
        <w:r w:rsidR="00CA1412">
          <w:rPr>
            <w:rFonts w:eastAsiaTheme="minorEastAsia"/>
          </w:rPr>
          <w:t xml:space="preserve"> </w:t>
        </w:r>
      </w:ins>
      <w:r w:rsidR="00E728D8" w:rsidRPr="007220A5">
        <w:rPr>
          <w:rFonts w:eastAsiaTheme="minorEastAsia"/>
          <w:lang w:val="en-US"/>
        </w:rPr>
        <w:t>k</w:t>
      </w:r>
      <w:r w:rsidR="00E728D8" w:rsidRPr="007220A5">
        <w:rPr>
          <w:rFonts w:eastAsiaTheme="minorEastAsia"/>
          <w:vertAlign w:val="subscript"/>
        </w:rPr>
        <w:t>кп</w:t>
      </w:r>
      <w:del w:id="5295" w:author="Sanino" w:date="2012-05-24T00:09:00Z">
        <w:r w:rsidR="00C86AC3" w:rsidRPr="007220A5" w:rsidDel="00CA1412">
          <w:rPr>
            <w:rFonts w:eastAsiaTheme="minorEastAsia"/>
          </w:rPr>
          <w:delText xml:space="preserve"> </w:delText>
        </w:r>
      </w:del>
      <w:ins w:id="5296" w:author="Sanino" w:date="2012-05-24T00:09:00Z">
        <w:r w:rsidR="00CA1412">
          <w:rPr>
            <w:rFonts w:eastAsiaTheme="minorEastAsia"/>
          </w:rPr>
          <w:t xml:space="preserve"> </w:t>
        </w:r>
      </w:ins>
      <w:r w:rsidRPr="00456B35">
        <w:t>=</w:t>
      </w:r>
      <w:del w:id="5297" w:author="Sanino" w:date="2012-05-24T00:09:00Z">
        <w:r w:rsidR="00C86AC3" w:rsidDel="00CA1412">
          <w:delText xml:space="preserve"> </w:delText>
        </w:r>
      </w:del>
      <w:ins w:id="5298" w:author="Sanino" w:date="2012-05-24T00:09:00Z">
        <w:r w:rsidR="00CA1412">
          <w:t xml:space="preserve"> </w:t>
        </w:r>
      </w:ins>
      <w:r w:rsidRPr="00456B35">
        <w:t>3,0;</w:t>
      </w:r>
      <w:del w:id="5299" w:author="Sanino" w:date="2012-05-24T00:06:00Z">
        <w:r w:rsidR="00C86AC3" w:rsidDel="00347EAA">
          <w:delText xml:space="preserve">  </w:delText>
        </w:r>
      </w:del>
    </w:p>
    <w:p w:rsidR="007220A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курсовий</w:t>
      </w:r>
      <w:del w:id="5300" w:author="Sanino" w:date="2012-05-24T00:09:00Z">
        <w:r w:rsidR="00C86AC3" w:rsidDel="00CA1412">
          <w:delText xml:space="preserve"> </w:delText>
        </w:r>
      </w:del>
      <w:ins w:id="5301" w:author="Sanino" w:date="2012-05-24T00:09:00Z">
        <w:r w:rsidR="00CA1412">
          <w:t xml:space="preserve"> </w:t>
        </w:r>
      </w:ins>
      <w:r w:rsidRPr="00456B35">
        <w:t>проект</w:t>
      </w:r>
      <w:del w:id="5302" w:author="Sanino" w:date="2012-05-24T00:09:00Z">
        <w:r w:rsidR="00C86AC3" w:rsidDel="00CA1412">
          <w:delText xml:space="preserve"> </w:delText>
        </w:r>
      </w:del>
      <w:ins w:id="5303" w:author="Sanino" w:date="2012-05-24T00:09:00Z">
        <w:r w:rsidR="00CA1412">
          <w:t xml:space="preserve"> </w:t>
        </w:r>
      </w:ins>
      <w:r w:rsidRPr="00456B35">
        <w:t>з</w:t>
      </w:r>
      <w:del w:id="5304" w:author="Sanino" w:date="2012-05-24T00:09:00Z">
        <w:r w:rsidR="00C86AC3" w:rsidDel="00CA1412">
          <w:delText xml:space="preserve"> </w:delText>
        </w:r>
      </w:del>
      <w:ins w:id="5305" w:author="Sanino" w:date="2012-05-24T00:09:00Z">
        <w:r w:rsidR="00CA1412">
          <w:t xml:space="preserve"> </w:t>
        </w:r>
      </w:ins>
      <w:r w:rsidRPr="00456B35">
        <w:t>дисциплін</w:t>
      </w:r>
      <w:del w:id="5306" w:author="Sanino" w:date="2012-05-24T00:09:00Z">
        <w:r w:rsidR="00C86AC3" w:rsidDel="00CA1412">
          <w:delText xml:space="preserve"> </w:delText>
        </w:r>
      </w:del>
      <w:ins w:id="5307" w:author="Sanino" w:date="2012-05-24T00:09:00Z">
        <w:r w:rsidR="00CA1412">
          <w:t xml:space="preserve"> </w:t>
        </w:r>
      </w:ins>
      <w:r w:rsidRPr="00456B35">
        <w:t>ПС,</w:t>
      </w:r>
      <w:del w:id="5308" w:author="Sanino" w:date="2012-05-24T00:09:00Z">
        <w:r w:rsidR="00C86AC3" w:rsidDel="00CA1412">
          <w:delText xml:space="preserve"> </w:delText>
        </w:r>
      </w:del>
      <w:ins w:id="5309" w:author="Sanino" w:date="2012-05-24T00:09:00Z">
        <w:r w:rsidR="00CA1412">
          <w:t xml:space="preserve"> </w:t>
        </w:r>
      </w:ins>
      <w:r w:rsidRPr="00456B35">
        <w:t>ПВ,</w:t>
      </w:r>
      <w:del w:id="5310" w:author="Sanino" w:date="2012-05-24T00:09:00Z">
        <w:r w:rsidR="00C86AC3" w:rsidDel="00CA1412">
          <w:delText xml:space="preserve"> </w:delText>
        </w:r>
      </w:del>
      <w:ins w:id="5311" w:author="Sanino" w:date="2012-05-24T00:09:00Z">
        <w:r w:rsidR="00CA1412">
          <w:t xml:space="preserve"> </w:t>
        </w:r>
      </w:ins>
      <w:r w:rsidRPr="00456B35">
        <w:t>СП,</w:t>
      </w:r>
      <w:del w:id="5312" w:author="Sanino" w:date="2012-05-24T00:09:00Z">
        <w:r w:rsidR="00C86AC3" w:rsidDel="00CA1412">
          <w:delText xml:space="preserve"> </w:delText>
        </w:r>
      </w:del>
      <w:ins w:id="5313" w:author="Sanino" w:date="2012-05-24T00:09:00Z">
        <w:r w:rsidR="00CA1412">
          <w:t xml:space="preserve"> </w:t>
        </w:r>
      </w:ins>
      <w:r w:rsidRPr="00456B35">
        <w:t>МП</w:t>
      </w:r>
      <w:del w:id="5314" w:author="Sanino" w:date="2012-05-24T00:09:00Z">
        <w:r w:rsidR="00C86AC3" w:rsidDel="00CA1412">
          <w:delText xml:space="preserve"> </w:delText>
        </w:r>
      </w:del>
      <w:ins w:id="5315" w:author="Sanino" w:date="2012-05-24T00:09:00Z">
        <w:r w:rsidR="00CA1412">
          <w:t xml:space="preserve"> </w:t>
        </w:r>
      </w:ins>
      <w:r w:rsidR="00E728D8" w:rsidRPr="007220A5">
        <w:rPr>
          <w:rFonts w:eastAsiaTheme="minorEastAsia"/>
        </w:rPr>
        <w:t>–</w:t>
      </w:r>
      <w:del w:id="5316" w:author="Sanino" w:date="2012-05-24T00:09:00Z">
        <w:r w:rsidR="00C86AC3" w:rsidRPr="007220A5" w:rsidDel="00CA1412">
          <w:rPr>
            <w:rFonts w:eastAsiaTheme="minorEastAsia"/>
          </w:rPr>
          <w:delText xml:space="preserve"> </w:delText>
        </w:r>
      </w:del>
      <w:ins w:id="5317" w:author="Sanino" w:date="2012-05-24T00:09:00Z">
        <w:r w:rsidR="00CA1412">
          <w:rPr>
            <w:rFonts w:eastAsiaTheme="minorEastAsia"/>
          </w:rPr>
          <w:t xml:space="preserve"> </w:t>
        </w:r>
      </w:ins>
      <w:r w:rsidR="00E728D8" w:rsidRPr="007220A5">
        <w:rPr>
          <w:rFonts w:eastAsiaTheme="minorEastAsia"/>
          <w:lang w:val="en-US"/>
        </w:rPr>
        <w:t>k</w:t>
      </w:r>
      <w:r w:rsidR="00E728D8" w:rsidRPr="007220A5">
        <w:rPr>
          <w:rFonts w:eastAsiaTheme="minorEastAsia"/>
          <w:vertAlign w:val="subscript"/>
        </w:rPr>
        <w:t>кп</w:t>
      </w:r>
      <w:del w:id="5318" w:author="Sanino" w:date="2012-05-24T00:06:00Z">
        <w:r w:rsidR="00C86AC3" w:rsidRPr="007220A5" w:rsidDel="00347EAA">
          <w:rPr>
            <w:rFonts w:eastAsiaTheme="minorEastAsia"/>
          </w:rPr>
          <w:delText xml:space="preserve">  </w:delText>
        </w:r>
      </w:del>
      <w:ins w:id="5319" w:author="Sanino" w:date="2012-05-24T00:09:00Z">
        <w:r w:rsidR="00CA1412">
          <w:rPr>
            <w:rFonts w:eastAsiaTheme="minorEastAsia"/>
          </w:rPr>
          <w:t xml:space="preserve"> </w:t>
        </w:r>
      </w:ins>
      <w:r w:rsidRPr="00456B35">
        <w:t>=</w:t>
      </w:r>
      <w:del w:id="5320" w:author="Sanino" w:date="2012-05-24T00:09:00Z">
        <w:r w:rsidR="00C86AC3" w:rsidDel="00CA1412">
          <w:delText xml:space="preserve"> </w:delText>
        </w:r>
      </w:del>
      <w:ins w:id="5321" w:author="Sanino" w:date="2012-05-24T00:09:00Z">
        <w:r w:rsidR="00CA1412">
          <w:t xml:space="preserve"> </w:t>
        </w:r>
      </w:ins>
      <w:r w:rsidRPr="00456B35">
        <w:t>4,0;</w:t>
      </w:r>
      <w:del w:id="5322" w:author="Sanino" w:date="2012-05-24T00:06:00Z">
        <w:r w:rsidR="00C86AC3" w:rsidDel="00347EAA">
          <w:delText xml:space="preserve">  </w:delText>
        </w:r>
      </w:del>
    </w:p>
    <w:p w:rsidR="007220A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навчальна</w:t>
      </w:r>
      <w:del w:id="5323" w:author="Sanino" w:date="2012-05-24T00:09:00Z">
        <w:r w:rsidR="00C86AC3" w:rsidDel="00CA1412">
          <w:delText xml:space="preserve"> </w:delText>
        </w:r>
      </w:del>
      <w:ins w:id="5324" w:author="Sanino" w:date="2012-05-24T00:09:00Z">
        <w:r w:rsidR="00CA1412">
          <w:t xml:space="preserve"> </w:t>
        </w:r>
      </w:ins>
      <w:r w:rsidRPr="00456B35">
        <w:t>практика</w:t>
      </w:r>
      <w:del w:id="5325" w:author="Sanino" w:date="2012-05-24T00:09:00Z">
        <w:r w:rsidR="00C86AC3" w:rsidDel="00CA1412">
          <w:delText xml:space="preserve"> </w:delText>
        </w:r>
      </w:del>
      <w:ins w:id="5326" w:author="Sanino" w:date="2012-05-24T00:09:00Z">
        <w:r w:rsidR="00CA1412">
          <w:t xml:space="preserve"> </w:t>
        </w:r>
      </w:ins>
      <w:r w:rsidR="00E728D8" w:rsidRPr="007220A5">
        <w:rPr>
          <w:rFonts w:eastAsiaTheme="minorEastAsia"/>
        </w:rPr>
        <w:t>–</w:t>
      </w:r>
      <w:del w:id="5327" w:author="Sanino" w:date="2012-05-24T00:09:00Z">
        <w:r w:rsidR="00C86AC3" w:rsidRPr="007220A5" w:rsidDel="00CA1412">
          <w:rPr>
            <w:rFonts w:eastAsiaTheme="minorEastAsia"/>
          </w:rPr>
          <w:delText xml:space="preserve"> </w:delText>
        </w:r>
      </w:del>
      <w:ins w:id="5328" w:author="Sanino" w:date="2012-05-24T00:09:00Z">
        <w:r w:rsidR="00CA1412">
          <w:rPr>
            <w:rFonts w:eastAsiaTheme="minorEastAsia"/>
          </w:rPr>
          <w:t xml:space="preserve"> </w:t>
        </w:r>
      </w:ins>
      <w:r w:rsidR="00E728D8" w:rsidRPr="007220A5">
        <w:rPr>
          <w:rFonts w:eastAsiaTheme="minorEastAsia"/>
          <w:lang w:val="en-US"/>
        </w:rPr>
        <w:t>k</w:t>
      </w:r>
      <w:r w:rsidR="00E728D8" w:rsidRPr="007220A5">
        <w:rPr>
          <w:rFonts w:eastAsiaTheme="minorEastAsia"/>
          <w:vertAlign w:val="subscript"/>
        </w:rPr>
        <w:t>нп</w:t>
      </w:r>
      <w:del w:id="5329" w:author="Sanino" w:date="2012-05-24T00:06:00Z">
        <w:r w:rsidR="00C86AC3" w:rsidRPr="007220A5" w:rsidDel="00347EAA">
          <w:rPr>
            <w:rFonts w:eastAsiaTheme="minorEastAsia"/>
          </w:rPr>
          <w:delText xml:space="preserve">  </w:delText>
        </w:r>
      </w:del>
      <w:ins w:id="5330" w:author="Sanino" w:date="2012-05-24T00:09:00Z">
        <w:r w:rsidR="00CA1412">
          <w:rPr>
            <w:rFonts w:eastAsiaTheme="minorEastAsia"/>
          </w:rPr>
          <w:t xml:space="preserve"> </w:t>
        </w:r>
      </w:ins>
      <w:r w:rsidRPr="00456B35">
        <w:t>=</w:t>
      </w:r>
      <w:del w:id="5331" w:author="Sanino" w:date="2012-05-24T00:09:00Z">
        <w:r w:rsidR="00C86AC3" w:rsidDel="00CA1412">
          <w:delText xml:space="preserve"> </w:delText>
        </w:r>
      </w:del>
      <w:ins w:id="5332" w:author="Sanino" w:date="2012-05-24T00:09:00Z">
        <w:r w:rsidR="00CA1412">
          <w:t xml:space="preserve"> </w:t>
        </w:r>
      </w:ins>
      <w:r w:rsidRPr="00456B35">
        <w:t>2,70;</w:t>
      </w:r>
      <w:del w:id="5333" w:author="Sanino" w:date="2012-05-24T00:06:00Z">
        <w:r w:rsidR="00C86AC3" w:rsidDel="00347EAA">
          <w:delText xml:space="preserve">  </w:delText>
        </w:r>
      </w:del>
    </w:p>
    <w:p w:rsidR="007220A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виробнича</w:t>
      </w:r>
      <w:del w:id="5334" w:author="Sanino" w:date="2012-05-24T00:09:00Z">
        <w:r w:rsidR="00C86AC3" w:rsidDel="00CA1412">
          <w:delText xml:space="preserve"> </w:delText>
        </w:r>
      </w:del>
      <w:ins w:id="5335" w:author="Sanino" w:date="2012-05-24T00:09:00Z">
        <w:r w:rsidR="00CA1412">
          <w:t xml:space="preserve"> </w:t>
        </w:r>
      </w:ins>
      <w:r w:rsidRPr="00456B35">
        <w:t>практика</w:t>
      </w:r>
      <w:del w:id="5336" w:author="Sanino" w:date="2012-05-24T00:09:00Z">
        <w:r w:rsidR="00C86AC3" w:rsidDel="00CA1412">
          <w:delText xml:space="preserve"> </w:delText>
        </w:r>
      </w:del>
      <w:ins w:id="5337" w:author="Sanino" w:date="2012-05-24T00:09:00Z">
        <w:r w:rsidR="00CA1412">
          <w:t xml:space="preserve"> </w:t>
        </w:r>
      </w:ins>
      <w:r w:rsidR="00F92167" w:rsidRPr="007220A5">
        <w:rPr>
          <w:rFonts w:eastAsiaTheme="minorEastAsia"/>
        </w:rPr>
        <w:t>–</w:t>
      </w:r>
      <w:del w:id="5338" w:author="Sanino" w:date="2012-05-24T00:09:00Z">
        <w:r w:rsidR="00C86AC3" w:rsidRPr="007220A5" w:rsidDel="00CA1412">
          <w:rPr>
            <w:rFonts w:eastAsiaTheme="minorEastAsia"/>
          </w:rPr>
          <w:delText xml:space="preserve"> </w:delText>
        </w:r>
      </w:del>
      <w:ins w:id="5339" w:author="Sanino" w:date="2012-05-24T00:09:00Z">
        <w:r w:rsidR="00CA1412">
          <w:rPr>
            <w:rFonts w:eastAsiaTheme="minorEastAsia"/>
          </w:rPr>
          <w:t xml:space="preserve"> </w:t>
        </w:r>
      </w:ins>
      <w:r w:rsidR="00F92167" w:rsidRPr="007220A5">
        <w:rPr>
          <w:rFonts w:eastAsiaTheme="minorEastAsia"/>
          <w:lang w:val="en-US"/>
        </w:rPr>
        <w:t>k</w:t>
      </w:r>
      <w:r w:rsidR="00F92167" w:rsidRPr="007220A5">
        <w:rPr>
          <w:rFonts w:eastAsiaTheme="minorEastAsia"/>
          <w:vertAlign w:val="subscript"/>
        </w:rPr>
        <w:t>вп</w:t>
      </w:r>
      <w:del w:id="5340" w:author="Sanino" w:date="2012-05-24T00:09:00Z">
        <w:r w:rsidR="00C86AC3" w:rsidRPr="007220A5" w:rsidDel="00CA1412">
          <w:rPr>
            <w:rFonts w:eastAsiaTheme="minorEastAsia"/>
          </w:rPr>
          <w:delText xml:space="preserve"> </w:delText>
        </w:r>
      </w:del>
      <w:ins w:id="5341" w:author="Sanino" w:date="2012-05-24T00:09:00Z">
        <w:r w:rsidR="00CA1412">
          <w:rPr>
            <w:rFonts w:eastAsiaTheme="minorEastAsia"/>
          </w:rPr>
          <w:t xml:space="preserve"> </w:t>
        </w:r>
      </w:ins>
      <w:r w:rsidRPr="00456B35">
        <w:t>=</w:t>
      </w:r>
      <w:del w:id="5342" w:author="Sanino" w:date="2012-05-24T00:09:00Z">
        <w:r w:rsidR="00C86AC3" w:rsidDel="00CA1412">
          <w:delText xml:space="preserve"> </w:delText>
        </w:r>
      </w:del>
      <w:ins w:id="5343" w:author="Sanino" w:date="2012-05-24T00:09:00Z">
        <w:r w:rsidR="00CA1412">
          <w:t xml:space="preserve"> </w:t>
        </w:r>
      </w:ins>
      <w:r w:rsidRPr="00456B35">
        <w:t>0,9;</w:t>
      </w:r>
      <w:del w:id="5344" w:author="Sanino" w:date="2012-05-24T00:06:00Z">
        <w:r w:rsidR="00C86AC3" w:rsidDel="00347EAA">
          <w:delText xml:space="preserve">  </w:delText>
        </w:r>
      </w:del>
    </w:p>
    <w:p w:rsidR="007220A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переддипломна</w:t>
      </w:r>
      <w:del w:id="5345" w:author="Sanino" w:date="2012-05-24T00:09:00Z">
        <w:r w:rsidR="00C86AC3" w:rsidDel="00CA1412">
          <w:delText xml:space="preserve"> </w:delText>
        </w:r>
      </w:del>
      <w:ins w:id="5346" w:author="Sanino" w:date="2012-05-24T00:09:00Z">
        <w:r w:rsidR="00CA1412">
          <w:t xml:space="preserve"> </w:t>
        </w:r>
      </w:ins>
      <w:r w:rsidRPr="00456B35">
        <w:t>практика</w:t>
      </w:r>
      <w:del w:id="5347" w:author="Sanino" w:date="2012-05-24T00:09:00Z">
        <w:r w:rsidR="00C86AC3" w:rsidDel="00CA1412">
          <w:delText xml:space="preserve"> </w:delText>
        </w:r>
      </w:del>
      <w:ins w:id="5348" w:author="Sanino" w:date="2012-05-24T00:09:00Z">
        <w:r w:rsidR="00CA1412">
          <w:t xml:space="preserve"> </w:t>
        </w:r>
      </w:ins>
      <w:r w:rsidR="00F92167" w:rsidRPr="007220A5">
        <w:rPr>
          <w:rFonts w:eastAsiaTheme="minorEastAsia"/>
        </w:rPr>
        <w:t>–</w:t>
      </w:r>
      <w:del w:id="5349" w:author="Sanino" w:date="2012-05-24T00:09:00Z">
        <w:r w:rsidR="00C86AC3" w:rsidRPr="007220A5" w:rsidDel="00CA1412">
          <w:rPr>
            <w:rFonts w:eastAsiaTheme="minorEastAsia"/>
          </w:rPr>
          <w:delText xml:space="preserve"> </w:delText>
        </w:r>
      </w:del>
      <w:ins w:id="5350" w:author="Sanino" w:date="2012-05-24T00:09:00Z">
        <w:r w:rsidR="00CA1412">
          <w:rPr>
            <w:rFonts w:eastAsiaTheme="minorEastAsia"/>
          </w:rPr>
          <w:t xml:space="preserve"> </w:t>
        </w:r>
      </w:ins>
      <w:r w:rsidR="00F92167" w:rsidRPr="007220A5">
        <w:rPr>
          <w:rFonts w:eastAsiaTheme="minorEastAsia"/>
          <w:lang w:val="en-US"/>
        </w:rPr>
        <w:t>k</w:t>
      </w:r>
      <w:r w:rsidR="00F92167" w:rsidRPr="007220A5">
        <w:rPr>
          <w:rFonts w:eastAsiaTheme="minorEastAsia"/>
          <w:vertAlign w:val="subscript"/>
        </w:rPr>
        <w:t>пп</w:t>
      </w:r>
      <w:del w:id="5351" w:author="Sanino" w:date="2012-05-24T00:09:00Z">
        <w:r w:rsidR="00C86AC3" w:rsidRPr="007220A5" w:rsidDel="00CA1412">
          <w:rPr>
            <w:rFonts w:eastAsiaTheme="minorEastAsia"/>
          </w:rPr>
          <w:delText xml:space="preserve"> </w:delText>
        </w:r>
      </w:del>
      <w:ins w:id="5352" w:author="Sanino" w:date="2012-05-24T00:09:00Z">
        <w:r w:rsidR="00CA1412">
          <w:rPr>
            <w:rFonts w:eastAsiaTheme="minorEastAsia"/>
          </w:rPr>
          <w:t xml:space="preserve"> </w:t>
        </w:r>
      </w:ins>
      <w:r w:rsidRPr="00456B35">
        <w:t>=</w:t>
      </w:r>
      <w:del w:id="5353" w:author="Sanino" w:date="2012-05-24T00:09:00Z">
        <w:r w:rsidR="00C86AC3" w:rsidDel="00CA1412">
          <w:delText xml:space="preserve"> </w:delText>
        </w:r>
      </w:del>
      <w:ins w:id="5354" w:author="Sanino" w:date="2012-05-24T00:09:00Z">
        <w:r w:rsidR="00CA1412">
          <w:t xml:space="preserve"> </w:t>
        </w:r>
      </w:ins>
      <w:r w:rsidRPr="00456B35">
        <w:t>2,0;</w:t>
      </w:r>
      <w:del w:id="5355" w:author="Sanino" w:date="2012-05-24T00:06:00Z">
        <w:r w:rsidR="00C86AC3" w:rsidDel="00347EAA">
          <w:delText xml:space="preserve">  </w:delText>
        </w:r>
      </w:del>
    </w:p>
    <w:p w:rsidR="007220A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державний</w:t>
      </w:r>
      <w:del w:id="5356" w:author="Sanino" w:date="2012-05-24T00:09:00Z">
        <w:r w:rsidR="00C86AC3" w:rsidDel="00CA1412">
          <w:delText xml:space="preserve"> </w:delText>
        </w:r>
      </w:del>
      <w:ins w:id="5357" w:author="Sanino" w:date="2012-05-24T00:09:00Z">
        <w:r w:rsidR="00CA1412">
          <w:t xml:space="preserve"> </w:t>
        </w:r>
      </w:ins>
      <w:r w:rsidRPr="00456B35">
        <w:t>іспит</w:t>
      </w:r>
      <w:del w:id="5358" w:author="Sanino" w:date="2012-05-24T00:09:00Z">
        <w:r w:rsidR="00C86AC3" w:rsidDel="00CA1412">
          <w:delText xml:space="preserve"> </w:delText>
        </w:r>
      </w:del>
      <w:ins w:id="5359" w:author="Sanino" w:date="2012-05-24T00:09:00Z">
        <w:r w:rsidR="00CA1412">
          <w:t xml:space="preserve"> </w:t>
        </w:r>
      </w:ins>
      <w:r w:rsidR="00F92167" w:rsidRPr="007220A5">
        <w:rPr>
          <w:rFonts w:eastAsiaTheme="minorEastAsia"/>
        </w:rPr>
        <w:t>–</w:t>
      </w:r>
      <w:del w:id="5360" w:author="Sanino" w:date="2012-05-24T00:09:00Z">
        <w:r w:rsidR="00C86AC3" w:rsidRPr="007220A5" w:rsidDel="00CA1412">
          <w:rPr>
            <w:rFonts w:eastAsiaTheme="minorEastAsia"/>
          </w:rPr>
          <w:delText xml:space="preserve"> </w:delText>
        </w:r>
      </w:del>
      <w:ins w:id="5361" w:author="Sanino" w:date="2012-05-24T00:09:00Z">
        <w:r w:rsidR="00CA1412">
          <w:rPr>
            <w:rFonts w:eastAsiaTheme="minorEastAsia"/>
          </w:rPr>
          <w:t xml:space="preserve"> </w:t>
        </w:r>
      </w:ins>
      <w:r w:rsidR="00F92167" w:rsidRPr="007220A5">
        <w:rPr>
          <w:rFonts w:eastAsiaTheme="minorEastAsia"/>
          <w:lang w:val="en-US"/>
        </w:rPr>
        <w:t>k</w:t>
      </w:r>
      <w:r w:rsidR="00F92167" w:rsidRPr="007220A5">
        <w:rPr>
          <w:rFonts w:eastAsiaTheme="minorEastAsia"/>
          <w:vertAlign w:val="subscript"/>
        </w:rPr>
        <w:t>ди</w:t>
      </w:r>
      <w:del w:id="5362" w:author="Sanino" w:date="2012-05-24T00:09:00Z">
        <w:r w:rsidR="00C86AC3" w:rsidRPr="007220A5" w:rsidDel="00CA1412">
          <w:rPr>
            <w:rFonts w:eastAsiaTheme="minorEastAsia"/>
          </w:rPr>
          <w:delText xml:space="preserve"> </w:delText>
        </w:r>
      </w:del>
      <w:ins w:id="5363" w:author="Sanino" w:date="2012-05-24T00:09:00Z">
        <w:r w:rsidR="00CA1412">
          <w:rPr>
            <w:rFonts w:eastAsiaTheme="minorEastAsia"/>
          </w:rPr>
          <w:t xml:space="preserve"> </w:t>
        </w:r>
      </w:ins>
      <w:r w:rsidRPr="00456B35">
        <w:t>=</w:t>
      </w:r>
      <w:del w:id="5364" w:author="Sanino" w:date="2012-05-24T00:09:00Z">
        <w:r w:rsidR="00C86AC3" w:rsidDel="00CA1412">
          <w:delText xml:space="preserve"> </w:delText>
        </w:r>
      </w:del>
      <w:ins w:id="5365" w:author="Sanino" w:date="2012-05-24T00:09:00Z">
        <w:r w:rsidR="00CA1412">
          <w:t xml:space="preserve"> </w:t>
        </w:r>
      </w:ins>
      <w:r w:rsidRPr="00456B35">
        <w:t>1,4;</w:t>
      </w:r>
      <w:del w:id="5366" w:author="Sanino" w:date="2012-05-24T00:06:00Z">
        <w:r w:rsidR="00C86AC3" w:rsidDel="00347EAA">
          <w:delText xml:space="preserve">  </w:delText>
        </w:r>
      </w:del>
    </w:p>
    <w:p w:rsidR="007220A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керівництво</w:t>
      </w:r>
      <w:del w:id="5367" w:author="Sanino" w:date="2012-05-24T00:09:00Z">
        <w:r w:rsidR="00C86AC3" w:rsidDel="00CA1412">
          <w:delText xml:space="preserve"> </w:delText>
        </w:r>
      </w:del>
      <w:ins w:id="5368" w:author="Sanino" w:date="2012-05-24T00:09:00Z">
        <w:r w:rsidR="00CA1412">
          <w:t xml:space="preserve"> </w:t>
        </w:r>
      </w:ins>
      <w:r w:rsidRPr="00456B35">
        <w:t>дипломного</w:t>
      </w:r>
      <w:del w:id="5369" w:author="Sanino" w:date="2012-05-24T00:09:00Z">
        <w:r w:rsidR="00C86AC3" w:rsidDel="00CA1412">
          <w:delText xml:space="preserve"> </w:delText>
        </w:r>
      </w:del>
      <w:ins w:id="5370" w:author="Sanino" w:date="2012-05-24T00:09:00Z">
        <w:r w:rsidR="00CA1412">
          <w:t xml:space="preserve"> </w:t>
        </w:r>
      </w:ins>
      <w:r w:rsidRPr="00456B35">
        <w:t>проектування</w:t>
      </w:r>
      <w:del w:id="5371" w:author="Sanino" w:date="2012-05-24T00:09:00Z">
        <w:r w:rsidR="00C86AC3" w:rsidDel="00CA1412">
          <w:delText xml:space="preserve"> </w:delText>
        </w:r>
      </w:del>
      <w:ins w:id="5372" w:author="Sanino" w:date="2012-05-24T00:09:00Z">
        <w:r w:rsidR="00CA1412">
          <w:t xml:space="preserve"> </w:t>
        </w:r>
      </w:ins>
      <w:r w:rsidR="00F92167" w:rsidRPr="007220A5">
        <w:rPr>
          <w:rFonts w:eastAsiaTheme="minorEastAsia"/>
        </w:rPr>
        <w:t>–</w:t>
      </w:r>
      <w:del w:id="5373" w:author="Sanino" w:date="2012-05-24T00:09:00Z">
        <w:r w:rsidR="00C86AC3" w:rsidRPr="007220A5" w:rsidDel="00CA1412">
          <w:rPr>
            <w:rFonts w:eastAsiaTheme="minorEastAsia"/>
          </w:rPr>
          <w:delText xml:space="preserve"> </w:delText>
        </w:r>
      </w:del>
      <w:ins w:id="5374" w:author="Sanino" w:date="2012-05-24T00:09:00Z">
        <w:r w:rsidR="00CA1412">
          <w:rPr>
            <w:rFonts w:eastAsiaTheme="minorEastAsia"/>
          </w:rPr>
          <w:t xml:space="preserve"> </w:t>
        </w:r>
      </w:ins>
      <w:r w:rsidR="00F92167" w:rsidRPr="007220A5">
        <w:rPr>
          <w:rFonts w:eastAsiaTheme="minorEastAsia"/>
          <w:lang w:val="en-US"/>
        </w:rPr>
        <w:t>k</w:t>
      </w:r>
      <w:r w:rsidR="00F92167" w:rsidRPr="007220A5">
        <w:rPr>
          <w:rFonts w:eastAsiaTheme="minorEastAsia"/>
          <w:vertAlign w:val="subscript"/>
        </w:rPr>
        <w:t>дп1</w:t>
      </w:r>
      <w:del w:id="5375" w:author="Sanino" w:date="2012-05-24T00:06:00Z">
        <w:r w:rsidR="00C86AC3" w:rsidRPr="007220A5" w:rsidDel="00347EAA">
          <w:rPr>
            <w:rFonts w:eastAsiaTheme="minorEastAsia"/>
          </w:rPr>
          <w:delText xml:space="preserve">  </w:delText>
        </w:r>
      </w:del>
      <w:ins w:id="5376" w:author="Sanino" w:date="2012-05-24T00:09:00Z">
        <w:r w:rsidR="00CA1412">
          <w:rPr>
            <w:rFonts w:eastAsiaTheme="minorEastAsia"/>
          </w:rPr>
          <w:t xml:space="preserve"> </w:t>
        </w:r>
      </w:ins>
      <w:r w:rsidRPr="00456B35">
        <w:t>=</w:t>
      </w:r>
      <w:del w:id="5377" w:author="Sanino" w:date="2012-05-24T00:09:00Z">
        <w:r w:rsidR="00C86AC3" w:rsidDel="00CA1412">
          <w:delText xml:space="preserve"> </w:delText>
        </w:r>
      </w:del>
      <w:ins w:id="5378" w:author="Sanino" w:date="2012-05-24T00:09:00Z">
        <w:r w:rsidR="00CA1412">
          <w:t xml:space="preserve"> </w:t>
        </w:r>
      </w:ins>
      <w:r w:rsidRPr="00456B35">
        <w:t>3,3;</w:t>
      </w:r>
      <w:del w:id="5379" w:author="Sanino" w:date="2012-05-24T00:06:00Z">
        <w:r w:rsidR="00C86AC3" w:rsidDel="00347EAA">
          <w:delText xml:space="preserve">  </w:delText>
        </w:r>
      </w:del>
    </w:p>
    <w:p w:rsidR="007220A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консультація</w:t>
      </w:r>
      <w:del w:id="5380" w:author="Sanino" w:date="2012-05-24T00:09:00Z">
        <w:r w:rsidR="00C86AC3" w:rsidDel="00CA1412">
          <w:delText xml:space="preserve"> </w:delText>
        </w:r>
      </w:del>
      <w:ins w:id="5381" w:author="Sanino" w:date="2012-05-24T00:09:00Z">
        <w:r w:rsidR="00CA1412">
          <w:t xml:space="preserve"> </w:t>
        </w:r>
      </w:ins>
      <w:r w:rsidR="00F92167" w:rsidRPr="00F92167">
        <w:t>з</w:t>
      </w:r>
      <w:del w:id="5382" w:author="Sanino" w:date="2012-05-24T00:09:00Z">
        <w:r w:rsidR="00C86AC3" w:rsidDel="00CA1412">
          <w:delText xml:space="preserve"> </w:delText>
        </w:r>
      </w:del>
      <w:ins w:id="5383" w:author="Sanino" w:date="2012-05-24T00:09:00Z">
        <w:r w:rsidR="00CA1412">
          <w:t xml:space="preserve"> </w:t>
        </w:r>
      </w:ins>
      <w:r w:rsidRPr="00456B35">
        <w:t>економічн</w:t>
      </w:r>
      <w:r w:rsidR="00F92167">
        <w:t>ої</w:t>
      </w:r>
      <w:del w:id="5384" w:author="Sanino" w:date="2012-05-24T00:09:00Z">
        <w:r w:rsidR="00C86AC3" w:rsidDel="00CA1412">
          <w:delText xml:space="preserve"> </w:delText>
        </w:r>
      </w:del>
      <w:ins w:id="5385" w:author="Sanino" w:date="2012-05-24T00:09:00Z">
        <w:r w:rsidR="00CA1412">
          <w:t xml:space="preserve"> </w:t>
        </w:r>
      </w:ins>
      <w:r w:rsidR="00F92167">
        <w:t>частини</w:t>
      </w:r>
      <w:del w:id="5386" w:author="Sanino" w:date="2012-05-24T00:06:00Z">
        <w:r w:rsidR="00C86AC3" w:rsidDel="00347EAA">
          <w:delText xml:space="preserve">  </w:delText>
        </w:r>
      </w:del>
      <w:ins w:id="5387" w:author="Sanino" w:date="2012-05-24T00:09:00Z">
        <w:r w:rsidR="00CA1412">
          <w:t xml:space="preserve"> </w:t>
        </w:r>
      </w:ins>
      <w:r w:rsidRPr="00456B35">
        <w:t>дипломного</w:t>
      </w:r>
      <w:del w:id="5388" w:author="Sanino" w:date="2012-05-24T00:09:00Z">
        <w:r w:rsidR="00C86AC3" w:rsidDel="00CA1412">
          <w:delText xml:space="preserve"> </w:delText>
        </w:r>
      </w:del>
      <w:ins w:id="5389" w:author="Sanino" w:date="2012-05-24T00:09:00Z">
        <w:r w:rsidR="00CA1412">
          <w:t xml:space="preserve"> </w:t>
        </w:r>
      </w:ins>
      <w:r w:rsidRPr="00456B35">
        <w:t>проектування</w:t>
      </w:r>
      <w:del w:id="5390" w:author="Sanino" w:date="2012-05-24T00:09:00Z">
        <w:r w:rsidR="00C86AC3" w:rsidRPr="007220A5" w:rsidDel="00CA1412">
          <w:delText xml:space="preserve"> </w:delText>
        </w:r>
      </w:del>
      <w:ins w:id="5391" w:author="Sanino" w:date="2012-05-24T00:09:00Z">
        <w:r w:rsidR="00CA1412">
          <w:t xml:space="preserve"> </w:t>
        </w:r>
      </w:ins>
      <w:r w:rsidR="007220A5">
        <w:t>–</w:t>
      </w:r>
      <w:del w:id="5392" w:author="Sanino" w:date="2012-05-24T00:09:00Z">
        <w:r w:rsidR="00C86AC3" w:rsidRPr="007220A5" w:rsidDel="00CA1412">
          <w:rPr>
            <w:rFonts w:eastAsiaTheme="minorEastAsia"/>
          </w:rPr>
          <w:delText xml:space="preserve"> </w:delText>
        </w:r>
      </w:del>
      <w:ins w:id="5393" w:author="Sanino" w:date="2012-05-24T00:09:00Z">
        <w:r w:rsidR="00CA1412">
          <w:rPr>
            <w:rFonts w:eastAsiaTheme="minorEastAsia"/>
          </w:rPr>
          <w:t xml:space="preserve"> </w:t>
        </w:r>
      </w:ins>
      <w:r w:rsidR="00F92167" w:rsidRPr="007220A5">
        <w:rPr>
          <w:rFonts w:eastAsiaTheme="minorEastAsia"/>
          <w:lang w:val="en-US"/>
        </w:rPr>
        <w:t>k</w:t>
      </w:r>
      <w:r w:rsidR="00F92167" w:rsidRPr="007220A5">
        <w:rPr>
          <w:rFonts w:eastAsiaTheme="minorEastAsia"/>
          <w:vertAlign w:val="subscript"/>
        </w:rPr>
        <w:t>дп2</w:t>
      </w:r>
      <w:del w:id="5394" w:author="Sanino" w:date="2012-05-24T00:06:00Z">
        <w:r w:rsidR="00C86AC3" w:rsidDel="00347EAA">
          <w:delText xml:space="preserve">  </w:delText>
        </w:r>
      </w:del>
      <w:ins w:id="5395" w:author="Sanino" w:date="2012-05-24T00:09:00Z">
        <w:r w:rsidR="00CA1412">
          <w:t xml:space="preserve"> </w:t>
        </w:r>
      </w:ins>
      <w:r w:rsidRPr="00456B35">
        <w:t>=</w:t>
      </w:r>
      <w:del w:id="5396" w:author="Sanino" w:date="2012-05-24T00:09:00Z">
        <w:r w:rsidR="00C86AC3" w:rsidDel="00CA1412">
          <w:delText xml:space="preserve"> </w:delText>
        </w:r>
      </w:del>
      <w:ins w:id="5397" w:author="Sanino" w:date="2012-05-24T00:09:00Z">
        <w:r w:rsidR="00CA1412">
          <w:t xml:space="preserve"> </w:t>
        </w:r>
      </w:ins>
      <w:r w:rsidR="007220A5">
        <w:t>0,4;</w:t>
      </w:r>
    </w:p>
    <w:p w:rsidR="00456B35" w:rsidRPr="00456B35" w:rsidRDefault="00456B35" w:rsidP="007220A5">
      <w:pPr>
        <w:pStyle w:val="a3"/>
        <w:numPr>
          <w:ilvl w:val="0"/>
          <w:numId w:val="18"/>
        </w:numPr>
        <w:ind w:left="993" w:hanging="284"/>
      </w:pPr>
      <w:r w:rsidRPr="00456B35">
        <w:t>консультація</w:t>
      </w:r>
      <w:del w:id="5398" w:author="Sanino" w:date="2012-05-24T00:09:00Z">
        <w:r w:rsidR="00C86AC3" w:rsidDel="00CA1412">
          <w:delText xml:space="preserve"> </w:delText>
        </w:r>
      </w:del>
      <w:ins w:id="5399" w:author="Sanino" w:date="2012-05-24T00:09:00Z">
        <w:r w:rsidR="00CA1412">
          <w:t xml:space="preserve"> </w:t>
        </w:r>
      </w:ins>
      <w:r w:rsidRPr="00456B35">
        <w:t>з</w:t>
      </w:r>
      <w:del w:id="5400" w:author="Sanino" w:date="2012-05-24T00:09:00Z">
        <w:r w:rsidR="00C86AC3" w:rsidDel="00CA1412">
          <w:delText xml:space="preserve"> </w:delText>
        </w:r>
      </w:del>
      <w:ins w:id="5401" w:author="Sanino" w:date="2012-05-24T00:09:00Z">
        <w:r w:rsidR="00CA1412">
          <w:t xml:space="preserve"> </w:t>
        </w:r>
      </w:ins>
      <w:r w:rsidRPr="00456B35">
        <w:t>охорони</w:t>
      </w:r>
      <w:del w:id="5402" w:author="Sanino" w:date="2012-05-24T00:09:00Z">
        <w:r w:rsidR="00C86AC3" w:rsidDel="00CA1412">
          <w:delText xml:space="preserve"> </w:delText>
        </w:r>
      </w:del>
      <w:ins w:id="5403" w:author="Sanino" w:date="2012-05-24T00:09:00Z">
        <w:r w:rsidR="00CA1412">
          <w:t xml:space="preserve"> </w:t>
        </w:r>
      </w:ins>
      <w:r w:rsidRPr="00456B35">
        <w:t>праці</w:t>
      </w:r>
      <w:del w:id="5404" w:author="Sanino" w:date="2012-05-24T00:09:00Z">
        <w:r w:rsidR="00C86AC3" w:rsidDel="00CA1412">
          <w:delText xml:space="preserve"> </w:delText>
        </w:r>
      </w:del>
      <w:ins w:id="5405" w:author="Sanino" w:date="2012-05-24T00:09:00Z">
        <w:r w:rsidR="00CA1412">
          <w:t xml:space="preserve"> </w:t>
        </w:r>
      </w:ins>
      <w:r w:rsidRPr="00456B35">
        <w:t>дипломного</w:t>
      </w:r>
      <w:del w:id="5406" w:author="Sanino" w:date="2012-05-24T00:09:00Z">
        <w:r w:rsidR="00C86AC3" w:rsidDel="00CA1412">
          <w:delText xml:space="preserve"> </w:delText>
        </w:r>
      </w:del>
      <w:ins w:id="5407" w:author="Sanino" w:date="2012-05-24T00:09:00Z">
        <w:r w:rsidR="00CA1412">
          <w:t xml:space="preserve"> </w:t>
        </w:r>
      </w:ins>
      <w:r w:rsidRPr="00456B35">
        <w:t>проектування</w:t>
      </w:r>
      <w:del w:id="5408" w:author="Sanino" w:date="2012-05-24T00:09:00Z">
        <w:r w:rsidR="00C86AC3" w:rsidDel="00CA1412">
          <w:delText xml:space="preserve"> </w:delText>
        </w:r>
      </w:del>
      <w:ins w:id="5409" w:author="Sanino" w:date="2012-05-24T00:09:00Z">
        <w:r w:rsidR="00CA1412">
          <w:t xml:space="preserve"> </w:t>
        </w:r>
      </w:ins>
      <w:r w:rsidR="00F92167" w:rsidRPr="007220A5">
        <w:rPr>
          <w:rFonts w:eastAsiaTheme="minorEastAsia"/>
        </w:rPr>
        <w:t>–</w:t>
      </w:r>
      <w:del w:id="5410" w:author="Sanino" w:date="2012-05-24T00:09:00Z">
        <w:r w:rsidR="00C86AC3" w:rsidRPr="007220A5" w:rsidDel="00CA1412">
          <w:rPr>
            <w:rFonts w:eastAsiaTheme="minorEastAsia"/>
          </w:rPr>
          <w:delText xml:space="preserve"> </w:delText>
        </w:r>
      </w:del>
      <w:ins w:id="5411" w:author="Sanino" w:date="2012-05-24T00:09:00Z">
        <w:r w:rsidR="00CA1412">
          <w:rPr>
            <w:rFonts w:eastAsiaTheme="minorEastAsia"/>
          </w:rPr>
          <w:t xml:space="preserve"> </w:t>
        </w:r>
      </w:ins>
      <w:r w:rsidR="00F92167" w:rsidRPr="007220A5">
        <w:rPr>
          <w:rFonts w:eastAsiaTheme="minorEastAsia"/>
          <w:lang w:val="en-US"/>
        </w:rPr>
        <w:t>k</w:t>
      </w:r>
      <w:r w:rsidR="00F92167" w:rsidRPr="007220A5">
        <w:rPr>
          <w:rFonts w:eastAsiaTheme="minorEastAsia"/>
          <w:vertAlign w:val="subscript"/>
        </w:rPr>
        <w:t>дп3</w:t>
      </w:r>
      <w:del w:id="5412" w:author="Sanino" w:date="2012-05-24T00:06:00Z">
        <w:r w:rsidR="00C86AC3" w:rsidRPr="007220A5" w:rsidDel="00347EAA">
          <w:rPr>
            <w:rFonts w:eastAsiaTheme="minorEastAsia"/>
          </w:rPr>
          <w:delText xml:space="preserve">  </w:delText>
        </w:r>
      </w:del>
      <w:ins w:id="5413" w:author="Sanino" w:date="2012-05-24T00:09:00Z">
        <w:r w:rsidR="00CA1412">
          <w:rPr>
            <w:rFonts w:eastAsiaTheme="minorEastAsia"/>
          </w:rPr>
          <w:t xml:space="preserve"> </w:t>
        </w:r>
      </w:ins>
      <w:r w:rsidRPr="00456B35">
        <w:t>=</w:t>
      </w:r>
      <w:del w:id="5414" w:author="Sanino" w:date="2012-05-24T00:09:00Z">
        <w:r w:rsidR="00C86AC3" w:rsidDel="00CA1412">
          <w:delText xml:space="preserve"> </w:delText>
        </w:r>
      </w:del>
      <w:ins w:id="5415" w:author="Sanino" w:date="2012-05-24T00:09:00Z">
        <w:r w:rsidR="00CA1412">
          <w:t xml:space="preserve"> </w:t>
        </w:r>
      </w:ins>
      <w:r w:rsidRPr="00456B35">
        <w:t>0,2.</w:t>
      </w:r>
    </w:p>
    <w:p w:rsidR="00456B35" w:rsidRDefault="006C1B5B" w:rsidP="00814CF1">
      <w:del w:id="5416" w:author="Sanino" w:date="2012-05-23T18:40:00Z">
        <w:r w:rsidDel="00357B92">
          <w:rPr>
            <w:b/>
          </w:rPr>
          <w:lastRenderedPageBreak/>
          <w:tab/>
        </w:r>
      </w:del>
      <w:r w:rsidRPr="006C1B5B">
        <w:rPr>
          <w:b/>
        </w:rPr>
        <w:t>4</w:t>
      </w:r>
      <w:del w:id="5417" w:author="Sanino" w:date="2012-05-24T00:09:00Z">
        <w:r w:rsidR="00C86AC3" w:rsidDel="00CA1412">
          <w:rPr>
            <w:b/>
          </w:rPr>
          <w:delText xml:space="preserve"> </w:delText>
        </w:r>
      </w:del>
      <w:ins w:id="5418" w:author="Sanino" w:date="2012-05-24T00:09:00Z">
        <w:r w:rsidR="00CA1412">
          <w:rPr>
            <w:b/>
          </w:rPr>
          <w:t xml:space="preserve"> </w:t>
        </w:r>
      </w:ins>
      <w:r w:rsidRPr="006C1B5B">
        <w:rPr>
          <w:b/>
        </w:rPr>
        <w:t>етап.</w:t>
      </w:r>
      <w:del w:id="5419" w:author="Sanino" w:date="2012-05-24T00:09:00Z">
        <w:r w:rsidR="00C86AC3" w:rsidDel="00CA1412">
          <w:delText xml:space="preserve"> </w:delText>
        </w:r>
      </w:del>
      <w:ins w:id="5420" w:author="Sanino" w:date="2012-05-24T00:09:00Z">
        <w:r w:rsidR="00CA1412">
          <w:t xml:space="preserve"> </w:t>
        </w:r>
      </w:ins>
      <w:r w:rsidRPr="006C1B5B">
        <w:t>Розподіл</w:t>
      </w:r>
      <w:del w:id="5421" w:author="Sanino" w:date="2012-05-24T00:09:00Z">
        <w:r w:rsidR="00C86AC3" w:rsidDel="00CA1412">
          <w:delText xml:space="preserve"> </w:delText>
        </w:r>
      </w:del>
      <w:ins w:id="5422" w:author="Sanino" w:date="2012-05-24T00:09:00Z">
        <w:r w:rsidR="00CA1412">
          <w:t xml:space="preserve"> </w:t>
        </w:r>
      </w:ins>
      <w:r w:rsidRPr="006C1B5B">
        <w:t>штатів</w:t>
      </w:r>
      <w:del w:id="5423" w:author="Sanino" w:date="2012-05-24T00:09:00Z">
        <w:r w:rsidR="00C86AC3" w:rsidDel="00CA1412">
          <w:delText xml:space="preserve"> </w:delText>
        </w:r>
      </w:del>
      <w:ins w:id="5424" w:author="Sanino" w:date="2012-05-24T00:09:00Z">
        <w:r w:rsidR="00CA1412">
          <w:t xml:space="preserve"> </w:t>
        </w:r>
      </w:ins>
      <w:r>
        <w:t>ПВС</w:t>
      </w:r>
      <w:del w:id="5425" w:author="Sanino" w:date="2012-05-24T00:09:00Z">
        <w:r w:rsidR="00C86AC3" w:rsidDel="00CA1412">
          <w:delText xml:space="preserve"> </w:delText>
        </w:r>
      </w:del>
      <w:ins w:id="5426" w:author="Sanino" w:date="2012-05-24T00:09:00Z">
        <w:r w:rsidR="00CA1412">
          <w:t xml:space="preserve"> </w:t>
        </w:r>
      </w:ins>
      <w:r w:rsidRPr="006C1B5B">
        <w:t>між</w:t>
      </w:r>
      <w:del w:id="5427" w:author="Sanino" w:date="2012-05-24T00:09:00Z">
        <w:r w:rsidR="00C86AC3" w:rsidDel="00CA1412">
          <w:delText xml:space="preserve"> </w:delText>
        </w:r>
      </w:del>
      <w:ins w:id="5428" w:author="Sanino" w:date="2012-05-24T00:09:00Z">
        <w:r w:rsidR="00CA1412">
          <w:t xml:space="preserve"> </w:t>
        </w:r>
      </w:ins>
      <w:r w:rsidRPr="006C1B5B">
        <w:t>кафедрами</w:t>
      </w:r>
      <w:del w:id="5429" w:author="Sanino" w:date="2012-05-24T00:09:00Z">
        <w:r w:rsidR="00C86AC3" w:rsidDel="00CA1412">
          <w:delText xml:space="preserve"> </w:delText>
        </w:r>
      </w:del>
      <w:ins w:id="5430" w:author="Sanino" w:date="2012-05-24T00:09:00Z">
        <w:r w:rsidR="00CA1412">
          <w:t xml:space="preserve"> </w:t>
        </w:r>
      </w:ins>
      <w:r w:rsidRPr="006C1B5B">
        <w:t>університету.</w:t>
      </w:r>
      <w:r w:rsidRPr="006C1B5B">
        <w:br/>
        <w:t>Штат</w:t>
      </w:r>
      <w:del w:id="5431" w:author="Sanino" w:date="2012-05-24T00:09:00Z">
        <w:r w:rsidR="00C86AC3" w:rsidDel="00CA1412">
          <w:delText xml:space="preserve"> </w:delText>
        </w:r>
      </w:del>
      <w:ins w:id="5432" w:author="Sanino" w:date="2012-05-24T00:09:00Z">
        <w:r w:rsidR="00CA1412">
          <w:t xml:space="preserve"> </w:t>
        </w:r>
      </w:ins>
      <w:r>
        <w:t>ПВС</w:t>
      </w:r>
      <w:del w:id="5433" w:author="Sanino" w:date="2012-05-24T00:09:00Z">
        <w:r w:rsidR="00C86AC3" w:rsidDel="00CA1412">
          <w:delText xml:space="preserve"> </w:delText>
        </w:r>
      </w:del>
      <w:ins w:id="5434" w:author="Sanino" w:date="2012-05-24T00:09:00Z">
        <w:r w:rsidR="00CA1412">
          <w:t xml:space="preserve"> </w:t>
        </w:r>
      </w:ins>
      <w:r w:rsidRPr="006C1B5B">
        <w:t>кафедри</w:t>
      </w:r>
      <w:del w:id="5435" w:author="Sanino" w:date="2012-05-24T00:09:00Z">
        <w:r w:rsidR="00C86AC3" w:rsidDel="00CA1412">
          <w:delText xml:space="preserve"> </w:delText>
        </w:r>
      </w:del>
      <w:ins w:id="5436" w:author="Sanino" w:date="2012-05-24T00:09:00Z">
        <w:r w:rsidR="00CA1412">
          <w:t xml:space="preserve"> </w:t>
        </w:r>
      </w:ins>
      <w:r w:rsidRPr="006C1B5B">
        <w:t>для</w:t>
      </w:r>
      <w:del w:id="5437" w:author="Sanino" w:date="2012-05-24T00:09:00Z">
        <w:r w:rsidR="00C86AC3" w:rsidDel="00CA1412">
          <w:delText xml:space="preserve"> </w:delText>
        </w:r>
      </w:del>
      <w:ins w:id="5438" w:author="Sanino" w:date="2012-05-24T00:09:00Z">
        <w:r w:rsidR="00CA1412">
          <w:t xml:space="preserve"> </w:t>
        </w:r>
      </w:ins>
      <w:r w:rsidRPr="006C1B5B">
        <w:t>забезпечення</w:t>
      </w:r>
      <w:del w:id="5439" w:author="Sanino" w:date="2012-05-24T00:09:00Z">
        <w:r w:rsidR="00C86AC3" w:rsidDel="00CA1412">
          <w:delText xml:space="preserve"> </w:delText>
        </w:r>
      </w:del>
      <w:ins w:id="5440" w:author="Sanino" w:date="2012-05-24T00:09:00Z">
        <w:r w:rsidR="00CA1412">
          <w:t xml:space="preserve"> </w:t>
        </w:r>
      </w:ins>
      <w:r w:rsidRPr="006C1B5B">
        <w:t>навчального</w:t>
      </w:r>
      <w:del w:id="5441" w:author="Sanino" w:date="2012-05-24T00:09:00Z">
        <w:r w:rsidR="00C86AC3" w:rsidDel="00CA1412">
          <w:delText xml:space="preserve"> </w:delText>
        </w:r>
      </w:del>
      <w:ins w:id="5442" w:author="Sanino" w:date="2012-05-24T00:09:00Z">
        <w:r w:rsidR="00CA1412">
          <w:t xml:space="preserve"> </w:t>
        </w:r>
      </w:ins>
      <w:r w:rsidRPr="006C1B5B">
        <w:t>процесу</w:t>
      </w:r>
      <w:del w:id="5443" w:author="Sanino" w:date="2012-05-24T00:09:00Z">
        <w:r w:rsidR="00C86AC3" w:rsidDel="00CA1412">
          <w:delText xml:space="preserve"> </w:delText>
        </w:r>
      </w:del>
      <w:ins w:id="5444" w:author="Sanino" w:date="2012-05-24T00:09:00Z">
        <w:r w:rsidR="00CA1412">
          <w:t xml:space="preserve"> </w:t>
        </w:r>
      </w:ins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Ш</m:t>
            </m:r>
          </m:e>
          <m:sub>
            <m:r>
              <w:rPr>
                <w:rFonts w:ascii="Cambria Math" w:hAnsi="Cambria Math"/>
              </w:rPr>
              <m:t>каф</m:t>
            </m:r>
          </m:sub>
        </m:sSub>
      </m:oMath>
      <w:del w:id="5445" w:author="Sanino" w:date="2012-05-24T00:09:00Z">
        <w:r w:rsidR="00C86AC3" w:rsidDel="00CA1412">
          <w:delText xml:space="preserve"> </w:delText>
        </w:r>
      </w:del>
      <w:ins w:id="5446" w:author="Sanino" w:date="2012-05-24T00:09:00Z">
        <w:r w:rsidR="00CA1412">
          <w:t xml:space="preserve"> </w:t>
        </w:r>
      </w:ins>
      <w:r>
        <w:t>формується</w:t>
      </w:r>
      <w:del w:id="5447" w:author="Sanino" w:date="2012-05-24T00:09:00Z">
        <w:r w:rsidR="00C86AC3" w:rsidDel="00CA1412">
          <w:delText xml:space="preserve"> </w:delText>
        </w:r>
      </w:del>
      <w:ins w:id="5448" w:author="Sanino" w:date="2012-05-24T00:09:00Z">
        <w:r w:rsidR="00CA1412">
          <w:t xml:space="preserve"> </w:t>
        </w:r>
      </w:ins>
      <w:r>
        <w:t>як</w:t>
      </w:r>
      <w:del w:id="5449" w:author="Sanino" w:date="2012-05-24T00:06:00Z">
        <w:r w:rsidR="00C86AC3" w:rsidDel="00347EAA">
          <w:delText xml:space="preserve">  </w:delText>
        </w:r>
      </w:del>
      <w:ins w:id="5450" w:author="Sanino" w:date="2012-05-24T00:09:00Z">
        <w:r w:rsidR="00CA1412">
          <w:t xml:space="preserve"> </w:t>
        </w:r>
      </w:ins>
      <w:r>
        <w:t>сума</w:t>
      </w:r>
      <w:del w:id="5451" w:author="Sanino" w:date="2012-05-24T00:09:00Z">
        <w:r w:rsidR="00C86AC3" w:rsidDel="00CA1412">
          <w:delText xml:space="preserve"> </w:delText>
        </w:r>
      </w:del>
      <w:ins w:id="5452" w:author="Sanino" w:date="2012-05-24T00:09:00Z">
        <w:r w:rsidR="00CA1412">
          <w:t xml:space="preserve"> </w:t>
        </w:r>
      </w:ins>
      <w:r>
        <w:t>частин</w:t>
      </w:r>
      <w:del w:id="5453" w:author="Sanino" w:date="2012-05-24T00:06:00Z">
        <w:r w:rsidR="00C86AC3" w:rsidDel="00347EAA">
          <w:delText xml:space="preserve">  </w:delText>
        </w:r>
      </w:del>
      <w:ins w:id="5454" w:author="Sanino" w:date="2012-05-24T00:09:00Z">
        <w:r w:rsidR="00CA1412">
          <w:t xml:space="preserve"> </w:t>
        </w:r>
      </w:ins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Ш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jk</m:t>
            </m:r>
          </m:sub>
        </m:sSub>
      </m:oMath>
      <w:r w:rsidRPr="006C1B5B">
        <w:t>,</w:t>
      </w:r>
      <w:del w:id="5455" w:author="Sanino" w:date="2012-05-24T00:09:00Z">
        <w:r w:rsidR="00C86AC3" w:rsidDel="00CA1412">
          <w:delText xml:space="preserve"> </w:delText>
        </w:r>
      </w:del>
      <w:ins w:id="5456" w:author="Sanino" w:date="2012-05-24T00:09:00Z">
        <w:r w:rsidR="00CA1412">
          <w:t xml:space="preserve"> </w:t>
        </w:r>
      </w:ins>
      <w:r w:rsidRPr="006C1B5B">
        <w:t>дисциплін</w:t>
      </w:r>
      <w:del w:id="5457" w:author="Sanino" w:date="2012-05-24T00:09:00Z">
        <w:r w:rsidR="00C86AC3" w:rsidDel="00CA1412">
          <w:delText xml:space="preserve"> </w:delText>
        </w:r>
      </w:del>
      <w:ins w:id="5458" w:author="Sanino" w:date="2012-05-24T00:09:00Z">
        <w:r w:rsidR="00CA1412">
          <w:t xml:space="preserve"> </w:t>
        </w:r>
      </w:ins>
      <w:r w:rsidRPr="006C1B5B">
        <w:t>та</w:t>
      </w:r>
      <w:del w:id="5459" w:author="Sanino" w:date="2012-05-24T00:09:00Z">
        <w:r w:rsidR="00C86AC3" w:rsidDel="00CA1412">
          <w:delText xml:space="preserve"> </w:delText>
        </w:r>
      </w:del>
      <w:ins w:id="5460" w:author="Sanino" w:date="2012-05-24T00:09:00Z">
        <w:r w:rsidR="00CA1412">
          <w:t xml:space="preserve"> </w:t>
        </w:r>
      </w:ins>
      <w:r>
        <w:t>видів</w:t>
      </w:r>
      <w:del w:id="5461" w:author="Sanino" w:date="2012-05-24T00:09:00Z">
        <w:r w:rsidR="00C86AC3" w:rsidDel="00CA1412">
          <w:delText xml:space="preserve"> </w:delText>
        </w:r>
      </w:del>
      <w:ins w:id="5462" w:author="Sanino" w:date="2012-05-24T00:09:00Z">
        <w:r w:rsidR="00CA1412">
          <w:t xml:space="preserve"> </w:t>
        </w:r>
      </w:ins>
      <w:r>
        <w:t>занять</w:t>
      </w:r>
      <w:del w:id="5463" w:author="Sanino" w:date="2012-05-24T00:09:00Z">
        <w:r w:rsidR="00C86AC3" w:rsidDel="00CA1412">
          <w:delText xml:space="preserve"> </w:delText>
        </w:r>
      </w:del>
      <w:ins w:id="5464" w:author="Sanino" w:date="2012-05-24T00:09:00Z">
        <w:r w:rsidR="00CA1412">
          <w:t xml:space="preserve"> </w:t>
        </w:r>
      </w:ins>
      <w:r>
        <w:t>,</w:t>
      </w:r>
      <w:del w:id="5465" w:author="Sanino" w:date="2012-05-24T00:09:00Z">
        <w:r w:rsidR="00C86AC3" w:rsidDel="00CA1412">
          <w:delText xml:space="preserve"> </w:delText>
        </w:r>
      </w:del>
      <w:ins w:id="5466" w:author="Sanino" w:date="2012-05-24T00:09:00Z">
        <w:r w:rsidR="00CA1412">
          <w:t xml:space="preserve"> </w:t>
        </w:r>
      </w:ins>
      <w:r>
        <w:t>які</w:t>
      </w:r>
      <w:del w:id="5467" w:author="Sanino" w:date="2012-05-24T00:09:00Z">
        <w:r w:rsidR="00C86AC3" w:rsidDel="00CA1412">
          <w:delText xml:space="preserve"> </w:delText>
        </w:r>
      </w:del>
      <w:ins w:id="5468" w:author="Sanino" w:date="2012-05-24T00:09:00Z">
        <w:r w:rsidR="00CA1412">
          <w:t xml:space="preserve"> </w:t>
        </w:r>
      </w:ins>
      <w:r>
        <w:t>закріплені</w:t>
      </w:r>
      <w:del w:id="5469" w:author="Sanino" w:date="2012-05-24T00:09:00Z">
        <w:r w:rsidR="00C86AC3" w:rsidDel="00CA1412">
          <w:delText xml:space="preserve"> </w:delText>
        </w:r>
      </w:del>
      <w:ins w:id="5470" w:author="Sanino" w:date="2012-05-24T00:09:00Z">
        <w:r w:rsidR="00CA1412">
          <w:t xml:space="preserve"> </w:t>
        </w:r>
      </w:ins>
      <w:r>
        <w:t>за</w:t>
      </w:r>
      <w:del w:id="5471" w:author="Sanino" w:date="2012-05-24T00:09:00Z">
        <w:r w:rsidR="00C86AC3" w:rsidDel="00CA1412">
          <w:delText xml:space="preserve"> </w:delText>
        </w:r>
      </w:del>
      <w:ins w:id="5472" w:author="Sanino" w:date="2012-05-24T00:09:00Z">
        <w:r w:rsidR="00CA1412">
          <w:t xml:space="preserve"> </w:t>
        </w:r>
      </w:ins>
      <w:r>
        <w:t>кафедрою</w:t>
      </w:r>
      <w:del w:id="5473" w:author="Sanino" w:date="2012-05-24T00:09:00Z">
        <w:r w:rsidR="00C86AC3" w:rsidDel="00CA1412">
          <w:delText xml:space="preserve"> </w:delText>
        </w:r>
      </w:del>
      <w:ins w:id="5474" w:author="Sanino" w:date="2012-05-24T00:09:00Z">
        <w:r w:rsidR="00CA1412">
          <w:t xml:space="preserve"> </w:t>
        </w:r>
      </w:ins>
      <w:r w:rsidRPr="006C1B5B">
        <w:t>на</w:t>
      </w:r>
      <w:del w:id="5475" w:author="Sanino" w:date="2012-05-24T00:09:00Z">
        <w:r w:rsidR="00C86AC3" w:rsidDel="00CA1412">
          <w:delText xml:space="preserve"> </w:delText>
        </w:r>
      </w:del>
      <w:ins w:id="5476" w:author="Sanino" w:date="2012-05-24T00:09:00Z">
        <w:r w:rsidR="00CA1412">
          <w:t xml:space="preserve"> </w:t>
        </w:r>
      </w:ins>
      <w:r w:rsidRPr="006C1B5B">
        <w:t>всіх</w:t>
      </w:r>
      <w:del w:id="5477" w:author="Sanino" w:date="2012-05-24T00:09:00Z">
        <w:r w:rsidR="00C86AC3" w:rsidDel="00CA1412">
          <w:delText xml:space="preserve"> </w:delText>
        </w:r>
      </w:del>
      <w:ins w:id="5478" w:author="Sanino" w:date="2012-05-24T00:09:00Z">
        <w:r w:rsidR="00CA1412">
          <w:t xml:space="preserve"> </w:t>
        </w:r>
      </w:ins>
      <w:r w:rsidRPr="006C1B5B">
        <w:t>напрям</w:t>
      </w:r>
      <w:r>
        <w:t>ах</w:t>
      </w:r>
      <w:del w:id="5479" w:author="Sanino" w:date="2012-05-24T00:09:00Z">
        <w:r w:rsidR="00C86AC3" w:rsidDel="00CA1412">
          <w:delText xml:space="preserve"> </w:delText>
        </w:r>
      </w:del>
      <w:ins w:id="5480" w:author="Sanino" w:date="2012-05-24T00:09:00Z">
        <w:r w:rsidR="00CA1412">
          <w:t xml:space="preserve"> </w:t>
        </w:r>
      </w:ins>
      <w:r w:rsidRPr="006C1B5B">
        <w:t>підготовки:</w:t>
      </w:r>
    </w:p>
    <w:p w:rsidR="006C1B5B" w:rsidRDefault="006C1B5B" w:rsidP="00814CF1"/>
    <w:p w:rsidR="006C1B5B" w:rsidRDefault="00177CD1" w:rsidP="007220A5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del w:id="5481" w:author="Sanino" w:date="2012-05-24T00:09:00Z">
              <m:r>
                <w:rPr>
                  <w:rFonts w:ascii="Cambria Math" w:hAnsi="Cambria Math"/>
                </w:rPr>
                <m:t xml:space="preserve"> </m:t>
              </m:r>
            </w:del>
            <w:ins w:id="5482" w:author="Sanino" w:date="2012-05-24T00:09:00Z">
              <m:r>
                <w:rPr>
                  <w:rFonts w:ascii="Cambria Math" w:hAnsi="Cambria Math"/>
                </w:rPr>
                <m:t xml:space="preserve"> </m:t>
              </m:r>
            </w:ins>
            <m:r>
              <w:rPr>
                <w:rFonts w:ascii="Cambria Math" w:hAnsi="Cambria Math"/>
              </w:rPr>
              <m:t>Ш</m:t>
            </m:r>
          </m:e>
          <m:sub>
            <m:r>
              <w:rPr>
                <w:rFonts w:ascii="Cambria Math" w:hAnsi="Cambria Math"/>
              </w:rPr>
              <m:t>каф</m:t>
            </m:r>
          </m:sub>
        </m:sSub>
        <m:r>
          <w:rPr>
            <w:rFonts w:ascii="Cambria Math" w:hAnsi="Cambria Math"/>
          </w:rPr>
          <m:t>=</m:t>
        </m:r>
        <w:del w:id="5483" w:author="Sanino" w:date="2012-05-24T00:09:00Z">
          <m:r>
            <w:rPr>
              <w:rFonts w:ascii="Cambria Math" w:hAnsi="Cambria Math"/>
            </w:rPr>
            <m:t xml:space="preserve"> </m:t>
          </m:r>
        </w:del>
        <w:ins w:id="5484" w:author="Sanino" w:date="2012-05-24T00:09:00Z">
          <m:r>
            <w:rPr>
              <w:rFonts w:ascii="Cambria Math" w:hAnsi="Cambria Math"/>
            </w:rPr>
            <m:t xml:space="preserve"> </m:t>
          </m:r>
        </w:ins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jk</m:t>
                </m:r>
              </m:sub>
            </m:sSub>
          </m:e>
        </m:nary>
      </m:oMath>
      <w:r w:rsidR="006C1B5B">
        <w:t>.</w:t>
      </w:r>
      <w:r w:rsidR="006C1B5B">
        <w:tab/>
      </w:r>
      <w:r w:rsidR="006C1B5B">
        <w:tab/>
      </w:r>
      <w:r w:rsidR="006C1B5B">
        <w:tab/>
      </w:r>
      <w:r w:rsidR="006C1B5B">
        <w:tab/>
      </w:r>
      <w:r w:rsidR="006C1B5B">
        <w:tab/>
        <w:t>(1.8)</w:t>
      </w:r>
    </w:p>
    <w:p w:rsidR="007220A5" w:rsidRDefault="007220A5" w:rsidP="007220A5">
      <w:pPr>
        <w:jc w:val="right"/>
      </w:pPr>
    </w:p>
    <w:p w:rsidR="00557606" w:rsidRDefault="006C1B5B" w:rsidP="00814CF1">
      <w:r w:rsidRPr="006C1B5B">
        <w:t>До</w:t>
      </w:r>
      <w:del w:id="5485" w:author="Sanino" w:date="2012-05-24T00:09:00Z">
        <w:r w:rsidR="00C86AC3" w:rsidDel="00CA1412">
          <w:delText xml:space="preserve"> </w:delText>
        </w:r>
      </w:del>
      <w:ins w:id="5486" w:author="Sanino" w:date="2012-05-24T00:09:00Z">
        <w:r w:rsidR="00CA1412">
          <w:t xml:space="preserve"> </w:t>
        </w:r>
      </w:ins>
      <w:r w:rsidRPr="006C1B5B">
        <w:t>штату</w:t>
      </w:r>
      <w:del w:id="5487" w:author="Sanino" w:date="2012-05-24T00:09:00Z">
        <w:r w:rsidR="00C86AC3" w:rsidDel="00CA1412">
          <w:delText xml:space="preserve"> </w:delText>
        </w:r>
      </w:del>
      <w:ins w:id="5488" w:author="Sanino" w:date="2012-05-24T00:09:00Z">
        <w:r w:rsidR="00CA1412">
          <w:t xml:space="preserve"> </w:t>
        </w:r>
      </w:ins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Ш</m:t>
            </m:r>
          </m:e>
          <m:sub>
            <m:r>
              <w:rPr>
                <w:rFonts w:ascii="Cambria Math" w:hAnsi="Cambria Math"/>
              </w:rPr>
              <m:t>каф</m:t>
            </m:r>
          </m:sub>
        </m:sSub>
      </m:oMath>
      <w:del w:id="5489" w:author="Sanino" w:date="2012-05-24T00:09:00Z">
        <w:r w:rsidR="00C86AC3" w:rsidDel="00CA1412">
          <w:delText xml:space="preserve"> </w:delText>
        </w:r>
      </w:del>
      <w:ins w:id="5490" w:author="Sanino" w:date="2012-05-24T00:09:00Z">
        <w:r w:rsidR="00CA1412">
          <w:t xml:space="preserve"> </w:t>
        </w:r>
      </w:ins>
      <w:r w:rsidRPr="006C1B5B">
        <w:t>додаються</w:t>
      </w:r>
      <w:del w:id="5491" w:author="Sanino" w:date="2012-05-24T00:09:00Z">
        <w:r w:rsidR="00C86AC3" w:rsidDel="00CA1412">
          <w:delText xml:space="preserve"> </w:delText>
        </w:r>
      </w:del>
      <w:ins w:id="5492" w:author="Sanino" w:date="2012-05-24T00:09:00Z">
        <w:r w:rsidR="00CA1412">
          <w:t xml:space="preserve"> </w:t>
        </w:r>
      </w:ins>
      <w:r w:rsidRPr="006C1B5B">
        <w:t>також</w:t>
      </w:r>
      <w:del w:id="5493" w:author="Sanino" w:date="2012-05-24T00:09:00Z">
        <w:r w:rsidR="00C86AC3" w:rsidDel="00CA1412">
          <w:delText xml:space="preserve"> </w:delText>
        </w:r>
      </w:del>
      <w:ins w:id="5494" w:author="Sanino" w:date="2012-05-24T00:09:00Z">
        <w:r w:rsidR="00CA1412">
          <w:t xml:space="preserve"> </w:t>
        </w:r>
      </w:ins>
      <w:r w:rsidRPr="006C1B5B">
        <w:t>відповідні</w:t>
      </w:r>
      <w:del w:id="5495" w:author="Sanino" w:date="2012-05-24T00:09:00Z">
        <w:r w:rsidR="00C86AC3" w:rsidDel="00CA1412">
          <w:delText xml:space="preserve"> </w:delText>
        </w:r>
      </w:del>
      <w:ins w:id="5496" w:author="Sanino" w:date="2012-05-24T00:09:00Z">
        <w:r w:rsidR="00CA1412">
          <w:t xml:space="preserve"> </w:t>
        </w:r>
      </w:ins>
      <w:r w:rsidRPr="006C1B5B">
        <w:t>частини</w:t>
      </w:r>
      <w:del w:id="5497" w:author="Sanino" w:date="2012-05-24T00:09:00Z">
        <w:r w:rsidR="00C86AC3" w:rsidDel="00CA1412">
          <w:delText xml:space="preserve"> </w:delText>
        </w:r>
      </w:del>
      <w:ins w:id="5498" w:author="Sanino" w:date="2012-05-24T00:09:00Z">
        <w:r w:rsidR="00CA1412">
          <w:t xml:space="preserve"> </w:t>
        </w:r>
      </w:ins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Ш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del w:id="5499" w:author="Sanino" w:date="2012-05-24T00:09:00Z">
        <w:r w:rsidR="00C86AC3" w:rsidDel="00CA1412">
          <w:delText xml:space="preserve"> </w:delText>
        </w:r>
      </w:del>
      <w:ins w:id="5500" w:author="Sanino" w:date="2012-05-24T00:09:00Z">
        <w:r w:rsidR="00CA1412">
          <w:t xml:space="preserve"> </w:t>
        </w:r>
      </w:ins>
      <w:r>
        <w:t>і</w:t>
      </w:r>
      <w:del w:id="5501" w:author="Sanino" w:date="2012-05-24T00:09:00Z">
        <w:r w:rsidR="00C86AC3" w:rsidDel="00CA1412">
          <w:delText xml:space="preserve"> </w:delText>
        </w:r>
      </w:del>
      <w:ins w:id="5502" w:author="Sanino" w:date="2012-05-24T00:09:00Z">
        <w:r w:rsidR="00CA1412">
          <w:t xml:space="preserve"> </w:t>
        </w:r>
      </w:ins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Ш</m:t>
            </m:r>
          </m:e>
          <m:sub>
            <m:r>
              <w:rPr>
                <w:rFonts w:ascii="Cambria Math" w:hAnsi="Cambria Math"/>
              </w:rPr>
              <m:t>а</m:t>
            </m:r>
          </m:sub>
        </m:sSub>
      </m:oMath>
      <w:del w:id="5503" w:author="Sanino" w:date="2012-05-24T00:09:00Z">
        <w:r w:rsidR="00C86AC3" w:rsidDel="00CA1412">
          <w:delText xml:space="preserve"> </w:delText>
        </w:r>
      </w:del>
      <w:ins w:id="5504" w:author="Sanino" w:date="2012-05-24T00:09:00Z">
        <w:r w:rsidR="00CA1412">
          <w:t xml:space="preserve"> </w:t>
        </w:r>
      </w:ins>
      <w:r w:rsidRPr="006C1B5B">
        <w:t>універс</w:t>
      </w:r>
      <w:r w:rsidRPr="006C1B5B">
        <w:t>и</w:t>
      </w:r>
      <w:r w:rsidRPr="006C1B5B">
        <w:t>тету</w:t>
      </w:r>
      <w:del w:id="5505" w:author="Sanino" w:date="2012-05-24T00:09:00Z">
        <w:r w:rsidR="00C86AC3" w:rsidDel="00CA1412">
          <w:delText xml:space="preserve"> </w:delText>
        </w:r>
      </w:del>
      <w:ins w:id="5506" w:author="Sanino" w:date="2012-05-24T00:09:00Z">
        <w:r w:rsidR="00CA1412">
          <w:t xml:space="preserve"> </w:t>
        </w:r>
      </w:ins>
      <w:r w:rsidRPr="006C1B5B">
        <w:t>(</w:t>
      </w:r>
      <w:r>
        <w:t>див.</w:t>
      </w:r>
      <w:r w:rsidRPr="006C1B5B">
        <w:t>1етап).</w:t>
      </w:r>
    </w:p>
    <w:p w:rsidR="006C1B5B" w:rsidRPr="009A623E" w:rsidDel="00357B92" w:rsidRDefault="006C1B5B" w:rsidP="00357B92">
      <w:pPr>
        <w:rPr>
          <w:del w:id="5507" w:author="Sanino" w:date="2012-05-23T18:41:00Z"/>
          <w:rPrChange w:id="5508" w:author="Sanino" w:date="2012-05-23T23:51:00Z">
            <w:rPr>
              <w:del w:id="5509" w:author="Sanino" w:date="2012-05-23T18:41:00Z"/>
              <w:lang w:val="en-US"/>
            </w:rPr>
          </w:rPrChange>
        </w:rPr>
        <w:pPrChange w:id="5510" w:author="Sanino" w:date="2012-05-23T18:41:00Z">
          <w:pPr>
            <w:ind w:firstLine="0"/>
          </w:pPr>
        </w:pPrChange>
      </w:pPr>
      <w:r w:rsidRPr="006C1B5B">
        <w:t>Після</w:t>
      </w:r>
      <w:del w:id="5511" w:author="Sanino" w:date="2012-05-24T00:09:00Z">
        <w:r w:rsidR="00C86AC3" w:rsidDel="00CA1412">
          <w:delText xml:space="preserve"> </w:delText>
        </w:r>
      </w:del>
      <w:ins w:id="5512" w:author="Sanino" w:date="2012-05-24T00:09:00Z">
        <w:r w:rsidR="00CA1412">
          <w:t xml:space="preserve"> </w:t>
        </w:r>
      </w:ins>
      <w:r w:rsidRPr="006C1B5B">
        <w:t>розгляду</w:t>
      </w:r>
      <w:del w:id="5513" w:author="Sanino" w:date="2012-05-24T00:09:00Z">
        <w:r w:rsidR="00C86AC3" w:rsidDel="00CA1412">
          <w:delText xml:space="preserve"> </w:delText>
        </w:r>
      </w:del>
      <w:ins w:id="5514" w:author="Sanino" w:date="2012-05-24T00:09:00Z">
        <w:r w:rsidR="00CA1412">
          <w:t xml:space="preserve"> </w:t>
        </w:r>
      </w:ins>
      <w:r w:rsidRPr="006C1B5B">
        <w:t>даного</w:t>
      </w:r>
      <w:del w:id="5515" w:author="Sanino" w:date="2012-05-24T00:09:00Z">
        <w:r w:rsidR="00C86AC3" w:rsidDel="00CA1412">
          <w:delText xml:space="preserve"> </w:delText>
        </w:r>
      </w:del>
      <w:ins w:id="5516" w:author="Sanino" w:date="2012-05-24T00:09:00Z">
        <w:r w:rsidR="00CA1412">
          <w:t xml:space="preserve"> </w:t>
        </w:r>
      </w:ins>
      <w:r w:rsidRPr="006C1B5B">
        <w:t>методу</w:t>
      </w:r>
      <w:del w:id="5517" w:author="Sanino" w:date="2012-05-24T00:09:00Z">
        <w:r w:rsidR="00C86AC3" w:rsidDel="00CA1412">
          <w:delText xml:space="preserve"> </w:delText>
        </w:r>
      </w:del>
      <w:ins w:id="5518" w:author="Sanino" w:date="2012-05-24T00:09:00Z">
        <w:r w:rsidR="00CA1412">
          <w:t xml:space="preserve"> </w:t>
        </w:r>
      </w:ins>
      <w:r w:rsidRPr="006C1B5B">
        <w:t>розподілу</w:t>
      </w:r>
      <w:del w:id="5519" w:author="Sanino" w:date="2012-05-24T00:09:00Z">
        <w:r w:rsidR="00C86AC3" w:rsidDel="00CA1412">
          <w:delText xml:space="preserve"> </w:delText>
        </w:r>
      </w:del>
      <w:ins w:id="5520" w:author="Sanino" w:date="2012-05-24T00:09:00Z">
        <w:r w:rsidR="00CA1412">
          <w:t xml:space="preserve"> </w:t>
        </w:r>
      </w:ins>
      <w:r w:rsidRPr="006C1B5B">
        <w:t>штату</w:t>
      </w:r>
      <w:del w:id="5521" w:author="Sanino" w:date="2012-05-24T00:09:00Z">
        <w:r w:rsidR="00C86AC3" w:rsidDel="00CA1412">
          <w:delText xml:space="preserve"> </w:delText>
        </w:r>
      </w:del>
      <w:ins w:id="5522" w:author="Sanino" w:date="2012-05-24T00:09:00Z">
        <w:r w:rsidR="00CA1412">
          <w:t xml:space="preserve"> </w:t>
        </w:r>
      </w:ins>
      <w:r>
        <w:t>ПВ</w:t>
      </w:r>
      <w:r w:rsidRPr="006C1B5B">
        <w:t>С</w:t>
      </w:r>
      <w:r w:rsidR="00557606">
        <w:t>,</w:t>
      </w:r>
      <w:del w:id="5523" w:author="Sanino" w:date="2012-05-24T00:09:00Z">
        <w:r w:rsidR="00C86AC3" w:rsidDel="00CA1412">
          <w:delText xml:space="preserve"> </w:delText>
        </w:r>
      </w:del>
      <w:ins w:id="5524" w:author="Sanino" w:date="2012-05-24T00:09:00Z">
        <w:r w:rsidR="00CA1412">
          <w:t xml:space="preserve"> </w:t>
        </w:r>
      </w:ins>
      <w:r w:rsidRPr="006C1B5B">
        <w:t>можна</w:t>
      </w:r>
      <w:del w:id="5525" w:author="Sanino" w:date="2012-05-24T00:09:00Z">
        <w:r w:rsidR="00C86AC3" w:rsidDel="00CA1412">
          <w:delText xml:space="preserve"> </w:delText>
        </w:r>
      </w:del>
      <w:ins w:id="5526" w:author="Sanino" w:date="2012-05-24T00:09:00Z">
        <w:r w:rsidR="00CA1412">
          <w:t xml:space="preserve"> </w:t>
        </w:r>
      </w:ins>
      <w:r>
        <w:t>зробити</w:t>
      </w:r>
      <w:del w:id="5527" w:author="Sanino" w:date="2012-05-24T00:09:00Z">
        <w:r w:rsidR="00C86AC3" w:rsidDel="00CA1412">
          <w:delText xml:space="preserve"> </w:delText>
        </w:r>
      </w:del>
      <w:ins w:id="5528" w:author="Sanino" w:date="2012-05-24T00:09:00Z">
        <w:r w:rsidR="00CA1412">
          <w:t xml:space="preserve"> </w:t>
        </w:r>
      </w:ins>
      <w:r w:rsidRPr="006C1B5B">
        <w:t>висно</w:t>
      </w:r>
      <w:r w:rsidRPr="006C1B5B">
        <w:t>в</w:t>
      </w:r>
      <w:r w:rsidRPr="006C1B5B">
        <w:t>ки</w:t>
      </w:r>
      <w:r>
        <w:t>,</w:t>
      </w:r>
      <w:del w:id="5529" w:author="Sanino" w:date="2012-05-24T00:09:00Z">
        <w:r w:rsidR="00C86AC3" w:rsidDel="00CA1412">
          <w:delText xml:space="preserve"> </w:delText>
        </w:r>
      </w:del>
      <w:ins w:id="5530" w:author="Sanino" w:date="2012-05-24T00:09:00Z">
        <w:r w:rsidR="00CA1412">
          <w:t xml:space="preserve"> </w:t>
        </w:r>
      </w:ins>
      <w:r w:rsidRPr="006C1B5B">
        <w:t>що</w:t>
      </w:r>
      <w:del w:id="5531" w:author="Sanino" w:date="2012-05-24T00:09:00Z">
        <w:r w:rsidR="00C86AC3" w:rsidDel="00CA1412">
          <w:delText xml:space="preserve"> </w:delText>
        </w:r>
      </w:del>
      <w:ins w:id="5532" w:author="Sanino" w:date="2012-05-24T00:09:00Z">
        <w:r w:rsidR="00CA1412">
          <w:t xml:space="preserve"> </w:t>
        </w:r>
      </w:ins>
      <w:r>
        <w:t>впровадження</w:t>
      </w:r>
      <w:del w:id="5533" w:author="Sanino" w:date="2012-05-24T00:09:00Z">
        <w:r w:rsidR="00C86AC3" w:rsidDel="00CA1412">
          <w:delText xml:space="preserve"> </w:delText>
        </w:r>
      </w:del>
      <w:ins w:id="5534" w:author="Sanino" w:date="2012-05-24T00:09:00Z">
        <w:r w:rsidR="00CA1412">
          <w:t xml:space="preserve"> </w:t>
        </w:r>
      </w:ins>
      <w:r>
        <w:t>автоматизованої</w:t>
      </w:r>
      <w:del w:id="5535" w:author="Sanino" w:date="2012-05-24T00:09:00Z">
        <w:r w:rsidR="00C86AC3" w:rsidDel="00CA1412">
          <w:delText xml:space="preserve"> </w:delText>
        </w:r>
      </w:del>
      <w:ins w:id="5536" w:author="Sanino" w:date="2012-05-24T00:09:00Z">
        <w:r w:rsidR="00CA1412">
          <w:t xml:space="preserve"> </w:t>
        </w:r>
      </w:ins>
      <w:r>
        <w:t>системи</w:t>
      </w:r>
      <w:del w:id="5537" w:author="Sanino" w:date="2012-05-24T00:09:00Z">
        <w:r w:rsidR="00C86AC3" w:rsidDel="00CA1412">
          <w:delText xml:space="preserve"> </w:delText>
        </w:r>
      </w:del>
      <w:ins w:id="5538" w:author="Sanino" w:date="2012-05-24T00:09:00Z">
        <w:r w:rsidR="00CA1412">
          <w:t xml:space="preserve"> </w:t>
        </w:r>
      </w:ins>
      <w:r w:rsidRPr="006C1B5B">
        <w:t>розподілу</w:t>
      </w:r>
      <w:del w:id="5539" w:author="Sanino" w:date="2012-05-24T00:09:00Z">
        <w:r w:rsidR="00C86AC3" w:rsidDel="00CA1412">
          <w:delText xml:space="preserve"> </w:delText>
        </w:r>
      </w:del>
      <w:ins w:id="5540" w:author="Sanino" w:date="2012-05-24T00:09:00Z">
        <w:r w:rsidR="00CA1412">
          <w:t xml:space="preserve"> </w:t>
        </w:r>
      </w:ins>
      <w:r w:rsidRPr="006C1B5B">
        <w:t>навантаження</w:t>
      </w:r>
      <w:del w:id="5541" w:author="Sanino" w:date="2012-05-24T00:09:00Z">
        <w:r w:rsidR="00C86AC3" w:rsidDel="00CA1412">
          <w:delText xml:space="preserve"> </w:delText>
        </w:r>
      </w:del>
      <w:ins w:id="5542" w:author="Sanino" w:date="2012-05-24T00:09:00Z">
        <w:r w:rsidR="00CA1412">
          <w:t xml:space="preserve"> </w:t>
        </w:r>
      </w:ins>
      <w:r>
        <w:t>п</w:t>
      </w:r>
      <w:r>
        <w:t>о</w:t>
      </w:r>
      <w:r>
        <w:t>будованої</w:t>
      </w:r>
      <w:del w:id="5543" w:author="Sanino" w:date="2012-05-24T00:09:00Z">
        <w:r w:rsidR="00C86AC3" w:rsidDel="00CA1412">
          <w:delText xml:space="preserve"> </w:delText>
        </w:r>
      </w:del>
      <w:ins w:id="5544" w:author="Sanino" w:date="2012-05-24T00:09:00Z">
        <w:r w:rsidR="00CA1412">
          <w:t xml:space="preserve"> </w:t>
        </w:r>
      </w:ins>
      <w:r>
        <w:t>на</w:t>
      </w:r>
      <w:del w:id="5545" w:author="Sanino" w:date="2012-05-24T00:09:00Z">
        <w:r w:rsidR="00C86AC3" w:rsidDel="00CA1412">
          <w:delText xml:space="preserve"> </w:delText>
        </w:r>
      </w:del>
      <w:ins w:id="5546" w:author="Sanino" w:date="2012-05-24T00:09:00Z">
        <w:r w:rsidR="00CA1412">
          <w:t xml:space="preserve"> </w:t>
        </w:r>
      </w:ins>
      <w:r>
        <w:t>цьому</w:t>
      </w:r>
      <w:del w:id="5547" w:author="Sanino" w:date="2012-05-24T00:09:00Z">
        <w:r w:rsidR="00C86AC3" w:rsidDel="00CA1412">
          <w:delText xml:space="preserve"> </w:delText>
        </w:r>
      </w:del>
      <w:ins w:id="5548" w:author="Sanino" w:date="2012-05-24T00:09:00Z">
        <w:r w:rsidR="00CA1412">
          <w:t xml:space="preserve"> </w:t>
        </w:r>
      </w:ins>
      <w:r>
        <w:t>методі</w:t>
      </w:r>
      <w:del w:id="5549" w:author="Sanino" w:date="2012-05-24T00:09:00Z">
        <w:r w:rsidR="00C86AC3" w:rsidDel="00CA1412">
          <w:delText xml:space="preserve"> </w:delText>
        </w:r>
      </w:del>
      <w:ins w:id="5550" w:author="Sanino" w:date="2012-05-24T00:09:00Z">
        <w:r w:rsidR="00CA1412">
          <w:t xml:space="preserve"> </w:t>
        </w:r>
      </w:ins>
      <w:r>
        <w:t>буде</w:t>
      </w:r>
      <w:del w:id="5551" w:author="Sanino" w:date="2012-05-24T00:06:00Z">
        <w:r w:rsidR="00C86AC3" w:rsidDel="00347EAA">
          <w:delText xml:space="preserve">  </w:delText>
        </w:r>
      </w:del>
      <w:ins w:id="5552" w:author="Sanino" w:date="2012-05-24T00:09:00Z">
        <w:r w:rsidR="00CA1412">
          <w:t xml:space="preserve"> </w:t>
        </w:r>
      </w:ins>
      <w:r>
        <w:t>забезпечувати</w:t>
      </w:r>
      <w:del w:id="5553" w:author="Sanino" w:date="2012-05-24T00:09:00Z">
        <w:r w:rsidR="00C86AC3" w:rsidDel="00CA1412">
          <w:delText xml:space="preserve"> </w:delText>
        </w:r>
      </w:del>
      <w:ins w:id="5554" w:author="Sanino" w:date="2012-05-24T00:09:00Z">
        <w:r w:rsidR="00CA1412">
          <w:t xml:space="preserve"> </w:t>
        </w:r>
      </w:ins>
      <w:r w:rsidRPr="006C1B5B">
        <w:t>більш</w:t>
      </w:r>
      <w:del w:id="5555" w:author="Sanino" w:date="2012-05-24T00:09:00Z">
        <w:r w:rsidR="00C86AC3" w:rsidDel="00CA1412">
          <w:delText xml:space="preserve"> </w:delText>
        </w:r>
      </w:del>
      <w:ins w:id="5556" w:author="Sanino" w:date="2012-05-24T00:09:00Z">
        <w:r w:rsidR="00CA1412">
          <w:t xml:space="preserve"> </w:t>
        </w:r>
      </w:ins>
      <w:r w:rsidRPr="006C1B5B">
        <w:t>швидку</w:t>
      </w:r>
      <w:del w:id="5557" w:author="Sanino" w:date="2012-05-24T00:09:00Z">
        <w:r w:rsidR="00C86AC3" w:rsidDel="00CA1412">
          <w:delText xml:space="preserve"> </w:delText>
        </w:r>
      </w:del>
      <w:ins w:id="5558" w:author="Sanino" w:date="2012-05-24T00:09:00Z">
        <w:r w:rsidR="00CA1412">
          <w:t xml:space="preserve"> </w:t>
        </w:r>
      </w:ins>
      <w:r w:rsidRPr="006C1B5B">
        <w:t>і</w:t>
      </w:r>
      <w:del w:id="5559" w:author="Sanino" w:date="2012-05-24T00:09:00Z">
        <w:r w:rsidR="00C86AC3" w:rsidDel="00CA1412">
          <w:delText xml:space="preserve"> </w:delText>
        </w:r>
      </w:del>
      <w:ins w:id="5560" w:author="Sanino" w:date="2012-05-24T00:09:00Z">
        <w:r w:rsidR="00CA1412">
          <w:t xml:space="preserve"> </w:t>
        </w:r>
      </w:ins>
      <w:r w:rsidRPr="006C1B5B">
        <w:t>якісну</w:t>
      </w:r>
      <w:del w:id="5561" w:author="Sanino" w:date="2012-05-24T00:09:00Z">
        <w:r w:rsidR="00C86AC3" w:rsidDel="00CA1412">
          <w:delText xml:space="preserve"> </w:delText>
        </w:r>
      </w:del>
      <w:ins w:id="5562" w:author="Sanino" w:date="2012-05-24T00:09:00Z">
        <w:r w:rsidR="00CA1412">
          <w:t xml:space="preserve"> </w:t>
        </w:r>
      </w:ins>
      <w:r w:rsidRPr="006C1B5B">
        <w:t>роботу</w:t>
      </w:r>
      <w:del w:id="5563" w:author="Sanino" w:date="2012-05-24T00:09:00Z">
        <w:r w:rsidR="00C86AC3" w:rsidDel="00CA1412">
          <w:delText xml:space="preserve"> </w:delText>
        </w:r>
      </w:del>
      <w:ins w:id="5564" w:author="Sanino" w:date="2012-05-24T00:09:00Z">
        <w:r w:rsidR="00CA1412">
          <w:t xml:space="preserve"> </w:t>
        </w:r>
      </w:ins>
      <w:r w:rsidRPr="006C1B5B">
        <w:t>навчальної</w:t>
      </w:r>
      <w:del w:id="5565" w:author="Sanino" w:date="2012-05-24T00:09:00Z">
        <w:r w:rsidR="00C86AC3" w:rsidDel="00CA1412">
          <w:delText xml:space="preserve"> </w:delText>
        </w:r>
      </w:del>
      <w:ins w:id="5566" w:author="Sanino" w:date="2012-05-24T00:09:00Z">
        <w:r w:rsidR="00CA1412">
          <w:t xml:space="preserve"> </w:t>
        </w:r>
      </w:ins>
      <w:r w:rsidRPr="006C1B5B">
        <w:t>частини,</w:t>
      </w:r>
      <w:del w:id="5567" w:author="Sanino" w:date="2012-05-24T00:09:00Z">
        <w:r w:rsidR="00C86AC3" w:rsidDel="00CA1412">
          <w:delText xml:space="preserve"> </w:delText>
        </w:r>
      </w:del>
      <w:ins w:id="5568" w:author="Sanino" w:date="2012-05-24T00:09:00Z">
        <w:r w:rsidR="00CA1412">
          <w:t xml:space="preserve"> </w:t>
        </w:r>
      </w:ins>
      <w:r w:rsidR="00557606">
        <w:t>дозволить</w:t>
      </w:r>
      <w:del w:id="5569" w:author="Sanino" w:date="2012-05-24T00:09:00Z">
        <w:r w:rsidR="00C86AC3" w:rsidDel="00CA1412">
          <w:delText xml:space="preserve"> </w:delText>
        </w:r>
      </w:del>
      <w:ins w:id="5570" w:author="Sanino" w:date="2012-05-24T00:09:00Z">
        <w:r w:rsidR="00CA1412">
          <w:t xml:space="preserve"> </w:t>
        </w:r>
      </w:ins>
      <w:r w:rsidR="00557606">
        <w:t>позбавиться</w:t>
      </w:r>
      <w:del w:id="5571" w:author="Sanino" w:date="2012-05-24T00:09:00Z">
        <w:r w:rsidR="00C86AC3" w:rsidDel="00CA1412">
          <w:delText xml:space="preserve"> </w:delText>
        </w:r>
      </w:del>
      <w:ins w:id="5572" w:author="Sanino" w:date="2012-05-24T00:09:00Z">
        <w:r w:rsidR="00CA1412">
          <w:t xml:space="preserve"> </w:t>
        </w:r>
      </w:ins>
      <w:r w:rsidRPr="006C1B5B">
        <w:t>від</w:t>
      </w:r>
      <w:del w:id="5573" w:author="Sanino" w:date="2012-05-24T00:09:00Z">
        <w:r w:rsidR="00C86AC3" w:rsidDel="00CA1412">
          <w:delText xml:space="preserve"> </w:delText>
        </w:r>
      </w:del>
      <w:ins w:id="5574" w:author="Sanino" w:date="2012-05-24T00:09:00Z">
        <w:r w:rsidR="00CA1412">
          <w:t xml:space="preserve"> </w:t>
        </w:r>
      </w:ins>
      <w:r w:rsidRPr="006C1B5B">
        <w:t>факторів,</w:t>
      </w:r>
      <w:del w:id="5575" w:author="Sanino" w:date="2012-05-24T00:09:00Z">
        <w:r w:rsidR="00C86AC3" w:rsidDel="00CA1412">
          <w:delText xml:space="preserve"> </w:delText>
        </w:r>
      </w:del>
      <w:ins w:id="5576" w:author="Sanino" w:date="2012-05-24T00:09:00Z">
        <w:r w:rsidR="00CA1412">
          <w:t xml:space="preserve"> </w:t>
        </w:r>
      </w:ins>
      <w:r w:rsidRPr="006C1B5B">
        <w:t>що</w:t>
      </w:r>
      <w:del w:id="5577" w:author="Sanino" w:date="2012-05-24T00:09:00Z">
        <w:r w:rsidR="00C86AC3" w:rsidDel="00CA1412">
          <w:delText xml:space="preserve"> </w:delText>
        </w:r>
      </w:del>
      <w:ins w:id="5578" w:author="Sanino" w:date="2012-05-24T00:09:00Z">
        <w:r w:rsidR="00CA1412">
          <w:t xml:space="preserve"> </w:t>
        </w:r>
      </w:ins>
      <w:r w:rsidRPr="006C1B5B">
        <w:t>стимулюють</w:t>
      </w:r>
      <w:del w:id="5579" w:author="Sanino" w:date="2012-05-24T00:09:00Z">
        <w:r w:rsidR="00C86AC3" w:rsidDel="00CA1412">
          <w:delText xml:space="preserve"> </w:delText>
        </w:r>
      </w:del>
      <w:ins w:id="5580" w:author="Sanino" w:date="2012-05-24T00:09:00Z">
        <w:r w:rsidR="00CA1412">
          <w:t xml:space="preserve"> </w:t>
        </w:r>
      </w:ins>
      <w:r>
        <w:t>п</w:t>
      </w:r>
      <w:r>
        <w:t>о</w:t>
      </w:r>
      <w:r>
        <w:t>яву</w:t>
      </w:r>
      <w:del w:id="5581" w:author="Sanino" w:date="2012-05-24T00:09:00Z">
        <w:r w:rsidR="00C86AC3" w:rsidDel="00CA1412">
          <w:delText xml:space="preserve"> </w:delText>
        </w:r>
      </w:del>
      <w:ins w:id="5582" w:author="Sanino" w:date="2012-05-24T00:09:00Z">
        <w:r w:rsidR="00CA1412">
          <w:t xml:space="preserve"> </w:t>
        </w:r>
      </w:ins>
      <w:r w:rsidRPr="006C1B5B">
        <w:t>виявлених</w:t>
      </w:r>
      <w:del w:id="5583" w:author="Sanino" w:date="2012-05-24T00:09:00Z">
        <w:r w:rsidR="00C86AC3" w:rsidDel="00CA1412">
          <w:delText xml:space="preserve"> </w:delText>
        </w:r>
      </w:del>
      <w:ins w:id="5584" w:author="Sanino" w:date="2012-05-24T00:09:00Z">
        <w:r w:rsidR="00CA1412">
          <w:t xml:space="preserve"> </w:t>
        </w:r>
      </w:ins>
      <w:r w:rsidRPr="006C1B5B">
        <w:t>недоліків.</w:t>
      </w:r>
    </w:p>
    <w:p w:rsidR="00E235E0" w:rsidRPr="009A623E" w:rsidDel="00357B92" w:rsidRDefault="00E235E0" w:rsidP="00357B92">
      <w:pPr>
        <w:rPr>
          <w:del w:id="5585" w:author="Sanino" w:date="2012-05-23T18:41:00Z"/>
          <w:rPrChange w:id="5586" w:author="Sanino" w:date="2012-05-23T23:51:00Z">
            <w:rPr>
              <w:del w:id="5587" w:author="Sanino" w:date="2012-05-23T18:41:00Z"/>
              <w:lang w:val="en-US"/>
            </w:rPr>
          </w:rPrChange>
        </w:rPr>
        <w:pPrChange w:id="5588" w:author="Sanino" w:date="2012-05-23T18:41:00Z">
          <w:pPr>
            <w:ind w:firstLine="0"/>
          </w:pPr>
        </w:pPrChange>
      </w:pPr>
    </w:p>
    <w:p w:rsidR="00357B92" w:rsidRPr="009A623E" w:rsidRDefault="00357B92">
      <w:pPr>
        <w:ind w:firstLine="0"/>
        <w:jc w:val="left"/>
        <w:rPr>
          <w:ins w:id="5589" w:author="Sanino" w:date="2012-05-23T18:42:00Z"/>
          <w:rPrChange w:id="5590" w:author="Sanino" w:date="2012-05-23T23:51:00Z">
            <w:rPr>
              <w:ins w:id="5591" w:author="Sanino" w:date="2012-05-23T18:42:00Z"/>
              <w:lang w:val="en-US"/>
            </w:rPr>
          </w:rPrChange>
        </w:rPr>
      </w:pPr>
      <w:ins w:id="5592" w:author="Sanino" w:date="2012-05-23T18:42:00Z">
        <w:r w:rsidRPr="009A623E">
          <w:rPr>
            <w:rPrChange w:id="5593" w:author="Sanino" w:date="2012-05-23T23:51:00Z">
              <w:rPr>
                <w:lang w:val="en-US"/>
              </w:rPr>
            </w:rPrChange>
          </w:rPr>
          <w:br w:type="page"/>
        </w:r>
      </w:ins>
    </w:p>
    <w:p w:rsidR="00347EAA" w:rsidRDefault="00347EAA" w:rsidP="00317B24">
      <w:pPr>
        <w:jc w:val="center"/>
        <w:rPr>
          <w:ins w:id="5594" w:author="Sanino" w:date="2012-05-23T23:54:00Z"/>
        </w:rPr>
        <w:pPrChange w:id="5595" w:author="Sanino" w:date="2012-05-24T00:18:00Z">
          <w:pPr/>
        </w:pPrChange>
      </w:pPr>
      <w:ins w:id="5596" w:author="Sanino" w:date="2012-05-23T23:54:00Z">
        <w:r>
          <w:lastRenderedPageBreak/>
          <w:t>6</w:t>
        </w:r>
      </w:ins>
      <w:ins w:id="5597" w:author="Sanino" w:date="2012-05-24T00:09:00Z">
        <w:r w:rsidR="00CA1412">
          <w:t xml:space="preserve"> </w:t>
        </w:r>
      </w:ins>
      <w:ins w:id="5598" w:author="Sanino" w:date="2012-05-23T23:54:00Z">
        <w:r>
          <w:t>ПРОГРАМНАЯ</w:t>
        </w:r>
      </w:ins>
      <w:ins w:id="5599" w:author="Sanino" w:date="2012-05-24T00:09:00Z">
        <w:r w:rsidR="00CA1412">
          <w:t xml:space="preserve"> </w:t>
        </w:r>
      </w:ins>
      <w:ins w:id="5600" w:author="Sanino" w:date="2012-05-23T23:54:00Z">
        <w:r>
          <w:t>РЕАЛИЗАЦИЯ</w:t>
        </w:r>
      </w:ins>
    </w:p>
    <w:p w:rsidR="00347EAA" w:rsidRDefault="00347EAA" w:rsidP="00347EAA">
      <w:pPr>
        <w:rPr>
          <w:ins w:id="5601" w:author="Sanino" w:date="2012-05-23T23:54:00Z"/>
        </w:rPr>
      </w:pPr>
    </w:p>
    <w:p w:rsidR="00347EAA" w:rsidRDefault="00347EAA" w:rsidP="00347EAA">
      <w:pPr>
        <w:rPr>
          <w:ins w:id="5602" w:author="Sanino" w:date="2012-05-23T23:54:00Z"/>
        </w:rPr>
      </w:pPr>
      <w:ins w:id="5603" w:author="Sanino" w:date="2012-05-23T23:54:00Z">
        <w:r>
          <w:t>Одной</w:t>
        </w:r>
      </w:ins>
      <w:ins w:id="5604" w:author="Sanino" w:date="2012-05-24T00:09:00Z">
        <w:r w:rsidR="00CA1412">
          <w:t xml:space="preserve"> </w:t>
        </w:r>
      </w:ins>
      <w:ins w:id="5605" w:author="Sanino" w:date="2012-05-23T23:54:00Z">
        <w:r>
          <w:t>из</w:t>
        </w:r>
      </w:ins>
      <w:ins w:id="5606" w:author="Sanino" w:date="2012-05-24T00:09:00Z">
        <w:r w:rsidR="00CA1412">
          <w:t xml:space="preserve"> </w:t>
        </w:r>
      </w:ins>
      <w:ins w:id="5607" w:author="Sanino" w:date="2012-05-23T23:54:00Z">
        <w:r>
          <w:t>главных</w:t>
        </w:r>
      </w:ins>
      <w:ins w:id="5608" w:author="Sanino" w:date="2012-05-24T00:09:00Z">
        <w:r w:rsidR="00CA1412">
          <w:t xml:space="preserve"> </w:t>
        </w:r>
      </w:ins>
      <w:ins w:id="5609" w:author="Sanino" w:date="2012-05-23T23:54:00Z">
        <w:r>
          <w:t>задач</w:t>
        </w:r>
      </w:ins>
      <w:ins w:id="5610" w:author="Sanino" w:date="2012-05-24T00:09:00Z">
        <w:r w:rsidR="00CA1412">
          <w:t xml:space="preserve"> </w:t>
        </w:r>
      </w:ins>
      <w:ins w:id="5611" w:author="Sanino" w:date="2012-05-23T23:54:00Z">
        <w:r>
          <w:t>разрабатываемой</w:t>
        </w:r>
      </w:ins>
      <w:ins w:id="5612" w:author="Sanino" w:date="2012-05-24T00:09:00Z">
        <w:r w:rsidR="00CA1412">
          <w:t xml:space="preserve"> </w:t>
        </w:r>
      </w:ins>
      <w:ins w:id="5613" w:author="Sanino" w:date="2012-05-23T23:54:00Z">
        <w:r>
          <w:t>системы</w:t>
        </w:r>
      </w:ins>
      <w:ins w:id="5614" w:author="Sanino" w:date="2012-05-24T00:09:00Z">
        <w:r w:rsidR="00CA1412">
          <w:t xml:space="preserve"> </w:t>
        </w:r>
      </w:ins>
      <w:ins w:id="5615" w:author="Sanino" w:date="2012-05-23T23:54:00Z">
        <w:r>
          <w:t>является</w:t>
        </w:r>
      </w:ins>
      <w:ins w:id="5616" w:author="Sanino" w:date="2012-05-24T00:09:00Z">
        <w:r w:rsidR="00CA1412">
          <w:t xml:space="preserve"> </w:t>
        </w:r>
      </w:ins>
      <w:ins w:id="5617" w:author="Sanino" w:date="2012-05-23T23:54:00Z">
        <w:r>
          <w:t>работа</w:t>
        </w:r>
      </w:ins>
      <w:ins w:id="5618" w:author="Sanino" w:date="2012-05-24T00:09:00Z">
        <w:r w:rsidR="00CA1412">
          <w:t xml:space="preserve"> </w:t>
        </w:r>
      </w:ins>
      <w:ins w:id="5619" w:author="Sanino" w:date="2012-05-23T23:54:00Z">
        <w:r>
          <w:t>с</w:t>
        </w:r>
      </w:ins>
      <w:ins w:id="5620" w:author="Sanino" w:date="2012-05-24T00:09:00Z">
        <w:r w:rsidR="00CA1412">
          <w:t xml:space="preserve"> </w:t>
        </w:r>
      </w:ins>
      <w:ins w:id="5621" w:author="Sanino" w:date="2012-05-23T23:54:00Z">
        <w:r>
          <w:t>файлами</w:t>
        </w:r>
      </w:ins>
      <w:ins w:id="5622" w:author="Sanino" w:date="2012-05-24T00:09:00Z">
        <w:r w:rsidR="00CA1412">
          <w:t xml:space="preserve"> </w:t>
        </w:r>
      </w:ins>
      <w:ins w:id="5623" w:author="Sanino" w:date="2012-05-23T23:54:00Z">
        <w:r>
          <w:t>учебной</w:t>
        </w:r>
      </w:ins>
      <w:ins w:id="5624" w:author="Sanino" w:date="2012-05-24T00:09:00Z">
        <w:r w:rsidR="00CA1412">
          <w:t xml:space="preserve"> </w:t>
        </w:r>
      </w:ins>
      <w:ins w:id="5625" w:author="Sanino" w:date="2012-05-23T23:54:00Z">
        <w:r>
          <w:t>кафедры,</w:t>
        </w:r>
      </w:ins>
      <w:ins w:id="5626" w:author="Sanino" w:date="2012-05-24T00:09:00Z">
        <w:r w:rsidR="00CA1412">
          <w:t xml:space="preserve"> </w:t>
        </w:r>
      </w:ins>
      <w:ins w:id="5627" w:author="Sanino" w:date="2012-05-23T23:54:00Z">
        <w:r>
          <w:t>которые</w:t>
        </w:r>
      </w:ins>
      <w:ins w:id="5628" w:author="Sanino" w:date="2012-05-24T00:09:00Z">
        <w:r w:rsidR="00CA1412">
          <w:t xml:space="preserve"> </w:t>
        </w:r>
      </w:ins>
      <w:ins w:id="5629" w:author="Sanino" w:date="2012-05-23T23:54:00Z">
        <w:r>
          <w:t>хранятся</w:t>
        </w:r>
      </w:ins>
      <w:ins w:id="5630" w:author="Sanino" w:date="2012-05-24T00:09:00Z">
        <w:r w:rsidR="00CA1412">
          <w:t xml:space="preserve"> </w:t>
        </w:r>
      </w:ins>
      <w:ins w:id="5631" w:author="Sanino" w:date="2012-05-23T23:54:00Z">
        <w:r>
          <w:t>в</w:t>
        </w:r>
      </w:ins>
      <w:ins w:id="5632" w:author="Sanino" w:date="2012-05-24T00:09:00Z">
        <w:r w:rsidR="00CA1412">
          <w:t xml:space="preserve"> </w:t>
        </w:r>
      </w:ins>
      <w:ins w:id="5633" w:author="Sanino" w:date="2012-05-23T23:54:00Z">
        <w:r>
          <w:t>формате</w:t>
        </w:r>
      </w:ins>
      <w:ins w:id="5634" w:author="Sanino" w:date="2012-05-24T00:09:00Z">
        <w:r w:rsidR="00CA1412">
          <w:t xml:space="preserve"> </w:t>
        </w:r>
      </w:ins>
      <w:ins w:id="5635" w:author="Sanino" w:date="2012-05-23T23:54:00Z">
        <w:r>
          <w:t>электронных</w:t>
        </w:r>
      </w:ins>
      <w:ins w:id="5636" w:author="Sanino" w:date="2012-05-24T00:09:00Z">
        <w:r w:rsidR="00CA1412">
          <w:t xml:space="preserve"> </w:t>
        </w:r>
      </w:ins>
      <w:ins w:id="5637" w:author="Sanino" w:date="2012-05-23T23:54:00Z">
        <w:r>
          <w:t>таблиц.</w:t>
        </w:r>
      </w:ins>
    </w:p>
    <w:p w:rsidR="00347EAA" w:rsidRDefault="00347EAA" w:rsidP="00347EAA">
      <w:pPr>
        <w:rPr>
          <w:ins w:id="5638" w:author="Sanino" w:date="2012-05-23T23:54:00Z"/>
        </w:rPr>
      </w:pPr>
    </w:p>
    <w:p w:rsidR="00347EAA" w:rsidRDefault="00347EAA" w:rsidP="00347EAA">
      <w:pPr>
        <w:rPr>
          <w:ins w:id="5639" w:author="Sanino" w:date="2012-05-23T23:54:00Z"/>
        </w:rPr>
      </w:pPr>
    </w:p>
    <w:p w:rsidR="00347EAA" w:rsidRDefault="00347EAA" w:rsidP="00347EAA">
      <w:pPr>
        <w:rPr>
          <w:ins w:id="5640" w:author="Sanino" w:date="2012-05-23T23:54:00Z"/>
        </w:rPr>
      </w:pPr>
      <w:ins w:id="5641" w:author="Sanino" w:date="2012-05-23T23:54:00Z">
        <w:r>
          <w:t>6.1</w:t>
        </w:r>
      </w:ins>
      <w:ins w:id="5642" w:author="Sanino" w:date="2012-05-24T00:09:00Z">
        <w:r w:rsidR="00CA1412">
          <w:t xml:space="preserve"> </w:t>
        </w:r>
      </w:ins>
      <w:ins w:id="5643" w:author="Sanino" w:date="2012-05-23T23:54:00Z">
        <w:r>
          <w:t>Описание</w:t>
        </w:r>
      </w:ins>
      <w:ins w:id="5644" w:author="Sanino" w:date="2012-05-24T00:09:00Z">
        <w:r w:rsidR="00CA1412">
          <w:t xml:space="preserve"> </w:t>
        </w:r>
      </w:ins>
      <w:ins w:id="5645" w:author="Sanino" w:date="2012-05-23T23:54:00Z">
        <w:r>
          <w:t>формата</w:t>
        </w:r>
      </w:ins>
      <w:ins w:id="5646" w:author="Sanino" w:date="2012-05-24T00:09:00Z">
        <w:r w:rsidR="00CA1412">
          <w:t xml:space="preserve"> </w:t>
        </w:r>
      </w:ins>
      <w:ins w:id="5647" w:author="Sanino" w:date="2012-05-23T23:54:00Z">
        <w:r>
          <w:t>электронных</w:t>
        </w:r>
      </w:ins>
      <w:ins w:id="5648" w:author="Sanino" w:date="2012-05-24T00:09:00Z">
        <w:r w:rsidR="00CA1412">
          <w:t xml:space="preserve"> </w:t>
        </w:r>
      </w:ins>
      <w:ins w:id="5649" w:author="Sanino" w:date="2012-05-23T23:54:00Z">
        <w:r>
          <w:t>таблиц</w:t>
        </w:r>
      </w:ins>
    </w:p>
    <w:p w:rsidR="00347EAA" w:rsidRDefault="00347EAA" w:rsidP="00347EAA">
      <w:pPr>
        <w:rPr>
          <w:ins w:id="5650" w:author="Sanino" w:date="2012-05-23T23:54:00Z"/>
        </w:rPr>
      </w:pPr>
    </w:p>
    <w:p w:rsidR="00347EAA" w:rsidRPr="007A7C02" w:rsidRDefault="00347EAA" w:rsidP="00347EAA">
      <w:pPr>
        <w:rPr>
          <w:ins w:id="5651" w:author="Sanino" w:date="2012-05-23T23:54:00Z"/>
          <w:lang w:eastAsia="ru-RU"/>
        </w:rPr>
      </w:pPr>
      <w:ins w:id="5652" w:author="Sanino" w:date="2012-05-23T23:54:00Z">
        <w:r>
          <w:rPr>
            <w:lang w:eastAsia="ru-RU"/>
          </w:rPr>
          <w:t>Электронная</w:t>
        </w:r>
      </w:ins>
      <w:ins w:id="5653" w:author="Sanino" w:date="2012-05-24T00:09:00Z">
        <w:r w:rsidR="00CA1412">
          <w:rPr>
            <w:lang w:eastAsia="ru-RU"/>
          </w:rPr>
          <w:t xml:space="preserve"> </w:t>
        </w:r>
      </w:ins>
      <w:ins w:id="5654" w:author="Sanino" w:date="2012-05-23T23:54:00Z">
        <w:r>
          <w:rPr>
            <w:lang w:eastAsia="ru-RU"/>
          </w:rPr>
          <w:t>таблица</w:t>
        </w:r>
      </w:ins>
      <w:ins w:id="5655" w:author="Sanino" w:date="2012-05-24T00:09:00Z">
        <w:r w:rsidR="00CA1412">
          <w:rPr>
            <w:lang w:eastAsia="ru-RU"/>
          </w:rPr>
          <w:t xml:space="preserve"> </w:t>
        </w:r>
      </w:ins>
      <w:ins w:id="5656" w:author="Sanino" w:date="2012-05-23T23:54:00Z">
        <w:r>
          <w:rPr>
            <w:lang w:eastAsia="ru-RU"/>
          </w:rPr>
          <w:t>–</w:t>
        </w:r>
      </w:ins>
      <w:ins w:id="5657" w:author="Sanino" w:date="2012-05-24T00:09:00Z">
        <w:r w:rsidR="00CA1412">
          <w:rPr>
            <w:lang w:eastAsia="ru-RU"/>
          </w:rPr>
          <w:t xml:space="preserve"> </w:t>
        </w:r>
      </w:ins>
      <w:ins w:id="5658" w:author="Sanino" w:date="2012-05-23T23:54:00Z">
        <w:r w:rsidRPr="007A7C02">
          <w:rPr>
            <w:lang w:eastAsia="ru-RU"/>
          </w:rPr>
          <w:t>компьютерная</w:t>
        </w:r>
      </w:ins>
      <w:ins w:id="5659" w:author="Sanino" w:date="2012-05-24T00:09:00Z">
        <w:r w:rsidR="00CA1412">
          <w:rPr>
            <w:lang w:eastAsia="ru-RU"/>
          </w:rPr>
          <w:t xml:space="preserve"> </w:t>
        </w:r>
      </w:ins>
      <w:ins w:id="5660" w:author="Sanino" w:date="2012-05-23T23:54:00Z">
        <w:r w:rsidRPr="007A7C02">
          <w:rPr>
            <w:lang w:eastAsia="ru-RU"/>
          </w:rPr>
          <w:t>программа,</w:t>
        </w:r>
      </w:ins>
      <w:ins w:id="5661" w:author="Sanino" w:date="2012-05-24T00:09:00Z">
        <w:r w:rsidR="00CA1412">
          <w:rPr>
            <w:lang w:eastAsia="ru-RU"/>
          </w:rPr>
          <w:t xml:space="preserve"> </w:t>
        </w:r>
      </w:ins>
      <w:ins w:id="5662" w:author="Sanino" w:date="2012-05-23T23:54:00Z">
        <w:r w:rsidRPr="007A7C02">
          <w:rPr>
            <w:lang w:eastAsia="ru-RU"/>
          </w:rPr>
          <w:t>позволяющая</w:t>
        </w:r>
      </w:ins>
      <w:ins w:id="5663" w:author="Sanino" w:date="2012-05-24T00:09:00Z">
        <w:r w:rsidR="00CA1412">
          <w:rPr>
            <w:lang w:eastAsia="ru-RU"/>
          </w:rPr>
          <w:t xml:space="preserve"> </w:t>
        </w:r>
      </w:ins>
      <w:ins w:id="5664" w:author="Sanino" w:date="2012-05-23T23:54:00Z">
        <w:r w:rsidRPr="007A7C02">
          <w:rPr>
            <w:lang w:eastAsia="ru-RU"/>
          </w:rPr>
          <w:t>пров</w:t>
        </w:r>
        <w:r w:rsidRPr="007A7C02">
          <w:rPr>
            <w:lang w:eastAsia="ru-RU"/>
          </w:rPr>
          <w:t>о</w:t>
        </w:r>
        <w:r w:rsidRPr="007A7C02">
          <w:rPr>
            <w:lang w:eastAsia="ru-RU"/>
          </w:rPr>
          <w:t>дить</w:t>
        </w:r>
      </w:ins>
      <w:ins w:id="5665" w:author="Sanino" w:date="2012-05-24T00:09:00Z">
        <w:r w:rsidR="00CA1412">
          <w:rPr>
            <w:lang w:eastAsia="ru-RU"/>
          </w:rPr>
          <w:t xml:space="preserve"> </w:t>
        </w:r>
      </w:ins>
      <w:ins w:id="5666" w:author="Sanino" w:date="2012-05-23T23:54:00Z">
        <w:r w:rsidRPr="007A7C02">
          <w:rPr>
            <w:lang w:eastAsia="ru-RU"/>
          </w:rPr>
          <w:t>вычисления</w:t>
        </w:r>
      </w:ins>
      <w:ins w:id="5667" w:author="Sanino" w:date="2012-05-24T00:09:00Z">
        <w:r w:rsidR="00CA1412">
          <w:rPr>
            <w:lang w:eastAsia="ru-RU"/>
          </w:rPr>
          <w:t xml:space="preserve"> </w:t>
        </w:r>
      </w:ins>
      <w:ins w:id="5668" w:author="Sanino" w:date="2012-05-23T23:54:00Z">
        <w:r w:rsidRPr="007A7C02">
          <w:rPr>
            <w:lang w:eastAsia="ru-RU"/>
          </w:rPr>
          <w:t>с</w:t>
        </w:r>
      </w:ins>
      <w:ins w:id="5669" w:author="Sanino" w:date="2012-05-24T00:09:00Z">
        <w:r w:rsidR="00CA1412">
          <w:rPr>
            <w:lang w:eastAsia="ru-RU"/>
          </w:rPr>
          <w:t xml:space="preserve"> </w:t>
        </w:r>
      </w:ins>
      <w:ins w:id="5670" w:author="Sanino" w:date="2012-05-23T23:54:00Z">
        <w:r w:rsidRPr="007A7C02">
          <w:rPr>
            <w:lang w:eastAsia="ru-RU"/>
          </w:rPr>
          <w:t>данными,</w:t>
        </w:r>
      </w:ins>
      <w:ins w:id="5671" w:author="Sanino" w:date="2012-05-24T00:09:00Z">
        <w:r w:rsidR="00CA1412">
          <w:rPr>
            <w:lang w:eastAsia="ru-RU"/>
          </w:rPr>
          <w:t xml:space="preserve"> </w:t>
        </w:r>
      </w:ins>
      <w:ins w:id="5672" w:author="Sanino" w:date="2012-05-23T23:54:00Z">
        <w:r w:rsidRPr="007A7C02">
          <w:rPr>
            <w:lang w:eastAsia="ru-RU"/>
          </w:rPr>
          <w:t>представленными</w:t>
        </w:r>
      </w:ins>
      <w:ins w:id="5673" w:author="Sanino" w:date="2012-05-24T00:09:00Z">
        <w:r w:rsidR="00CA1412">
          <w:rPr>
            <w:lang w:eastAsia="ru-RU"/>
          </w:rPr>
          <w:t xml:space="preserve"> </w:t>
        </w:r>
      </w:ins>
      <w:ins w:id="5674" w:author="Sanino" w:date="2012-05-23T23:54:00Z">
        <w:r w:rsidRPr="007A7C02">
          <w:rPr>
            <w:lang w:eastAsia="ru-RU"/>
          </w:rPr>
          <w:t>в</w:t>
        </w:r>
      </w:ins>
      <w:ins w:id="5675" w:author="Sanino" w:date="2012-05-24T00:09:00Z">
        <w:r w:rsidR="00CA1412">
          <w:rPr>
            <w:lang w:eastAsia="ru-RU"/>
          </w:rPr>
          <w:t xml:space="preserve"> </w:t>
        </w:r>
      </w:ins>
      <w:ins w:id="5676" w:author="Sanino" w:date="2012-05-23T23:54:00Z">
        <w:r w:rsidRPr="007A7C02">
          <w:rPr>
            <w:lang w:eastAsia="ru-RU"/>
          </w:rPr>
          <w:t>виде</w:t>
        </w:r>
      </w:ins>
      <w:ins w:id="5677" w:author="Sanino" w:date="2012-05-24T00:09:00Z">
        <w:r w:rsidR="00CA1412">
          <w:rPr>
            <w:lang w:eastAsia="ru-RU"/>
          </w:rPr>
          <w:t xml:space="preserve"> </w:t>
        </w:r>
      </w:ins>
      <w:ins w:id="5678" w:author="Sanino" w:date="2012-05-23T23:54:00Z">
        <w:r w:rsidRPr="007A7C02">
          <w:rPr>
            <w:lang w:eastAsia="ru-RU"/>
          </w:rPr>
          <w:t>двухмерных</w:t>
        </w:r>
      </w:ins>
      <w:ins w:id="5679" w:author="Sanino" w:date="2012-05-24T00:09:00Z">
        <w:r w:rsidR="00CA1412">
          <w:rPr>
            <w:lang w:eastAsia="ru-RU"/>
          </w:rPr>
          <w:t xml:space="preserve"> </w:t>
        </w:r>
      </w:ins>
      <w:ins w:id="5680" w:author="Sanino" w:date="2012-05-23T23:54:00Z">
        <w:r w:rsidRPr="007A7C02">
          <w:rPr>
            <w:lang w:eastAsia="ru-RU"/>
          </w:rPr>
          <w:t>массивов,</w:t>
        </w:r>
      </w:ins>
      <w:ins w:id="5681" w:author="Sanino" w:date="2012-05-24T00:09:00Z">
        <w:r w:rsidR="00CA1412">
          <w:rPr>
            <w:lang w:eastAsia="ru-RU"/>
          </w:rPr>
          <w:t xml:space="preserve"> </w:t>
        </w:r>
      </w:ins>
      <w:ins w:id="5682" w:author="Sanino" w:date="2012-05-23T23:54:00Z">
        <w:r w:rsidRPr="007A7C02">
          <w:rPr>
            <w:lang w:eastAsia="ru-RU"/>
          </w:rPr>
          <w:t>имитирующих</w:t>
        </w:r>
      </w:ins>
      <w:ins w:id="5683" w:author="Sanino" w:date="2012-05-24T00:09:00Z">
        <w:r w:rsidR="00CA1412">
          <w:rPr>
            <w:lang w:eastAsia="ru-RU"/>
          </w:rPr>
          <w:t xml:space="preserve"> </w:t>
        </w:r>
      </w:ins>
      <w:ins w:id="5684" w:author="Sanino" w:date="2012-05-23T23:54:00Z">
        <w:r w:rsidRPr="007A7C02">
          <w:rPr>
            <w:lang w:eastAsia="ru-RU"/>
          </w:rPr>
          <w:t>бумажны</w:t>
        </w:r>
        <w:r>
          <w:rPr>
            <w:lang w:eastAsia="ru-RU"/>
          </w:rPr>
          <w:t>е</w:t>
        </w:r>
      </w:ins>
      <w:ins w:id="5685" w:author="Sanino" w:date="2012-05-24T00:09:00Z">
        <w:r w:rsidR="00CA1412">
          <w:rPr>
            <w:lang w:eastAsia="ru-RU"/>
          </w:rPr>
          <w:t xml:space="preserve"> </w:t>
        </w:r>
      </w:ins>
      <w:ins w:id="5686" w:author="Sanino" w:date="2012-05-23T23:54:00Z">
        <w:r>
          <w:rPr>
            <w:lang w:eastAsia="ru-RU"/>
          </w:rPr>
          <w:t>таблицы.</w:t>
        </w:r>
      </w:ins>
    </w:p>
    <w:p w:rsidR="00347EAA" w:rsidRDefault="00347EAA" w:rsidP="00347EAA">
      <w:pPr>
        <w:rPr>
          <w:ins w:id="5687" w:author="Sanino" w:date="2012-05-23T23:54:00Z"/>
          <w:lang w:eastAsia="ru-RU"/>
        </w:rPr>
      </w:pPr>
      <w:ins w:id="5688" w:author="Sanino" w:date="2012-05-23T23:54:00Z">
        <w:r w:rsidRPr="007A7C02">
          <w:rPr>
            <w:lang w:eastAsia="ru-RU"/>
          </w:rPr>
          <w:t>Электронные</w:t>
        </w:r>
      </w:ins>
      <w:ins w:id="5689" w:author="Sanino" w:date="2012-05-24T00:09:00Z">
        <w:r w:rsidR="00CA1412">
          <w:rPr>
            <w:lang w:eastAsia="ru-RU"/>
          </w:rPr>
          <w:t xml:space="preserve"> </w:t>
        </w:r>
      </w:ins>
      <w:ins w:id="5690" w:author="Sanino" w:date="2012-05-23T23:54:00Z">
        <w:r w:rsidRPr="007A7C02">
          <w:rPr>
            <w:lang w:eastAsia="ru-RU"/>
          </w:rPr>
          <w:t>таблицы</w:t>
        </w:r>
      </w:ins>
      <w:ins w:id="5691" w:author="Sanino" w:date="2012-05-24T00:09:00Z">
        <w:r w:rsidR="00CA1412">
          <w:rPr>
            <w:lang w:eastAsia="ru-RU"/>
          </w:rPr>
          <w:t xml:space="preserve"> </w:t>
        </w:r>
      </w:ins>
      <w:ins w:id="5692" w:author="Sanino" w:date="2012-05-23T23:54:00Z">
        <w:r w:rsidRPr="007A7C02">
          <w:rPr>
            <w:lang w:eastAsia="ru-RU"/>
          </w:rPr>
          <w:t>(ЭТ)</w:t>
        </w:r>
      </w:ins>
      <w:ins w:id="5693" w:author="Sanino" w:date="2012-05-24T00:09:00Z">
        <w:r w:rsidR="00CA1412">
          <w:rPr>
            <w:lang w:eastAsia="ru-RU"/>
          </w:rPr>
          <w:t xml:space="preserve"> </w:t>
        </w:r>
      </w:ins>
      <w:ins w:id="5694" w:author="Sanino" w:date="2012-05-23T23:54:00Z">
        <w:r w:rsidRPr="007A7C02">
          <w:rPr>
            <w:lang w:eastAsia="ru-RU"/>
          </w:rPr>
          <w:t>представляют</w:t>
        </w:r>
      </w:ins>
      <w:ins w:id="5695" w:author="Sanino" w:date="2012-05-24T00:09:00Z">
        <w:r w:rsidR="00CA1412">
          <w:rPr>
            <w:lang w:eastAsia="ru-RU"/>
          </w:rPr>
          <w:t xml:space="preserve"> </w:t>
        </w:r>
      </w:ins>
      <w:ins w:id="5696" w:author="Sanino" w:date="2012-05-23T23:54:00Z">
        <w:r w:rsidRPr="007A7C02">
          <w:rPr>
            <w:lang w:eastAsia="ru-RU"/>
          </w:rPr>
          <w:t>собой</w:t>
        </w:r>
      </w:ins>
      <w:ins w:id="5697" w:author="Sanino" w:date="2012-05-24T00:09:00Z">
        <w:r w:rsidR="00CA1412">
          <w:rPr>
            <w:lang w:eastAsia="ru-RU"/>
          </w:rPr>
          <w:t xml:space="preserve"> </w:t>
        </w:r>
      </w:ins>
      <w:ins w:id="5698" w:author="Sanino" w:date="2012-05-23T23:54:00Z">
        <w:r w:rsidRPr="007A7C02">
          <w:rPr>
            <w:lang w:eastAsia="ru-RU"/>
          </w:rPr>
          <w:t>удобный</w:t>
        </w:r>
      </w:ins>
      <w:ins w:id="5699" w:author="Sanino" w:date="2012-05-24T00:09:00Z">
        <w:r w:rsidR="00CA1412">
          <w:rPr>
            <w:lang w:eastAsia="ru-RU"/>
          </w:rPr>
          <w:t xml:space="preserve"> </w:t>
        </w:r>
      </w:ins>
      <w:ins w:id="5700" w:author="Sanino" w:date="2012-05-23T23:54:00Z">
        <w:r w:rsidRPr="007A7C02">
          <w:rPr>
            <w:lang w:eastAsia="ru-RU"/>
          </w:rPr>
          <w:t>инструмент</w:t>
        </w:r>
      </w:ins>
      <w:ins w:id="5701" w:author="Sanino" w:date="2012-05-24T00:09:00Z">
        <w:r w:rsidR="00CA1412">
          <w:rPr>
            <w:lang w:eastAsia="ru-RU"/>
          </w:rPr>
          <w:t xml:space="preserve"> </w:t>
        </w:r>
      </w:ins>
      <w:ins w:id="5702" w:author="Sanino" w:date="2012-05-23T23:54:00Z">
        <w:r w:rsidRPr="007A7C02">
          <w:rPr>
            <w:lang w:eastAsia="ru-RU"/>
          </w:rPr>
          <w:t>для</w:t>
        </w:r>
      </w:ins>
      <w:ins w:id="5703" w:author="Sanino" w:date="2012-05-24T00:09:00Z">
        <w:r w:rsidR="00CA1412">
          <w:rPr>
            <w:lang w:eastAsia="ru-RU"/>
          </w:rPr>
          <w:t xml:space="preserve"> </w:t>
        </w:r>
      </w:ins>
      <w:ins w:id="5704" w:author="Sanino" w:date="2012-05-23T23:54:00Z">
        <w:r w:rsidRPr="007A7C02">
          <w:rPr>
            <w:lang w:eastAsia="ru-RU"/>
          </w:rPr>
          <w:t>автоматизации</w:t>
        </w:r>
      </w:ins>
      <w:ins w:id="5705" w:author="Sanino" w:date="2012-05-24T00:09:00Z">
        <w:r w:rsidR="00CA1412">
          <w:rPr>
            <w:lang w:eastAsia="ru-RU"/>
          </w:rPr>
          <w:t xml:space="preserve"> </w:t>
        </w:r>
      </w:ins>
      <w:ins w:id="5706" w:author="Sanino" w:date="2012-05-23T23:54:00Z">
        <w:r w:rsidRPr="007A7C02">
          <w:rPr>
            <w:lang w:eastAsia="ru-RU"/>
          </w:rPr>
          <w:t>вычислений.</w:t>
        </w:r>
      </w:ins>
      <w:ins w:id="5707" w:author="Sanino" w:date="2012-05-24T00:09:00Z">
        <w:r w:rsidR="00CA1412">
          <w:rPr>
            <w:lang w:eastAsia="ru-RU"/>
          </w:rPr>
          <w:t xml:space="preserve"> </w:t>
        </w:r>
      </w:ins>
      <w:ins w:id="5708" w:author="Sanino" w:date="2012-05-23T23:54:00Z">
        <w:r w:rsidRPr="007A7C02">
          <w:rPr>
            <w:lang w:eastAsia="ru-RU"/>
          </w:rPr>
          <w:t>Многие</w:t>
        </w:r>
      </w:ins>
      <w:ins w:id="5709" w:author="Sanino" w:date="2012-05-24T00:09:00Z">
        <w:r w:rsidR="00CA1412">
          <w:rPr>
            <w:lang w:eastAsia="ru-RU"/>
          </w:rPr>
          <w:t xml:space="preserve"> </w:t>
        </w:r>
      </w:ins>
      <w:ins w:id="5710" w:author="Sanino" w:date="2012-05-23T23:54:00Z">
        <w:r w:rsidRPr="007A7C02">
          <w:rPr>
            <w:lang w:eastAsia="ru-RU"/>
          </w:rPr>
          <w:t>расчёты,</w:t>
        </w:r>
      </w:ins>
      <w:ins w:id="5711" w:author="Sanino" w:date="2012-05-24T00:09:00Z">
        <w:r w:rsidR="00CA1412">
          <w:rPr>
            <w:lang w:eastAsia="ru-RU"/>
          </w:rPr>
          <w:t xml:space="preserve"> </w:t>
        </w:r>
      </w:ins>
      <w:ins w:id="5712" w:author="Sanino" w:date="2012-05-23T23:54:00Z">
        <w:r w:rsidRPr="007A7C02">
          <w:rPr>
            <w:lang w:eastAsia="ru-RU"/>
          </w:rPr>
          <w:t>в</w:t>
        </w:r>
      </w:ins>
      <w:ins w:id="5713" w:author="Sanino" w:date="2012-05-24T00:09:00Z">
        <w:r w:rsidR="00CA1412">
          <w:rPr>
            <w:lang w:eastAsia="ru-RU"/>
          </w:rPr>
          <w:t xml:space="preserve"> </w:t>
        </w:r>
      </w:ins>
      <w:ins w:id="5714" w:author="Sanino" w:date="2012-05-23T23:54:00Z">
        <w:r w:rsidRPr="007A7C02">
          <w:rPr>
            <w:lang w:eastAsia="ru-RU"/>
          </w:rPr>
          <w:t>частности</w:t>
        </w:r>
      </w:ins>
      <w:ins w:id="5715" w:author="Sanino" w:date="2012-05-24T00:09:00Z">
        <w:r w:rsidR="00CA1412">
          <w:rPr>
            <w:lang w:eastAsia="ru-RU"/>
          </w:rPr>
          <w:t xml:space="preserve"> </w:t>
        </w:r>
      </w:ins>
      <w:ins w:id="5716" w:author="Sanino" w:date="2012-05-23T23:54:00Z">
        <w:r w:rsidRPr="007A7C02">
          <w:rPr>
            <w:lang w:eastAsia="ru-RU"/>
          </w:rPr>
          <w:t>в</w:t>
        </w:r>
      </w:ins>
      <w:ins w:id="5717" w:author="Sanino" w:date="2012-05-24T00:09:00Z">
        <w:r w:rsidR="00CA1412">
          <w:rPr>
            <w:lang w:eastAsia="ru-RU"/>
          </w:rPr>
          <w:t xml:space="preserve"> </w:t>
        </w:r>
      </w:ins>
      <w:ins w:id="5718" w:author="Sanino" w:date="2012-05-23T23:54:00Z">
        <w:r w:rsidRPr="007A7C02">
          <w:rPr>
            <w:lang w:eastAsia="ru-RU"/>
          </w:rPr>
          <w:t>области</w:t>
        </w:r>
      </w:ins>
      <w:ins w:id="5719" w:author="Sanino" w:date="2012-05-24T00:09:00Z">
        <w:r w:rsidR="00CA1412">
          <w:rPr>
            <w:lang w:eastAsia="ru-RU"/>
          </w:rPr>
          <w:t xml:space="preserve"> </w:t>
        </w:r>
      </w:ins>
      <w:ins w:id="5720" w:author="Sanino" w:date="2012-05-23T23:54:00Z">
        <w:r w:rsidRPr="007A7C02">
          <w:rPr>
            <w:lang w:eastAsia="ru-RU"/>
          </w:rPr>
          <w:t>бу</w:t>
        </w:r>
        <w:r w:rsidRPr="007A7C02">
          <w:rPr>
            <w:lang w:eastAsia="ru-RU"/>
          </w:rPr>
          <w:t>х</w:t>
        </w:r>
        <w:r w:rsidRPr="007A7C02">
          <w:rPr>
            <w:lang w:eastAsia="ru-RU"/>
          </w:rPr>
          <w:t>галтерского</w:t>
        </w:r>
      </w:ins>
      <w:ins w:id="5721" w:author="Sanino" w:date="2012-05-24T00:09:00Z">
        <w:r w:rsidR="00CA1412">
          <w:rPr>
            <w:lang w:eastAsia="ru-RU"/>
          </w:rPr>
          <w:t xml:space="preserve"> </w:t>
        </w:r>
      </w:ins>
      <w:ins w:id="5722" w:author="Sanino" w:date="2012-05-23T23:54:00Z">
        <w:r w:rsidRPr="007A7C02">
          <w:rPr>
            <w:lang w:eastAsia="ru-RU"/>
          </w:rPr>
          <w:t>учёта,</w:t>
        </w:r>
      </w:ins>
      <w:ins w:id="5723" w:author="Sanino" w:date="2012-05-24T00:09:00Z">
        <w:r w:rsidR="00CA1412">
          <w:rPr>
            <w:lang w:eastAsia="ru-RU"/>
          </w:rPr>
          <w:t xml:space="preserve"> </w:t>
        </w:r>
      </w:ins>
      <w:ins w:id="5724" w:author="Sanino" w:date="2012-05-23T23:54:00Z">
        <w:r w:rsidRPr="007A7C02">
          <w:rPr>
            <w:lang w:eastAsia="ru-RU"/>
          </w:rPr>
          <w:t>выполняются</w:t>
        </w:r>
      </w:ins>
      <w:ins w:id="5725" w:author="Sanino" w:date="2012-05-24T00:09:00Z">
        <w:r w:rsidR="00CA1412">
          <w:rPr>
            <w:lang w:eastAsia="ru-RU"/>
          </w:rPr>
          <w:t xml:space="preserve"> </w:t>
        </w:r>
      </w:ins>
      <w:ins w:id="5726" w:author="Sanino" w:date="2012-05-23T23:54:00Z">
        <w:r w:rsidRPr="007A7C02">
          <w:rPr>
            <w:lang w:eastAsia="ru-RU"/>
          </w:rPr>
          <w:t>в</w:t>
        </w:r>
      </w:ins>
      <w:ins w:id="5727" w:author="Sanino" w:date="2012-05-24T00:09:00Z">
        <w:r w:rsidR="00CA1412">
          <w:rPr>
            <w:lang w:eastAsia="ru-RU"/>
          </w:rPr>
          <w:t xml:space="preserve"> </w:t>
        </w:r>
      </w:ins>
      <w:ins w:id="5728" w:author="Sanino" w:date="2012-05-23T23:54:00Z">
        <w:r w:rsidRPr="007A7C02">
          <w:rPr>
            <w:lang w:eastAsia="ru-RU"/>
          </w:rPr>
          <w:t>табличной</w:t>
        </w:r>
      </w:ins>
      <w:ins w:id="5729" w:author="Sanino" w:date="2012-05-24T00:09:00Z">
        <w:r w:rsidR="00CA1412">
          <w:rPr>
            <w:lang w:eastAsia="ru-RU"/>
          </w:rPr>
          <w:t xml:space="preserve"> </w:t>
        </w:r>
      </w:ins>
      <w:ins w:id="5730" w:author="Sanino" w:date="2012-05-23T23:54:00Z">
        <w:r w:rsidRPr="007A7C02">
          <w:rPr>
            <w:lang w:eastAsia="ru-RU"/>
          </w:rPr>
          <w:t>форме:</w:t>
        </w:r>
      </w:ins>
      <w:ins w:id="5731" w:author="Sanino" w:date="2012-05-24T00:09:00Z">
        <w:r w:rsidR="00CA1412">
          <w:rPr>
            <w:lang w:eastAsia="ru-RU"/>
          </w:rPr>
          <w:t xml:space="preserve"> </w:t>
        </w:r>
      </w:ins>
      <w:ins w:id="5732" w:author="Sanino" w:date="2012-05-23T23:54:00Z">
        <w:r w:rsidRPr="007A7C02">
          <w:rPr>
            <w:lang w:eastAsia="ru-RU"/>
          </w:rPr>
          <w:t>балансы,</w:t>
        </w:r>
      </w:ins>
      <w:ins w:id="5733" w:author="Sanino" w:date="2012-05-24T00:09:00Z">
        <w:r w:rsidR="00CA1412">
          <w:rPr>
            <w:lang w:eastAsia="ru-RU"/>
          </w:rPr>
          <w:t xml:space="preserve"> </w:t>
        </w:r>
      </w:ins>
      <w:ins w:id="5734" w:author="Sanino" w:date="2012-05-23T23:54:00Z">
        <w:r w:rsidRPr="007A7C02">
          <w:rPr>
            <w:lang w:eastAsia="ru-RU"/>
          </w:rPr>
          <w:t>расчётные</w:t>
        </w:r>
      </w:ins>
      <w:ins w:id="5735" w:author="Sanino" w:date="2012-05-24T00:09:00Z">
        <w:r w:rsidR="00CA1412">
          <w:rPr>
            <w:lang w:eastAsia="ru-RU"/>
          </w:rPr>
          <w:t xml:space="preserve"> </w:t>
        </w:r>
      </w:ins>
      <w:ins w:id="5736" w:author="Sanino" w:date="2012-05-23T23:54:00Z">
        <w:r w:rsidRPr="007A7C02">
          <w:rPr>
            <w:lang w:eastAsia="ru-RU"/>
          </w:rPr>
          <w:t>в</w:t>
        </w:r>
        <w:r w:rsidRPr="007A7C02">
          <w:rPr>
            <w:lang w:eastAsia="ru-RU"/>
          </w:rPr>
          <w:t>е</w:t>
        </w:r>
        <w:r w:rsidRPr="007A7C02">
          <w:rPr>
            <w:lang w:eastAsia="ru-RU"/>
          </w:rPr>
          <w:t>домости,</w:t>
        </w:r>
      </w:ins>
      <w:ins w:id="5737" w:author="Sanino" w:date="2012-05-24T00:09:00Z">
        <w:r w:rsidR="00CA1412">
          <w:rPr>
            <w:lang w:eastAsia="ru-RU"/>
          </w:rPr>
          <w:t xml:space="preserve"> </w:t>
        </w:r>
      </w:ins>
      <w:ins w:id="5738" w:author="Sanino" w:date="2012-05-23T23:54:00Z">
        <w:r w:rsidRPr="007A7C02">
          <w:rPr>
            <w:lang w:eastAsia="ru-RU"/>
          </w:rPr>
          <w:t>сметы</w:t>
        </w:r>
      </w:ins>
      <w:ins w:id="5739" w:author="Sanino" w:date="2012-05-24T00:09:00Z">
        <w:r w:rsidR="00CA1412">
          <w:rPr>
            <w:lang w:eastAsia="ru-RU"/>
          </w:rPr>
          <w:t xml:space="preserve"> </w:t>
        </w:r>
      </w:ins>
      <w:ins w:id="5740" w:author="Sanino" w:date="2012-05-23T23:54:00Z">
        <w:r w:rsidRPr="007A7C02">
          <w:rPr>
            <w:lang w:eastAsia="ru-RU"/>
          </w:rPr>
          <w:t>расходов</w:t>
        </w:r>
      </w:ins>
      <w:ins w:id="5741" w:author="Sanino" w:date="2012-05-24T00:09:00Z">
        <w:r w:rsidR="00CA1412">
          <w:rPr>
            <w:lang w:eastAsia="ru-RU"/>
          </w:rPr>
          <w:t xml:space="preserve"> </w:t>
        </w:r>
      </w:ins>
      <w:ins w:id="5742" w:author="Sanino" w:date="2012-05-23T23:54:00Z">
        <w:r w:rsidRPr="007A7C02">
          <w:rPr>
            <w:lang w:eastAsia="ru-RU"/>
          </w:rPr>
          <w:t>и</w:t>
        </w:r>
      </w:ins>
      <w:ins w:id="5743" w:author="Sanino" w:date="2012-05-24T00:09:00Z">
        <w:r w:rsidR="00CA1412">
          <w:rPr>
            <w:lang w:eastAsia="ru-RU"/>
          </w:rPr>
          <w:t xml:space="preserve"> </w:t>
        </w:r>
      </w:ins>
      <w:ins w:id="5744" w:author="Sanino" w:date="2012-05-23T23:54:00Z">
        <w:r w:rsidRPr="007A7C02">
          <w:rPr>
            <w:lang w:eastAsia="ru-RU"/>
          </w:rPr>
          <w:t>т.</w:t>
        </w:r>
      </w:ins>
      <w:ins w:id="5745" w:author="Sanino" w:date="2012-05-24T00:09:00Z">
        <w:r w:rsidR="00CA1412">
          <w:rPr>
            <w:lang w:eastAsia="ru-RU"/>
          </w:rPr>
          <w:t xml:space="preserve"> </w:t>
        </w:r>
      </w:ins>
      <w:ins w:id="5746" w:author="Sanino" w:date="2012-05-23T23:54:00Z">
        <w:r w:rsidRPr="007A7C02">
          <w:rPr>
            <w:lang w:eastAsia="ru-RU"/>
          </w:rPr>
          <w:t>п.</w:t>
        </w:r>
      </w:ins>
      <w:ins w:id="5747" w:author="Sanino" w:date="2012-05-24T00:09:00Z">
        <w:r w:rsidR="00CA1412">
          <w:rPr>
            <w:lang w:eastAsia="ru-RU"/>
          </w:rPr>
          <w:t xml:space="preserve"> </w:t>
        </w:r>
      </w:ins>
      <w:ins w:id="5748" w:author="Sanino" w:date="2012-05-23T23:54:00Z">
        <w:r w:rsidRPr="007A7C02">
          <w:rPr>
            <w:lang w:eastAsia="ru-RU"/>
          </w:rPr>
          <w:t>Кроме</w:t>
        </w:r>
      </w:ins>
      <w:ins w:id="5749" w:author="Sanino" w:date="2012-05-24T00:09:00Z">
        <w:r w:rsidR="00CA1412">
          <w:rPr>
            <w:lang w:eastAsia="ru-RU"/>
          </w:rPr>
          <w:t xml:space="preserve"> </w:t>
        </w:r>
      </w:ins>
      <w:ins w:id="5750" w:author="Sanino" w:date="2012-05-23T23:54:00Z">
        <w:r w:rsidRPr="007A7C02">
          <w:rPr>
            <w:lang w:eastAsia="ru-RU"/>
          </w:rPr>
          <w:t>того,</w:t>
        </w:r>
      </w:ins>
      <w:ins w:id="5751" w:author="Sanino" w:date="2012-05-24T00:09:00Z">
        <w:r w:rsidR="00CA1412">
          <w:rPr>
            <w:lang w:eastAsia="ru-RU"/>
          </w:rPr>
          <w:t xml:space="preserve"> </w:t>
        </w:r>
      </w:ins>
      <w:ins w:id="5752" w:author="Sanino" w:date="2012-05-23T23:54:00Z">
        <w:r w:rsidRPr="007A7C02">
          <w:rPr>
            <w:lang w:eastAsia="ru-RU"/>
          </w:rPr>
          <w:t>решение</w:t>
        </w:r>
      </w:ins>
      <w:ins w:id="5753" w:author="Sanino" w:date="2012-05-24T00:09:00Z">
        <w:r w:rsidR="00CA1412">
          <w:rPr>
            <w:lang w:eastAsia="ru-RU"/>
          </w:rPr>
          <w:t xml:space="preserve"> </w:t>
        </w:r>
      </w:ins>
      <w:ins w:id="5754" w:author="Sanino" w:date="2012-05-23T23:54:00Z">
        <w:r w:rsidRPr="007A7C02">
          <w:rPr>
            <w:lang w:eastAsia="ru-RU"/>
          </w:rPr>
          <w:t>численными</w:t>
        </w:r>
      </w:ins>
      <w:ins w:id="5755" w:author="Sanino" w:date="2012-05-24T00:09:00Z">
        <w:r w:rsidR="00CA1412">
          <w:rPr>
            <w:lang w:eastAsia="ru-RU"/>
          </w:rPr>
          <w:t xml:space="preserve"> </w:t>
        </w:r>
      </w:ins>
      <w:ins w:id="5756" w:author="Sanino" w:date="2012-05-23T23:54:00Z">
        <w:r w:rsidRPr="007A7C02">
          <w:rPr>
            <w:lang w:eastAsia="ru-RU"/>
          </w:rPr>
          <w:t>методами</w:t>
        </w:r>
      </w:ins>
      <w:ins w:id="5757" w:author="Sanino" w:date="2012-05-24T00:09:00Z">
        <w:r w:rsidR="00CA1412">
          <w:rPr>
            <w:lang w:eastAsia="ru-RU"/>
          </w:rPr>
          <w:t xml:space="preserve"> </w:t>
        </w:r>
      </w:ins>
      <w:ins w:id="5758" w:author="Sanino" w:date="2012-05-23T23:54:00Z">
        <w:r w:rsidRPr="007A7C02">
          <w:rPr>
            <w:lang w:eastAsia="ru-RU"/>
          </w:rPr>
          <w:t>целого</w:t>
        </w:r>
      </w:ins>
      <w:ins w:id="5759" w:author="Sanino" w:date="2012-05-24T00:09:00Z">
        <w:r w:rsidR="00CA1412">
          <w:rPr>
            <w:lang w:eastAsia="ru-RU"/>
          </w:rPr>
          <w:t xml:space="preserve"> </w:t>
        </w:r>
      </w:ins>
      <w:ins w:id="5760" w:author="Sanino" w:date="2012-05-23T23:54:00Z">
        <w:r w:rsidRPr="007A7C02">
          <w:rPr>
            <w:lang w:eastAsia="ru-RU"/>
          </w:rPr>
          <w:t>ряда</w:t>
        </w:r>
      </w:ins>
      <w:ins w:id="5761" w:author="Sanino" w:date="2012-05-24T00:09:00Z">
        <w:r w:rsidR="00CA1412">
          <w:rPr>
            <w:lang w:eastAsia="ru-RU"/>
          </w:rPr>
          <w:t xml:space="preserve"> </w:t>
        </w:r>
      </w:ins>
      <w:ins w:id="5762" w:author="Sanino" w:date="2012-05-23T23:54:00Z">
        <w:r w:rsidRPr="007A7C02">
          <w:rPr>
            <w:lang w:eastAsia="ru-RU"/>
          </w:rPr>
          <w:t>математических</w:t>
        </w:r>
      </w:ins>
      <w:ins w:id="5763" w:author="Sanino" w:date="2012-05-24T00:09:00Z">
        <w:r w:rsidR="00CA1412">
          <w:rPr>
            <w:lang w:eastAsia="ru-RU"/>
          </w:rPr>
          <w:t xml:space="preserve"> </w:t>
        </w:r>
      </w:ins>
      <w:ins w:id="5764" w:author="Sanino" w:date="2012-05-23T23:54:00Z">
        <w:r w:rsidRPr="007A7C02">
          <w:rPr>
            <w:lang w:eastAsia="ru-RU"/>
          </w:rPr>
          <w:t>задач</w:t>
        </w:r>
      </w:ins>
      <w:ins w:id="5765" w:author="Sanino" w:date="2012-05-24T00:09:00Z">
        <w:r w:rsidR="00CA1412">
          <w:rPr>
            <w:lang w:eastAsia="ru-RU"/>
          </w:rPr>
          <w:t xml:space="preserve"> </w:t>
        </w:r>
      </w:ins>
      <w:ins w:id="5766" w:author="Sanino" w:date="2012-05-23T23:54:00Z">
        <w:r w:rsidRPr="007A7C02">
          <w:rPr>
            <w:lang w:eastAsia="ru-RU"/>
          </w:rPr>
          <w:t>удобно</w:t>
        </w:r>
      </w:ins>
      <w:ins w:id="5767" w:author="Sanino" w:date="2012-05-24T00:09:00Z">
        <w:r w:rsidR="00CA1412">
          <w:rPr>
            <w:lang w:eastAsia="ru-RU"/>
          </w:rPr>
          <w:t xml:space="preserve"> </w:t>
        </w:r>
      </w:ins>
      <w:ins w:id="5768" w:author="Sanino" w:date="2012-05-23T23:54:00Z">
        <w:r w:rsidRPr="007A7C02">
          <w:rPr>
            <w:lang w:eastAsia="ru-RU"/>
          </w:rPr>
          <w:t>выполнять</w:t>
        </w:r>
      </w:ins>
      <w:ins w:id="5769" w:author="Sanino" w:date="2012-05-24T00:09:00Z">
        <w:r w:rsidR="00CA1412">
          <w:rPr>
            <w:lang w:eastAsia="ru-RU"/>
          </w:rPr>
          <w:t xml:space="preserve"> </w:t>
        </w:r>
      </w:ins>
      <w:ins w:id="5770" w:author="Sanino" w:date="2012-05-23T23:54:00Z">
        <w:r w:rsidRPr="007A7C02">
          <w:rPr>
            <w:lang w:eastAsia="ru-RU"/>
          </w:rPr>
          <w:t>именно</w:t>
        </w:r>
      </w:ins>
      <w:ins w:id="5771" w:author="Sanino" w:date="2012-05-24T00:09:00Z">
        <w:r w:rsidR="00CA1412">
          <w:rPr>
            <w:lang w:eastAsia="ru-RU"/>
          </w:rPr>
          <w:t xml:space="preserve"> </w:t>
        </w:r>
      </w:ins>
      <w:ins w:id="5772" w:author="Sanino" w:date="2012-05-23T23:54:00Z">
        <w:r w:rsidRPr="007A7C02">
          <w:rPr>
            <w:lang w:eastAsia="ru-RU"/>
          </w:rPr>
          <w:t>в</w:t>
        </w:r>
      </w:ins>
      <w:ins w:id="5773" w:author="Sanino" w:date="2012-05-24T00:09:00Z">
        <w:r w:rsidR="00CA1412">
          <w:rPr>
            <w:lang w:eastAsia="ru-RU"/>
          </w:rPr>
          <w:t xml:space="preserve"> </w:t>
        </w:r>
      </w:ins>
      <w:ins w:id="5774" w:author="Sanino" w:date="2012-05-23T23:54:00Z">
        <w:r w:rsidRPr="007A7C02">
          <w:rPr>
            <w:lang w:eastAsia="ru-RU"/>
          </w:rPr>
          <w:t>табличной</w:t>
        </w:r>
      </w:ins>
      <w:ins w:id="5775" w:author="Sanino" w:date="2012-05-24T00:09:00Z">
        <w:r w:rsidR="00CA1412">
          <w:rPr>
            <w:lang w:eastAsia="ru-RU"/>
          </w:rPr>
          <w:t xml:space="preserve"> </w:t>
        </w:r>
      </w:ins>
      <w:ins w:id="5776" w:author="Sanino" w:date="2012-05-23T23:54:00Z">
        <w:r w:rsidRPr="007A7C02">
          <w:rPr>
            <w:lang w:eastAsia="ru-RU"/>
          </w:rPr>
          <w:t>форме.</w:t>
        </w:r>
      </w:ins>
      <w:ins w:id="5777" w:author="Sanino" w:date="2012-05-24T00:09:00Z">
        <w:r w:rsidR="00CA1412">
          <w:rPr>
            <w:lang w:eastAsia="ru-RU"/>
          </w:rPr>
          <w:t xml:space="preserve"> </w:t>
        </w:r>
      </w:ins>
      <w:ins w:id="5778" w:author="Sanino" w:date="2012-05-23T23:54:00Z">
        <w:r w:rsidRPr="007A7C02">
          <w:rPr>
            <w:lang w:eastAsia="ru-RU"/>
          </w:rPr>
          <w:t>Испол</w:t>
        </w:r>
        <w:r w:rsidRPr="007A7C02">
          <w:rPr>
            <w:lang w:eastAsia="ru-RU"/>
          </w:rPr>
          <w:t>ь</w:t>
        </w:r>
        <w:r w:rsidRPr="007A7C02">
          <w:rPr>
            <w:lang w:eastAsia="ru-RU"/>
          </w:rPr>
          <w:t>зование</w:t>
        </w:r>
      </w:ins>
      <w:ins w:id="5779" w:author="Sanino" w:date="2012-05-24T00:09:00Z">
        <w:r w:rsidR="00CA1412">
          <w:rPr>
            <w:lang w:eastAsia="ru-RU"/>
          </w:rPr>
          <w:t xml:space="preserve"> </w:t>
        </w:r>
      </w:ins>
      <w:ins w:id="5780" w:author="Sanino" w:date="2012-05-23T23:54:00Z">
        <w:r w:rsidRPr="007A7C02">
          <w:rPr>
            <w:lang w:eastAsia="ru-RU"/>
          </w:rPr>
          <w:t>математических</w:t>
        </w:r>
      </w:ins>
      <w:ins w:id="5781" w:author="Sanino" w:date="2012-05-24T00:09:00Z">
        <w:r w:rsidR="00CA1412">
          <w:rPr>
            <w:lang w:eastAsia="ru-RU"/>
          </w:rPr>
          <w:t xml:space="preserve"> </w:t>
        </w:r>
      </w:ins>
      <w:ins w:id="5782" w:author="Sanino" w:date="2012-05-23T23:54:00Z">
        <w:r w:rsidRPr="007A7C02">
          <w:rPr>
            <w:lang w:eastAsia="ru-RU"/>
          </w:rPr>
          <w:t>формул</w:t>
        </w:r>
      </w:ins>
      <w:ins w:id="5783" w:author="Sanino" w:date="2012-05-24T00:09:00Z">
        <w:r w:rsidR="00CA1412">
          <w:rPr>
            <w:lang w:eastAsia="ru-RU"/>
          </w:rPr>
          <w:t xml:space="preserve"> </w:t>
        </w:r>
      </w:ins>
      <w:ins w:id="5784" w:author="Sanino" w:date="2012-05-23T23:54:00Z">
        <w:r w:rsidRPr="007A7C02">
          <w:rPr>
            <w:lang w:eastAsia="ru-RU"/>
          </w:rPr>
          <w:t>в</w:t>
        </w:r>
      </w:ins>
      <w:ins w:id="5785" w:author="Sanino" w:date="2012-05-24T00:09:00Z">
        <w:r w:rsidR="00CA1412">
          <w:rPr>
            <w:lang w:eastAsia="ru-RU"/>
          </w:rPr>
          <w:t xml:space="preserve"> </w:t>
        </w:r>
      </w:ins>
      <w:ins w:id="5786" w:author="Sanino" w:date="2012-05-23T23:54:00Z">
        <w:r w:rsidRPr="007A7C02">
          <w:rPr>
            <w:lang w:eastAsia="ru-RU"/>
          </w:rPr>
          <w:t>ЭТ</w:t>
        </w:r>
      </w:ins>
      <w:ins w:id="5787" w:author="Sanino" w:date="2012-05-24T00:09:00Z">
        <w:r w:rsidR="00CA1412">
          <w:rPr>
            <w:lang w:eastAsia="ru-RU"/>
          </w:rPr>
          <w:t xml:space="preserve"> </w:t>
        </w:r>
      </w:ins>
      <w:ins w:id="5788" w:author="Sanino" w:date="2012-05-23T23:54:00Z">
        <w:r w:rsidRPr="007A7C02">
          <w:rPr>
            <w:lang w:eastAsia="ru-RU"/>
          </w:rPr>
          <w:t>позволяет</w:t>
        </w:r>
      </w:ins>
      <w:ins w:id="5789" w:author="Sanino" w:date="2012-05-24T00:09:00Z">
        <w:r w:rsidR="00CA1412">
          <w:rPr>
            <w:lang w:eastAsia="ru-RU"/>
          </w:rPr>
          <w:t xml:space="preserve"> </w:t>
        </w:r>
      </w:ins>
      <w:ins w:id="5790" w:author="Sanino" w:date="2012-05-23T23:54:00Z">
        <w:r w:rsidRPr="007A7C02">
          <w:rPr>
            <w:lang w:eastAsia="ru-RU"/>
          </w:rPr>
          <w:t>представить</w:t>
        </w:r>
      </w:ins>
      <w:ins w:id="5791" w:author="Sanino" w:date="2012-05-24T00:09:00Z">
        <w:r w:rsidR="00CA1412">
          <w:rPr>
            <w:lang w:eastAsia="ru-RU"/>
          </w:rPr>
          <w:t xml:space="preserve"> </w:t>
        </w:r>
      </w:ins>
      <w:ins w:id="5792" w:author="Sanino" w:date="2012-05-23T23:54:00Z">
        <w:r w:rsidRPr="007A7C02">
          <w:rPr>
            <w:lang w:eastAsia="ru-RU"/>
          </w:rPr>
          <w:t>взаимосвязь</w:t>
        </w:r>
      </w:ins>
      <w:ins w:id="5793" w:author="Sanino" w:date="2012-05-24T00:09:00Z">
        <w:r w:rsidR="00CA1412">
          <w:rPr>
            <w:lang w:eastAsia="ru-RU"/>
          </w:rPr>
          <w:t xml:space="preserve"> </w:t>
        </w:r>
      </w:ins>
      <w:ins w:id="5794" w:author="Sanino" w:date="2012-05-23T23:54:00Z">
        <w:r w:rsidRPr="007A7C02">
          <w:rPr>
            <w:lang w:eastAsia="ru-RU"/>
          </w:rPr>
          <w:t>ме</w:t>
        </w:r>
        <w:r w:rsidRPr="007A7C02">
          <w:rPr>
            <w:lang w:eastAsia="ru-RU"/>
          </w:rPr>
          <w:t>ж</w:t>
        </w:r>
        <w:r w:rsidRPr="007A7C02">
          <w:rPr>
            <w:lang w:eastAsia="ru-RU"/>
          </w:rPr>
          <w:t>ду</w:t>
        </w:r>
      </w:ins>
      <w:ins w:id="5795" w:author="Sanino" w:date="2012-05-24T00:09:00Z">
        <w:r w:rsidR="00CA1412">
          <w:rPr>
            <w:lang w:eastAsia="ru-RU"/>
          </w:rPr>
          <w:t xml:space="preserve"> </w:t>
        </w:r>
      </w:ins>
      <w:ins w:id="5796" w:author="Sanino" w:date="2012-05-23T23:54:00Z">
        <w:r w:rsidRPr="007A7C02">
          <w:rPr>
            <w:lang w:eastAsia="ru-RU"/>
          </w:rPr>
          <w:t>различными</w:t>
        </w:r>
      </w:ins>
      <w:ins w:id="5797" w:author="Sanino" w:date="2012-05-24T00:09:00Z">
        <w:r w:rsidR="00CA1412">
          <w:rPr>
            <w:lang w:eastAsia="ru-RU"/>
          </w:rPr>
          <w:t xml:space="preserve"> </w:t>
        </w:r>
      </w:ins>
      <w:ins w:id="5798" w:author="Sanino" w:date="2012-05-23T23:54:00Z">
        <w:r w:rsidRPr="007A7C02">
          <w:rPr>
            <w:lang w:eastAsia="ru-RU"/>
          </w:rPr>
          <w:t>параметрами</w:t>
        </w:r>
      </w:ins>
      <w:ins w:id="5799" w:author="Sanino" w:date="2012-05-24T00:09:00Z">
        <w:r w:rsidR="00CA1412">
          <w:rPr>
            <w:lang w:eastAsia="ru-RU"/>
          </w:rPr>
          <w:t xml:space="preserve"> </w:t>
        </w:r>
      </w:ins>
      <w:ins w:id="5800" w:author="Sanino" w:date="2012-05-23T23:54:00Z">
        <w:r w:rsidRPr="007A7C02">
          <w:rPr>
            <w:lang w:eastAsia="ru-RU"/>
          </w:rPr>
          <w:t>некоторой</w:t>
        </w:r>
      </w:ins>
      <w:ins w:id="5801" w:author="Sanino" w:date="2012-05-24T00:09:00Z">
        <w:r w:rsidR="00CA1412">
          <w:rPr>
            <w:lang w:eastAsia="ru-RU"/>
          </w:rPr>
          <w:t xml:space="preserve"> </w:t>
        </w:r>
      </w:ins>
      <w:ins w:id="5802" w:author="Sanino" w:date="2012-05-23T23:54:00Z">
        <w:r w:rsidRPr="007A7C02">
          <w:rPr>
            <w:lang w:eastAsia="ru-RU"/>
          </w:rPr>
          <w:t>реальной</w:t>
        </w:r>
      </w:ins>
      <w:ins w:id="5803" w:author="Sanino" w:date="2012-05-24T00:09:00Z">
        <w:r w:rsidR="00CA1412">
          <w:rPr>
            <w:lang w:eastAsia="ru-RU"/>
          </w:rPr>
          <w:t xml:space="preserve"> </w:t>
        </w:r>
      </w:ins>
      <w:ins w:id="5804" w:author="Sanino" w:date="2012-05-23T23:54:00Z">
        <w:r w:rsidRPr="007A7C02">
          <w:rPr>
            <w:lang w:eastAsia="ru-RU"/>
          </w:rPr>
          <w:t>системы.</w:t>
        </w:r>
      </w:ins>
      <w:ins w:id="5805" w:author="Sanino" w:date="2012-05-24T00:09:00Z">
        <w:r w:rsidR="00CA1412">
          <w:rPr>
            <w:lang w:eastAsia="ru-RU"/>
          </w:rPr>
          <w:t xml:space="preserve"> </w:t>
        </w:r>
      </w:ins>
      <w:ins w:id="5806" w:author="Sanino" w:date="2012-05-23T23:54:00Z">
        <w:r w:rsidRPr="007A7C02">
          <w:rPr>
            <w:lang w:eastAsia="ru-RU"/>
          </w:rPr>
          <w:t>Решения</w:t>
        </w:r>
      </w:ins>
      <w:ins w:id="5807" w:author="Sanino" w:date="2012-05-24T00:09:00Z">
        <w:r w:rsidR="00CA1412">
          <w:rPr>
            <w:lang w:eastAsia="ru-RU"/>
          </w:rPr>
          <w:t xml:space="preserve"> </w:t>
        </w:r>
      </w:ins>
      <w:ins w:id="5808" w:author="Sanino" w:date="2012-05-23T23:54:00Z">
        <w:r w:rsidRPr="007A7C02">
          <w:rPr>
            <w:lang w:eastAsia="ru-RU"/>
          </w:rPr>
          <w:t>многих</w:t>
        </w:r>
      </w:ins>
      <w:ins w:id="5809" w:author="Sanino" w:date="2012-05-24T00:09:00Z">
        <w:r w:rsidR="00CA1412">
          <w:rPr>
            <w:lang w:eastAsia="ru-RU"/>
          </w:rPr>
          <w:t xml:space="preserve"> </w:t>
        </w:r>
      </w:ins>
      <w:ins w:id="5810" w:author="Sanino" w:date="2012-05-23T23:54:00Z">
        <w:r w:rsidRPr="007A7C02">
          <w:rPr>
            <w:lang w:eastAsia="ru-RU"/>
          </w:rPr>
          <w:t>вычислительных</w:t>
        </w:r>
      </w:ins>
      <w:ins w:id="5811" w:author="Sanino" w:date="2012-05-24T00:09:00Z">
        <w:r w:rsidR="00CA1412">
          <w:rPr>
            <w:lang w:eastAsia="ru-RU"/>
          </w:rPr>
          <w:t xml:space="preserve"> </w:t>
        </w:r>
      </w:ins>
      <w:ins w:id="5812" w:author="Sanino" w:date="2012-05-23T23:54:00Z">
        <w:r w:rsidRPr="007A7C02">
          <w:rPr>
            <w:lang w:eastAsia="ru-RU"/>
          </w:rPr>
          <w:t>задач,</w:t>
        </w:r>
      </w:ins>
      <w:ins w:id="5813" w:author="Sanino" w:date="2012-05-24T00:09:00Z">
        <w:r w:rsidR="00CA1412">
          <w:rPr>
            <w:lang w:eastAsia="ru-RU"/>
          </w:rPr>
          <w:t xml:space="preserve"> </w:t>
        </w:r>
      </w:ins>
      <w:ins w:id="5814" w:author="Sanino" w:date="2012-05-23T23:54:00Z">
        <w:r w:rsidRPr="007A7C02">
          <w:rPr>
            <w:lang w:eastAsia="ru-RU"/>
          </w:rPr>
          <w:t>которые</w:t>
        </w:r>
      </w:ins>
      <w:ins w:id="5815" w:author="Sanino" w:date="2012-05-24T00:09:00Z">
        <w:r w:rsidR="00CA1412">
          <w:rPr>
            <w:lang w:eastAsia="ru-RU"/>
          </w:rPr>
          <w:t xml:space="preserve"> </w:t>
        </w:r>
      </w:ins>
      <w:ins w:id="5816" w:author="Sanino" w:date="2012-05-23T23:54:00Z">
        <w:r w:rsidRPr="007A7C02">
          <w:rPr>
            <w:lang w:eastAsia="ru-RU"/>
          </w:rPr>
          <w:t>раньше</w:t>
        </w:r>
      </w:ins>
      <w:ins w:id="5817" w:author="Sanino" w:date="2012-05-24T00:09:00Z">
        <w:r w:rsidR="00CA1412">
          <w:rPr>
            <w:lang w:eastAsia="ru-RU"/>
          </w:rPr>
          <w:t xml:space="preserve"> </w:t>
        </w:r>
      </w:ins>
      <w:ins w:id="5818" w:author="Sanino" w:date="2012-05-23T23:54:00Z">
        <w:r w:rsidRPr="007A7C02">
          <w:rPr>
            <w:lang w:eastAsia="ru-RU"/>
          </w:rPr>
          <w:t>можно</w:t>
        </w:r>
      </w:ins>
      <w:ins w:id="5819" w:author="Sanino" w:date="2012-05-24T00:09:00Z">
        <w:r w:rsidR="00CA1412">
          <w:rPr>
            <w:lang w:eastAsia="ru-RU"/>
          </w:rPr>
          <w:t xml:space="preserve"> </w:t>
        </w:r>
      </w:ins>
      <w:ins w:id="5820" w:author="Sanino" w:date="2012-05-23T23:54:00Z">
        <w:r w:rsidRPr="007A7C02">
          <w:rPr>
            <w:lang w:eastAsia="ru-RU"/>
          </w:rPr>
          <w:t>было</w:t>
        </w:r>
      </w:ins>
      <w:ins w:id="5821" w:author="Sanino" w:date="2012-05-24T00:09:00Z">
        <w:r w:rsidR="00CA1412">
          <w:rPr>
            <w:lang w:eastAsia="ru-RU"/>
          </w:rPr>
          <w:t xml:space="preserve"> </w:t>
        </w:r>
      </w:ins>
      <w:ins w:id="5822" w:author="Sanino" w:date="2012-05-23T23:54:00Z">
        <w:r w:rsidRPr="007A7C02">
          <w:rPr>
            <w:lang w:eastAsia="ru-RU"/>
          </w:rPr>
          <w:t>ос</w:t>
        </w:r>
        <w:r w:rsidRPr="007A7C02">
          <w:rPr>
            <w:lang w:eastAsia="ru-RU"/>
          </w:rPr>
          <w:t>у</w:t>
        </w:r>
        <w:r w:rsidRPr="007A7C02">
          <w:rPr>
            <w:lang w:eastAsia="ru-RU"/>
          </w:rPr>
          <w:t>ществить</w:t>
        </w:r>
      </w:ins>
      <w:ins w:id="5823" w:author="Sanino" w:date="2012-05-24T00:09:00Z">
        <w:r w:rsidR="00CA1412">
          <w:rPr>
            <w:lang w:eastAsia="ru-RU"/>
          </w:rPr>
          <w:t xml:space="preserve"> </w:t>
        </w:r>
      </w:ins>
      <w:ins w:id="5824" w:author="Sanino" w:date="2012-05-23T23:54:00Z">
        <w:r w:rsidRPr="007A7C02">
          <w:rPr>
            <w:lang w:eastAsia="ru-RU"/>
          </w:rPr>
          <w:t>только</w:t>
        </w:r>
      </w:ins>
      <w:ins w:id="5825" w:author="Sanino" w:date="2012-05-24T00:09:00Z">
        <w:r w:rsidR="00CA1412">
          <w:rPr>
            <w:lang w:eastAsia="ru-RU"/>
          </w:rPr>
          <w:t xml:space="preserve"> </w:t>
        </w:r>
      </w:ins>
      <w:ins w:id="5826" w:author="Sanino" w:date="2012-05-23T23:54:00Z">
        <w:r w:rsidRPr="007A7C02">
          <w:rPr>
            <w:lang w:eastAsia="ru-RU"/>
          </w:rPr>
          <w:t>с</w:t>
        </w:r>
      </w:ins>
      <w:ins w:id="5827" w:author="Sanino" w:date="2012-05-24T00:09:00Z">
        <w:r w:rsidR="00CA1412">
          <w:rPr>
            <w:lang w:eastAsia="ru-RU"/>
          </w:rPr>
          <w:t xml:space="preserve"> </w:t>
        </w:r>
      </w:ins>
      <w:ins w:id="5828" w:author="Sanino" w:date="2012-05-23T23:54:00Z">
        <w:r w:rsidRPr="007A7C02">
          <w:rPr>
            <w:lang w:eastAsia="ru-RU"/>
          </w:rPr>
          <w:t>п</w:t>
        </w:r>
        <w:r w:rsidRPr="007A7C02">
          <w:rPr>
            <w:lang w:eastAsia="ru-RU"/>
          </w:rPr>
          <w:t>о</w:t>
        </w:r>
        <w:r w:rsidRPr="007A7C02">
          <w:rPr>
            <w:lang w:eastAsia="ru-RU"/>
          </w:rPr>
          <w:t>мощью</w:t>
        </w:r>
      </w:ins>
      <w:ins w:id="5829" w:author="Sanino" w:date="2012-05-24T00:09:00Z">
        <w:r w:rsidR="00CA1412">
          <w:rPr>
            <w:lang w:eastAsia="ru-RU"/>
          </w:rPr>
          <w:t xml:space="preserve"> </w:t>
        </w:r>
      </w:ins>
      <w:ins w:id="5830" w:author="Sanino" w:date="2012-05-23T23:54:00Z">
        <w:r w:rsidRPr="007A7C02">
          <w:rPr>
            <w:lang w:eastAsia="ru-RU"/>
          </w:rPr>
          <w:t>программирования,</w:t>
        </w:r>
      </w:ins>
      <w:ins w:id="5831" w:author="Sanino" w:date="2012-05-24T00:09:00Z">
        <w:r w:rsidR="00CA1412">
          <w:rPr>
            <w:lang w:eastAsia="ru-RU"/>
          </w:rPr>
          <w:t xml:space="preserve"> </w:t>
        </w:r>
      </w:ins>
      <w:ins w:id="5832" w:author="Sanino" w:date="2012-05-23T23:54:00Z">
        <w:r w:rsidRPr="007A7C02">
          <w:rPr>
            <w:lang w:eastAsia="ru-RU"/>
          </w:rPr>
          <w:t>стало</w:t>
        </w:r>
      </w:ins>
      <w:ins w:id="5833" w:author="Sanino" w:date="2012-05-24T00:09:00Z">
        <w:r w:rsidR="00CA1412">
          <w:rPr>
            <w:lang w:eastAsia="ru-RU"/>
          </w:rPr>
          <w:t xml:space="preserve"> </w:t>
        </w:r>
      </w:ins>
      <w:ins w:id="5834" w:author="Sanino" w:date="2012-05-23T23:54:00Z">
        <w:r w:rsidRPr="007A7C02">
          <w:rPr>
            <w:lang w:eastAsia="ru-RU"/>
          </w:rPr>
          <w:t>возможно</w:t>
        </w:r>
      </w:ins>
      <w:ins w:id="5835" w:author="Sanino" w:date="2012-05-24T00:09:00Z">
        <w:r w:rsidR="00CA1412">
          <w:rPr>
            <w:lang w:eastAsia="ru-RU"/>
          </w:rPr>
          <w:t xml:space="preserve"> </w:t>
        </w:r>
      </w:ins>
      <w:ins w:id="5836" w:author="Sanino" w:date="2012-05-23T23:54:00Z">
        <w:r w:rsidRPr="007A7C02">
          <w:rPr>
            <w:lang w:eastAsia="ru-RU"/>
          </w:rPr>
          <w:t>реализовать</w:t>
        </w:r>
      </w:ins>
      <w:ins w:id="5837" w:author="Sanino" w:date="2012-05-24T00:09:00Z">
        <w:r w:rsidR="00CA1412">
          <w:rPr>
            <w:lang w:eastAsia="ru-RU"/>
          </w:rPr>
          <w:t xml:space="preserve"> </w:t>
        </w:r>
      </w:ins>
      <w:ins w:id="5838" w:author="Sanino" w:date="2012-05-23T23:54:00Z">
        <w:r w:rsidRPr="007A7C02">
          <w:rPr>
            <w:lang w:eastAsia="ru-RU"/>
          </w:rPr>
          <w:t>через</w:t>
        </w:r>
      </w:ins>
      <w:ins w:id="5839" w:author="Sanino" w:date="2012-05-24T00:09:00Z">
        <w:r w:rsidR="00CA1412">
          <w:rPr>
            <w:lang w:eastAsia="ru-RU"/>
          </w:rPr>
          <w:t xml:space="preserve"> </w:t>
        </w:r>
      </w:ins>
      <w:ins w:id="5840" w:author="Sanino" w:date="2012-05-23T23:54:00Z">
        <w:r w:rsidRPr="007A7C02">
          <w:rPr>
            <w:lang w:eastAsia="ru-RU"/>
          </w:rPr>
          <w:t>математическое</w:t>
        </w:r>
      </w:ins>
      <w:ins w:id="5841" w:author="Sanino" w:date="2012-05-24T00:09:00Z">
        <w:r w:rsidR="00CA1412">
          <w:rPr>
            <w:lang w:eastAsia="ru-RU"/>
          </w:rPr>
          <w:t xml:space="preserve"> </w:t>
        </w:r>
      </w:ins>
      <w:ins w:id="5842" w:author="Sanino" w:date="2012-05-23T23:54:00Z">
        <w:r w:rsidRPr="007A7C02">
          <w:rPr>
            <w:lang w:eastAsia="ru-RU"/>
          </w:rPr>
          <w:t>моделирование</w:t>
        </w:r>
      </w:ins>
      <w:ins w:id="5843" w:author="Sanino" w:date="2012-05-24T00:09:00Z">
        <w:r w:rsidR="00CA1412">
          <w:rPr>
            <w:lang w:eastAsia="ru-RU"/>
          </w:rPr>
          <w:t xml:space="preserve"> </w:t>
        </w:r>
      </w:ins>
      <w:ins w:id="5844" w:author="Sanino" w:date="2012-05-23T23:54:00Z">
        <w:r w:rsidRPr="007A7C02">
          <w:rPr>
            <w:lang w:eastAsia="ru-RU"/>
          </w:rPr>
          <w:t>в</w:t>
        </w:r>
      </w:ins>
      <w:ins w:id="5845" w:author="Sanino" w:date="2012-05-24T00:09:00Z">
        <w:r w:rsidR="00CA1412">
          <w:rPr>
            <w:lang w:eastAsia="ru-RU"/>
          </w:rPr>
          <w:t xml:space="preserve"> </w:t>
        </w:r>
      </w:ins>
      <w:ins w:id="5846" w:author="Sanino" w:date="2012-05-23T23:54:00Z">
        <w:r w:rsidRPr="007A7C02">
          <w:rPr>
            <w:lang w:eastAsia="ru-RU"/>
          </w:rPr>
          <w:t>электронной</w:t>
        </w:r>
      </w:ins>
      <w:ins w:id="5847" w:author="Sanino" w:date="2012-05-24T00:09:00Z">
        <w:r w:rsidR="00CA1412">
          <w:rPr>
            <w:lang w:eastAsia="ru-RU"/>
          </w:rPr>
          <w:t xml:space="preserve"> </w:t>
        </w:r>
      </w:ins>
      <w:ins w:id="5848" w:author="Sanino" w:date="2012-05-23T23:54:00Z">
        <w:r w:rsidRPr="007A7C02">
          <w:rPr>
            <w:lang w:eastAsia="ru-RU"/>
          </w:rPr>
          <w:t>таблице.</w:t>
        </w:r>
      </w:ins>
    </w:p>
    <w:p w:rsidR="00347EAA" w:rsidRDefault="00347EAA" w:rsidP="00347EAA">
      <w:pPr>
        <w:rPr>
          <w:ins w:id="5849" w:author="Sanino" w:date="2012-05-23T23:54:00Z"/>
        </w:rPr>
      </w:pPr>
      <w:ins w:id="5850" w:author="Sanino" w:date="2012-05-23T23:54:00Z">
        <w:r>
          <w:rPr>
            <w:lang w:eastAsia="ru-RU"/>
          </w:rPr>
          <w:t>Существует</w:t>
        </w:r>
      </w:ins>
      <w:ins w:id="5851" w:author="Sanino" w:date="2012-05-24T00:09:00Z">
        <w:r w:rsidR="00CA1412">
          <w:rPr>
            <w:lang w:eastAsia="ru-RU"/>
          </w:rPr>
          <w:t xml:space="preserve"> </w:t>
        </w:r>
      </w:ins>
      <w:ins w:id="5852" w:author="Sanino" w:date="2012-05-23T23:54:00Z">
        <w:r>
          <w:rPr>
            <w:lang w:eastAsia="ru-RU"/>
          </w:rPr>
          <w:t>несколько</w:t>
        </w:r>
      </w:ins>
      <w:ins w:id="5853" w:author="Sanino" w:date="2012-05-24T00:09:00Z">
        <w:r w:rsidR="00CA1412">
          <w:rPr>
            <w:lang w:eastAsia="ru-RU"/>
          </w:rPr>
          <w:t xml:space="preserve"> </w:t>
        </w:r>
      </w:ins>
      <w:ins w:id="5854" w:author="Sanino" w:date="2012-05-23T23:54:00Z">
        <w:r>
          <w:rPr>
            <w:lang w:eastAsia="ru-RU"/>
          </w:rPr>
          <w:t>программ</w:t>
        </w:r>
      </w:ins>
      <w:ins w:id="5855" w:author="Sanino" w:date="2012-05-24T00:09:00Z">
        <w:r w:rsidR="00CA1412">
          <w:rPr>
            <w:lang w:eastAsia="ru-RU"/>
          </w:rPr>
          <w:t xml:space="preserve"> </w:t>
        </w:r>
      </w:ins>
      <w:ins w:id="5856" w:author="Sanino" w:date="2012-05-23T23:54:00Z">
        <w:r>
          <w:rPr>
            <w:lang w:eastAsia="ru-RU"/>
          </w:rPr>
          <w:t>для</w:t>
        </w:r>
      </w:ins>
      <w:ins w:id="5857" w:author="Sanino" w:date="2012-05-24T00:09:00Z">
        <w:r w:rsidR="00CA1412">
          <w:rPr>
            <w:lang w:eastAsia="ru-RU"/>
          </w:rPr>
          <w:t xml:space="preserve"> </w:t>
        </w:r>
      </w:ins>
      <w:ins w:id="5858" w:author="Sanino" w:date="2012-05-23T23:54:00Z">
        <w:r>
          <w:rPr>
            <w:lang w:eastAsia="ru-RU"/>
          </w:rPr>
          <w:t>работы</w:t>
        </w:r>
      </w:ins>
      <w:ins w:id="5859" w:author="Sanino" w:date="2012-05-24T00:09:00Z">
        <w:r w:rsidR="00CA1412">
          <w:rPr>
            <w:lang w:eastAsia="ru-RU"/>
          </w:rPr>
          <w:t xml:space="preserve"> </w:t>
        </w:r>
      </w:ins>
      <w:ins w:id="5860" w:author="Sanino" w:date="2012-05-23T23:54:00Z">
        <w:r>
          <w:rPr>
            <w:lang w:eastAsia="ru-RU"/>
          </w:rPr>
          <w:t>с</w:t>
        </w:r>
      </w:ins>
      <w:ins w:id="5861" w:author="Sanino" w:date="2012-05-24T00:09:00Z">
        <w:r w:rsidR="00CA1412">
          <w:rPr>
            <w:lang w:eastAsia="ru-RU"/>
          </w:rPr>
          <w:t xml:space="preserve"> </w:t>
        </w:r>
      </w:ins>
      <w:ins w:id="5862" w:author="Sanino" w:date="2012-05-23T23:54:00Z">
        <w:r>
          <w:rPr>
            <w:lang w:eastAsia="ru-RU"/>
          </w:rPr>
          <w:t>электронными</w:t>
        </w:r>
      </w:ins>
      <w:ins w:id="5863" w:author="Sanino" w:date="2012-05-24T00:09:00Z">
        <w:r w:rsidR="00CA1412">
          <w:rPr>
            <w:lang w:eastAsia="ru-RU"/>
          </w:rPr>
          <w:t xml:space="preserve"> </w:t>
        </w:r>
      </w:ins>
      <w:ins w:id="5864" w:author="Sanino" w:date="2012-05-23T23:54:00Z">
        <w:r>
          <w:rPr>
            <w:lang w:eastAsia="ru-RU"/>
          </w:rPr>
          <w:t>таблиц</w:t>
        </w:r>
        <w:r>
          <w:rPr>
            <w:lang w:eastAsia="ru-RU"/>
          </w:rPr>
          <w:t>а</w:t>
        </w:r>
        <w:r>
          <w:rPr>
            <w:lang w:eastAsia="ru-RU"/>
          </w:rPr>
          <w:t>ми.</w:t>
        </w:r>
      </w:ins>
      <w:ins w:id="5865" w:author="Sanino" w:date="2012-05-24T00:09:00Z">
        <w:r w:rsidR="00CA1412">
          <w:rPr>
            <w:lang w:eastAsia="ru-RU"/>
          </w:rPr>
          <w:t xml:space="preserve"> </w:t>
        </w:r>
      </w:ins>
      <w:ins w:id="5866" w:author="Sanino" w:date="2012-05-23T23:54:00Z">
        <w:r>
          <w:rPr>
            <w:lang w:eastAsia="ru-RU"/>
          </w:rPr>
          <w:t>Основными</w:t>
        </w:r>
      </w:ins>
      <w:ins w:id="5867" w:author="Sanino" w:date="2012-05-24T00:09:00Z">
        <w:r w:rsidR="00CA1412">
          <w:rPr>
            <w:lang w:val="en-US" w:eastAsia="ru-RU"/>
          </w:rPr>
          <w:t xml:space="preserve"> </w:t>
        </w:r>
      </w:ins>
      <w:ins w:id="5868" w:author="Sanino" w:date="2012-05-23T23:54:00Z">
        <w:r>
          <w:rPr>
            <w:lang w:eastAsia="ru-RU"/>
          </w:rPr>
          <w:t>из</w:t>
        </w:r>
      </w:ins>
      <w:ins w:id="5869" w:author="Sanino" w:date="2012-05-24T00:09:00Z">
        <w:r w:rsidR="00CA1412">
          <w:rPr>
            <w:lang w:val="en-US" w:eastAsia="ru-RU"/>
          </w:rPr>
          <w:t xml:space="preserve"> </w:t>
        </w:r>
      </w:ins>
      <w:ins w:id="5870" w:author="Sanino" w:date="2012-05-23T23:54:00Z">
        <w:r>
          <w:rPr>
            <w:lang w:eastAsia="ru-RU"/>
          </w:rPr>
          <w:t>них</w:t>
        </w:r>
      </w:ins>
      <w:ins w:id="5871" w:author="Sanino" w:date="2012-05-24T00:09:00Z">
        <w:r w:rsidR="00CA1412">
          <w:rPr>
            <w:lang w:val="en-US" w:eastAsia="ru-RU"/>
          </w:rPr>
          <w:t xml:space="preserve"> </w:t>
        </w:r>
      </w:ins>
      <w:ins w:id="5872" w:author="Sanino" w:date="2012-05-23T23:54:00Z">
        <w:r>
          <w:rPr>
            <w:lang w:eastAsia="ru-RU"/>
          </w:rPr>
          <w:t>являются</w:t>
        </w:r>
        <w:r w:rsidRPr="00385B30">
          <w:rPr>
            <w:lang w:val="en-US" w:eastAsia="ru-RU"/>
          </w:rPr>
          <w:t>:</w:t>
        </w:r>
      </w:ins>
      <w:ins w:id="5873" w:author="Sanino" w:date="2012-05-24T00:09:00Z">
        <w:r w:rsidR="00CA1412">
          <w:rPr>
            <w:lang w:val="en-US"/>
          </w:rPr>
          <w:t xml:space="preserve"> </w:t>
        </w:r>
      </w:ins>
      <w:ins w:id="5874" w:author="Sanino" w:date="2012-05-23T23:54:00Z">
        <w:r>
          <w:fldChar w:fldCharType="begin"/>
        </w:r>
        <w:r>
          <w:instrText xml:space="preserve"> HYPERLINK "http://ru.wikipedia.org/wiki/Lotus_1-2-3" \o "Lotus 1-2-3" </w:instrText>
        </w:r>
        <w:r>
          <w:fldChar w:fldCharType="separate"/>
        </w:r>
        <w:r w:rsidRPr="00385B30">
          <w:rPr>
            <w:lang w:val="en-US"/>
          </w:rPr>
          <w:t>Lotus</w:t>
        </w:r>
      </w:ins>
      <w:ins w:id="5875" w:author="Sanino" w:date="2012-05-24T00:09:00Z">
        <w:r w:rsidR="00CA1412">
          <w:rPr>
            <w:lang w:val="en-US"/>
          </w:rPr>
          <w:t xml:space="preserve"> </w:t>
        </w:r>
      </w:ins>
      <w:ins w:id="5876" w:author="Sanino" w:date="2012-05-23T23:54:00Z">
        <w:r w:rsidRPr="00385B30">
          <w:rPr>
            <w:lang w:val="en-US"/>
          </w:rPr>
          <w:t>1-2-3</w:t>
        </w:r>
        <w:r>
          <w:rPr>
            <w:lang w:val="en-US"/>
          </w:rPr>
          <w:fldChar w:fldCharType="end"/>
        </w:r>
        <w:r w:rsidRPr="00385B30">
          <w:rPr>
            <w:lang w:val="en-US"/>
          </w:rPr>
          <w:t>,</w:t>
        </w:r>
      </w:ins>
      <w:ins w:id="5877" w:author="Sanino" w:date="2012-05-24T00:09:00Z">
        <w:r w:rsidR="00CA1412">
          <w:rPr>
            <w:lang w:val="en-US"/>
          </w:rPr>
          <w:t xml:space="preserve"> </w:t>
        </w:r>
      </w:ins>
      <w:ins w:id="5878" w:author="Sanino" w:date="2012-05-23T23:54:00Z">
        <w:r>
          <w:fldChar w:fldCharType="begin"/>
        </w:r>
        <w:r>
          <w:instrText xml:space="preserve"> HYPERLINK "http://ru.wikipedia.org/wiki/LibreOffice_Calc" \o "LibreOffice Calc" </w:instrText>
        </w:r>
        <w:r>
          <w:fldChar w:fldCharType="separate"/>
        </w:r>
        <w:r w:rsidRPr="00385B30">
          <w:rPr>
            <w:lang w:val="en-US"/>
          </w:rPr>
          <w:t>LibreOffice</w:t>
        </w:r>
      </w:ins>
      <w:ins w:id="5879" w:author="Sanino" w:date="2012-05-24T00:09:00Z">
        <w:r w:rsidR="00CA1412">
          <w:rPr>
            <w:lang w:val="en-US"/>
          </w:rPr>
          <w:t xml:space="preserve"> </w:t>
        </w:r>
      </w:ins>
      <w:ins w:id="5880" w:author="Sanino" w:date="2012-05-23T23:54:00Z">
        <w:r w:rsidRPr="00385B30">
          <w:rPr>
            <w:lang w:val="en-US"/>
          </w:rPr>
          <w:t>Calc</w:t>
        </w:r>
        <w:r>
          <w:rPr>
            <w:lang w:val="en-US"/>
          </w:rPr>
          <w:fldChar w:fldCharType="end"/>
        </w:r>
        <w:r w:rsidRPr="00385B30">
          <w:rPr>
            <w:lang w:val="en-US"/>
          </w:rPr>
          <w:t>,</w:t>
        </w:r>
      </w:ins>
      <w:ins w:id="5881" w:author="Sanino" w:date="2012-05-24T00:09:00Z">
        <w:r w:rsidR="00CA1412">
          <w:rPr>
            <w:lang w:val="en-US"/>
          </w:rPr>
          <w:t xml:space="preserve"> </w:t>
        </w:r>
      </w:ins>
      <w:ins w:id="5882" w:author="Sanino" w:date="2012-05-23T23:54:00Z">
        <w:r>
          <w:fldChar w:fldCharType="begin"/>
        </w:r>
        <w:r>
          <w:instrText xml:space="preserve"> HYPERLINK "http://ru.wikipedia.org/wiki/KSpread" \o "KSpread" </w:instrText>
        </w:r>
        <w:r>
          <w:fldChar w:fldCharType="separate"/>
        </w:r>
        <w:r w:rsidRPr="00385B30">
          <w:rPr>
            <w:lang w:val="en-US"/>
          </w:rPr>
          <w:t>KSpread</w:t>
        </w:r>
        <w:r>
          <w:rPr>
            <w:lang w:val="en-US"/>
          </w:rPr>
          <w:fldChar w:fldCharType="end"/>
        </w:r>
        <w:r w:rsidRPr="00385B30">
          <w:rPr>
            <w:lang w:val="en-US"/>
          </w:rPr>
          <w:t>,</w:t>
        </w:r>
      </w:ins>
      <w:ins w:id="5883" w:author="Sanino" w:date="2012-05-24T00:09:00Z">
        <w:r w:rsidR="00CA1412">
          <w:rPr>
            <w:lang w:val="en-US"/>
          </w:rPr>
          <w:t xml:space="preserve"> </w:t>
        </w:r>
      </w:ins>
      <w:ins w:id="5884" w:author="Sanino" w:date="2012-05-23T23:54:00Z">
        <w:r>
          <w:fldChar w:fldCharType="begin"/>
        </w:r>
        <w:r>
          <w:instrText xml:space="preserve"> HYPERLINK "http://ru.wikipedia.org/wiki/Microsoft_Excel" \o "Microsoft Excel" </w:instrText>
        </w:r>
        <w:r>
          <w:fldChar w:fldCharType="separate"/>
        </w:r>
        <w:r w:rsidRPr="00385B30">
          <w:rPr>
            <w:lang w:val="en-US"/>
          </w:rPr>
          <w:t>M</w:t>
        </w:r>
        <w:r w:rsidRPr="00385B30">
          <w:rPr>
            <w:lang w:val="en-US"/>
          </w:rPr>
          <w:t>i</w:t>
        </w:r>
        <w:r w:rsidRPr="00385B30">
          <w:rPr>
            <w:lang w:val="en-US"/>
          </w:rPr>
          <w:t>crosoft</w:t>
        </w:r>
      </w:ins>
      <w:ins w:id="5885" w:author="Sanino" w:date="2012-05-24T00:09:00Z">
        <w:r w:rsidR="00CA1412">
          <w:rPr>
            <w:lang w:val="en-US"/>
          </w:rPr>
          <w:t xml:space="preserve"> </w:t>
        </w:r>
      </w:ins>
      <w:ins w:id="5886" w:author="Sanino" w:date="2012-05-23T23:54:00Z">
        <w:r w:rsidRPr="00385B30">
          <w:rPr>
            <w:lang w:val="en-US"/>
          </w:rPr>
          <w:t>Excel</w:t>
        </w:r>
        <w:r>
          <w:rPr>
            <w:lang w:val="en-US"/>
          </w:rPr>
          <w:fldChar w:fldCharType="end"/>
        </w:r>
        <w:r w:rsidRPr="00385B30">
          <w:rPr>
            <w:lang w:val="en-US"/>
          </w:rPr>
          <w:t>,</w:t>
        </w:r>
      </w:ins>
      <w:ins w:id="5887" w:author="Sanino" w:date="2012-05-24T00:09:00Z">
        <w:r w:rsidR="00CA1412">
          <w:rPr>
            <w:lang w:val="en-US"/>
          </w:rPr>
          <w:t xml:space="preserve"> </w:t>
        </w:r>
      </w:ins>
      <w:ins w:id="5888" w:author="Sanino" w:date="2012-05-23T23:54:00Z">
        <w:r>
          <w:fldChar w:fldCharType="begin"/>
        </w:r>
        <w:r>
          <w:instrText xml:space="preserve"> HYPERLINK "http://ru.wikipedia.org/wiki/Gnumeric" \o "Gnumeric" </w:instrText>
        </w:r>
        <w:r>
          <w:fldChar w:fldCharType="separate"/>
        </w:r>
        <w:r w:rsidRPr="00385B30">
          <w:rPr>
            <w:lang w:val="en-US"/>
          </w:rPr>
          <w:t>Gnumeric</w:t>
        </w:r>
        <w:r>
          <w:rPr>
            <w:lang w:val="en-US"/>
          </w:rPr>
          <w:fldChar w:fldCharType="end"/>
        </w:r>
        <w:r w:rsidRPr="00385B30">
          <w:rPr>
            <w:lang w:val="en-US"/>
          </w:rPr>
          <w:t>.</w:t>
        </w:r>
      </w:ins>
      <w:ins w:id="5889" w:author="Sanino" w:date="2012-05-24T00:09:00Z">
        <w:r w:rsidR="00CA1412">
          <w:rPr>
            <w:lang w:val="en-US" w:eastAsia="ru-RU"/>
          </w:rPr>
          <w:t xml:space="preserve"> </w:t>
        </w:r>
      </w:ins>
      <w:ins w:id="5890" w:author="Sanino" w:date="2012-05-23T23:54:00Z">
        <w:r>
          <w:rPr>
            <w:lang w:eastAsia="ru-RU"/>
          </w:rPr>
          <w:t>Популярность</w:t>
        </w:r>
      </w:ins>
      <w:ins w:id="5891" w:author="Sanino" w:date="2012-05-24T00:09:00Z">
        <w:r w:rsidR="00CA1412">
          <w:rPr>
            <w:lang w:eastAsia="ru-RU"/>
          </w:rPr>
          <w:t xml:space="preserve"> </w:t>
        </w:r>
      </w:ins>
      <w:ins w:id="5892" w:author="Sanino" w:date="2012-05-23T23:54:00Z">
        <w:r>
          <w:rPr>
            <w:lang w:eastAsia="ru-RU"/>
          </w:rPr>
          <w:t>операционной</w:t>
        </w:r>
      </w:ins>
      <w:ins w:id="5893" w:author="Sanino" w:date="2012-05-24T00:09:00Z">
        <w:r w:rsidR="00CA1412">
          <w:rPr>
            <w:lang w:eastAsia="ru-RU"/>
          </w:rPr>
          <w:t xml:space="preserve"> </w:t>
        </w:r>
      </w:ins>
      <w:ins w:id="5894" w:author="Sanino" w:date="2012-05-23T23:54:00Z">
        <w:r>
          <w:rPr>
            <w:lang w:eastAsia="ru-RU"/>
          </w:rPr>
          <w:t>системы</w:t>
        </w:r>
      </w:ins>
      <w:ins w:id="5895" w:author="Sanino" w:date="2012-05-24T00:09:00Z">
        <w:r w:rsidR="00CA1412">
          <w:rPr>
            <w:lang w:eastAsia="ru-RU"/>
          </w:rPr>
          <w:t xml:space="preserve"> </w:t>
        </w:r>
      </w:ins>
      <w:ins w:id="5896" w:author="Sanino" w:date="2012-05-23T23:54:00Z">
        <w:r>
          <w:rPr>
            <w:lang w:val="en-US" w:eastAsia="ru-RU"/>
          </w:rPr>
          <w:t>Windows</w:t>
        </w:r>
      </w:ins>
      <w:ins w:id="5897" w:author="Sanino" w:date="2012-05-24T00:09:00Z">
        <w:r w:rsidR="00CA1412">
          <w:rPr>
            <w:lang w:eastAsia="ru-RU"/>
          </w:rPr>
          <w:t xml:space="preserve"> </w:t>
        </w:r>
      </w:ins>
      <w:ins w:id="5898" w:author="Sanino" w:date="2012-05-23T23:54:00Z">
        <w:r>
          <w:rPr>
            <w:lang w:eastAsia="ru-RU"/>
          </w:rPr>
          <w:t>по</w:t>
        </w:r>
        <w:r>
          <w:rPr>
            <w:lang w:eastAsia="ru-RU"/>
          </w:rPr>
          <w:t>с</w:t>
        </w:r>
        <w:r>
          <w:rPr>
            <w:lang w:eastAsia="ru-RU"/>
          </w:rPr>
          <w:t>лужила</w:t>
        </w:r>
      </w:ins>
      <w:ins w:id="5899" w:author="Sanino" w:date="2012-05-24T00:09:00Z">
        <w:r w:rsidR="00CA1412">
          <w:rPr>
            <w:lang w:eastAsia="ru-RU"/>
          </w:rPr>
          <w:t xml:space="preserve"> </w:t>
        </w:r>
      </w:ins>
      <w:ins w:id="5900" w:author="Sanino" w:date="2012-05-23T23:54:00Z">
        <w:r>
          <w:rPr>
            <w:lang w:eastAsia="ru-RU"/>
          </w:rPr>
          <w:t>повсеместному</w:t>
        </w:r>
      </w:ins>
      <w:ins w:id="5901" w:author="Sanino" w:date="2012-05-24T00:09:00Z">
        <w:r w:rsidR="00CA1412">
          <w:rPr>
            <w:lang w:eastAsia="ru-RU"/>
          </w:rPr>
          <w:t xml:space="preserve"> </w:t>
        </w:r>
      </w:ins>
      <w:ins w:id="5902" w:author="Sanino" w:date="2012-05-23T23:54:00Z">
        <w:r>
          <w:rPr>
            <w:lang w:eastAsia="ru-RU"/>
          </w:rPr>
          <w:t>использованию</w:t>
        </w:r>
      </w:ins>
      <w:ins w:id="5903" w:author="Sanino" w:date="2012-05-24T00:09:00Z">
        <w:r w:rsidR="00CA1412">
          <w:rPr>
            <w:lang w:eastAsia="ru-RU"/>
          </w:rPr>
          <w:t xml:space="preserve"> </w:t>
        </w:r>
      </w:ins>
      <w:ins w:id="5904" w:author="Sanino" w:date="2012-05-23T23:54:00Z">
        <w:r>
          <w:rPr>
            <w:lang w:eastAsia="ru-RU"/>
          </w:rPr>
          <w:t>родного</w:t>
        </w:r>
      </w:ins>
      <w:ins w:id="5905" w:author="Sanino" w:date="2012-05-24T00:09:00Z">
        <w:r w:rsidR="00CA1412">
          <w:rPr>
            <w:lang w:eastAsia="ru-RU"/>
          </w:rPr>
          <w:t xml:space="preserve"> </w:t>
        </w:r>
      </w:ins>
      <w:ins w:id="5906" w:author="Sanino" w:date="2012-05-23T23:54:00Z">
        <w:r>
          <w:rPr>
            <w:lang w:eastAsia="ru-RU"/>
          </w:rPr>
          <w:t>для</w:t>
        </w:r>
      </w:ins>
      <w:ins w:id="5907" w:author="Sanino" w:date="2012-05-24T00:09:00Z">
        <w:r w:rsidR="00CA1412">
          <w:rPr>
            <w:lang w:eastAsia="ru-RU"/>
          </w:rPr>
          <w:t xml:space="preserve"> </w:t>
        </w:r>
      </w:ins>
      <w:ins w:id="5908" w:author="Sanino" w:date="2012-05-23T23:54:00Z">
        <w:r>
          <w:rPr>
            <w:lang w:val="en-US" w:eastAsia="ru-RU"/>
          </w:rPr>
          <w:t>Microsoft</w:t>
        </w:r>
      </w:ins>
      <w:ins w:id="5909" w:author="Sanino" w:date="2012-05-24T00:09:00Z">
        <w:r w:rsidR="00CA1412">
          <w:rPr>
            <w:lang w:eastAsia="ru-RU"/>
          </w:rPr>
          <w:t xml:space="preserve"> </w:t>
        </w:r>
      </w:ins>
      <w:ins w:id="5910" w:author="Sanino" w:date="2012-05-23T23:54:00Z">
        <w:r>
          <w:rPr>
            <w:lang w:eastAsia="ru-RU"/>
          </w:rPr>
          <w:t>формата</w:t>
        </w:r>
      </w:ins>
      <w:ins w:id="5911" w:author="Sanino" w:date="2012-05-24T00:09:00Z">
        <w:r w:rsidR="00CA1412">
          <w:rPr>
            <w:lang w:eastAsia="ru-RU"/>
          </w:rPr>
          <w:t xml:space="preserve"> </w:t>
        </w:r>
      </w:ins>
      <w:ins w:id="5912" w:author="Sanino" w:date="2012-05-23T23:54:00Z">
        <w:r>
          <w:rPr>
            <w:lang w:eastAsia="ru-RU"/>
          </w:rPr>
          <w:t>элек</w:t>
        </w:r>
        <w:r>
          <w:rPr>
            <w:lang w:eastAsia="ru-RU"/>
          </w:rPr>
          <w:t>т</w:t>
        </w:r>
        <w:r>
          <w:rPr>
            <w:lang w:eastAsia="ru-RU"/>
          </w:rPr>
          <w:t>ронных</w:t>
        </w:r>
      </w:ins>
      <w:ins w:id="5913" w:author="Sanino" w:date="2012-05-24T00:09:00Z">
        <w:r w:rsidR="00CA1412">
          <w:rPr>
            <w:lang w:eastAsia="ru-RU"/>
          </w:rPr>
          <w:t xml:space="preserve"> </w:t>
        </w:r>
      </w:ins>
      <w:ins w:id="5914" w:author="Sanino" w:date="2012-05-23T23:54:00Z">
        <w:r>
          <w:rPr>
            <w:lang w:eastAsia="ru-RU"/>
          </w:rPr>
          <w:t>таблиц</w:t>
        </w:r>
      </w:ins>
      <w:ins w:id="5915" w:author="Sanino" w:date="2012-05-24T00:09:00Z">
        <w:r w:rsidR="00CA1412">
          <w:rPr>
            <w:lang w:eastAsia="ru-RU"/>
          </w:rPr>
          <w:t xml:space="preserve"> </w:t>
        </w:r>
      </w:ins>
      <w:ins w:id="5916" w:author="Sanino" w:date="2012-05-23T23:54:00Z">
        <w:r>
          <w:rPr>
            <w:lang w:eastAsia="ru-RU"/>
          </w:rPr>
          <w:t>–</w:t>
        </w:r>
      </w:ins>
      <w:ins w:id="5917" w:author="Sanino" w:date="2012-05-24T00:09:00Z">
        <w:r w:rsidR="00CA1412">
          <w:rPr>
            <w:lang w:eastAsia="ru-RU"/>
          </w:rPr>
          <w:t xml:space="preserve"> </w:t>
        </w:r>
      </w:ins>
      <w:ins w:id="5918" w:author="Sanino" w:date="2012-05-23T23:54:00Z">
        <w:r>
          <w:rPr>
            <w:lang w:val="en-US" w:eastAsia="ru-RU"/>
          </w:rPr>
          <w:t>xls</w:t>
        </w:r>
        <w:r w:rsidRPr="00385B30">
          <w:rPr>
            <w:lang w:eastAsia="ru-RU"/>
          </w:rPr>
          <w:t>.</w:t>
        </w:r>
      </w:ins>
      <w:ins w:id="5919" w:author="Sanino" w:date="2012-05-24T00:09:00Z">
        <w:r w:rsidR="00CA1412">
          <w:rPr>
            <w:lang w:eastAsia="ru-RU"/>
          </w:rPr>
          <w:t xml:space="preserve"> </w:t>
        </w:r>
      </w:ins>
      <w:ins w:id="5920" w:author="Sanino" w:date="2012-05-23T23:54:00Z">
        <w:r>
          <w:rPr>
            <w:lang w:eastAsia="ru-RU"/>
          </w:rPr>
          <w:t>Файлы</w:t>
        </w:r>
      </w:ins>
      <w:ins w:id="5921" w:author="Sanino" w:date="2012-05-24T00:09:00Z">
        <w:r w:rsidR="00CA1412">
          <w:rPr>
            <w:lang w:eastAsia="ru-RU"/>
          </w:rPr>
          <w:t xml:space="preserve"> </w:t>
        </w:r>
      </w:ins>
      <w:ins w:id="5922" w:author="Sanino" w:date="2012-05-23T23:54:00Z">
        <w:r>
          <w:rPr>
            <w:lang w:eastAsia="ru-RU"/>
          </w:rPr>
          <w:t>формата</w:t>
        </w:r>
      </w:ins>
      <w:ins w:id="5923" w:author="Sanino" w:date="2012-05-24T00:09:00Z">
        <w:r w:rsidR="00CA1412">
          <w:rPr>
            <w:lang w:eastAsia="ru-RU"/>
          </w:rPr>
          <w:t xml:space="preserve"> </w:t>
        </w:r>
      </w:ins>
      <w:ins w:id="5924" w:author="Sanino" w:date="2012-05-23T23:54:00Z">
        <w:r>
          <w:rPr>
            <w:lang w:val="en-US" w:eastAsia="ru-RU"/>
          </w:rPr>
          <w:t>xls</w:t>
        </w:r>
      </w:ins>
      <w:ins w:id="5925" w:author="Sanino" w:date="2012-05-24T00:09:00Z">
        <w:r w:rsidR="00CA1412">
          <w:rPr>
            <w:lang w:eastAsia="ru-RU"/>
          </w:rPr>
          <w:t xml:space="preserve"> </w:t>
        </w:r>
      </w:ins>
      <w:ins w:id="5926" w:author="Sanino" w:date="2012-05-23T23:54:00Z">
        <w:r>
          <w:rPr>
            <w:lang w:eastAsia="ru-RU"/>
          </w:rPr>
          <w:t>состоят</w:t>
        </w:r>
      </w:ins>
      <w:ins w:id="5927" w:author="Sanino" w:date="2012-05-24T00:09:00Z">
        <w:r w:rsidR="00CA1412">
          <w:rPr>
            <w:lang w:eastAsia="ru-RU"/>
          </w:rPr>
          <w:t xml:space="preserve"> </w:t>
        </w:r>
      </w:ins>
      <w:ins w:id="5928" w:author="Sanino" w:date="2012-05-23T23:54:00Z">
        <w:r>
          <w:rPr>
            <w:lang w:eastAsia="ru-RU"/>
          </w:rPr>
          <w:t>из</w:t>
        </w:r>
      </w:ins>
      <w:ins w:id="5929" w:author="Sanino" w:date="2012-05-24T00:09:00Z">
        <w:r w:rsidR="00CA1412">
          <w:rPr>
            <w:lang w:eastAsia="ru-RU"/>
          </w:rPr>
          <w:t xml:space="preserve"> </w:t>
        </w:r>
      </w:ins>
      <w:ins w:id="5930" w:author="Sanino" w:date="2012-05-23T23:54:00Z">
        <w:r>
          <w:t>ячеек,</w:t>
        </w:r>
      </w:ins>
      <w:ins w:id="5931" w:author="Sanino" w:date="2012-05-24T00:09:00Z">
        <w:r w:rsidR="00CA1412">
          <w:t xml:space="preserve"> </w:t>
        </w:r>
      </w:ins>
      <w:ins w:id="5932" w:author="Sanino" w:date="2012-05-23T23:54:00Z">
        <w:r>
          <w:t>которые</w:t>
        </w:r>
      </w:ins>
      <w:ins w:id="5933" w:author="Sanino" w:date="2012-05-24T00:09:00Z">
        <w:r w:rsidR="00CA1412">
          <w:t xml:space="preserve"> </w:t>
        </w:r>
      </w:ins>
      <w:ins w:id="5934" w:author="Sanino" w:date="2012-05-23T23:54:00Z">
        <w:r>
          <w:t>расста</w:t>
        </w:r>
        <w:r>
          <w:t>в</w:t>
        </w:r>
        <w:r>
          <w:t>ляются</w:t>
        </w:r>
      </w:ins>
      <w:ins w:id="5935" w:author="Sanino" w:date="2012-05-24T00:09:00Z">
        <w:r w:rsidR="00CA1412">
          <w:t xml:space="preserve"> </w:t>
        </w:r>
      </w:ins>
      <w:ins w:id="5936" w:author="Sanino" w:date="2012-05-23T23:54:00Z">
        <w:r>
          <w:t>в</w:t>
        </w:r>
      </w:ins>
      <w:ins w:id="5937" w:author="Sanino" w:date="2012-05-24T00:09:00Z">
        <w:r w:rsidR="00CA1412">
          <w:t xml:space="preserve"> </w:t>
        </w:r>
      </w:ins>
      <w:ins w:id="5938" w:author="Sanino" w:date="2012-05-23T23:54:00Z">
        <w:r>
          <w:t>строки</w:t>
        </w:r>
      </w:ins>
      <w:ins w:id="5939" w:author="Sanino" w:date="2012-05-24T00:09:00Z">
        <w:r w:rsidR="00CA1412">
          <w:t xml:space="preserve"> </w:t>
        </w:r>
      </w:ins>
      <w:ins w:id="5940" w:author="Sanino" w:date="2012-05-23T23:54:00Z">
        <w:r>
          <w:t>и</w:t>
        </w:r>
      </w:ins>
      <w:ins w:id="5941" w:author="Sanino" w:date="2012-05-24T00:09:00Z">
        <w:r w:rsidR="00CA1412">
          <w:t xml:space="preserve"> </w:t>
        </w:r>
      </w:ins>
      <w:ins w:id="5942" w:author="Sanino" w:date="2012-05-23T23:54:00Z">
        <w:r>
          <w:t>столбцы</w:t>
        </w:r>
      </w:ins>
      <w:ins w:id="5943" w:author="Sanino" w:date="2012-05-24T00:09:00Z">
        <w:r w:rsidR="00CA1412">
          <w:t xml:space="preserve"> </w:t>
        </w:r>
      </w:ins>
      <w:ins w:id="5944" w:author="Sanino" w:date="2012-05-23T23:54:00Z">
        <w:r>
          <w:t>и</w:t>
        </w:r>
      </w:ins>
      <w:ins w:id="5945" w:author="Sanino" w:date="2012-05-24T00:09:00Z">
        <w:r w:rsidR="00CA1412">
          <w:t xml:space="preserve"> </w:t>
        </w:r>
      </w:ins>
      <w:ins w:id="5946" w:author="Sanino" w:date="2012-05-23T23:54:00Z">
        <w:r>
          <w:t>могут</w:t>
        </w:r>
      </w:ins>
      <w:ins w:id="5947" w:author="Sanino" w:date="2012-05-24T00:09:00Z">
        <w:r w:rsidR="00CA1412">
          <w:t xml:space="preserve"> </w:t>
        </w:r>
      </w:ins>
      <w:ins w:id="5948" w:author="Sanino" w:date="2012-05-23T23:54:00Z">
        <w:r w:rsidRPr="0065303E">
          <w:t>содержать</w:t>
        </w:r>
      </w:ins>
      <w:ins w:id="5949" w:author="Sanino" w:date="2012-05-24T00:09:00Z">
        <w:r w:rsidR="00CA1412">
          <w:t xml:space="preserve"> </w:t>
        </w:r>
      </w:ins>
      <w:ins w:id="5950" w:author="Sanino" w:date="2012-05-23T23:54:00Z">
        <w:r>
          <w:fldChar w:fldCharType="begin"/>
        </w:r>
        <w:r>
          <w:instrText xml:space="preserve"> HYPERLINK "http://ru.wikipedia.org/wiki/%D0%94%D0%B0%D0%BD%D0%BD%D1%8B%D0%B5" \o "Данные" </w:instrText>
        </w:r>
        <w:r>
          <w:fldChar w:fldCharType="separate"/>
        </w:r>
        <w:r w:rsidRPr="0065303E">
          <w:t>данные</w:t>
        </w:r>
        <w:r>
          <w:fldChar w:fldCharType="end"/>
        </w:r>
      </w:ins>
      <w:ins w:id="5951" w:author="Sanino" w:date="2012-05-24T00:09:00Z">
        <w:r w:rsidR="00CA1412">
          <w:t xml:space="preserve"> </w:t>
        </w:r>
      </w:ins>
      <w:ins w:id="5952" w:author="Sanino" w:date="2012-05-23T23:54:00Z">
        <w:r w:rsidRPr="0065303E">
          <w:t>или</w:t>
        </w:r>
      </w:ins>
      <w:ins w:id="5953" w:author="Sanino" w:date="2012-05-24T00:09:00Z">
        <w:r w:rsidR="00CA1412">
          <w:t xml:space="preserve"> </w:t>
        </w:r>
      </w:ins>
      <w:ins w:id="5954" w:author="Sanino" w:date="2012-05-23T23:54:00Z">
        <w:r>
          <w:fldChar w:fldCharType="begin"/>
        </w:r>
        <w:r>
          <w:instrText xml:space="preserve"> HYPERLINK "http://ru.wikipedia.org/wiki/%D0%A4%D0%BE%D1%80%D0%BC%D1%83%D0%BB%D0%B0" \o "Формула" </w:instrText>
        </w:r>
        <w:r>
          <w:fldChar w:fldCharType="separate"/>
        </w:r>
        <w:r w:rsidRPr="0065303E">
          <w:t>формулы</w:t>
        </w:r>
        <w:r>
          <w:fldChar w:fldCharType="end"/>
        </w:r>
      </w:ins>
      <w:ins w:id="5955" w:author="Sanino" w:date="2012-05-24T00:09:00Z">
        <w:r w:rsidR="00CA1412">
          <w:t xml:space="preserve"> </w:t>
        </w:r>
      </w:ins>
      <w:ins w:id="5956" w:author="Sanino" w:date="2012-05-23T23:54:00Z">
        <w:r w:rsidRPr="0065303E">
          <w:t>с</w:t>
        </w:r>
      </w:ins>
      <w:ins w:id="5957" w:author="Sanino" w:date="2012-05-24T00:09:00Z">
        <w:r w:rsidR="00CA1412">
          <w:t xml:space="preserve"> </w:t>
        </w:r>
      </w:ins>
      <w:ins w:id="5958" w:author="Sanino" w:date="2012-05-23T23:54:00Z">
        <w:r w:rsidRPr="0065303E">
          <w:t>отн</w:t>
        </w:r>
        <w:r w:rsidRPr="0065303E">
          <w:t>о</w:t>
        </w:r>
        <w:r w:rsidRPr="0065303E">
          <w:t>сительными</w:t>
        </w:r>
      </w:ins>
      <w:ins w:id="5959" w:author="Sanino" w:date="2012-05-24T00:09:00Z">
        <w:r w:rsidR="00CA1412">
          <w:t xml:space="preserve"> </w:t>
        </w:r>
      </w:ins>
      <w:ins w:id="5960" w:author="Sanino" w:date="2012-05-23T23:54:00Z">
        <w:r w:rsidRPr="0065303E">
          <w:t>или</w:t>
        </w:r>
      </w:ins>
      <w:ins w:id="5961" w:author="Sanino" w:date="2012-05-24T00:09:00Z">
        <w:r w:rsidR="00CA1412">
          <w:t xml:space="preserve"> </w:t>
        </w:r>
      </w:ins>
      <w:ins w:id="5962" w:author="Sanino" w:date="2012-05-23T23:54:00Z">
        <w:r w:rsidRPr="0065303E">
          <w:t>а</w:t>
        </w:r>
        <w:r w:rsidRPr="0065303E">
          <w:t>б</w:t>
        </w:r>
        <w:r w:rsidRPr="0065303E">
          <w:t>солютными</w:t>
        </w:r>
      </w:ins>
      <w:ins w:id="5963" w:author="Sanino" w:date="2012-05-24T00:09:00Z">
        <w:r w:rsidR="00CA1412">
          <w:t xml:space="preserve"> </w:t>
        </w:r>
      </w:ins>
      <w:ins w:id="5964" w:author="Sanino" w:date="2012-05-23T23:54:00Z">
        <w:r w:rsidRPr="0065303E">
          <w:t>ссылками</w:t>
        </w:r>
      </w:ins>
      <w:ins w:id="5965" w:author="Sanino" w:date="2012-05-24T00:09:00Z">
        <w:r w:rsidR="00CA1412">
          <w:t xml:space="preserve"> </w:t>
        </w:r>
      </w:ins>
      <w:ins w:id="5966" w:author="Sanino" w:date="2012-05-23T23:54:00Z">
        <w:r w:rsidRPr="0065303E">
          <w:t>на</w:t>
        </w:r>
      </w:ins>
      <w:ins w:id="5967" w:author="Sanino" w:date="2012-05-24T00:09:00Z">
        <w:r w:rsidR="00CA1412">
          <w:t xml:space="preserve"> </w:t>
        </w:r>
      </w:ins>
      <w:ins w:id="5968" w:author="Sanino" w:date="2012-05-23T23:54:00Z">
        <w:r w:rsidRPr="0065303E">
          <w:t>другие</w:t>
        </w:r>
      </w:ins>
      <w:ins w:id="5969" w:author="Sanino" w:date="2012-05-24T00:09:00Z">
        <w:r w:rsidR="00CA1412">
          <w:t xml:space="preserve"> </w:t>
        </w:r>
      </w:ins>
      <w:ins w:id="5970" w:author="Sanino" w:date="2012-05-23T23:54:00Z">
        <w:r w:rsidRPr="0065303E">
          <w:t>клетки.</w:t>
        </w:r>
      </w:ins>
      <w:ins w:id="5971" w:author="Sanino" w:date="2012-05-24T00:09:00Z">
        <w:r w:rsidR="00CA1412">
          <w:t xml:space="preserve"> </w:t>
        </w:r>
      </w:ins>
    </w:p>
    <w:p w:rsidR="00347EAA" w:rsidRDefault="00347EAA" w:rsidP="00347EAA">
      <w:pPr>
        <w:rPr>
          <w:ins w:id="5972" w:author="Sanino" w:date="2012-05-23T23:54:00Z"/>
        </w:rPr>
      </w:pPr>
      <w:ins w:id="5973" w:author="Sanino" w:date="2012-05-23T23:54:00Z">
        <w:r>
          <w:t>Электронные</w:t>
        </w:r>
      </w:ins>
      <w:ins w:id="5974" w:author="Sanino" w:date="2012-05-24T00:09:00Z">
        <w:r w:rsidR="00CA1412">
          <w:t xml:space="preserve"> </w:t>
        </w:r>
      </w:ins>
      <w:ins w:id="5975" w:author="Sanino" w:date="2012-05-23T23:54:00Z">
        <w:r>
          <w:t>таблицы</w:t>
        </w:r>
      </w:ins>
      <w:ins w:id="5976" w:author="Sanino" w:date="2012-05-24T00:09:00Z">
        <w:r w:rsidR="00CA1412">
          <w:t xml:space="preserve"> </w:t>
        </w:r>
      </w:ins>
      <w:ins w:id="5977" w:author="Sanino" w:date="2012-05-23T23:54:00Z">
        <w:r>
          <w:t>учебной</w:t>
        </w:r>
      </w:ins>
      <w:ins w:id="5978" w:author="Sanino" w:date="2012-05-24T00:09:00Z">
        <w:r w:rsidR="00CA1412">
          <w:t xml:space="preserve"> </w:t>
        </w:r>
      </w:ins>
      <w:ins w:id="5979" w:author="Sanino" w:date="2012-05-23T23:54:00Z">
        <w:r>
          <w:t>кафедры</w:t>
        </w:r>
      </w:ins>
      <w:ins w:id="5980" w:author="Sanino" w:date="2012-05-24T00:09:00Z">
        <w:r w:rsidR="00CA1412">
          <w:t xml:space="preserve"> </w:t>
        </w:r>
      </w:ins>
      <w:ins w:id="5981" w:author="Sanino" w:date="2012-05-23T23:54:00Z">
        <w:r>
          <w:t>хранятся</w:t>
        </w:r>
      </w:ins>
      <w:ins w:id="5982" w:author="Sanino" w:date="2012-05-24T00:09:00Z">
        <w:r w:rsidR="00CA1412">
          <w:t xml:space="preserve"> </w:t>
        </w:r>
      </w:ins>
      <w:ins w:id="5983" w:author="Sanino" w:date="2012-05-23T23:54:00Z">
        <w:r>
          <w:t>в</w:t>
        </w:r>
      </w:ins>
      <w:ins w:id="5984" w:author="Sanino" w:date="2012-05-24T00:09:00Z">
        <w:r w:rsidR="00CA1412">
          <w:t xml:space="preserve"> </w:t>
        </w:r>
      </w:ins>
      <w:ins w:id="5985" w:author="Sanino" w:date="2012-05-23T23:54:00Z">
        <w:r>
          <w:t>формате</w:t>
        </w:r>
      </w:ins>
      <w:ins w:id="5986" w:author="Sanino" w:date="2012-05-24T00:09:00Z">
        <w:r w:rsidR="00CA1412">
          <w:t xml:space="preserve"> </w:t>
        </w:r>
      </w:ins>
      <w:ins w:id="5987" w:author="Sanino" w:date="2012-05-23T23:54:00Z">
        <w:r>
          <w:rPr>
            <w:lang w:val="en-US"/>
          </w:rPr>
          <w:t>xls</w:t>
        </w:r>
        <w:r w:rsidRPr="0065303E">
          <w:t>.</w:t>
        </w:r>
      </w:ins>
      <w:ins w:id="5988" w:author="Sanino" w:date="2012-05-24T00:09:00Z">
        <w:r w:rsidR="00CA1412">
          <w:t xml:space="preserve"> </w:t>
        </w:r>
      </w:ins>
      <w:ins w:id="5989" w:author="Sanino" w:date="2012-05-23T23:54:00Z">
        <w:r>
          <w:t>Т.к.</w:t>
        </w:r>
      </w:ins>
      <w:ins w:id="5990" w:author="Sanino" w:date="2012-05-24T00:09:00Z">
        <w:r w:rsidR="00CA1412">
          <w:t xml:space="preserve"> </w:t>
        </w:r>
      </w:ins>
      <w:ins w:id="5991" w:author="Sanino" w:date="2012-05-23T23:54:00Z">
        <w:r>
          <w:t>программная</w:t>
        </w:r>
      </w:ins>
      <w:ins w:id="5992" w:author="Sanino" w:date="2012-05-24T00:09:00Z">
        <w:r w:rsidR="00CA1412">
          <w:t xml:space="preserve"> </w:t>
        </w:r>
      </w:ins>
      <w:ins w:id="5993" w:author="Sanino" w:date="2012-05-23T23:54:00Z">
        <w:r>
          <w:t>работа</w:t>
        </w:r>
      </w:ins>
      <w:ins w:id="5994" w:author="Sanino" w:date="2012-05-24T00:09:00Z">
        <w:r w:rsidR="00CA1412">
          <w:t xml:space="preserve"> </w:t>
        </w:r>
      </w:ins>
      <w:ins w:id="5995" w:author="Sanino" w:date="2012-05-23T23:54:00Z">
        <w:r>
          <w:t>с</w:t>
        </w:r>
      </w:ins>
      <w:ins w:id="5996" w:author="Sanino" w:date="2012-05-24T00:09:00Z">
        <w:r w:rsidR="00CA1412">
          <w:t xml:space="preserve"> </w:t>
        </w:r>
      </w:ins>
      <w:ins w:id="5997" w:author="Sanino" w:date="2012-05-23T23:54:00Z">
        <w:r>
          <w:t>электронными</w:t>
        </w:r>
      </w:ins>
      <w:ins w:id="5998" w:author="Sanino" w:date="2012-05-24T00:09:00Z">
        <w:r w:rsidR="00CA1412">
          <w:t xml:space="preserve"> </w:t>
        </w:r>
      </w:ins>
      <w:ins w:id="5999" w:author="Sanino" w:date="2012-05-23T23:54:00Z">
        <w:r>
          <w:t>таблицами</w:t>
        </w:r>
      </w:ins>
      <w:ins w:id="6000" w:author="Sanino" w:date="2012-05-24T00:09:00Z">
        <w:r w:rsidR="00CA1412">
          <w:t xml:space="preserve"> </w:t>
        </w:r>
      </w:ins>
      <w:ins w:id="6001" w:author="Sanino" w:date="2012-05-23T23:54:00Z">
        <w:r>
          <w:t>является</w:t>
        </w:r>
      </w:ins>
      <w:ins w:id="6002" w:author="Sanino" w:date="2012-05-24T00:09:00Z">
        <w:r w:rsidR="00CA1412">
          <w:t xml:space="preserve"> </w:t>
        </w:r>
      </w:ins>
      <w:ins w:id="6003" w:author="Sanino" w:date="2012-05-23T23:54:00Z">
        <w:r>
          <w:t>довольно</w:t>
        </w:r>
      </w:ins>
      <w:ins w:id="6004" w:author="Sanino" w:date="2012-05-24T00:09:00Z">
        <w:r w:rsidR="00CA1412">
          <w:t xml:space="preserve"> </w:t>
        </w:r>
      </w:ins>
      <w:ins w:id="6005" w:author="Sanino" w:date="2012-05-23T23:54:00Z">
        <w:r>
          <w:t>непро</w:t>
        </w:r>
        <w:r>
          <w:t>с</w:t>
        </w:r>
        <w:r>
          <w:t>той</w:t>
        </w:r>
      </w:ins>
      <w:ins w:id="6006" w:author="Sanino" w:date="2012-05-24T00:09:00Z">
        <w:r w:rsidR="00CA1412">
          <w:t xml:space="preserve"> </w:t>
        </w:r>
      </w:ins>
      <w:ins w:id="6007" w:author="Sanino" w:date="2012-05-23T23:54:00Z">
        <w:r>
          <w:t>задачей,</w:t>
        </w:r>
      </w:ins>
      <w:ins w:id="6008" w:author="Sanino" w:date="2012-05-24T00:09:00Z">
        <w:r w:rsidR="00CA1412">
          <w:t xml:space="preserve"> </w:t>
        </w:r>
      </w:ins>
      <w:ins w:id="6009" w:author="Sanino" w:date="2012-05-23T23:54:00Z">
        <w:r>
          <w:t>выбор</w:t>
        </w:r>
      </w:ins>
      <w:ins w:id="6010" w:author="Sanino" w:date="2012-05-24T00:09:00Z">
        <w:r w:rsidR="00CA1412">
          <w:t xml:space="preserve"> </w:t>
        </w:r>
      </w:ins>
      <w:ins w:id="6011" w:author="Sanino" w:date="2012-05-23T23:54:00Z">
        <w:r>
          <w:t>языка</w:t>
        </w:r>
      </w:ins>
      <w:ins w:id="6012" w:author="Sanino" w:date="2012-05-24T00:09:00Z">
        <w:r w:rsidR="00CA1412">
          <w:t xml:space="preserve"> </w:t>
        </w:r>
      </w:ins>
      <w:ins w:id="6013" w:author="Sanino" w:date="2012-05-23T23:54:00Z">
        <w:r>
          <w:t>программирования,</w:t>
        </w:r>
      </w:ins>
      <w:ins w:id="6014" w:author="Sanino" w:date="2012-05-24T00:09:00Z">
        <w:r w:rsidR="00CA1412">
          <w:t xml:space="preserve"> </w:t>
        </w:r>
      </w:ins>
      <w:ins w:id="6015" w:author="Sanino" w:date="2012-05-23T23:54:00Z">
        <w:r>
          <w:t>на</w:t>
        </w:r>
      </w:ins>
      <w:ins w:id="6016" w:author="Sanino" w:date="2012-05-24T00:09:00Z">
        <w:r w:rsidR="00CA1412">
          <w:t xml:space="preserve"> </w:t>
        </w:r>
      </w:ins>
      <w:ins w:id="6017" w:author="Sanino" w:date="2012-05-23T23:54:00Z">
        <w:r>
          <w:t>котором</w:t>
        </w:r>
      </w:ins>
      <w:ins w:id="6018" w:author="Sanino" w:date="2012-05-24T00:09:00Z">
        <w:r w:rsidR="00CA1412">
          <w:t xml:space="preserve"> </w:t>
        </w:r>
      </w:ins>
      <w:ins w:id="6019" w:author="Sanino" w:date="2012-05-23T23:54:00Z">
        <w:r>
          <w:t>будет</w:t>
        </w:r>
      </w:ins>
      <w:ins w:id="6020" w:author="Sanino" w:date="2012-05-24T00:09:00Z">
        <w:r w:rsidR="00CA1412">
          <w:t xml:space="preserve"> </w:t>
        </w:r>
      </w:ins>
      <w:ins w:id="6021" w:author="Sanino" w:date="2012-05-23T23:54:00Z">
        <w:r>
          <w:t>реализов</w:t>
        </w:r>
        <w:r>
          <w:t>ы</w:t>
        </w:r>
        <w:r>
          <w:t>ваться</w:t>
        </w:r>
      </w:ins>
      <w:ins w:id="6022" w:author="Sanino" w:date="2012-05-24T00:09:00Z">
        <w:r w:rsidR="00CA1412">
          <w:t xml:space="preserve"> </w:t>
        </w:r>
      </w:ins>
      <w:ins w:id="6023" w:author="Sanino" w:date="2012-05-23T23:54:00Z">
        <w:r>
          <w:t>система,</w:t>
        </w:r>
      </w:ins>
      <w:ins w:id="6024" w:author="Sanino" w:date="2012-05-24T00:09:00Z">
        <w:r w:rsidR="00CA1412">
          <w:t xml:space="preserve"> </w:t>
        </w:r>
      </w:ins>
      <w:ins w:id="6025" w:author="Sanino" w:date="2012-05-23T23:54:00Z">
        <w:r>
          <w:t>во</w:t>
        </w:r>
      </w:ins>
      <w:ins w:id="6026" w:author="Sanino" w:date="2012-05-24T00:09:00Z">
        <w:r w:rsidR="00CA1412">
          <w:t xml:space="preserve"> </w:t>
        </w:r>
      </w:ins>
      <w:ins w:id="6027" w:author="Sanino" w:date="2012-05-23T23:54:00Z">
        <w:r>
          <w:t>многом</w:t>
        </w:r>
      </w:ins>
      <w:ins w:id="6028" w:author="Sanino" w:date="2012-05-24T00:09:00Z">
        <w:r w:rsidR="00CA1412">
          <w:t xml:space="preserve"> </w:t>
        </w:r>
      </w:ins>
      <w:ins w:id="6029" w:author="Sanino" w:date="2012-05-23T23:54:00Z">
        <w:r>
          <w:t>зависит</w:t>
        </w:r>
      </w:ins>
      <w:ins w:id="6030" w:author="Sanino" w:date="2012-05-24T00:09:00Z">
        <w:r w:rsidR="00CA1412">
          <w:t xml:space="preserve"> </w:t>
        </w:r>
      </w:ins>
      <w:ins w:id="6031" w:author="Sanino" w:date="2012-05-23T23:54:00Z">
        <w:r>
          <w:t>от</w:t>
        </w:r>
      </w:ins>
      <w:ins w:id="6032" w:author="Sanino" w:date="2012-05-24T00:09:00Z">
        <w:r w:rsidR="00CA1412">
          <w:t xml:space="preserve"> </w:t>
        </w:r>
      </w:ins>
      <w:ins w:id="6033" w:author="Sanino" w:date="2012-05-23T23:54:00Z">
        <w:r>
          <w:t>поддержки</w:t>
        </w:r>
      </w:ins>
      <w:ins w:id="6034" w:author="Sanino" w:date="2012-05-24T00:09:00Z">
        <w:r w:rsidR="00CA1412">
          <w:t xml:space="preserve"> </w:t>
        </w:r>
      </w:ins>
      <w:ins w:id="6035" w:author="Sanino" w:date="2012-05-23T23:54:00Z">
        <w:r>
          <w:t>работы</w:t>
        </w:r>
      </w:ins>
      <w:ins w:id="6036" w:author="Sanino" w:date="2012-05-24T00:09:00Z">
        <w:r w:rsidR="00CA1412">
          <w:t xml:space="preserve"> </w:t>
        </w:r>
      </w:ins>
      <w:ins w:id="6037" w:author="Sanino" w:date="2012-05-23T23:54:00Z">
        <w:r>
          <w:t>с</w:t>
        </w:r>
      </w:ins>
      <w:ins w:id="6038" w:author="Sanino" w:date="2012-05-24T00:09:00Z">
        <w:r w:rsidR="00CA1412">
          <w:t xml:space="preserve"> </w:t>
        </w:r>
      </w:ins>
      <w:ins w:id="6039" w:author="Sanino" w:date="2012-05-23T23:54:00Z">
        <w:r>
          <w:t>электронными</w:t>
        </w:r>
      </w:ins>
      <w:ins w:id="6040" w:author="Sanino" w:date="2012-05-24T00:09:00Z">
        <w:r w:rsidR="00CA1412">
          <w:t xml:space="preserve"> </w:t>
        </w:r>
      </w:ins>
      <w:ins w:id="6041" w:author="Sanino" w:date="2012-05-23T23:54:00Z">
        <w:r>
          <w:t>таблицами</w:t>
        </w:r>
      </w:ins>
      <w:ins w:id="6042" w:author="Sanino" w:date="2012-05-24T00:09:00Z">
        <w:r w:rsidR="00CA1412">
          <w:t xml:space="preserve"> </w:t>
        </w:r>
      </w:ins>
      <w:ins w:id="6043" w:author="Sanino" w:date="2012-05-23T23:54:00Z">
        <w:r>
          <w:rPr>
            <w:lang w:val="en-US"/>
          </w:rPr>
          <w:t>xls</w:t>
        </w:r>
        <w:r w:rsidRPr="001604AD">
          <w:t>.</w:t>
        </w:r>
      </w:ins>
      <w:ins w:id="6044" w:author="Sanino" w:date="2012-05-24T00:09:00Z">
        <w:r w:rsidR="00CA1412">
          <w:t xml:space="preserve"> </w:t>
        </w:r>
      </w:ins>
      <w:ins w:id="6045" w:author="Sanino" w:date="2012-05-23T23:54:00Z">
        <w:r>
          <w:t>Следующим</w:t>
        </w:r>
      </w:ins>
      <w:ins w:id="6046" w:author="Sanino" w:date="2012-05-24T00:09:00Z">
        <w:r w:rsidR="00CA1412">
          <w:t xml:space="preserve"> </w:t>
        </w:r>
      </w:ins>
      <w:ins w:id="6047" w:author="Sanino" w:date="2012-05-23T23:54:00Z">
        <w:r>
          <w:t>этапом</w:t>
        </w:r>
      </w:ins>
      <w:ins w:id="6048" w:author="Sanino" w:date="2012-05-24T00:09:00Z">
        <w:r w:rsidR="00CA1412">
          <w:t xml:space="preserve"> </w:t>
        </w:r>
      </w:ins>
      <w:ins w:id="6049" w:author="Sanino" w:date="2012-05-23T23:54:00Z">
        <w:r>
          <w:t>является</w:t>
        </w:r>
      </w:ins>
      <w:ins w:id="6050" w:author="Sanino" w:date="2012-05-24T00:09:00Z">
        <w:r w:rsidR="00CA1412">
          <w:t xml:space="preserve"> </w:t>
        </w:r>
      </w:ins>
      <w:ins w:id="6051" w:author="Sanino" w:date="2012-05-23T23:54:00Z">
        <w:r>
          <w:t>выбор</w:t>
        </w:r>
      </w:ins>
      <w:ins w:id="6052" w:author="Sanino" w:date="2012-05-24T00:09:00Z">
        <w:r w:rsidR="00CA1412">
          <w:t xml:space="preserve"> </w:t>
        </w:r>
      </w:ins>
      <w:ins w:id="6053" w:author="Sanino" w:date="2012-05-23T23:54:00Z">
        <w:r>
          <w:t>модулей</w:t>
        </w:r>
      </w:ins>
      <w:ins w:id="6054" w:author="Sanino" w:date="2012-05-24T00:09:00Z">
        <w:r w:rsidR="00CA1412">
          <w:t xml:space="preserve"> </w:t>
        </w:r>
      </w:ins>
      <w:ins w:id="6055" w:author="Sanino" w:date="2012-05-23T23:54:00Z">
        <w:r>
          <w:t>и</w:t>
        </w:r>
      </w:ins>
      <w:ins w:id="6056" w:author="Sanino" w:date="2012-05-24T00:09:00Z">
        <w:r w:rsidR="00CA1412">
          <w:t xml:space="preserve"> </w:t>
        </w:r>
      </w:ins>
      <w:ins w:id="6057" w:author="Sanino" w:date="2012-05-23T23:54:00Z">
        <w:r>
          <w:t>библиок,</w:t>
        </w:r>
      </w:ins>
      <w:ins w:id="6058" w:author="Sanino" w:date="2012-05-24T00:09:00Z">
        <w:r w:rsidR="00CA1412">
          <w:t xml:space="preserve"> </w:t>
        </w:r>
      </w:ins>
      <w:ins w:id="6059" w:author="Sanino" w:date="2012-05-23T23:54:00Z">
        <w:r>
          <w:t>по</w:t>
        </w:r>
        <w:r>
          <w:t>з</w:t>
        </w:r>
        <w:r>
          <w:t>воляющих</w:t>
        </w:r>
      </w:ins>
      <w:ins w:id="6060" w:author="Sanino" w:date="2012-05-24T00:09:00Z">
        <w:r w:rsidR="00CA1412">
          <w:t xml:space="preserve"> </w:t>
        </w:r>
      </w:ins>
      <w:ins w:id="6061" w:author="Sanino" w:date="2012-05-23T23:54:00Z">
        <w:r>
          <w:t>счит</w:t>
        </w:r>
        <w:r>
          <w:t>ы</w:t>
        </w:r>
        <w:r>
          <w:t>вать</w:t>
        </w:r>
      </w:ins>
      <w:ins w:id="6062" w:author="Sanino" w:date="2012-05-24T00:09:00Z">
        <w:r w:rsidR="00CA1412">
          <w:t xml:space="preserve"> </w:t>
        </w:r>
      </w:ins>
      <w:ins w:id="6063" w:author="Sanino" w:date="2012-05-23T23:54:00Z">
        <w:r>
          <w:t>и</w:t>
        </w:r>
      </w:ins>
      <w:ins w:id="6064" w:author="Sanino" w:date="2012-05-24T00:09:00Z">
        <w:r w:rsidR="00CA1412">
          <w:t xml:space="preserve"> </w:t>
        </w:r>
      </w:ins>
      <w:ins w:id="6065" w:author="Sanino" w:date="2012-05-23T23:54:00Z">
        <w:r>
          <w:t>записывать</w:t>
        </w:r>
      </w:ins>
      <w:ins w:id="6066" w:author="Sanino" w:date="2012-05-24T00:09:00Z">
        <w:r w:rsidR="00CA1412">
          <w:t xml:space="preserve"> </w:t>
        </w:r>
      </w:ins>
      <w:ins w:id="6067" w:author="Sanino" w:date="2012-05-23T23:54:00Z">
        <w:r>
          <w:t>информацию</w:t>
        </w:r>
      </w:ins>
      <w:ins w:id="6068" w:author="Sanino" w:date="2012-05-24T00:09:00Z">
        <w:r w:rsidR="00CA1412">
          <w:t xml:space="preserve"> </w:t>
        </w:r>
      </w:ins>
      <w:ins w:id="6069" w:author="Sanino" w:date="2012-05-23T23:54:00Z">
        <w:r>
          <w:t>этого</w:t>
        </w:r>
      </w:ins>
      <w:ins w:id="6070" w:author="Sanino" w:date="2012-05-24T00:09:00Z">
        <w:r w:rsidR="00CA1412">
          <w:t xml:space="preserve"> </w:t>
        </w:r>
      </w:ins>
      <w:ins w:id="6071" w:author="Sanino" w:date="2012-05-23T23:54:00Z">
        <w:r>
          <w:t>формата.</w:t>
        </w:r>
      </w:ins>
    </w:p>
    <w:p w:rsidR="00347EAA" w:rsidRPr="001604AD" w:rsidRDefault="00347EAA" w:rsidP="00347EAA">
      <w:pPr>
        <w:rPr>
          <w:ins w:id="6072" w:author="Sanino" w:date="2012-05-23T23:54:00Z"/>
        </w:rPr>
      </w:pPr>
    </w:p>
    <w:p w:rsidR="00347EAA" w:rsidRPr="001604AD" w:rsidRDefault="00347EAA" w:rsidP="00347EAA">
      <w:pPr>
        <w:rPr>
          <w:ins w:id="6073" w:author="Sanino" w:date="2012-05-23T23:54:00Z"/>
        </w:rPr>
      </w:pPr>
    </w:p>
    <w:p w:rsidR="00347EAA" w:rsidRPr="001604AD" w:rsidRDefault="00347EAA" w:rsidP="00347EAA">
      <w:pPr>
        <w:rPr>
          <w:ins w:id="6074" w:author="Sanino" w:date="2012-05-23T23:54:00Z"/>
        </w:rPr>
      </w:pPr>
      <w:ins w:id="6075" w:author="Sanino" w:date="2012-05-23T23:54:00Z">
        <w:r>
          <w:t>6.2</w:t>
        </w:r>
      </w:ins>
      <w:ins w:id="6076" w:author="Sanino" w:date="2012-05-24T00:09:00Z">
        <w:r w:rsidR="00CA1412">
          <w:t xml:space="preserve"> </w:t>
        </w:r>
      </w:ins>
      <w:ins w:id="6077" w:author="Sanino" w:date="2012-05-23T23:54:00Z">
        <w:r>
          <w:t>Сравнение</w:t>
        </w:r>
      </w:ins>
      <w:ins w:id="6078" w:author="Sanino" w:date="2012-05-24T00:09:00Z">
        <w:r w:rsidR="00CA1412">
          <w:t xml:space="preserve"> </w:t>
        </w:r>
      </w:ins>
      <w:ins w:id="6079" w:author="Sanino" w:date="2012-05-23T23:54:00Z">
        <w:r>
          <w:t>библиотек</w:t>
        </w:r>
      </w:ins>
      <w:ins w:id="6080" w:author="Sanino" w:date="2012-05-24T00:09:00Z">
        <w:r w:rsidR="00CA1412">
          <w:t xml:space="preserve"> </w:t>
        </w:r>
      </w:ins>
      <w:ins w:id="6081" w:author="Sanino" w:date="2012-05-23T23:54:00Z">
        <w:r>
          <w:t>и</w:t>
        </w:r>
      </w:ins>
      <w:ins w:id="6082" w:author="Sanino" w:date="2012-05-24T00:09:00Z">
        <w:r w:rsidR="00CA1412">
          <w:t xml:space="preserve"> </w:t>
        </w:r>
      </w:ins>
      <w:ins w:id="6083" w:author="Sanino" w:date="2012-05-23T23:54:00Z">
        <w:r>
          <w:t>модулей</w:t>
        </w:r>
      </w:ins>
      <w:ins w:id="6084" w:author="Sanino" w:date="2012-05-24T00:09:00Z">
        <w:r w:rsidR="00CA1412">
          <w:t xml:space="preserve"> </w:t>
        </w:r>
      </w:ins>
      <w:ins w:id="6085" w:author="Sanino" w:date="2012-05-23T23:54:00Z">
        <w:r>
          <w:t>для</w:t>
        </w:r>
      </w:ins>
      <w:ins w:id="6086" w:author="Sanino" w:date="2012-05-24T00:09:00Z">
        <w:r w:rsidR="00CA1412">
          <w:t xml:space="preserve"> </w:t>
        </w:r>
      </w:ins>
      <w:ins w:id="6087" w:author="Sanino" w:date="2012-05-23T23:54:00Z">
        <w:r>
          <w:t>работы</w:t>
        </w:r>
      </w:ins>
      <w:ins w:id="6088" w:author="Sanino" w:date="2012-05-24T00:09:00Z">
        <w:r w:rsidR="00CA1412">
          <w:t xml:space="preserve"> </w:t>
        </w:r>
      </w:ins>
      <w:ins w:id="6089" w:author="Sanino" w:date="2012-05-23T23:54:00Z">
        <w:r>
          <w:t>с</w:t>
        </w:r>
      </w:ins>
      <w:ins w:id="6090" w:author="Sanino" w:date="2012-05-24T00:09:00Z">
        <w:r w:rsidR="00CA1412">
          <w:t xml:space="preserve"> </w:t>
        </w:r>
      </w:ins>
      <w:ins w:id="6091" w:author="Sanino" w:date="2012-05-23T23:54:00Z">
        <w:r>
          <w:t>файлами</w:t>
        </w:r>
      </w:ins>
      <w:ins w:id="6092" w:author="Sanino" w:date="2012-05-24T00:09:00Z">
        <w:r w:rsidR="00CA1412">
          <w:t xml:space="preserve"> </w:t>
        </w:r>
      </w:ins>
      <w:ins w:id="6093" w:author="Sanino" w:date="2012-05-23T23:54:00Z">
        <w:r>
          <w:t>формата</w:t>
        </w:r>
      </w:ins>
      <w:ins w:id="6094" w:author="Sanino" w:date="2012-05-24T00:09:00Z">
        <w:r w:rsidR="00CA1412">
          <w:t xml:space="preserve"> </w:t>
        </w:r>
      </w:ins>
      <w:ins w:id="6095" w:author="Sanino" w:date="2012-05-23T23:54:00Z">
        <w:r>
          <w:rPr>
            <w:lang w:val="en-US"/>
          </w:rPr>
          <w:t>xls</w:t>
        </w:r>
      </w:ins>
    </w:p>
    <w:p w:rsidR="00347EAA" w:rsidRDefault="00347EAA" w:rsidP="00347EAA">
      <w:pPr>
        <w:rPr>
          <w:ins w:id="6096" w:author="Sanino" w:date="2012-05-23T23:54:00Z"/>
        </w:rPr>
      </w:pPr>
    </w:p>
    <w:p w:rsidR="00347EAA" w:rsidRPr="00CA1412" w:rsidRDefault="00347EAA" w:rsidP="00347EAA">
      <w:pPr>
        <w:rPr>
          <w:ins w:id="6097" w:author="Sanino" w:date="2012-05-23T23:54:00Z"/>
          <w:lang w:val="ru-RU"/>
          <w:rPrChange w:id="6098" w:author="Sanino" w:date="2012-05-24T00:09:00Z">
            <w:rPr>
              <w:ins w:id="6099" w:author="Sanino" w:date="2012-05-23T23:54:00Z"/>
              <w:lang w:val="en-US"/>
            </w:rPr>
          </w:rPrChange>
        </w:rPr>
      </w:pPr>
      <w:ins w:id="6100" w:author="Sanino" w:date="2012-05-23T23:54:00Z">
        <w:r>
          <w:t>6.2.1</w:t>
        </w:r>
      </w:ins>
      <w:ins w:id="6101" w:author="Sanino" w:date="2012-05-24T00:09:00Z">
        <w:r w:rsidR="00CA1412">
          <w:t xml:space="preserve"> </w:t>
        </w:r>
      </w:ins>
      <w:ins w:id="6102" w:author="Sanino" w:date="2012-05-23T23:54:00Z">
        <w:r>
          <w:rPr>
            <w:lang w:val="en-US"/>
          </w:rPr>
          <w:t>VBA</w:t>
        </w:r>
      </w:ins>
    </w:p>
    <w:p w:rsidR="00347EAA" w:rsidRPr="00CA1412" w:rsidRDefault="00347EAA" w:rsidP="00347EAA">
      <w:pPr>
        <w:rPr>
          <w:ins w:id="6103" w:author="Sanino" w:date="2012-05-23T23:54:00Z"/>
          <w:lang w:val="ru-RU"/>
          <w:rPrChange w:id="6104" w:author="Sanino" w:date="2012-05-24T00:09:00Z">
            <w:rPr>
              <w:ins w:id="6105" w:author="Sanino" w:date="2012-05-23T23:54:00Z"/>
              <w:lang w:val="en-US"/>
            </w:rPr>
          </w:rPrChange>
        </w:rPr>
      </w:pPr>
    </w:p>
    <w:p w:rsidR="00347EAA" w:rsidRDefault="00347EAA" w:rsidP="00347EAA">
      <w:pPr>
        <w:rPr>
          <w:ins w:id="6106" w:author="Sanino" w:date="2012-05-23T23:54:00Z"/>
        </w:rPr>
      </w:pPr>
      <w:proofErr w:type="gramStart"/>
      <w:ins w:id="6107" w:author="Sanino" w:date="2012-05-23T23:54:00Z">
        <w:r w:rsidRPr="00C66F86">
          <w:rPr>
            <w:lang w:val="en-US"/>
          </w:rPr>
          <w:t>Visual</w:t>
        </w:r>
      </w:ins>
      <w:ins w:id="6108" w:author="Sanino" w:date="2012-05-24T00:09:00Z">
        <w:r w:rsidR="00CA1412">
          <w:t xml:space="preserve"> </w:t>
        </w:r>
      </w:ins>
      <w:ins w:id="6109" w:author="Sanino" w:date="2012-05-23T23:54:00Z">
        <w:r w:rsidRPr="00C66F86">
          <w:rPr>
            <w:lang w:val="en-US"/>
          </w:rPr>
          <w:t>Basic</w:t>
        </w:r>
      </w:ins>
      <w:ins w:id="6110" w:author="Sanino" w:date="2012-05-24T00:09:00Z">
        <w:r w:rsidR="00CA1412">
          <w:t xml:space="preserve"> </w:t>
        </w:r>
      </w:ins>
      <w:ins w:id="6111" w:author="Sanino" w:date="2012-05-23T23:54:00Z">
        <w:r w:rsidRPr="00C66F86">
          <w:rPr>
            <w:lang w:val="en-US"/>
          </w:rPr>
          <w:t>for</w:t>
        </w:r>
      </w:ins>
      <w:ins w:id="6112" w:author="Sanino" w:date="2012-05-24T00:09:00Z">
        <w:r w:rsidR="00CA1412">
          <w:t xml:space="preserve"> </w:t>
        </w:r>
      </w:ins>
      <w:ins w:id="6113" w:author="Sanino" w:date="2012-05-23T23:54:00Z">
        <w:r w:rsidRPr="00C66F86">
          <w:rPr>
            <w:lang w:val="en-US"/>
          </w:rPr>
          <w:t>Applications</w:t>
        </w:r>
      </w:ins>
      <w:ins w:id="6114" w:author="Sanino" w:date="2012-05-24T00:09:00Z">
        <w:r w:rsidR="00CA1412">
          <w:t xml:space="preserve"> </w:t>
        </w:r>
      </w:ins>
      <w:ins w:id="6115" w:author="Sanino" w:date="2012-05-23T23:54:00Z">
        <w:r w:rsidRPr="00FC24E3">
          <w:t>(</w:t>
        </w:r>
        <w:r w:rsidRPr="00C66F86">
          <w:rPr>
            <w:lang w:val="en-US"/>
          </w:rPr>
          <w:t>VBA</w:t>
        </w:r>
        <w:r w:rsidRPr="00FC24E3">
          <w:t>,</w:t>
        </w:r>
      </w:ins>
      <w:ins w:id="6116" w:author="Sanino" w:date="2012-05-24T00:09:00Z">
        <w:r w:rsidR="00CA1412">
          <w:t xml:space="preserve"> </w:t>
        </w:r>
      </w:ins>
      <w:ins w:id="6117" w:author="Sanino" w:date="2012-05-23T23:54:00Z">
        <w:r w:rsidRPr="00C66F86">
          <w:rPr>
            <w:lang w:val="en-US"/>
          </w:rPr>
          <w:t>Visual</w:t>
        </w:r>
      </w:ins>
      <w:ins w:id="6118" w:author="Sanino" w:date="2012-05-24T00:09:00Z">
        <w:r w:rsidR="00CA1412">
          <w:t xml:space="preserve"> </w:t>
        </w:r>
      </w:ins>
      <w:ins w:id="6119" w:author="Sanino" w:date="2012-05-23T23:54:00Z">
        <w:r w:rsidRPr="00C66F86">
          <w:rPr>
            <w:lang w:val="en-US"/>
          </w:rPr>
          <w:t>Basic</w:t>
        </w:r>
      </w:ins>
      <w:ins w:id="6120" w:author="Sanino" w:date="2012-05-24T00:09:00Z">
        <w:r w:rsidR="00CA1412">
          <w:t xml:space="preserve"> </w:t>
        </w:r>
      </w:ins>
      <w:ins w:id="6121" w:author="Sanino" w:date="2012-05-23T23:54:00Z">
        <w:r>
          <w:t>для</w:t>
        </w:r>
      </w:ins>
      <w:ins w:id="6122" w:author="Sanino" w:date="2012-05-24T00:09:00Z">
        <w:r w:rsidR="00CA1412">
          <w:t xml:space="preserve"> </w:t>
        </w:r>
      </w:ins>
      <w:ins w:id="6123" w:author="Sanino" w:date="2012-05-23T23:54:00Z">
        <w:r>
          <w:t>приложений</w:t>
        </w:r>
        <w:r w:rsidRPr="00FC24E3">
          <w:t>)</w:t>
        </w:r>
      </w:ins>
      <w:ins w:id="6124" w:author="Sanino" w:date="2012-05-24T00:09:00Z">
        <w:r w:rsidR="00CA1412">
          <w:t xml:space="preserve"> </w:t>
        </w:r>
      </w:ins>
      <w:ins w:id="6125" w:author="Sanino" w:date="2012-05-23T23:54:00Z">
        <w:r w:rsidRPr="00FC24E3">
          <w:t>–</w:t>
        </w:r>
      </w:ins>
      <w:ins w:id="6126" w:author="Sanino" w:date="2012-05-24T00:09:00Z">
        <w:r w:rsidR="00CA1412">
          <w:t xml:space="preserve"> </w:t>
        </w:r>
      </w:ins>
      <w:ins w:id="6127" w:author="Sanino" w:date="2012-05-23T23:54:00Z">
        <w:r>
          <w:t>средство</w:t>
        </w:r>
      </w:ins>
      <w:ins w:id="6128" w:author="Sanino" w:date="2012-05-24T00:09:00Z">
        <w:r w:rsidR="00CA1412">
          <w:t xml:space="preserve"> </w:t>
        </w:r>
      </w:ins>
      <w:ins w:id="6129" w:author="Sanino" w:date="2012-05-23T23:54:00Z">
        <w:r>
          <w:t>программирования,</w:t>
        </w:r>
      </w:ins>
      <w:ins w:id="6130" w:author="Sanino" w:date="2012-05-24T00:09:00Z">
        <w:r w:rsidR="00CA1412">
          <w:t xml:space="preserve"> </w:t>
        </w:r>
      </w:ins>
      <w:ins w:id="6131" w:author="Sanino" w:date="2012-05-23T23:54:00Z">
        <w:r>
          <w:t>основанное</w:t>
        </w:r>
      </w:ins>
      <w:ins w:id="6132" w:author="Sanino" w:date="2012-05-24T00:09:00Z">
        <w:r w:rsidR="00CA1412">
          <w:t xml:space="preserve"> </w:t>
        </w:r>
      </w:ins>
      <w:ins w:id="6133" w:author="Sanino" w:date="2012-05-23T23:54:00Z">
        <w:r>
          <w:t>на</w:t>
        </w:r>
      </w:ins>
      <w:ins w:id="6134" w:author="Sanino" w:date="2012-05-24T00:09:00Z">
        <w:r w:rsidR="00CA1412">
          <w:t xml:space="preserve"> </w:t>
        </w:r>
      </w:ins>
      <w:ins w:id="6135" w:author="Sanino" w:date="2012-05-23T23:54:00Z">
        <w:r>
          <w:t>классическом</w:t>
        </w:r>
      </w:ins>
      <w:ins w:id="6136" w:author="Sanino" w:date="2012-05-24T00:09:00Z">
        <w:r w:rsidR="00CA1412">
          <w:t xml:space="preserve"> </w:t>
        </w:r>
      </w:ins>
      <w:ins w:id="6137" w:author="Sanino" w:date="2012-05-23T23:54:00Z">
        <w:r>
          <w:t>Visual</w:t>
        </w:r>
      </w:ins>
      <w:ins w:id="6138" w:author="Sanino" w:date="2012-05-24T00:09:00Z">
        <w:r w:rsidR="00CA1412">
          <w:t xml:space="preserve"> </w:t>
        </w:r>
      </w:ins>
      <w:ins w:id="6139" w:author="Sanino" w:date="2012-05-23T23:54:00Z">
        <w:r>
          <w:t>Basic,</w:t>
        </w:r>
      </w:ins>
      <w:ins w:id="6140" w:author="Sanino" w:date="2012-05-24T00:09:00Z">
        <w:r w:rsidR="00CA1412">
          <w:t xml:space="preserve"> </w:t>
        </w:r>
      </w:ins>
      <w:ins w:id="6141" w:author="Sanino" w:date="2012-05-23T23:54:00Z">
        <w:r>
          <w:t>кот</w:t>
        </w:r>
        <w:r>
          <w:t>о</w:t>
        </w:r>
        <w:r>
          <w:t>рое</w:t>
        </w:r>
      </w:ins>
      <w:ins w:id="6142" w:author="Sanino" w:date="2012-05-24T00:09:00Z">
        <w:r w:rsidR="00CA1412">
          <w:t xml:space="preserve"> </w:t>
        </w:r>
      </w:ins>
      <w:ins w:id="6143" w:author="Sanino" w:date="2012-05-23T23:54:00Z">
        <w:r>
          <w:t>предназначено</w:t>
        </w:r>
      </w:ins>
      <w:ins w:id="6144" w:author="Sanino" w:date="2012-05-24T00:09:00Z">
        <w:r w:rsidR="00CA1412">
          <w:t xml:space="preserve"> </w:t>
        </w:r>
      </w:ins>
      <w:ins w:id="6145" w:author="Sanino" w:date="2012-05-23T23:54:00Z">
        <w:r>
          <w:t>для</w:t>
        </w:r>
      </w:ins>
      <w:ins w:id="6146" w:author="Sanino" w:date="2012-05-24T00:09:00Z">
        <w:r w:rsidR="00CA1412">
          <w:t xml:space="preserve"> </w:t>
        </w:r>
      </w:ins>
      <w:ins w:id="6147" w:author="Sanino" w:date="2012-05-23T23:54:00Z">
        <w:r w:rsidRPr="00FC24E3">
          <w:t>написания</w:t>
        </w:r>
      </w:ins>
      <w:ins w:id="6148" w:author="Sanino" w:date="2012-05-24T00:09:00Z">
        <w:r w:rsidR="00CA1412">
          <w:t xml:space="preserve"> </w:t>
        </w:r>
      </w:ins>
      <w:ins w:id="6149" w:author="Sanino" w:date="2012-05-23T23:54:00Z">
        <w:r>
          <w:fldChar w:fldCharType="begin"/>
        </w:r>
        <w:r>
          <w:instrText xml:space="preserve"> HYPERLINK "http://ru.wikipedia.org/wiki/%D0%9C%D0%B0%D0%BA%D1%80%D0%BE%D1%81" \o "Макрос" </w:instrText>
        </w:r>
        <w:r>
          <w:fldChar w:fldCharType="separate"/>
        </w:r>
        <w:r w:rsidRPr="00FC24E3">
          <w:t>макросов</w:t>
        </w:r>
        <w:r>
          <w:fldChar w:fldCharType="end"/>
        </w:r>
      </w:ins>
      <w:ins w:id="6150" w:author="Sanino" w:date="2012-05-24T00:09:00Z">
        <w:r w:rsidR="00CA1412">
          <w:t xml:space="preserve"> </w:t>
        </w:r>
      </w:ins>
      <w:ins w:id="6151" w:author="Sanino" w:date="2012-05-23T23:54:00Z">
        <w:r w:rsidRPr="00FC24E3">
          <w:t>и</w:t>
        </w:r>
      </w:ins>
      <w:ins w:id="6152" w:author="Sanino" w:date="2012-05-24T00:09:00Z">
        <w:r w:rsidR="00CA1412">
          <w:t xml:space="preserve"> </w:t>
        </w:r>
      </w:ins>
      <w:ins w:id="6153" w:author="Sanino" w:date="2012-05-23T23:54:00Z">
        <w:r w:rsidRPr="00FC24E3">
          <w:t>других</w:t>
        </w:r>
      </w:ins>
      <w:ins w:id="6154" w:author="Sanino" w:date="2012-05-24T00:09:00Z">
        <w:r w:rsidR="00CA1412">
          <w:t xml:space="preserve"> </w:t>
        </w:r>
      </w:ins>
      <w:ins w:id="6155" w:author="Sanino" w:date="2012-05-23T23:54:00Z">
        <w:r>
          <w:t>прикладных</w:t>
        </w:r>
      </w:ins>
      <w:ins w:id="6156" w:author="Sanino" w:date="2012-05-24T00:09:00Z">
        <w:r w:rsidR="00CA1412">
          <w:t xml:space="preserve"> </w:t>
        </w:r>
      </w:ins>
      <w:ins w:id="6157" w:author="Sanino" w:date="2012-05-23T23:54:00Z">
        <w:r>
          <w:t>программ</w:t>
        </w:r>
      </w:ins>
      <w:ins w:id="6158" w:author="Sanino" w:date="2012-05-24T00:09:00Z">
        <w:r w:rsidR="00CA1412">
          <w:t xml:space="preserve"> </w:t>
        </w:r>
      </w:ins>
      <w:ins w:id="6159" w:author="Sanino" w:date="2012-05-23T23:54:00Z">
        <w:r>
          <w:t>для</w:t>
        </w:r>
      </w:ins>
      <w:ins w:id="6160" w:author="Sanino" w:date="2012-05-24T00:09:00Z">
        <w:r w:rsidR="00CA1412">
          <w:t xml:space="preserve"> </w:t>
        </w:r>
      </w:ins>
      <w:ins w:id="6161" w:author="Sanino" w:date="2012-05-23T23:54:00Z">
        <w:r>
          <w:t>конкретных</w:t>
        </w:r>
      </w:ins>
      <w:ins w:id="6162" w:author="Sanino" w:date="2012-05-24T00:09:00Z">
        <w:r w:rsidR="00CA1412">
          <w:t xml:space="preserve"> </w:t>
        </w:r>
      </w:ins>
      <w:ins w:id="6163" w:author="Sanino" w:date="2012-05-23T23:54:00Z">
        <w:r>
          <w:t>приложений.</w:t>
        </w:r>
      </w:ins>
      <w:bookmarkStart w:id="6164" w:name="iccTop"/>
      <w:proofErr w:type="gramEnd"/>
      <w:ins w:id="6165" w:author="Sanino" w:date="2012-05-24T00:09:00Z">
        <w:r w:rsidR="00CA1412">
          <w:t xml:space="preserve"> </w:t>
        </w:r>
      </w:ins>
      <w:ins w:id="6166" w:author="Sanino" w:date="2012-05-23T23:54:00Z">
        <w:r>
          <w:t>VBA</w:t>
        </w:r>
      </w:ins>
      <w:ins w:id="6167" w:author="Sanino" w:date="2012-05-24T00:09:00Z">
        <w:r w:rsidR="00CA1412">
          <w:t xml:space="preserve"> </w:t>
        </w:r>
      </w:ins>
      <w:ins w:id="6168" w:author="Sanino" w:date="2012-05-23T23:54:00Z">
        <w:r>
          <w:t>соединяет</w:t>
        </w:r>
      </w:ins>
      <w:ins w:id="6169" w:author="Sanino" w:date="2012-05-24T00:09:00Z">
        <w:r w:rsidR="00CA1412">
          <w:t xml:space="preserve"> </w:t>
        </w:r>
      </w:ins>
      <w:ins w:id="6170" w:author="Sanino" w:date="2012-05-23T23:54:00Z">
        <w:r>
          <w:t>в</w:t>
        </w:r>
      </w:ins>
      <w:ins w:id="6171" w:author="Sanino" w:date="2012-05-24T00:09:00Z">
        <w:r w:rsidR="00CA1412">
          <w:t xml:space="preserve"> </w:t>
        </w:r>
      </w:ins>
      <w:ins w:id="6172" w:author="Sanino" w:date="2012-05-23T23:54:00Z">
        <w:r>
          <w:t>себе</w:t>
        </w:r>
      </w:ins>
      <w:ins w:id="6173" w:author="Sanino" w:date="2012-05-24T00:09:00Z">
        <w:r w:rsidR="00CA1412">
          <w:t xml:space="preserve"> </w:t>
        </w:r>
      </w:ins>
      <w:ins w:id="6174" w:author="Sanino" w:date="2012-05-23T23:54:00Z">
        <w:r>
          <w:t>все</w:t>
        </w:r>
      </w:ins>
      <w:ins w:id="6175" w:author="Sanino" w:date="2012-05-24T00:09:00Z">
        <w:r w:rsidR="00CA1412">
          <w:t xml:space="preserve"> </w:t>
        </w:r>
      </w:ins>
      <w:ins w:id="6176" w:author="Sanino" w:date="2012-05-23T23:54:00Z">
        <w:r>
          <w:t>положительные</w:t>
        </w:r>
      </w:ins>
      <w:ins w:id="6177" w:author="Sanino" w:date="2012-05-24T00:09:00Z">
        <w:r w:rsidR="00CA1412">
          <w:t xml:space="preserve"> </w:t>
        </w:r>
      </w:ins>
      <w:ins w:id="6178" w:author="Sanino" w:date="2012-05-23T23:54:00Z">
        <w:r>
          <w:t>че</w:t>
        </w:r>
        <w:r>
          <w:t>р</w:t>
        </w:r>
        <w:r>
          <w:t>ты</w:t>
        </w:r>
      </w:ins>
      <w:ins w:id="6179" w:author="Sanino" w:date="2012-05-24T00:09:00Z">
        <w:r w:rsidR="00CA1412">
          <w:t xml:space="preserve"> </w:t>
        </w:r>
      </w:ins>
      <w:ins w:id="6180" w:author="Sanino" w:date="2012-05-23T23:54:00Z">
        <w:r>
          <w:t>о</w:t>
        </w:r>
        <w:r>
          <w:t>д</w:t>
        </w:r>
        <w:r>
          <w:t>ного</w:t>
        </w:r>
      </w:ins>
      <w:ins w:id="6181" w:author="Sanino" w:date="2012-05-24T00:09:00Z">
        <w:r w:rsidR="00CA1412">
          <w:t xml:space="preserve"> </w:t>
        </w:r>
      </w:ins>
      <w:ins w:id="6182" w:author="Sanino" w:date="2012-05-23T23:54:00Z">
        <w:r>
          <w:t>из</w:t>
        </w:r>
      </w:ins>
      <w:ins w:id="6183" w:author="Sanino" w:date="2012-05-24T00:09:00Z">
        <w:r w:rsidR="00CA1412">
          <w:t xml:space="preserve"> </w:t>
        </w:r>
      </w:ins>
      <w:ins w:id="6184" w:author="Sanino" w:date="2012-05-23T23:54:00Z">
        <w:r>
          <w:t>самых</w:t>
        </w:r>
      </w:ins>
      <w:ins w:id="6185" w:author="Sanino" w:date="2012-05-24T00:09:00Z">
        <w:r w:rsidR="00CA1412">
          <w:t xml:space="preserve"> </w:t>
        </w:r>
      </w:ins>
      <w:ins w:id="6186" w:author="Sanino" w:date="2012-05-23T23:54:00Z">
        <w:r>
          <w:t>простых</w:t>
        </w:r>
      </w:ins>
      <w:ins w:id="6187" w:author="Sanino" w:date="2012-05-24T00:09:00Z">
        <w:r w:rsidR="00CA1412">
          <w:t xml:space="preserve"> </w:t>
        </w:r>
      </w:ins>
      <w:ins w:id="6188" w:author="Sanino" w:date="2012-05-23T23:54:00Z">
        <w:r>
          <w:t>языков</w:t>
        </w:r>
      </w:ins>
      <w:ins w:id="6189" w:author="Sanino" w:date="2012-05-24T00:09:00Z">
        <w:r w:rsidR="00CA1412">
          <w:t xml:space="preserve"> </w:t>
        </w:r>
      </w:ins>
      <w:ins w:id="6190" w:author="Sanino" w:date="2012-05-23T23:54:00Z">
        <w:r>
          <w:t>программирования</w:t>
        </w:r>
      </w:ins>
      <w:ins w:id="6191" w:author="Sanino" w:date="2012-05-24T00:09:00Z">
        <w:r w:rsidR="00CA1412">
          <w:t xml:space="preserve"> </w:t>
        </w:r>
      </w:ins>
      <w:ins w:id="6192" w:author="Sanino" w:date="2012-05-23T23:54:00Z">
        <w:r w:rsidRPr="00C66F86">
          <w:t>Visual</w:t>
        </w:r>
      </w:ins>
      <w:ins w:id="6193" w:author="Sanino" w:date="2012-05-24T00:09:00Z">
        <w:r w:rsidR="00CA1412">
          <w:t xml:space="preserve"> </w:t>
        </w:r>
      </w:ins>
      <w:ins w:id="6194" w:author="Sanino" w:date="2012-05-23T23:54:00Z">
        <w:r w:rsidRPr="00C66F86">
          <w:t>Basic</w:t>
        </w:r>
      </w:ins>
      <w:ins w:id="6195" w:author="Sanino" w:date="2012-05-24T00:09:00Z">
        <w:r w:rsidR="00CA1412">
          <w:t xml:space="preserve"> </w:t>
        </w:r>
      </w:ins>
      <w:ins w:id="6196" w:author="Sanino" w:date="2012-05-23T23:54:00Z">
        <w:r>
          <w:t>со</w:t>
        </w:r>
      </w:ins>
      <w:ins w:id="6197" w:author="Sanino" w:date="2012-05-24T00:09:00Z">
        <w:r w:rsidR="00CA1412">
          <w:t xml:space="preserve"> </w:t>
        </w:r>
      </w:ins>
      <w:ins w:id="6198" w:author="Sanino" w:date="2012-05-23T23:54:00Z">
        <w:r>
          <w:t>всеми</w:t>
        </w:r>
      </w:ins>
      <w:ins w:id="6199" w:author="Sanino" w:date="2012-05-24T00:09:00Z">
        <w:r w:rsidR="00CA1412">
          <w:t xml:space="preserve"> </w:t>
        </w:r>
      </w:ins>
      <w:ins w:id="6200" w:author="Sanino" w:date="2012-05-23T23:54:00Z">
        <w:r>
          <w:lastRenderedPageBreak/>
          <w:t>вычислительными</w:t>
        </w:r>
      </w:ins>
      <w:ins w:id="6201" w:author="Sanino" w:date="2012-05-24T00:09:00Z">
        <w:r w:rsidR="00CA1412">
          <w:t xml:space="preserve"> </w:t>
        </w:r>
      </w:ins>
      <w:ins w:id="6202" w:author="Sanino" w:date="2012-05-23T23:54:00Z">
        <w:r>
          <w:t>возможностями</w:t>
        </w:r>
      </w:ins>
      <w:ins w:id="6203" w:author="Sanino" w:date="2012-05-24T00:09:00Z">
        <w:r w:rsidR="00CA1412">
          <w:t xml:space="preserve"> </w:t>
        </w:r>
      </w:ins>
      <w:ins w:id="6204" w:author="Sanino" w:date="2012-05-23T23:54:00Z">
        <w:r>
          <w:rPr>
            <w:lang w:val="en-US"/>
          </w:rPr>
          <w:t>Microsoft</w:t>
        </w:r>
      </w:ins>
      <w:ins w:id="6205" w:author="Sanino" w:date="2012-05-24T00:09:00Z">
        <w:r w:rsidR="00CA1412">
          <w:t xml:space="preserve"> </w:t>
        </w:r>
      </w:ins>
      <w:ins w:id="6206" w:author="Sanino" w:date="2012-05-23T23:54:00Z">
        <w:r>
          <w:t>Excel.</w:t>
        </w:r>
      </w:ins>
      <w:ins w:id="6207" w:author="Sanino" w:date="2012-05-24T00:09:00Z">
        <w:r w:rsidR="00CA1412">
          <w:t xml:space="preserve"> </w:t>
        </w:r>
      </w:ins>
      <w:ins w:id="6208" w:author="Sanino" w:date="2012-05-23T23:54:00Z">
        <w:r>
          <w:t>VBA</w:t>
        </w:r>
      </w:ins>
      <w:ins w:id="6209" w:author="Sanino" w:date="2012-05-24T00:09:00Z">
        <w:r w:rsidR="00CA1412">
          <w:t xml:space="preserve"> </w:t>
        </w:r>
      </w:ins>
      <w:ins w:id="6210" w:author="Sanino" w:date="2012-05-23T23:54:00Z">
        <w:r>
          <w:t>имеет</w:t>
        </w:r>
      </w:ins>
      <w:ins w:id="6211" w:author="Sanino" w:date="2012-05-24T00:09:00Z">
        <w:r w:rsidR="00CA1412">
          <w:t xml:space="preserve"> </w:t>
        </w:r>
      </w:ins>
      <w:ins w:id="6212" w:author="Sanino" w:date="2012-05-23T23:54:00Z">
        <w:r>
          <w:t>полный</w:t>
        </w:r>
      </w:ins>
      <w:ins w:id="6213" w:author="Sanino" w:date="2012-05-24T00:09:00Z">
        <w:r w:rsidR="00CA1412">
          <w:t xml:space="preserve"> </w:t>
        </w:r>
      </w:ins>
      <w:ins w:id="6214" w:author="Sanino" w:date="2012-05-23T23:54:00Z">
        <w:r>
          <w:t>до</w:t>
        </w:r>
        <w:r>
          <w:t>с</w:t>
        </w:r>
        <w:r>
          <w:t>туп</w:t>
        </w:r>
      </w:ins>
      <w:ins w:id="6215" w:author="Sanino" w:date="2012-05-24T00:09:00Z">
        <w:r w:rsidR="00CA1412">
          <w:t xml:space="preserve"> </w:t>
        </w:r>
      </w:ins>
      <w:ins w:id="6216" w:author="Sanino" w:date="2012-05-23T23:54:00Z">
        <w:r>
          <w:t>ко</w:t>
        </w:r>
      </w:ins>
      <w:ins w:id="6217" w:author="Sanino" w:date="2012-05-24T00:09:00Z">
        <w:r w:rsidR="00CA1412">
          <w:t xml:space="preserve"> </w:t>
        </w:r>
      </w:ins>
      <w:ins w:id="6218" w:author="Sanino" w:date="2012-05-23T23:54:00Z">
        <w:r>
          <w:t>всем</w:t>
        </w:r>
      </w:ins>
      <w:ins w:id="6219" w:author="Sanino" w:date="2012-05-24T00:09:00Z">
        <w:r w:rsidR="00CA1412">
          <w:t xml:space="preserve"> </w:t>
        </w:r>
      </w:ins>
      <w:ins w:id="6220" w:author="Sanino" w:date="2012-05-23T23:54:00Z">
        <w:r>
          <w:t>командам</w:t>
        </w:r>
      </w:ins>
      <w:ins w:id="6221" w:author="Sanino" w:date="2012-05-24T00:09:00Z">
        <w:r w:rsidR="00CA1412">
          <w:t xml:space="preserve"> </w:t>
        </w:r>
      </w:ins>
      <w:ins w:id="6222" w:author="Sanino" w:date="2012-05-23T23:54:00Z">
        <w:r>
          <w:t>и</w:t>
        </w:r>
      </w:ins>
      <w:ins w:id="6223" w:author="Sanino" w:date="2012-05-24T00:09:00Z">
        <w:r w:rsidR="00CA1412">
          <w:t xml:space="preserve"> </w:t>
        </w:r>
      </w:ins>
      <w:ins w:id="6224" w:author="Sanino" w:date="2012-05-23T23:54:00Z">
        <w:r>
          <w:t>структурам</w:t>
        </w:r>
      </w:ins>
      <w:ins w:id="6225" w:author="Sanino" w:date="2012-05-24T00:09:00Z">
        <w:r w:rsidR="00CA1412">
          <w:t xml:space="preserve"> </w:t>
        </w:r>
      </w:ins>
      <w:ins w:id="6226" w:author="Sanino" w:date="2012-05-23T23:54:00Z">
        <w:r>
          <w:rPr>
            <w:lang w:val="en-US"/>
          </w:rPr>
          <w:t>Microsoft</w:t>
        </w:r>
      </w:ins>
      <w:ins w:id="6227" w:author="Sanino" w:date="2012-05-24T00:09:00Z">
        <w:r w:rsidR="00CA1412">
          <w:t xml:space="preserve"> </w:t>
        </w:r>
      </w:ins>
      <w:ins w:id="6228" w:author="Sanino" w:date="2012-05-23T23:54:00Z">
        <w:r>
          <w:t>Excel</w:t>
        </w:r>
        <w:bookmarkEnd w:id="6164"/>
        <w:r>
          <w:t>,</w:t>
        </w:r>
      </w:ins>
      <w:ins w:id="6229" w:author="Sanino" w:date="2012-05-24T00:09:00Z">
        <w:r w:rsidR="00CA1412">
          <w:t xml:space="preserve"> </w:t>
        </w:r>
      </w:ins>
      <w:ins w:id="6230" w:author="Sanino" w:date="2012-05-23T23:54:00Z">
        <w:r>
          <w:t>что</w:t>
        </w:r>
      </w:ins>
      <w:ins w:id="6231" w:author="Sanino" w:date="2012-05-24T00:09:00Z">
        <w:r w:rsidR="00CA1412">
          <w:t xml:space="preserve"> </w:t>
        </w:r>
      </w:ins>
      <w:ins w:id="6232" w:author="Sanino" w:date="2012-05-23T23:54:00Z">
        <w:r>
          <w:t>позволяет</w:t>
        </w:r>
      </w:ins>
      <w:ins w:id="6233" w:author="Sanino" w:date="2012-05-24T00:09:00Z">
        <w:r w:rsidR="00CA1412">
          <w:t xml:space="preserve"> </w:t>
        </w:r>
      </w:ins>
      <w:ins w:id="6234" w:author="Sanino" w:date="2012-05-23T23:54:00Z">
        <w:r w:rsidRPr="00C66F86">
          <w:rPr>
            <w:b/>
          </w:rPr>
          <w:t>не</w:t>
        </w:r>
      </w:ins>
      <w:ins w:id="6235" w:author="Sanino" w:date="2012-05-24T00:09:00Z">
        <w:r w:rsidR="00CA1412">
          <w:rPr>
            <w:b/>
          </w:rPr>
          <w:t xml:space="preserve"> </w:t>
        </w:r>
      </w:ins>
      <w:ins w:id="6236" w:author="Sanino" w:date="2012-05-23T23:54:00Z">
        <w:r w:rsidRPr="00C66F86">
          <w:rPr>
            <w:b/>
          </w:rPr>
          <w:t>затр</w:t>
        </w:r>
        <w:r w:rsidRPr="00C66F86">
          <w:rPr>
            <w:b/>
          </w:rPr>
          <w:t>а</w:t>
        </w:r>
        <w:r w:rsidRPr="00C66F86">
          <w:rPr>
            <w:b/>
          </w:rPr>
          <w:t>чивая</w:t>
        </w:r>
      </w:ins>
      <w:ins w:id="6237" w:author="Sanino" w:date="2012-05-24T00:09:00Z">
        <w:r w:rsidR="00CA1412">
          <w:rPr>
            <w:b/>
          </w:rPr>
          <w:t xml:space="preserve"> </w:t>
        </w:r>
      </w:ins>
      <w:ins w:id="6238" w:author="Sanino" w:date="2012-05-23T23:54:00Z">
        <w:r w:rsidRPr="00C66F86">
          <w:rPr>
            <w:b/>
          </w:rPr>
          <w:t>много</w:t>
        </w:r>
      </w:ins>
      <w:ins w:id="6239" w:author="Sanino" w:date="2012-05-24T00:09:00Z">
        <w:r w:rsidR="00CA1412">
          <w:rPr>
            <w:b/>
          </w:rPr>
          <w:t xml:space="preserve"> </w:t>
        </w:r>
      </w:ins>
      <w:ins w:id="6240" w:author="Sanino" w:date="2012-05-23T23:54:00Z">
        <w:r w:rsidRPr="00C66F86">
          <w:rPr>
            <w:b/>
          </w:rPr>
          <w:t>времени</w:t>
        </w:r>
      </w:ins>
      <w:ins w:id="6241" w:author="Sanino" w:date="2012-05-24T00:09:00Z">
        <w:r w:rsidR="00CA1412">
          <w:t xml:space="preserve"> </w:t>
        </w:r>
      </w:ins>
      <w:ins w:id="6242" w:author="Sanino" w:date="2012-05-23T23:54:00Z">
        <w:r>
          <w:t>разрабатывать</w:t>
        </w:r>
      </w:ins>
      <w:ins w:id="6243" w:author="Sanino" w:date="2012-05-24T00:09:00Z">
        <w:r w:rsidR="00CA1412">
          <w:t xml:space="preserve"> </w:t>
        </w:r>
      </w:ins>
      <w:ins w:id="6244" w:author="Sanino" w:date="2012-05-23T23:54:00Z">
        <w:r>
          <w:t>гибкие</w:t>
        </w:r>
      </w:ins>
      <w:ins w:id="6245" w:author="Sanino" w:date="2012-05-24T00:09:00Z">
        <w:r w:rsidR="00CA1412">
          <w:t xml:space="preserve"> </w:t>
        </w:r>
      </w:ins>
      <w:ins w:id="6246" w:author="Sanino" w:date="2012-05-23T23:54:00Z">
        <w:r>
          <w:t>модули</w:t>
        </w:r>
      </w:ins>
      <w:ins w:id="6247" w:author="Sanino" w:date="2012-05-24T00:09:00Z">
        <w:r w:rsidR="00CA1412">
          <w:t xml:space="preserve"> </w:t>
        </w:r>
      </w:ins>
      <w:ins w:id="6248" w:author="Sanino" w:date="2012-05-23T23:54:00Z">
        <w:r>
          <w:t>для</w:t>
        </w:r>
      </w:ins>
      <w:ins w:id="6249" w:author="Sanino" w:date="2012-05-24T00:09:00Z">
        <w:r w:rsidR="00CA1412">
          <w:t xml:space="preserve"> </w:t>
        </w:r>
      </w:ins>
      <w:ins w:id="6250" w:author="Sanino" w:date="2012-05-23T23:54:00Z">
        <w:r>
          <w:t>работы</w:t>
        </w:r>
      </w:ins>
      <w:ins w:id="6251" w:author="Sanino" w:date="2012-05-24T00:09:00Z">
        <w:r w:rsidR="00CA1412">
          <w:t xml:space="preserve"> </w:t>
        </w:r>
      </w:ins>
      <w:ins w:id="6252" w:author="Sanino" w:date="2012-05-23T23:54:00Z">
        <w:r>
          <w:t>с</w:t>
        </w:r>
      </w:ins>
      <w:ins w:id="6253" w:author="Sanino" w:date="2012-05-24T00:09:00Z">
        <w:r w:rsidR="00CA1412">
          <w:t xml:space="preserve"> </w:t>
        </w:r>
      </w:ins>
      <w:ins w:id="6254" w:author="Sanino" w:date="2012-05-23T23:54:00Z">
        <w:r>
          <w:rPr>
            <w:lang w:val="en-US"/>
          </w:rPr>
          <w:t>xls</w:t>
        </w:r>
      </w:ins>
      <w:ins w:id="6255" w:author="Sanino" w:date="2012-05-24T00:09:00Z">
        <w:r w:rsidR="00CA1412">
          <w:t xml:space="preserve"> </w:t>
        </w:r>
      </w:ins>
      <w:ins w:id="6256" w:author="Sanino" w:date="2012-05-23T23:54:00Z">
        <w:r>
          <w:t>файл</w:t>
        </w:r>
        <w:r>
          <w:t>а</w:t>
        </w:r>
        <w:r>
          <w:t>ми.</w:t>
        </w:r>
      </w:ins>
      <w:ins w:id="6257" w:author="Sanino" w:date="2012-05-24T00:09:00Z">
        <w:r w:rsidR="00CA1412">
          <w:t xml:space="preserve"> </w:t>
        </w:r>
      </w:ins>
      <w:ins w:id="6258" w:author="Sanino" w:date="2012-05-23T23:54:00Z">
        <w:r>
          <w:t>О</w:t>
        </w:r>
        <w:r>
          <w:t>с</w:t>
        </w:r>
        <w:r>
          <w:t>новными</w:t>
        </w:r>
      </w:ins>
      <w:ins w:id="6259" w:author="Sanino" w:date="2012-05-24T00:09:00Z">
        <w:r w:rsidR="00CA1412">
          <w:t xml:space="preserve"> </w:t>
        </w:r>
      </w:ins>
      <w:ins w:id="6260" w:author="Sanino" w:date="2012-05-23T23:54:00Z">
        <w:r>
          <w:t>достоинствами</w:t>
        </w:r>
      </w:ins>
      <w:ins w:id="6261" w:author="Sanino" w:date="2012-05-24T00:09:00Z">
        <w:r w:rsidR="00CA1412">
          <w:t xml:space="preserve"> </w:t>
        </w:r>
      </w:ins>
      <w:ins w:id="6262" w:author="Sanino" w:date="2012-05-23T23:54:00Z">
        <w:r>
          <w:t>данного</w:t>
        </w:r>
      </w:ins>
      <w:ins w:id="6263" w:author="Sanino" w:date="2012-05-24T00:09:00Z">
        <w:r w:rsidR="00CA1412">
          <w:t xml:space="preserve"> </w:t>
        </w:r>
      </w:ins>
      <w:ins w:id="6264" w:author="Sanino" w:date="2012-05-23T23:54:00Z">
        <w:r>
          <w:t>языка</w:t>
        </w:r>
      </w:ins>
      <w:ins w:id="6265" w:author="Sanino" w:date="2012-05-24T00:09:00Z">
        <w:r w:rsidR="00CA1412">
          <w:t xml:space="preserve"> </w:t>
        </w:r>
      </w:ins>
      <w:ins w:id="6266" w:author="Sanino" w:date="2012-05-23T23:54:00Z">
        <w:r>
          <w:t>являются:</w:t>
        </w:r>
      </w:ins>
    </w:p>
    <w:p w:rsidR="00347EAA" w:rsidRDefault="00347EAA" w:rsidP="00347EAA">
      <w:pPr>
        <w:pStyle w:val="a3"/>
        <w:numPr>
          <w:ilvl w:val="0"/>
          <w:numId w:val="34"/>
        </w:numPr>
        <w:ind w:left="993" w:hanging="284"/>
        <w:rPr>
          <w:ins w:id="6267" w:author="Sanino" w:date="2012-05-23T23:54:00Z"/>
        </w:rPr>
      </w:pPr>
      <w:ins w:id="6268" w:author="Sanino" w:date="2012-05-23T23:54:00Z">
        <w:r>
          <w:t>Высокая</w:t>
        </w:r>
      </w:ins>
      <w:ins w:id="6269" w:author="Sanino" w:date="2012-05-24T00:09:00Z">
        <w:r w:rsidR="00CA1412">
          <w:t xml:space="preserve"> </w:t>
        </w:r>
      </w:ins>
      <w:ins w:id="6270" w:author="Sanino" w:date="2012-05-23T23:54:00Z">
        <w:r w:rsidRPr="00FC24E3">
          <w:t>скорость</w:t>
        </w:r>
      </w:ins>
      <w:ins w:id="6271" w:author="Sanino" w:date="2012-05-24T00:09:00Z">
        <w:r w:rsidR="00CA1412">
          <w:t xml:space="preserve"> </w:t>
        </w:r>
      </w:ins>
      <w:ins w:id="6272" w:author="Sanino" w:date="2012-05-23T23:54:00Z">
        <w:r w:rsidRPr="00FC24E3">
          <w:t>создания</w:t>
        </w:r>
      </w:ins>
      <w:ins w:id="6273" w:author="Sanino" w:date="2012-05-24T00:09:00Z">
        <w:r w:rsidR="00CA1412">
          <w:t xml:space="preserve"> </w:t>
        </w:r>
      </w:ins>
      <w:ins w:id="6274" w:author="Sanino" w:date="2012-05-23T23:54:00Z">
        <w:r w:rsidRPr="00FC24E3">
          <w:t>приложений</w:t>
        </w:r>
      </w:ins>
      <w:ins w:id="6275" w:author="Sanino" w:date="2012-05-24T00:09:00Z">
        <w:r w:rsidR="00CA1412">
          <w:t xml:space="preserve"> </w:t>
        </w:r>
      </w:ins>
      <w:ins w:id="6276" w:author="Sanino" w:date="2012-05-23T23:54:00Z">
        <w:r w:rsidRPr="00FC24E3">
          <w:t>с</w:t>
        </w:r>
      </w:ins>
      <w:ins w:id="6277" w:author="Sanino" w:date="2012-05-24T00:09:00Z">
        <w:r w:rsidR="00CA1412">
          <w:t xml:space="preserve"> </w:t>
        </w:r>
      </w:ins>
      <w:ins w:id="6278" w:author="Sanino" w:date="2012-05-23T23:54:00Z">
        <w:r>
          <w:fldChar w:fldCharType="begin"/>
        </w:r>
        <w:r>
          <w:instrText xml:space="preserve"> HYPERLINK "http://ru.wikipedia.org/wiki/%D0%93%D1%80%D0%B0%D1%84%D0%B8%D1%87%D0%B5%D1%81%D0%BA%D0%B8%D0%B9_%D0%B8%D0%BD%D1%82%D0%B5%D1%80%D1%84%D0%B5%D0%B9%D1%81" \o "Графический интерфейс" </w:instrText>
        </w:r>
        <w:r>
          <w:fldChar w:fldCharType="separate"/>
        </w:r>
        <w:r w:rsidRPr="00FC24E3">
          <w:t>графическим</w:t>
        </w:r>
      </w:ins>
      <w:ins w:id="6279" w:author="Sanino" w:date="2012-05-24T00:09:00Z">
        <w:r w:rsidR="00CA1412">
          <w:t xml:space="preserve"> </w:t>
        </w:r>
      </w:ins>
      <w:ins w:id="6280" w:author="Sanino" w:date="2012-05-23T23:54:00Z">
        <w:r w:rsidRPr="00FC24E3">
          <w:t>интерфейсом</w:t>
        </w:r>
        <w:r>
          <w:fldChar w:fldCharType="end"/>
        </w:r>
      </w:ins>
      <w:ins w:id="6281" w:author="Sanino" w:date="2012-05-24T00:09:00Z">
        <w:r w:rsidR="00CA1412">
          <w:t xml:space="preserve"> </w:t>
        </w:r>
      </w:ins>
      <w:ins w:id="6282" w:author="Sanino" w:date="2012-05-23T23:54:00Z">
        <w:r w:rsidRPr="00FC24E3">
          <w:t>для</w:t>
        </w:r>
      </w:ins>
      <w:ins w:id="6283" w:author="Sanino" w:date="2012-05-24T00:09:00Z">
        <w:r w:rsidR="00CA1412">
          <w:t xml:space="preserve"> </w:t>
        </w:r>
      </w:ins>
      <w:ins w:id="6284" w:author="Sanino" w:date="2012-05-23T23:54:00Z">
        <w:r w:rsidRPr="00FC24E3">
          <w:t>MS</w:t>
        </w:r>
      </w:ins>
      <w:ins w:id="6285" w:author="Sanino" w:date="2012-05-24T00:09:00Z">
        <w:r w:rsidR="00CA1412">
          <w:t xml:space="preserve"> </w:t>
        </w:r>
      </w:ins>
      <w:ins w:id="6286" w:author="Sanino" w:date="2012-05-23T23:54:00Z">
        <w:r>
          <w:fldChar w:fldCharType="begin"/>
        </w:r>
        <w:r>
          <w:instrText xml:space="preserve"> HYPERLINK "http://ru.wikipedia.org/wiki/Windows" \o "Windows" </w:instrText>
        </w:r>
        <w:r>
          <w:fldChar w:fldCharType="separate"/>
        </w:r>
        <w:r w:rsidRPr="00FC24E3">
          <w:t>Windows</w:t>
        </w:r>
        <w:r>
          <w:fldChar w:fldCharType="end"/>
        </w:r>
        <w:r>
          <w:t>;</w:t>
        </w:r>
      </w:ins>
    </w:p>
    <w:p w:rsidR="00347EAA" w:rsidRDefault="00347EAA" w:rsidP="00347EAA">
      <w:pPr>
        <w:pStyle w:val="a3"/>
        <w:numPr>
          <w:ilvl w:val="0"/>
          <w:numId w:val="34"/>
        </w:numPr>
        <w:ind w:left="993" w:hanging="284"/>
        <w:rPr>
          <w:ins w:id="6287" w:author="Sanino" w:date="2012-05-23T23:54:00Z"/>
        </w:rPr>
      </w:pPr>
      <w:ins w:id="6288" w:author="Sanino" w:date="2012-05-23T23:54:00Z">
        <w:r>
          <w:t>Простой</w:t>
        </w:r>
      </w:ins>
      <w:ins w:id="6289" w:author="Sanino" w:date="2012-05-24T00:09:00Z">
        <w:r w:rsidR="00CA1412">
          <w:t xml:space="preserve"> </w:t>
        </w:r>
      </w:ins>
      <w:ins w:id="6290" w:author="Sanino" w:date="2012-05-23T23:54:00Z">
        <w:r>
          <w:fldChar w:fldCharType="begin"/>
        </w:r>
        <w:r>
          <w:instrText xml:space="preserve"> HYPERLINK "http://ru.wikipedia.org/wiki/%D0%A1%D0%B8%D0%BD%D1%82%D0%B0%D0%BA%D1%81%D0%B8%D1%81" \o "Синтаксис" </w:instrText>
        </w:r>
        <w:r>
          <w:fldChar w:fldCharType="separate"/>
        </w:r>
        <w:r w:rsidRPr="00FC24E3">
          <w:t>синтаксис</w:t>
        </w:r>
        <w:r>
          <w:fldChar w:fldCharType="end"/>
        </w:r>
        <w:r w:rsidRPr="00FC24E3">
          <w:t>,</w:t>
        </w:r>
      </w:ins>
      <w:ins w:id="6291" w:author="Sanino" w:date="2012-05-24T00:09:00Z">
        <w:r w:rsidR="00CA1412">
          <w:t xml:space="preserve"> </w:t>
        </w:r>
      </w:ins>
      <w:ins w:id="6292" w:author="Sanino" w:date="2012-05-23T23:54:00Z">
        <w:r w:rsidRPr="00FC24E3">
          <w:t>позволяющий</w:t>
        </w:r>
      </w:ins>
      <w:ins w:id="6293" w:author="Sanino" w:date="2012-05-24T00:09:00Z">
        <w:r w:rsidR="00CA1412">
          <w:t xml:space="preserve"> </w:t>
        </w:r>
      </w:ins>
      <w:ins w:id="6294" w:author="Sanino" w:date="2012-05-23T23:54:00Z">
        <w:r w:rsidRPr="00FC24E3">
          <w:t>очень</w:t>
        </w:r>
      </w:ins>
      <w:ins w:id="6295" w:author="Sanino" w:date="2012-05-24T00:09:00Z">
        <w:r w:rsidR="00CA1412">
          <w:t xml:space="preserve"> </w:t>
        </w:r>
      </w:ins>
      <w:ins w:id="6296" w:author="Sanino" w:date="2012-05-23T23:54:00Z">
        <w:r w:rsidRPr="00FC24E3">
          <w:t>быстро</w:t>
        </w:r>
      </w:ins>
      <w:ins w:id="6297" w:author="Sanino" w:date="2012-05-24T00:09:00Z">
        <w:r w:rsidR="00CA1412">
          <w:t xml:space="preserve"> </w:t>
        </w:r>
      </w:ins>
      <w:ins w:id="6298" w:author="Sanino" w:date="2012-05-23T23:54:00Z">
        <w:r w:rsidRPr="00FC24E3">
          <w:t>освоить</w:t>
        </w:r>
      </w:ins>
      <w:ins w:id="6299" w:author="Sanino" w:date="2012-05-24T00:09:00Z">
        <w:r w:rsidR="00CA1412">
          <w:t xml:space="preserve"> </w:t>
        </w:r>
      </w:ins>
      <w:ins w:id="6300" w:author="Sanino" w:date="2012-05-23T23:54:00Z">
        <w:r w:rsidRPr="00FC24E3">
          <w:t>язык;</w:t>
        </w:r>
      </w:ins>
    </w:p>
    <w:p w:rsidR="00347EAA" w:rsidRDefault="00347EAA" w:rsidP="00347EAA">
      <w:pPr>
        <w:pStyle w:val="a3"/>
        <w:numPr>
          <w:ilvl w:val="0"/>
          <w:numId w:val="34"/>
        </w:numPr>
        <w:ind w:left="993" w:hanging="284"/>
        <w:rPr>
          <w:ins w:id="6301" w:author="Sanino" w:date="2012-05-23T23:54:00Z"/>
        </w:rPr>
      </w:pPr>
      <w:ins w:id="6302" w:author="Sanino" w:date="2012-05-23T23:54:00Z">
        <w:r>
          <w:t>Защита</w:t>
        </w:r>
      </w:ins>
      <w:ins w:id="6303" w:author="Sanino" w:date="2012-05-24T00:09:00Z">
        <w:r w:rsidR="00CA1412">
          <w:t xml:space="preserve"> </w:t>
        </w:r>
      </w:ins>
      <w:ins w:id="6304" w:author="Sanino" w:date="2012-05-23T23:54:00Z">
        <w:r>
          <w:t>от</w:t>
        </w:r>
      </w:ins>
      <w:ins w:id="6305" w:author="Sanino" w:date="2012-05-24T00:09:00Z">
        <w:r w:rsidR="00CA1412">
          <w:t xml:space="preserve"> </w:t>
        </w:r>
      </w:ins>
      <w:ins w:id="6306" w:author="Sanino" w:date="2012-05-23T23:54:00Z">
        <w:r>
          <w:t>ошибок,</w:t>
        </w:r>
      </w:ins>
      <w:ins w:id="6307" w:author="Sanino" w:date="2012-05-24T00:09:00Z">
        <w:r w:rsidR="00CA1412">
          <w:t xml:space="preserve"> </w:t>
        </w:r>
      </w:ins>
      <w:ins w:id="6308" w:author="Sanino" w:date="2012-05-23T23:54:00Z">
        <w:r>
          <w:t>связанных</w:t>
        </w:r>
      </w:ins>
      <w:ins w:id="6309" w:author="Sanino" w:date="2012-05-24T00:09:00Z">
        <w:r w:rsidR="00CA1412">
          <w:t xml:space="preserve"> </w:t>
        </w:r>
      </w:ins>
      <w:ins w:id="6310" w:author="Sanino" w:date="2012-05-23T23:54:00Z">
        <w:r>
          <w:t>с</w:t>
        </w:r>
      </w:ins>
      <w:ins w:id="6311" w:author="Sanino" w:date="2012-05-24T00:09:00Z">
        <w:r w:rsidR="00CA1412">
          <w:t xml:space="preserve"> </w:t>
        </w:r>
      </w:ins>
      <w:ins w:id="6312" w:author="Sanino" w:date="2012-05-23T23:54:00Z">
        <w:r>
          <w:t>применением</w:t>
        </w:r>
      </w:ins>
      <w:ins w:id="6313" w:author="Sanino" w:date="2012-05-24T00:09:00Z">
        <w:r w:rsidR="00CA1412">
          <w:t xml:space="preserve"> </w:t>
        </w:r>
      </w:ins>
      <w:ins w:id="6314" w:author="Sanino" w:date="2012-05-23T23:54:00Z">
        <w:r>
          <w:t>указателей</w:t>
        </w:r>
      </w:ins>
      <w:ins w:id="6315" w:author="Sanino" w:date="2012-05-24T00:09:00Z">
        <w:r w:rsidR="00CA1412">
          <w:t xml:space="preserve"> </w:t>
        </w:r>
      </w:ins>
      <w:ins w:id="6316" w:author="Sanino" w:date="2012-05-23T23:54:00Z">
        <w:r>
          <w:t>и</w:t>
        </w:r>
      </w:ins>
      <w:ins w:id="6317" w:author="Sanino" w:date="2012-05-24T00:09:00Z">
        <w:r w:rsidR="00CA1412">
          <w:t xml:space="preserve"> </w:t>
        </w:r>
      </w:ins>
      <w:ins w:id="6318" w:author="Sanino" w:date="2012-05-23T23:54:00Z">
        <w:r>
          <w:t>доступом</w:t>
        </w:r>
      </w:ins>
      <w:ins w:id="6319" w:author="Sanino" w:date="2012-05-24T00:09:00Z">
        <w:r w:rsidR="00CA1412">
          <w:t xml:space="preserve"> </w:t>
        </w:r>
      </w:ins>
      <w:ins w:id="6320" w:author="Sanino" w:date="2012-05-23T23:54:00Z">
        <w:r>
          <w:t>к</w:t>
        </w:r>
      </w:ins>
      <w:ins w:id="6321" w:author="Sanino" w:date="2012-05-24T00:09:00Z">
        <w:r w:rsidR="00CA1412">
          <w:t xml:space="preserve"> </w:t>
        </w:r>
      </w:ins>
      <w:ins w:id="6322" w:author="Sanino" w:date="2012-05-23T23:54:00Z">
        <w:r>
          <w:t>памяти.</w:t>
        </w:r>
      </w:ins>
      <w:ins w:id="6323" w:author="Sanino" w:date="2012-05-24T00:09:00Z">
        <w:r w:rsidR="00CA1412">
          <w:t xml:space="preserve"> </w:t>
        </w:r>
      </w:ins>
      <w:ins w:id="6324" w:author="Sanino" w:date="2012-05-23T23:54:00Z">
        <w:r>
          <w:t>Этот</w:t>
        </w:r>
      </w:ins>
      <w:ins w:id="6325" w:author="Sanino" w:date="2012-05-24T00:09:00Z">
        <w:r w:rsidR="00CA1412">
          <w:t xml:space="preserve"> </w:t>
        </w:r>
      </w:ins>
      <w:ins w:id="6326" w:author="Sanino" w:date="2012-05-23T23:54:00Z">
        <w:r>
          <w:t>аспект</w:t>
        </w:r>
      </w:ins>
      <w:ins w:id="6327" w:author="Sanino" w:date="2012-05-24T00:09:00Z">
        <w:r w:rsidR="00CA1412">
          <w:t xml:space="preserve"> </w:t>
        </w:r>
      </w:ins>
      <w:ins w:id="6328" w:author="Sanino" w:date="2012-05-23T23:54:00Z">
        <w:r>
          <w:t>делает</w:t>
        </w:r>
      </w:ins>
      <w:ins w:id="6329" w:author="Sanino" w:date="2012-05-24T00:09:00Z">
        <w:r w:rsidR="00CA1412">
          <w:t xml:space="preserve"> </w:t>
        </w:r>
      </w:ins>
      <w:ins w:id="6330" w:author="Sanino" w:date="2012-05-23T23:54:00Z">
        <w:r>
          <w:t>Visual</w:t>
        </w:r>
      </w:ins>
      <w:ins w:id="6331" w:author="Sanino" w:date="2012-05-24T00:09:00Z">
        <w:r w:rsidR="00CA1412">
          <w:t xml:space="preserve"> </w:t>
        </w:r>
      </w:ins>
      <w:ins w:id="6332" w:author="Sanino" w:date="2012-05-23T23:54:00Z">
        <w:r>
          <w:t>Basic</w:t>
        </w:r>
      </w:ins>
      <w:ins w:id="6333" w:author="Sanino" w:date="2012-05-24T00:09:00Z">
        <w:r w:rsidR="00CA1412">
          <w:t xml:space="preserve"> </w:t>
        </w:r>
      </w:ins>
      <w:ins w:id="6334" w:author="Sanino" w:date="2012-05-23T23:54:00Z">
        <w:r>
          <w:t>приложения</w:t>
        </w:r>
      </w:ins>
      <w:ins w:id="6335" w:author="Sanino" w:date="2012-05-24T00:09:00Z">
        <w:r w:rsidR="00CA1412">
          <w:t xml:space="preserve"> </w:t>
        </w:r>
      </w:ins>
      <w:ins w:id="6336" w:author="Sanino" w:date="2012-05-23T23:54:00Z">
        <w:r>
          <w:t>более</w:t>
        </w:r>
      </w:ins>
      <w:ins w:id="6337" w:author="Sanino" w:date="2012-05-24T00:09:00Z">
        <w:r w:rsidR="00CA1412">
          <w:t xml:space="preserve"> </w:t>
        </w:r>
      </w:ins>
      <w:ins w:id="6338" w:author="Sanino" w:date="2012-05-23T23:54:00Z">
        <w:r>
          <w:t>стаб</w:t>
        </w:r>
        <w:r>
          <w:t>и</w:t>
        </w:r>
        <w:r>
          <w:t>льн</w:t>
        </w:r>
        <w:r>
          <w:t>ы</w:t>
        </w:r>
        <w:r>
          <w:t>ми,</w:t>
        </w:r>
      </w:ins>
      <w:ins w:id="6339" w:author="Sanino" w:date="2012-05-24T00:09:00Z">
        <w:r w:rsidR="00CA1412">
          <w:t xml:space="preserve"> </w:t>
        </w:r>
      </w:ins>
      <w:ins w:id="6340" w:author="Sanino" w:date="2012-05-23T23:54:00Z">
        <w:r>
          <w:t>но</w:t>
        </w:r>
      </w:ins>
      <w:ins w:id="6341" w:author="Sanino" w:date="2012-05-24T00:09:00Z">
        <w:r w:rsidR="00CA1412">
          <w:t xml:space="preserve"> </w:t>
        </w:r>
      </w:ins>
      <w:ins w:id="6342" w:author="Sanino" w:date="2012-05-23T23:54:00Z">
        <w:r>
          <w:t>также</w:t>
        </w:r>
      </w:ins>
      <w:ins w:id="6343" w:author="Sanino" w:date="2012-05-24T00:09:00Z">
        <w:r w:rsidR="00CA1412">
          <w:t xml:space="preserve"> </w:t>
        </w:r>
      </w:ins>
      <w:ins w:id="6344" w:author="Sanino" w:date="2012-05-23T23:54:00Z">
        <w:r>
          <w:t>является</w:t>
        </w:r>
      </w:ins>
      <w:ins w:id="6345" w:author="Sanino" w:date="2012-05-24T00:09:00Z">
        <w:r w:rsidR="00CA1412">
          <w:t xml:space="preserve"> </w:t>
        </w:r>
      </w:ins>
      <w:ins w:id="6346" w:author="Sanino" w:date="2012-05-23T23:54:00Z">
        <w:r>
          <w:t>объектом</w:t>
        </w:r>
      </w:ins>
      <w:ins w:id="6347" w:author="Sanino" w:date="2012-05-24T00:09:00Z">
        <w:r w:rsidR="00CA1412">
          <w:t xml:space="preserve"> </w:t>
        </w:r>
      </w:ins>
      <w:ins w:id="6348" w:author="Sanino" w:date="2012-05-23T23:54:00Z">
        <w:r>
          <w:t>критики.</w:t>
        </w:r>
      </w:ins>
    </w:p>
    <w:p w:rsidR="00347EAA" w:rsidRDefault="00347EAA" w:rsidP="00347EAA">
      <w:pPr>
        <w:pStyle w:val="a3"/>
        <w:numPr>
          <w:ilvl w:val="0"/>
          <w:numId w:val="34"/>
        </w:numPr>
        <w:ind w:left="993" w:hanging="284"/>
        <w:rPr>
          <w:ins w:id="6349" w:author="Sanino" w:date="2012-05-23T23:54:00Z"/>
        </w:rPr>
      </w:pPr>
      <w:ins w:id="6350" w:author="Sanino" w:date="2012-05-23T23:54:00Z">
        <w:r>
          <w:t>Возможность</w:t>
        </w:r>
      </w:ins>
      <w:ins w:id="6351" w:author="Sanino" w:date="2012-05-24T00:09:00Z">
        <w:r w:rsidR="00CA1412">
          <w:t xml:space="preserve"> </w:t>
        </w:r>
      </w:ins>
      <w:ins w:id="6352" w:author="Sanino" w:date="2012-05-23T23:54:00Z">
        <w:r>
          <w:t>использования</w:t>
        </w:r>
      </w:ins>
      <w:ins w:id="6353" w:author="Sanino" w:date="2012-05-24T00:09:00Z">
        <w:r w:rsidR="00CA1412">
          <w:t xml:space="preserve"> </w:t>
        </w:r>
      </w:ins>
      <w:ins w:id="6354" w:author="Sanino" w:date="2012-05-23T23:54:00Z">
        <w:r w:rsidRPr="00FC24E3">
          <w:t>большинства</w:t>
        </w:r>
      </w:ins>
      <w:ins w:id="6355" w:author="Sanino" w:date="2012-05-24T00:09:00Z">
        <w:r w:rsidR="00CA1412">
          <w:t xml:space="preserve"> </w:t>
        </w:r>
      </w:ins>
      <w:ins w:id="6356" w:author="Sanino" w:date="2012-05-23T23:54:00Z">
        <w:r>
          <w:fldChar w:fldCharType="begin"/>
        </w:r>
        <w:r>
          <w:instrText xml:space="preserve"> HYPERLINK "http://ru.wikipedia.org/wiki/WinAPI" \o "WinAPI" </w:instrText>
        </w:r>
        <w:r>
          <w:fldChar w:fldCharType="separate"/>
        </w:r>
        <w:r w:rsidRPr="00FC24E3">
          <w:t>WinAPI</w:t>
        </w:r>
        <w:r>
          <w:fldChar w:fldCharType="end"/>
        </w:r>
      </w:ins>
      <w:ins w:id="6357" w:author="Sanino" w:date="2012-05-24T00:09:00Z">
        <w:r w:rsidR="00CA1412">
          <w:t xml:space="preserve"> </w:t>
        </w:r>
      </w:ins>
      <w:ins w:id="6358" w:author="Sanino" w:date="2012-05-23T23:54:00Z">
        <w:r>
          <w:t>функций</w:t>
        </w:r>
      </w:ins>
      <w:ins w:id="6359" w:author="Sanino" w:date="2012-05-24T00:09:00Z">
        <w:r w:rsidR="00CA1412">
          <w:t xml:space="preserve"> </w:t>
        </w:r>
      </w:ins>
      <w:ins w:id="6360" w:author="Sanino" w:date="2012-05-23T23:54:00Z">
        <w:r w:rsidRPr="00FC24E3">
          <w:t>для</w:t>
        </w:r>
      </w:ins>
      <w:ins w:id="6361" w:author="Sanino" w:date="2012-05-24T00:09:00Z">
        <w:r w:rsidR="00CA1412">
          <w:t xml:space="preserve"> </w:t>
        </w:r>
      </w:ins>
      <w:ins w:id="6362" w:author="Sanino" w:date="2012-05-23T23:54:00Z">
        <w:r w:rsidRPr="00FC24E3">
          <w:t>р</w:t>
        </w:r>
        <w:r w:rsidRPr="00FC24E3">
          <w:t>а</w:t>
        </w:r>
        <w:r w:rsidRPr="00FC24E3">
          <w:t>сширения</w:t>
        </w:r>
      </w:ins>
      <w:ins w:id="6363" w:author="Sanino" w:date="2012-05-24T00:09:00Z">
        <w:r w:rsidR="00CA1412">
          <w:t xml:space="preserve"> </w:t>
        </w:r>
      </w:ins>
      <w:ins w:id="6364" w:author="Sanino" w:date="2012-05-23T23:54:00Z">
        <w:r w:rsidRPr="00FC24E3">
          <w:t>функциональных</w:t>
        </w:r>
      </w:ins>
      <w:ins w:id="6365" w:author="Sanino" w:date="2012-05-24T00:09:00Z">
        <w:r w:rsidR="00CA1412">
          <w:t xml:space="preserve"> </w:t>
        </w:r>
      </w:ins>
      <w:ins w:id="6366" w:author="Sanino" w:date="2012-05-23T23:54:00Z">
        <w:r w:rsidRPr="00FC24E3">
          <w:t>возможностей</w:t>
        </w:r>
      </w:ins>
      <w:ins w:id="6367" w:author="Sanino" w:date="2012-05-24T00:09:00Z">
        <w:r w:rsidR="00CA1412">
          <w:t xml:space="preserve"> </w:t>
        </w:r>
      </w:ins>
      <w:ins w:id="6368" w:author="Sanino" w:date="2012-05-23T23:54:00Z">
        <w:r w:rsidRPr="00FC24E3">
          <w:t>приложения</w:t>
        </w:r>
        <w:r>
          <w:t>.</w:t>
        </w:r>
      </w:ins>
    </w:p>
    <w:p w:rsidR="00347EAA" w:rsidRDefault="00347EAA" w:rsidP="00347EAA">
      <w:pPr>
        <w:rPr>
          <w:ins w:id="6369" w:author="Sanino" w:date="2012-05-23T23:54:00Z"/>
        </w:rPr>
      </w:pPr>
      <w:ins w:id="6370" w:author="Sanino" w:date="2012-05-23T23:54:00Z">
        <w:r>
          <w:t>Основные</w:t>
        </w:r>
      </w:ins>
      <w:ins w:id="6371" w:author="Sanino" w:date="2012-05-24T00:09:00Z">
        <w:r w:rsidR="00CA1412">
          <w:t xml:space="preserve"> </w:t>
        </w:r>
      </w:ins>
      <w:ins w:id="6372" w:author="Sanino" w:date="2012-05-23T23:54:00Z">
        <w:r>
          <w:t>недостатки</w:t>
        </w:r>
      </w:ins>
      <w:ins w:id="6373" w:author="Sanino" w:date="2012-05-24T00:09:00Z">
        <w:r w:rsidR="00CA1412">
          <w:t xml:space="preserve"> </w:t>
        </w:r>
      </w:ins>
      <w:ins w:id="6374" w:author="Sanino" w:date="2012-05-23T23:54:00Z">
        <w:r>
          <w:t>языка:</w:t>
        </w:r>
      </w:ins>
    </w:p>
    <w:p w:rsidR="00347EAA" w:rsidRDefault="00347EAA" w:rsidP="00347EAA">
      <w:pPr>
        <w:pStyle w:val="a3"/>
        <w:numPr>
          <w:ilvl w:val="0"/>
          <w:numId w:val="35"/>
        </w:numPr>
        <w:ind w:left="993" w:hanging="284"/>
        <w:rPr>
          <w:ins w:id="6375" w:author="Sanino" w:date="2012-05-23T23:54:00Z"/>
        </w:rPr>
      </w:pPr>
      <w:ins w:id="6376" w:author="Sanino" w:date="2012-05-23T23:54:00Z">
        <w:r>
          <w:t>Поддержка</w:t>
        </w:r>
      </w:ins>
      <w:ins w:id="6377" w:author="Sanino" w:date="2012-05-24T00:09:00Z">
        <w:r w:rsidR="00CA1412">
          <w:t xml:space="preserve"> </w:t>
        </w:r>
      </w:ins>
      <w:ins w:id="6378" w:author="Sanino" w:date="2012-05-23T23:54:00Z">
        <w:r>
          <w:t>операционных</w:t>
        </w:r>
      </w:ins>
      <w:ins w:id="6379" w:author="Sanino" w:date="2012-05-24T00:09:00Z">
        <w:r w:rsidR="00CA1412">
          <w:t xml:space="preserve"> </w:t>
        </w:r>
      </w:ins>
      <w:ins w:id="6380" w:author="Sanino" w:date="2012-05-23T23:54:00Z">
        <w:r>
          <w:t>систем</w:t>
        </w:r>
      </w:ins>
      <w:ins w:id="6381" w:author="Sanino" w:date="2012-05-24T00:09:00Z">
        <w:r w:rsidR="00CA1412">
          <w:t xml:space="preserve"> </w:t>
        </w:r>
      </w:ins>
      <w:ins w:id="6382" w:author="Sanino" w:date="2012-05-23T23:54:00Z">
        <w:r>
          <w:t>только</w:t>
        </w:r>
      </w:ins>
      <w:ins w:id="6383" w:author="Sanino" w:date="2012-05-24T00:09:00Z">
        <w:r w:rsidR="00CA1412">
          <w:t xml:space="preserve"> </w:t>
        </w:r>
      </w:ins>
      <w:ins w:id="6384" w:author="Sanino" w:date="2012-05-23T23:54:00Z">
        <w:r w:rsidRPr="00FC24E3">
          <w:t>семейства</w:t>
        </w:r>
      </w:ins>
      <w:ins w:id="6385" w:author="Sanino" w:date="2012-05-24T00:09:00Z">
        <w:r w:rsidR="00CA1412">
          <w:t xml:space="preserve"> </w:t>
        </w:r>
      </w:ins>
      <w:ins w:id="6386" w:author="Sanino" w:date="2012-05-23T23:54:00Z">
        <w:r>
          <w:fldChar w:fldCharType="begin"/>
        </w:r>
        <w:r>
          <w:instrText xml:space="preserve"> HYPERLINK "http://ru.wikipedia.org/wiki/Windows" \o "Windows" </w:instrText>
        </w:r>
        <w:r>
          <w:fldChar w:fldCharType="separate"/>
        </w:r>
        <w:r w:rsidRPr="00FC24E3">
          <w:t>Windows</w:t>
        </w:r>
        <w:r>
          <w:fldChar w:fldCharType="end"/>
        </w:r>
      </w:ins>
      <w:ins w:id="6387" w:author="Sanino" w:date="2012-05-24T00:09:00Z">
        <w:r w:rsidR="00CA1412">
          <w:t xml:space="preserve"> </w:t>
        </w:r>
      </w:ins>
      <w:ins w:id="6388" w:author="Sanino" w:date="2012-05-23T23:54:00Z">
        <w:r w:rsidRPr="00FC24E3">
          <w:t>и</w:t>
        </w:r>
      </w:ins>
      <w:ins w:id="6389" w:author="Sanino" w:date="2012-05-24T00:09:00Z">
        <w:r w:rsidR="00CA1412">
          <w:t xml:space="preserve"> </w:t>
        </w:r>
      </w:ins>
      <w:ins w:id="6390" w:author="Sanino" w:date="2012-05-23T23:54:00Z">
        <w:r>
          <w:fldChar w:fldCharType="begin"/>
        </w:r>
        <w:r>
          <w:instrText xml:space="preserve"> HYPERLINK "http://ru.wikipedia.org/wiki/Mac_OS_X" \o "Mac OS X" </w:instrText>
        </w:r>
        <w:r>
          <w:fldChar w:fldCharType="separate"/>
        </w:r>
        <w:r>
          <w:t>Mac</w:t>
        </w:r>
      </w:ins>
      <w:ins w:id="6391" w:author="Sanino" w:date="2012-05-24T00:09:00Z">
        <w:r w:rsidR="00CA1412">
          <w:t xml:space="preserve"> </w:t>
        </w:r>
      </w:ins>
      <w:ins w:id="6392" w:author="Sanino" w:date="2012-05-23T23:54:00Z">
        <w:r>
          <w:t>OS</w:t>
        </w:r>
      </w:ins>
      <w:ins w:id="6393" w:author="Sanino" w:date="2012-05-24T00:09:00Z">
        <w:r w:rsidR="00CA1412">
          <w:t xml:space="preserve"> </w:t>
        </w:r>
      </w:ins>
      <w:ins w:id="6394" w:author="Sanino" w:date="2012-05-23T23:54:00Z">
        <w:r w:rsidRPr="00FC24E3">
          <w:t>X</w:t>
        </w:r>
        <w:r>
          <w:fldChar w:fldCharType="end"/>
        </w:r>
        <w:r>
          <w:t>;</w:t>
        </w:r>
      </w:ins>
    </w:p>
    <w:p w:rsidR="00347EAA" w:rsidRDefault="00347EAA" w:rsidP="00347EAA">
      <w:pPr>
        <w:pStyle w:val="a3"/>
        <w:numPr>
          <w:ilvl w:val="0"/>
          <w:numId w:val="35"/>
        </w:numPr>
        <w:ind w:left="993" w:hanging="284"/>
        <w:rPr>
          <w:ins w:id="6395" w:author="Sanino" w:date="2012-05-23T23:54:00Z"/>
        </w:rPr>
      </w:pPr>
      <w:ins w:id="6396" w:author="Sanino" w:date="2012-05-23T23:54:00Z">
        <w:r>
          <w:t>Отсутствие</w:t>
        </w:r>
      </w:ins>
      <w:ins w:id="6397" w:author="Sanino" w:date="2012-05-24T00:09:00Z">
        <w:r w:rsidR="00CA1412">
          <w:t xml:space="preserve"> </w:t>
        </w:r>
      </w:ins>
      <w:ins w:id="6398" w:author="Sanino" w:date="2012-05-23T23:54:00Z">
        <w:r w:rsidRPr="00FC24E3">
          <w:t>механизма</w:t>
        </w:r>
      </w:ins>
      <w:ins w:id="6399" w:author="Sanino" w:date="2012-05-24T00:09:00Z">
        <w:r w:rsidR="00CA1412">
          <w:t xml:space="preserve"> </w:t>
        </w:r>
      </w:ins>
      <w:ins w:id="6400" w:author="Sanino" w:date="2012-05-23T23:54:00Z">
        <w:r>
          <w:fldChar w:fldCharType="begin"/>
        </w:r>
        <w:r>
          <w:instrText xml:space="preserve"> HYPERLINK "http://ru.wikipedia.org/wiki/%D0%9D%D0%B0%D1%81%D0%BB%D0%B5%D0%B4%D0%BE%D0%B2%D0%B0%D0%BD%D0%B8%D0%B5_%28%D0%BF%D1%80%D0%BE%D0%B3%D1%80%D0%B0%D0%BC%D0%BC%D0%B8%D1%80%D0%BE%D0%B2%D0%B0%D0%BD%D0%B8%D0%B5%29" \o "Наследование (программирование)" </w:instrText>
        </w:r>
        <w:r>
          <w:fldChar w:fldCharType="separate"/>
        </w:r>
        <w:r w:rsidRPr="00FC24E3">
          <w:t>наследования</w:t>
        </w:r>
      </w:ins>
      <w:ins w:id="6401" w:author="Sanino" w:date="2012-05-24T00:09:00Z">
        <w:r w:rsidR="00CA1412">
          <w:t xml:space="preserve"> </w:t>
        </w:r>
      </w:ins>
      <w:ins w:id="6402" w:author="Sanino" w:date="2012-05-23T23:54:00Z">
        <w:r w:rsidRPr="00FC24E3">
          <w:t>реализации</w:t>
        </w:r>
        <w:r>
          <w:fldChar w:fldCharType="end"/>
        </w:r>
      </w:ins>
      <w:ins w:id="6403" w:author="Sanino" w:date="2012-05-24T00:09:00Z">
        <w:r w:rsidR="00CA1412">
          <w:t xml:space="preserve"> </w:t>
        </w:r>
      </w:ins>
      <w:ins w:id="6404" w:author="Sanino" w:date="2012-05-23T23:54:00Z">
        <w:r w:rsidRPr="00FC24E3">
          <w:t>объектов.</w:t>
        </w:r>
      </w:ins>
      <w:ins w:id="6405" w:author="Sanino" w:date="2012-05-24T00:09:00Z">
        <w:r w:rsidR="00CA1412">
          <w:t xml:space="preserve"> </w:t>
        </w:r>
      </w:ins>
      <w:ins w:id="6406" w:author="Sanino" w:date="2012-05-23T23:54:00Z">
        <w:r w:rsidRPr="00FC24E3">
          <w:t>Сущес</w:t>
        </w:r>
        <w:r w:rsidRPr="00FC24E3">
          <w:t>т</w:t>
        </w:r>
        <w:r w:rsidRPr="00FC24E3">
          <w:t>вующее</w:t>
        </w:r>
      </w:ins>
      <w:ins w:id="6407" w:author="Sanino" w:date="2012-05-24T00:09:00Z">
        <w:r w:rsidR="00CA1412">
          <w:t xml:space="preserve"> </w:t>
        </w:r>
      </w:ins>
      <w:ins w:id="6408" w:author="Sanino" w:date="2012-05-23T23:54:00Z">
        <w:r w:rsidRPr="00FC24E3">
          <w:t>в</w:t>
        </w:r>
      </w:ins>
      <w:ins w:id="6409" w:author="Sanino" w:date="2012-05-24T00:09:00Z">
        <w:r w:rsidR="00CA1412">
          <w:t xml:space="preserve"> </w:t>
        </w:r>
      </w:ins>
      <w:ins w:id="6410" w:author="Sanino" w:date="2012-05-23T23:54:00Z">
        <w:r w:rsidRPr="00FC24E3">
          <w:t>языке</w:t>
        </w:r>
      </w:ins>
      <w:ins w:id="6411" w:author="Sanino" w:date="2012-05-24T00:09:00Z">
        <w:r w:rsidR="00CA1412">
          <w:t xml:space="preserve"> </w:t>
        </w:r>
      </w:ins>
      <w:ins w:id="6412" w:author="Sanino" w:date="2012-05-23T23:54:00Z">
        <w:r w:rsidRPr="00FC24E3">
          <w:t>наследование</w:t>
        </w:r>
      </w:ins>
      <w:ins w:id="6413" w:author="Sanino" w:date="2012-05-24T00:09:00Z">
        <w:r w:rsidR="00CA1412">
          <w:t xml:space="preserve"> </w:t>
        </w:r>
      </w:ins>
      <w:ins w:id="6414" w:author="Sanino" w:date="2012-05-23T23:54:00Z">
        <w:r w:rsidRPr="00FC24E3">
          <w:t>позволяет</w:t>
        </w:r>
      </w:ins>
      <w:ins w:id="6415" w:author="Sanino" w:date="2012-05-24T00:09:00Z">
        <w:r w:rsidR="00CA1412">
          <w:t xml:space="preserve"> </w:t>
        </w:r>
      </w:ins>
      <w:ins w:id="6416" w:author="Sanino" w:date="2012-05-23T23:54:00Z">
        <w:r w:rsidRPr="00FC24E3">
          <w:t>наследовать</w:t>
        </w:r>
      </w:ins>
      <w:ins w:id="6417" w:author="Sanino" w:date="2012-05-24T00:09:00Z">
        <w:r w:rsidR="00CA1412">
          <w:t xml:space="preserve"> </w:t>
        </w:r>
      </w:ins>
      <w:ins w:id="6418" w:author="Sanino" w:date="2012-05-23T23:54:00Z">
        <w:r w:rsidRPr="00FC24E3">
          <w:t>только</w:t>
        </w:r>
      </w:ins>
      <w:ins w:id="6419" w:author="Sanino" w:date="2012-05-24T00:09:00Z">
        <w:r w:rsidR="00CA1412">
          <w:t xml:space="preserve"> </w:t>
        </w:r>
      </w:ins>
      <w:ins w:id="6420" w:author="Sanino" w:date="2012-05-23T23:54:00Z">
        <w:r>
          <w:fldChar w:fldCharType="begin"/>
        </w:r>
        <w:r>
          <w:instrText xml:space="preserve"> HYPERLINK "http://ru.wikipedia.org/wiki/COM-%D0%B8%D0%BD%D1%82%D0%B5%D1%80%D1%84%D0%B5%D0%B9%D1%81" \o "COM-интерфейс" </w:instrText>
        </w:r>
        <w:r>
          <w:fldChar w:fldCharType="separate"/>
        </w:r>
        <w:r w:rsidRPr="00FC24E3">
          <w:t>инте</w:t>
        </w:r>
        <w:r w:rsidRPr="00FC24E3">
          <w:t>р</w:t>
        </w:r>
        <w:r w:rsidRPr="00FC24E3">
          <w:t>фейсы</w:t>
        </w:r>
        <w:r>
          <w:fldChar w:fldCharType="end"/>
        </w:r>
        <w:r w:rsidRPr="00FC24E3">
          <w:t>,</w:t>
        </w:r>
      </w:ins>
      <w:ins w:id="6421" w:author="Sanino" w:date="2012-05-24T00:09:00Z">
        <w:r w:rsidR="00CA1412">
          <w:t xml:space="preserve"> </w:t>
        </w:r>
      </w:ins>
      <w:ins w:id="6422" w:author="Sanino" w:date="2012-05-23T23:54:00Z">
        <w:r w:rsidRPr="00FC24E3">
          <w:t>но</w:t>
        </w:r>
      </w:ins>
      <w:ins w:id="6423" w:author="Sanino" w:date="2012-05-24T00:09:00Z">
        <w:r w:rsidR="00CA1412">
          <w:t xml:space="preserve"> </w:t>
        </w:r>
      </w:ins>
      <w:ins w:id="6424" w:author="Sanino" w:date="2012-05-23T23:54:00Z">
        <w:r w:rsidRPr="00FC24E3">
          <w:t>не</w:t>
        </w:r>
      </w:ins>
      <w:ins w:id="6425" w:author="Sanino" w:date="2012-05-24T00:09:00Z">
        <w:r w:rsidR="00CA1412">
          <w:t xml:space="preserve"> </w:t>
        </w:r>
      </w:ins>
      <w:ins w:id="6426" w:author="Sanino" w:date="2012-05-23T23:54:00Z">
        <w:r w:rsidRPr="00FC24E3">
          <w:t>их</w:t>
        </w:r>
      </w:ins>
      <w:ins w:id="6427" w:author="Sanino" w:date="2012-05-24T00:09:00Z">
        <w:r w:rsidR="00CA1412">
          <w:t xml:space="preserve"> </w:t>
        </w:r>
      </w:ins>
      <w:ins w:id="6428" w:author="Sanino" w:date="2012-05-23T23:54:00Z">
        <w:r w:rsidRPr="00FC24E3">
          <w:t>реализацию;</w:t>
        </w:r>
      </w:ins>
    </w:p>
    <w:p w:rsidR="00347EAA" w:rsidRDefault="00347EAA" w:rsidP="00347EAA">
      <w:pPr>
        <w:pStyle w:val="a3"/>
        <w:numPr>
          <w:ilvl w:val="0"/>
          <w:numId w:val="35"/>
        </w:numPr>
        <w:ind w:left="993" w:hanging="284"/>
        <w:rPr>
          <w:ins w:id="6429" w:author="Sanino" w:date="2012-05-23T23:54:00Z"/>
        </w:rPr>
      </w:pPr>
      <w:ins w:id="6430" w:author="Sanino" w:date="2012-05-23T23:54:00Z">
        <w:r>
          <w:t>Требует</w:t>
        </w:r>
      </w:ins>
      <w:ins w:id="6431" w:author="Sanino" w:date="2012-05-24T00:09:00Z">
        <w:r w:rsidR="00CA1412">
          <w:t xml:space="preserve"> </w:t>
        </w:r>
      </w:ins>
      <w:ins w:id="6432" w:author="Sanino" w:date="2012-05-23T23:54:00Z">
        <w:r>
          <w:t>установленную</w:t>
        </w:r>
      </w:ins>
      <w:ins w:id="6433" w:author="Sanino" w:date="2012-05-24T00:09:00Z">
        <w:r w:rsidR="00CA1412">
          <w:t xml:space="preserve"> </w:t>
        </w:r>
      </w:ins>
      <w:ins w:id="6434" w:author="Sanino" w:date="2012-05-23T23:54:00Z">
        <w:r>
          <w:t>библиотек</w:t>
        </w:r>
        <w:r w:rsidRPr="00FC24E3">
          <w:t>у</w:t>
        </w:r>
      </w:ins>
      <w:ins w:id="6435" w:author="Sanino" w:date="2012-05-24T00:09:00Z">
        <w:r w:rsidR="00CA1412">
          <w:t xml:space="preserve"> </w:t>
        </w:r>
      </w:ins>
      <w:ins w:id="6436" w:author="Sanino" w:date="2012-05-23T23:54:00Z">
        <w:r w:rsidRPr="00FC24E3">
          <w:t>msvbvmXX.</w:t>
        </w:r>
        <w:r>
          <w:fldChar w:fldCharType="begin"/>
        </w:r>
        <w:r>
          <w:instrText xml:space="preserve"> HYPERLINK "http://ru.wikipedia.org/wiki/DLL" \o "DLL" </w:instrText>
        </w:r>
        <w:r>
          <w:fldChar w:fldCharType="separate"/>
        </w:r>
        <w:r w:rsidRPr="00FC24E3">
          <w:t>dll</w:t>
        </w:r>
        <w:r>
          <w:fldChar w:fldCharType="end"/>
        </w:r>
      </w:ins>
      <w:ins w:id="6437" w:author="Sanino" w:date="2012-05-24T00:09:00Z">
        <w:r w:rsidR="00CA1412">
          <w:t xml:space="preserve"> </w:t>
        </w:r>
      </w:ins>
      <w:ins w:id="6438" w:author="Sanino" w:date="2012-05-23T23:54:00Z">
        <w:r w:rsidRPr="00FC24E3">
          <w:t>для</w:t>
        </w:r>
      </w:ins>
      <w:ins w:id="6439" w:author="Sanino" w:date="2012-05-24T00:09:00Z">
        <w:r w:rsidR="00CA1412">
          <w:t xml:space="preserve"> </w:t>
        </w:r>
      </w:ins>
      <w:ins w:id="6440" w:author="Sanino" w:date="2012-05-23T23:54:00Z">
        <w:r w:rsidRPr="00FC24E3">
          <w:t>работы</w:t>
        </w:r>
      </w:ins>
      <w:ins w:id="6441" w:author="Sanino" w:date="2012-05-24T00:09:00Z">
        <w:r w:rsidR="00CA1412">
          <w:t xml:space="preserve"> </w:t>
        </w:r>
      </w:ins>
      <w:ins w:id="6442" w:author="Sanino" w:date="2012-05-23T23:54:00Z">
        <w:r w:rsidRPr="00FC24E3">
          <w:t>пр</w:t>
        </w:r>
        <w:r w:rsidRPr="00FC24E3">
          <w:t>о</w:t>
        </w:r>
        <w:r>
          <w:t>граммы;</w:t>
        </w:r>
      </w:ins>
    </w:p>
    <w:p w:rsidR="00347EAA" w:rsidRPr="00FC24E3" w:rsidRDefault="00347EAA" w:rsidP="00347EAA">
      <w:pPr>
        <w:pStyle w:val="a3"/>
        <w:numPr>
          <w:ilvl w:val="0"/>
          <w:numId w:val="35"/>
        </w:numPr>
        <w:ind w:left="993" w:hanging="284"/>
        <w:rPr>
          <w:ins w:id="6443" w:author="Sanino" w:date="2012-05-23T23:54:00Z"/>
        </w:rPr>
      </w:pPr>
      <w:ins w:id="6444" w:author="Sanino" w:date="2012-05-23T23:54:00Z">
        <w:r>
          <w:t>Низкая</w:t>
        </w:r>
      </w:ins>
      <w:ins w:id="6445" w:author="Sanino" w:date="2012-05-24T00:09:00Z">
        <w:r w:rsidR="00CA1412">
          <w:t xml:space="preserve"> </w:t>
        </w:r>
      </w:ins>
      <w:ins w:id="6446" w:author="Sanino" w:date="2012-05-23T23:54:00Z">
        <w:r>
          <w:t>скорость</w:t>
        </w:r>
      </w:ins>
      <w:ins w:id="6447" w:author="Sanino" w:date="2012-05-24T00:09:00Z">
        <w:r w:rsidR="00CA1412">
          <w:t xml:space="preserve"> </w:t>
        </w:r>
      </w:ins>
      <w:ins w:id="6448" w:author="Sanino" w:date="2012-05-23T23:54:00Z">
        <w:r w:rsidRPr="00FC24E3">
          <w:t>работы,</w:t>
        </w:r>
      </w:ins>
      <w:ins w:id="6449" w:author="Sanino" w:date="2012-05-24T00:09:00Z">
        <w:r w:rsidR="00CA1412">
          <w:t xml:space="preserve"> </w:t>
        </w:r>
      </w:ins>
      <w:ins w:id="6450" w:author="Sanino" w:date="2012-05-23T23:54:00Z">
        <w:r w:rsidRPr="00FC24E3">
          <w:t>обусловленная</w:t>
        </w:r>
      </w:ins>
      <w:ins w:id="6451" w:author="Sanino" w:date="2012-05-24T00:09:00Z">
        <w:r w:rsidR="00CA1412">
          <w:t xml:space="preserve"> </w:t>
        </w:r>
      </w:ins>
      <w:ins w:id="6452" w:author="Sanino" w:date="2012-05-23T23:54:00Z">
        <w:r w:rsidRPr="00FC24E3">
          <w:t>тем,</w:t>
        </w:r>
      </w:ins>
      <w:ins w:id="6453" w:author="Sanino" w:date="2012-05-24T00:09:00Z">
        <w:r w:rsidR="00CA1412">
          <w:t xml:space="preserve"> </w:t>
        </w:r>
      </w:ins>
      <w:ins w:id="6454" w:author="Sanino" w:date="2012-05-23T23:54:00Z">
        <w:r w:rsidRPr="00FC24E3">
          <w:t>что</w:t>
        </w:r>
      </w:ins>
      <w:ins w:id="6455" w:author="Sanino" w:date="2012-05-24T00:09:00Z">
        <w:r w:rsidR="00CA1412">
          <w:t xml:space="preserve"> </w:t>
        </w:r>
      </w:ins>
      <w:ins w:id="6456" w:author="Sanino" w:date="2012-05-23T23:54:00Z">
        <w:r w:rsidRPr="00FC24E3">
          <w:t>практически</w:t>
        </w:r>
      </w:ins>
      <w:ins w:id="6457" w:author="Sanino" w:date="2012-05-24T00:09:00Z">
        <w:r w:rsidR="00CA1412">
          <w:t xml:space="preserve"> </w:t>
        </w:r>
      </w:ins>
      <w:ins w:id="6458" w:author="Sanino" w:date="2012-05-23T23:54:00Z">
        <w:r w:rsidRPr="00FC24E3">
          <w:t>все</w:t>
        </w:r>
      </w:ins>
      <w:ins w:id="6459" w:author="Sanino" w:date="2012-05-24T00:09:00Z">
        <w:r w:rsidR="00CA1412">
          <w:t xml:space="preserve"> </w:t>
        </w:r>
      </w:ins>
      <w:ins w:id="6460" w:author="Sanino" w:date="2012-05-23T23:54:00Z">
        <w:r w:rsidRPr="00FC24E3">
          <w:t>встроенные</w:t>
        </w:r>
      </w:ins>
      <w:ins w:id="6461" w:author="Sanino" w:date="2012-05-24T00:09:00Z">
        <w:r w:rsidR="00CA1412">
          <w:t xml:space="preserve"> </w:t>
        </w:r>
      </w:ins>
      <w:ins w:id="6462" w:author="Sanino" w:date="2012-05-23T23:54:00Z">
        <w:r w:rsidRPr="00FC24E3">
          <w:t>функции</w:t>
        </w:r>
      </w:ins>
      <w:ins w:id="6463" w:author="Sanino" w:date="2012-05-24T00:09:00Z">
        <w:r w:rsidR="00CA1412">
          <w:t xml:space="preserve"> </w:t>
        </w:r>
      </w:ins>
      <w:ins w:id="6464" w:author="Sanino" w:date="2012-05-23T23:54:00Z">
        <w:r w:rsidRPr="00FC24E3">
          <w:t>языка</w:t>
        </w:r>
      </w:ins>
      <w:ins w:id="6465" w:author="Sanino" w:date="2012-05-24T00:09:00Z">
        <w:r w:rsidR="00CA1412">
          <w:t xml:space="preserve"> </w:t>
        </w:r>
      </w:ins>
      <w:ins w:id="6466" w:author="Sanino" w:date="2012-05-23T23:54:00Z">
        <w:r w:rsidRPr="00FC24E3">
          <w:t>реализованы</w:t>
        </w:r>
      </w:ins>
      <w:ins w:id="6467" w:author="Sanino" w:date="2012-05-24T00:09:00Z">
        <w:r w:rsidR="00CA1412">
          <w:t xml:space="preserve"> </w:t>
        </w:r>
      </w:ins>
      <w:ins w:id="6468" w:author="Sanino" w:date="2012-05-23T23:54:00Z">
        <w:r w:rsidRPr="00FC24E3">
          <w:t>через</w:t>
        </w:r>
      </w:ins>
      <w:ins w:id="6469" w:author="Sanino" w:date="2012-05-24T00:09:00Z">
        <w:r w:rsidR="00CA1412">
          <w:t xml:space="preserve"> </w:t>
        </w:r>
      </w:ins>
      <w:ins w:id="6470" w:author="Sanino" w:date="2012-05-23T23:54:00Z">
        <w:r w:rsidRPr="00FC24E3">
          <w:t>библиотеку</w:t>
        </w:r>
      </w:ins>
      <w:ins w:id="6471" w:author="Sanino" w:date="2012-05-24T00:09:00Z">
        <w:r w:rsidR="00CA1412">
          <w:t xml:space="preserve"> </w:t>
        </w:r>
      </w:ins>
      <w:ins w:id="6472" w:author="Sanino" w:date="2012-05-23T23:54:00Z">
        <w:r w:rsidRPr="00FC24E3">
          <w:t>времени</w:t>
        </w:r>
      </w:ins>
      <w:ins w:id="6473" w:author="Sanino" w:date="2012-05-24T00:09:00Z">
        <w:r w:rsidR="00CA1412">
          <w:t xml:space="preserve"> </w:t>
        </w:r>
      </w:ins>
      <w:ins w:id="6474" w:author="Sanino" w:date="2012-05-23T23:54:00Z">
        <w:r w:rsidRPr="00FC24E3">
          <w:t>ис</w:t>
        </w:r>
        <w:r>
          <w:t>полнения</w:t>
        </w:r>
        <w:r w:rsidRPr="00FC24E3">
          <w:t>,</w:t>
        </w:r>
      </w:ins>
      <w:ins w:id="6475" w:author="Sanino" w:date="2012-05-24T00:09:00Z">
        <w:r w:rsidR="00CA1412">
          <w:t xml:space="preserve"> </w:t>
        </w:r>
      </w:ins>
      <w:ins w:id="6476" w:author="Sanino" w:date="2012-05-23T23:54:00Z">
        <w:r w:rsidRPr="00FC24E3">
          <w:t>которая,</w:t>
        </w:r>
      </w:ins>
      <w:ins w:id="6477" w:author="Sanino" w:date="2012-05-24T00:09:00Z">
        <w:r w:rsidR="00CA1412">
          <w:t xml:space="preserve"> </w:t>
        </w:r>
      </w:ins>
      <w:ins w:id="6478" w:author="Sanino" w:date="2012-05-23T23:54:00Z">
        <w:r w:rsidRPr="00FC24E3">
          <w:t>в</w:t>
        </w:r>
      </w:ins>
      <w:ins w:id="6479" w:author="Sanino" w:date="2012-05-24T00:09:00Z">
        <w:r w:rsidR="00CA1412">
          <w:t xml:space="preserve"> </w:t>
        </w:r>
      </w:ins>
      <w:ins w:id="6480" w:author="Sanino" w:date="2012-05-23T23:54:00Z">
        <w:r w:rsidRPr="00FC24E3">
          <w:t>свою</w:t>
        </w:r>
      </w:ins>
      <w:ins w:id="6481" w:author="Sanino" w:date="2012-05-24T00:09:00Z">
        <w:r w:rsidR="00CA1412">
          <w:t xml:space="preserve"> </w:t>
        </w:r>
      </w:ins>
      <w:ins w:id="6482" w:author="Sanino" w:date="2012-05-23T23:54:00Z">
        <w:r w:rsidRPr="00FC24E3">
          <w:t>очередь,</w:t>
        </w:r>
      </w:ins>
      <w:ins w:id="6483" w:author="Sanino" w:date="2012-05-24T00:09:00Z">
        <w:r w:rsidR="00CA1412">
          <w:t xml:space="preserve"> </w:t>
        </w:r>
      </w:ins>
      <w:ins w:id="6484" w:author="Sanino" w:date="2012-05-23T23:54:00Z">
        <w:r w:rsidRPr="00FC24E3">
          <w:t>производит</w:t>
        </w:r>
      </w:ins>
      <w:ins w:id="6485" w:author="Sanino" w:date="2012-05-24T00:09:00Z">
        <w:r w:rsidR="00CA1412">
          <w:t xml:space="preserve"> </w:t>
        </w:r>
      </w:ins>
      <w:ins w:id="6486" w:author="Sanino" w:date="2012-05-23T23:54:00Z">
        <w:r w:rsidRPr="00FC24E3">
          <w:t>много</w:t>
        </w:r>
      </w:ins>
      <w:ins w:id="6487" w:author="Sanino" w:date="2012-05-24T00:09:00Z">
        <w:r w:rsidR="00CA1412">
          <w:t xml:space="preserve"> </w:t>
        </w:r>
      </w:ins>
      <w:ins w:id="6488" w:author="Sanino" w:date="2012-05-23T23:54:00Z">
        <w:r w:rsidRPr="00FC24E3">
          <w:t>«лишней»</w:t>
        </w:r>
      </w:ins>
      <w:ins w:id="6489" w:author="Sanino" w:date="2012-05-24T00:09:00Z">
        <w:r w:rsidR="00CA1412">
          <w:t xml:space="preserve"> </w:t>
        </w:r>
      </w:ins>
      <w:ins w:id="6490" w:author="Sanino" w:date="2012-05-23T23:54:00Z">
        <w:r w:rsidRPr="00FC24E3">
          <w:t>раб</w:t>
        </w:r>
        <w:r w:rsidRPr="00FC24E3">
          <w:t>о</w:t>
        </w:r>
        <w:r w:rsidRPr="00FC24E3">
          <w:t>ты</w:t>
        </w:r>
      </w:ins>
      <w:ins w:id="6491" w:author="Sanino" w:date="2012-05-24T00:09:00Z">
        <w:r w:rsidR="00CA1412">
          <w:t xml:space="preserve"> </w:t>
        </w:r>
      </w:ins>
      <w:ins w:id="6492" w:author="Sanino" w:date="2012-05-23T23:54:00Z">
        <w:r w:rsidRPr="00FC24E3">
          <w:t>по</w:t>
        </w:r>
      </w:ins>
      <w:ins w:id="6493" w:author="Sanino" w:date="2012-05-24T00:09:00Z">
        <w:r w:rsidR="00CA1412">
          <w:t xml:space="preserve"> </w:t>
        </w:r>
      </w:ins>
      <w:ins w:id="6494" w:author="Sanino" w:date="2012-05-23T23:54:00Z">
        <w:r w:rsidRPr="00FC24E3">
          <w:t>проверке</w:t>
        </w:r>
      </w:ins>
      <w:ins w:id="6495" w:author="Sanino" w:date="2012-05-24T00:09:00Z">
        <w:r w:rsidR="00CA1412">
          <w:t xml:space="preserve"> </w:t>
        </w:r>
      </w:ins>
      <w:ins w:id="6496" w:author="Sanino" w:date="2012-05-23T23:54:00Z">
        <w:r w:rsidRPr="00FC24E3">
          <w:t>и/или</w:t>
        </w:r>
      </w:ins>
      <w:ins w:id="6497" w:author="Sanino" w:date="2012-05-24T00:09:00Z">
        <w:r w:rsidR="00CA1412">
          <w:t xml:space="preserve"> </w:t>
        </w:r>
      </w:ins>
      <w:ins w:id="6498" w:author="Sanino" w:date="2012-05-23T23:54:00Z">
        <w:r w:rsidRPr="00FC24E3">
          <w:t>преобразованию</w:t>
        </w:r>
      </w:ins>
      <w:ins w:id="6499" w:author="Sanino" w:date="2012-05-24T00:09:00Z">
        <w:r w:rsidR="00CA1412">
          <w:t xml:space="preserve"> </w:t>
        </w:r>
      </w:ins>
      <w:ins w:id="6500" w:author="Sanino" w:date="2012-05-23T23:54:00Z">
        <w:r w:rsidRPr="00FC24E3">
          <w:t>типов.</w:t>
        </w:r>
      </w:ins>
    </w:p>
    <w:p w:rsidR="00347EAA" w:rsidRPr="00347EAA" w:rsidRDefault="00347EAA" w:rsidP="00347EAA">
      <w:pPr>
        <w:rPr>
          <w:ins w:id="6501" w:author="Sanino" w:date="2012-05-23T23:54:00Z"/>
          <w:lang w:val="ru-RU"/>
          <w:rPrChange w:id="6502" w:author="Sanino" w:date="2012-05-23T23:54:00Z">
            <w:rPr>
              <w:ins w:id="6503" w:author="Sanino" w:date="2012-05-23T23:54:00Z"/>
              <w:lang w:val="en-US"/>
            </w:rPr>
          </w:rPrChange>
        </w:rPr>
      </w:pPr>
      <w:ins w:id="6504" w:author="Sanino" w:date="2012-05-23T23:54:00Z">
        <w:r>
          <w:t>Стоит</w:t>
        </w:r>
      </w:ins>
      <w:ins w:id="6505" w:author="Sanino" w:date="2012-05-24T00:09:00Z">
        <w:r w:rsidR="00CA1412">
          <w:t xml:space="preserve"> </w:t>
        </w:r>
      </w:ins>
      <w:ins w:id="6506" w:author="Sanino" w:date="2012-05-23T23:54:00Z">
        <w:r>
          <w:t>отметить,</w:t>
        </w:r>
      </w:ins>
      <w:ins w:id="6507" w:author="Sanino" w:date="2012-05-24T00:09:00Z">
        <w:r w:rsidR="00CA1412">
          <w:t xml:space="preserve"> </w:t>
        </w:r>
      </w:ins>
      <w:ins w:id="6508" w:author="Sanino" w:date="2012-05-23T23:54:00Z">
        <w:r>
          <w:t>что</w:t>
        </w:r>
      </w:ins>
      <w:ins w:id="6509" w:author="Sanino" w:date="2012-05-24T00:09:00Z">
        <w:r w:rsidR="00CA1412">
          <w:t xml:space="preserve"> </w:t>
        </w:r>
      </w:ins>
      <w:ins w:id="6510" w:author="Sanino" w:date="2012-05-23T23:54:00Z">
        <w:r>
          <w:t>все</w:t>
        </w:r>
      </w:ins>
      <w:ins w:id="6511" w:author="Sanino" w:date="2012-05-24T00:09:00Z">
        <w:r w:rsidR="00CA1412">
          <w:t xml:space="preserve"> </w:t>
        </w:r>
      </w:ins>
      <w:ins w:id="6512" w:author="Sanino" w:date="2012-05-23T23:54:00Z">
        <w:r>
          <w:t>недостатки</w:t>
        </w:r>
      </w:ins>
      <w:ins w:id="6513" w:author="Sanino" w:date="2012-05-24T00:09:00Z">
        <w:r w:rsidR="00CA1412">
          <w:t xml:space="preserve"> </w:t>
        </w:r>
      </w:ins>
      <w:ins w:id="6514" w:author="Sanino" w:date="2012-05-23T23:54:00Z">
        <w:r>
          <w:t>языка</w:t>
        </w:r>
      </w:ins>
      <w:ins w:id="6515" w:author="Sanino" w:date="2012-05-24T00:09:00Z">
        <w:r w:rsidR="00CA1412">
          <w:t xml:space="preserve"> </w:t>
        </w:r>
      </w:ins>
      <w:ins w:id="6516" w:author="Sanino" w:date="2012-05-23T23:54:00Z">
        <w:r>
          <w:t>вытекают</w:t>
        </w:r>
      </w:ins>
      <w:ins w:id="6517" w:author="Sanino" w:date="2012-05-24T00:09:00Z">
        <w:r w:rsidR="00CA1412">
          <w:t xml:space="preserve"> </w:t>
        </w:r>
      </w:ins>
      <w:ins w:id="6518" w:author="Sanino" w:date="2012-05-23T23:54:00Z">
        <w:r>
          <w:t>из</w:t>
        </w:r>
      </w:ins>
      <w:ins w:id="6519" w:author="Sanino" w:date="2012-05-24T00:09:00Z">
        <w:r w:rsidR="00CA1412">
          <w:t xml:space="preserve"> </w:t>
        </w:r>
      </w:ins>
      <w:ins w:id="6520" w:author="Sanino" w:date="2012-05-23T23:54:00Z">
        <w:r>
          <w:t>его</w:t>
        </w:r>
      </w:ins>
      <w:ins w:id="6521" w:author="Sanino" w:date="2012-05-24T00:09:00Z">
        <w:r w:rsidR="00CA1412">
          <w:t xml:space="preserve"> </w:t>
        </w:r>
      </w:ins>
      <w:ins w:id="6522" w:author="Sanino" w:date="2012-05-23T23:54:00Z">
        <w:r>
          <w:t>основного</w:t>
        </w:r>
      </w:ins>
      <w:ins w:id="6523" w:author="Sanino" w:date="2012-05-24T00:09:00Z">
        <w:r w:rsidR="00CA1412">
          <w:t xml:space="preserve"> </w:t>
        </w:r>
      </w:ins>
      <w:ins w:id="6524" w:author="Sanino" w:date="2012-05-23T23:54:00Z">
        <w:r>
          <w:t>достоинства</w:t>
        </w:r>
      </w:ins>
      <w:ins w:id="6525" w:author="Sanino" w:date="2012-05-24T00:09:00Z">
        <w:r w:rsidR="00CA1412">
          <w:t xml:space="preserve"> </w:t>
        </w:r>
      </w:ins>
      <w:ins w:id="6526" w:author="Sanino" w:date="2012-05-23T23:54:00Z">
        <w:r w:rsidRPr="00FC24E3">
          <w:t>–</w:t>
        </w:r>
      </w:ins>
      <w:ins w:id="6527" w:author="Sanino" w:date="2012-05-24T00:09:00Z">
        <w:r w:rsidR="00CA1412">
          <w:t xml:space="preserve"> </w:t>
        </w:r>
      </w:ins>
      <w:ins w:id="6528" w:author="Sanino" w:date="2012-05-23T23:54:00Z">
        <w:r>
          <w:t>простоты</w:t>
        </w:r>
      </w:ins>
      <w:ins w:id="6529" w:author="Sanino" w:date="2012-05-24T00:09:00Z">
        <w:r w:rsidR="00CA1412">
          <w:t xml:space="preserve"> </w:t>
        </w:r>
      </w:ins>
      <w:ins w:id="6530" w:author="Sanino" w:date="2012-05-23T23:54:00Z">
        <w:r>
          <w:t>разработки</w:t>
        </w:r>
      </w:ins>
      <w:ins w:id="6531" w:author="Sanino" w:date="2012-05-24T00:09:00Z">
        <w:r w:rsidR="00CA1412">
          <w:t xml:space="preserve"> </w:t>
        </w:r>
      </w:ins>
      <w:ins w:id="6532" w:author="Sanino" w:date="2012-05-23T23:54:00Z">
        <w:r>
          <w:t>графического</w:t>
        </w:r>
      </w:ins>
      <w:ins w:id="6533" w:author="Sanino" w:date="2012-05-24T00:09:00Z">
        <w:r w:rsidR="00CA1412">
          <w:t xml:space="preserve"> </w:t>
        </w:r>
      </w:ins>
      <w:ins w:id="6534" w:author="Sanino" w:date="2012-05-23T23:54:00Z">
        <w:r>
          <w:t>интерфейса.</w:t>
        </w:r>
      </w:ins>
      <w:ins w:id="6535" w:author="Sanino" w:date="2012-05-24T00:09:00Z">
        <w:r w:rsidR="00CA1412">
          <w:t xml:space="preserve"> </w:t>
        </w:r>
      </w:ins>
      <w:ins w:id="6536" w:author="Sanino" w:date="2012-05-23T23:54:00Z">
        <w:r>
          <w:t>Поэтому</w:t>
        </w:r>
      </w:ins>
      <w:ins w:id="6537" w:author="Sanino" w:date="2012-05-24T00:09:00Z">
        <w:r w:rsidR="00CA1412">
          <w:t xml:space="preserve"> </w:t>
        </w:r>
      </w:ins>
      <w:ins w:id="6538" w:author="Sanino" w:date="2012-05-23T23:54:00Z">
        <w:r>
          <w:t>мн</w:t>
        </w:r>
        <w:r>
          <w:t>о</w:t>
        </w:r>
        <w:r>
          <w:t>гие</w:t>
        </w:r>
      </w:ins>
      <w:ins w:id="6539" w:author="Sanino" w:date="2012-05-24T00:09:00Z">
        <w:r w:rsidR="00CA1412">
          <w:t xml:space="preserve"> </w:t>
        </w:r>
      </w:ins>
      <w:ins w:id="6540" w:author="Sanino" w:date="2012-05-23T23:54:00Z">
        <w:r>
          <w:t>программисты</w:t>
        </w:r>
      </w:ins>
      <w:ins w:id="6541" w:author="Sanino" w:date="2012-05-24T00:09:00Z">
        <w:r w:rsidR="00CA1412">
          <w:t xml:space="preserve"> </w:t>
        </w:r>
      </w:ins>
      <w:ins w:id="6542" w:author="Sanino" w:date="2012-05-23T23:54:00Z">
        <w:r>
          <w:t>используют</w:t>
        </w:r>
      </w:ins>
      <w:ins w:id="6543" w:author="Sanino" w:date="2012-05-24T00:09:00Z">
        <w:r w:rsidR="00CA1412">
          <w:t xml:space="preserve"> </w:t>
        </w:r>
      </w:ins>
      <w:ins w:id="6544" w:author="Sanino" w:date="2012-05-23T23:54:00Z">
        <w:r>
          <w:t>Visual</w:t>
        </w:r>
      </w:ins>
      <w:ins w:id="6545" w:author="Sanino" w:date="2012-05-24T00:09:00Z">
        <w:r w:rsidR="00CA1412">
          <w:t xml:space="preserve"> </w:t>
        </w:r>
      </w:ins>
      <w:ins w:id="6546" w:author="Sanino" w:date="2012-05-23T23:54:00Z">
        <w:r>
          <w:t>Basic</w:t>
        </w:r>
      </w:ins>
      <w:ins w:id="6547" w:author="Sanino" w:date="2012-05-24T00:09:00Z">
        <w:r w:rsidR="00CA1412">
          <w:t xml:space="preserve"> </w:t>
        </w:r>
      </w:ins>
      <w:ins w:id="6548" w:author="Sanino" w:date="2012-05-23T23:54:00Z">
        <w:r>
          <w:t>для</w:t>
        </w:r>
      </w:ins>
      <w:ins w:id="6549" w:author="Sanino" w:date="2012-05-24T00:09:00Z">
        <w:r w:rsidR="00CA1412">
          <w:t xml:space="preserve"> </w:t>
        </w:r>
      </w:ins>
      <w:ins w:id="6550" w:author="Sanino" w:date="2012-05-23T23:54:00Z">
        <w:r>
          <w:t>разработки</w:t>
        </w:r>
      </w:ins>
      <w:ins w:id="6551" w:author="Sanino" w:date="2012-05-24T00:09:00Z">
        <w:r w:rsidR="00CA1412">
          <w:t xml:space="preserve"> </w:t>
        </w:r>
      </w:ins>
      <w:ins w:id="6552" w:author="Sanino" w:date="2012-05-23T23:54:00Z">
        <w:r>
          <w:t>интерфейса</w:t>
        </w:r>
      </w:ins>
      <w:ins w:id="6553" w:author="Sanino" w:date="2012-05-24T00:09:00Z">
        <w:r w:rsidR="00CA1412">
          <w:t xml:space="preserve"> </w:t>
        </w:r>
      </w:ins>
      <w:ins w:id="6554" w:author="Sanino" w:date="2012-05-23T23:54:00Z">
        <w:r>
          <w:t>пол</w:t>
        </w:r>
        <w:r>
          <w:t>ь</w:t>
        </w:r>
        <w:r>
          <w:t>зователя,</w:t>
        </w:r>
      </w:ins>
      <w:ins w:id="6555" w:author="Sanino" w:date="2012-05-24T00:09:00Z">
        <w:r w:rsidR="00CA1412">
          <w:t xml:space="preserve"> </w:t>
        </w:r>
      </w:ins>
      <w:ins w:id="6556" w:author="Sanino" w:date="2012-05-23T23:54:00Z">
        <w:r>
          <w:t>а</w:t>
        </w:r>
      </w:ins>
      <w:ins w:id="6557" w:author="Sanino" w:date="2012-05-24T00:09:00Z">
        <w:r w:rsidR="00CA1412">
          <w:t xml:space="preserve"> </w:t>
        </w:r>
      </w:ins>
      <w:ins w:id="6558" w:author="Sanino" w:date="2012-05-23T23:54:00Z">
        <w:r>
          <w:t>функциональность</w:t>
        </w:r>
      </w:ins>
      <w:ins w:id="6559" w:author="Sanino" w:date="2012-05-24T00:09:00Z">
        <w:r w:rsidR="00CA1412">
          <w:t xml:space="preserve"> </w:t>
        </w:r>
      </w:ins>
      <w:ins w:id="6560" w:author="Sanino" w:date="2012-05-23T23:54:00Z">
        <w:r>
          <w:t>программы</w:t>
        </w:r>
      </w:ins>
      <w:ins w:id="6561" w:author="Sanino" w:date="2012-05-24T00:09:00Z">
        <w:r w:rsidR="00CA1412">
          <w:t xml:space="preserve"> </w:t>
        </w:r>
      </w:ins>
      <w:ins w:id="6562" w:author="Sanino" w:date="2012-05-23T23:54:00Z">
        <w:r>
          <w:t>реализуют</w:t>
        </w:r>
      </w:ins>
      <w:ins w:id="6563" w:author="Sanino" w:date="2012-05-24T00:09:00Z">
        <w:r w:rsidR="00CA1412">
          <w:t xml:space="preserve"> </w:t>
        </w:r>
      </w:ins>
      <w:ins w:id="6564" w:author="Sanino" w:date="2012-05-23T23:54:00Z">
        <w:r>
          <w:t>в</w:t>
        </w:r>
      </w:ins>
      <w:ins w:id="6565" w:author="Sanino" w:date="2012-05-24T00:09:00Z">
        <w:r w:rsidR="00CA1412">
          <w:t xml:space="preserve"> </w:t>
        </w:r>
      </w:ins>
      <w:ins w:id="6566" w:author="Sanino" w:date="2012-05-23T23:54:00Z">
        <w:r>
          <w:t>виде</w:t>
        </w:r>
      </w:ins>
      <w:ins w:id="6567" w:author="Sanino" w:date="2012-05-24T00:09:00Z">
        <w:r w:rsidR="00CA1412">
          <w:t xml:space="preserve"> </w:t>
        </w:r>
      </w:ins>
      <w:ins w:id="6568" w:author="Sanino" w:date="2012-05-23T23:54:00Z">
        <w:r>
          <w:t>динамически</w:t>
        </w:r>
      </w:ins>
      <w:ins w:id="6569" w:author="Sanino" w:date="2012-05-24T00:09:00Z">
        <w:r w:rsidR="00CA1412">
          <w:t xml:space="preserve"> </w:t>
        </w:r>
      </w:ins>
      <w:ins w:id="6570" w:author="Sanino" w:date="2012-05-23T23:54:00Z">
        <w:r>
          <w:t>п</w:t>
        </w:r>
        <w:r>
          <w:t>о</w:t>
        </w:r>
        <w:r>
          <w:t>дключаемых</w:t>
        </w:r>
      </w:ins>
      <w:ins w:id="6571" w:author="Sanino" w:date="2012-05-24T00:09:00Z">
        <w:r w:rsidR="00CA1412">
          <w:t xml:space="preserve"> </w:t>
        </w:r>
      </w:ins>
      <w:ins w:id="6572" w:author="Sanino" w:date="2012-05-23T23:54:00Z">
        <w:r w:rsidRPr="00FC24E3">
          <w:t>библиотек</w:t>
        </w:r>
      </w:ins>
      <w:ins w:id="6573" w:author="Sanino" w:date="2012-05-24T00:09:00Z">
        <w:r w:rsidR="00CA1412">
          <w:t xml:space="preserve"> </w:t>
        </w:r>
      </w:ins>
      <w:ins w:id="6574" w:author="Sanino" w:date="2012-05-23T23:54:00Z">
        <w:r w:rsidRPr="00FC24E3">
          <w:t>(</w:t>
        </w:r>
        <w:r>
          <w:fldChar w:fldCharType="begin"/>
        </w:r>
        <w:r>
          <w:instrText xml:space="preserve"> HYPERLINK "http://ru.wikipedia.org/wiki/DLL" \o "DLL" </w:instrText>
        </w:r>
        <w:r>
          <w:fldChar w:fldCharType="separate"/>
        </w:r>
        <w:r w:rsidRPr="00FC24E3">
          <w:t>DLL</w:t>
        </w:r>
        <w:r>
          <w:fldChar w:fldCharType="end"/>
        </w:r>
        <w:r w:rsidRPr="00FC24E3">
          <w:t>),</w:t>
        </w:r>
      </w:ins>
      <w:ins w:id="6575" w:author="Sanino" w:date="2012-05-24T00:09:00Z">
        <w:r w:rsidR="00CA1412">
          <w:t xml:space="preserve"> </w:t>
        </w:r>
      </w:ins>
      <w:ins w:id="6576" w:author="Sanino" w:date="2012-05-23T23:54:00Z">
        <w:r w:rsidRPr="00FC24E3">
          <w:t>написанных</w:t>
        </w:r>
      </w:ins>
      <w:ins w:id="6577" w:author="Sanino" w:date="2012-05-24T00:09:00Z">
        <w:r w:rsidR="00CA1412">
          <w:t xml:space="preserve"> </w:t>
        </w:r>
      </w:ins>
      <w:ins w:id="6578" w:author="Sanino" w:date="2012-05-23T23:54:00Z">
        <w:r>
          <w:t>на</w:t>
        </w:r>
      </w:ins>
      <w:ins w:id="6579" w:author="Sanino" w:date="2012-05-24T00:09:00Z">
        <w:r w:rsidR="00CA1412">
          <w:t xml:space="preserve"> </w:t>
        </w:r>
      </w:ins>
      <w:ins w:id="6580" w:author="Sanino" w:date="2012-05-23T23:54:00Z">
        <w:r>
          <w:t>другом</w:t>
        </w:r>
      </w:ins>
      <w:ins w:id="6581" w:author="Sanino" w:date="2012-05-24T00:09:00Z">
        <w:r w:rsidR="00CA1412">
          <w:t xml:space="preserve"> </w:t>
        </w:r>
      </w:ins>
      <w:ins w:id="6582" w:author="Sanino" w:date="2012-05-23T23:54:00Z">
        <w:r w:rsidRPr="00FC24E3">
          <w:t>языке</w:t>
        </w:r>
      </w:ins>
      <w:ins w:id="6583" w:author="Sanino" w:date="2012-05-24T00:09:00Z">
        <w:r w:rsidR="00CA1412">
          <w:t xml:space="preserve"> </w:t>
        </w:r>
      </w:ins>
      <w:ins w:id="6584" w:author="Sanino" w:date="2012-05-23T23:54:00Z">
        <w:r w:rsidRPr="00FC24E3">
          <w:t>(чаще</w:t>
        </w:r>
      </w:ins>
      <w:ins w:id="6585" w:author="Sanino" w:date="2012-05-24T00:09:00Z">
        <w:r w:rsidR="00CA1412">
          <w:t xml:space="preserve"> </w:t>
        </w:r>
      </w:ins>
      <w:ins w:id="6586" w:author="Sanino" w:date="2012-05-23T23:54:00Z">
        <w:r w:rsidRPr="00FC24E3">
          <w:t>всего</w:t>
        </w:r>
      </w:ins>
      <w:ins w:id="6587" w:author="Sanino" w:date="2012-05-24T00:09:00Z">
        <w:r w:rsidR="00CA1412">
          <w:t xml:space="preserve"> </w:t>
        </w:r>
      </w:ins>
      <w:ins w:id="6588" w:author="Sanino" w:date="2012-05-23T23:54:00Z">
        <w:r>
          <w:fldChar w:fldCharType="begin"/>
        </w:r>
        <w:r>
          <w:instrText xml:space="preserve"> HYPERLINK "http://ru.wikipedia.org/wiki/C%2B%2B" \o "C++" </w:instrText>
        </w:r>
        <w:r>
          <w:fldChar w:fldCharType="separate"/>
        </w:r>
        <w:r w:rsidRPr="00FC24E3">
          <w:t>C++</w:t>
        </w:r>
        <w:r>
          <w:fldChar w:fldCharType="end"/>
        </w:r>
        <w:r w:rsidRPr="00FC24E3">
          <w:t>).</w:t>
        </w:r>
      </w:ins>
    </w:p>
    <w:p w:rsidR="00347EAA" w:rsidRPr="00347EAA" w:rsidRDefault="00347EAA" w:rsidP="00347EAA">
      <w:pPr>
        <w:rPr>
          <w:ins w:id="6589" w:author="Sanino" w:date="2012-05-23T23:54:00Z"/>
          <w:lang w:val="ru-RU"/>
          <w:rPrChange w:id="6590" w:author="Sanino" w:date="2012-05-23T23:54:00Z">
            <w:rPr>
              <w:ins w:id="6591" w:author="Sanino" w:date="2012-05-23T23:54:00Z"/>
              <w:lang w:val="en-US"/>
            </w:rPr>
          </w:rPrChange>
        </w:rPr>
      </w:pPr>
    </w:p>
    <w:p w:rsidR="00347EAA" w:rsidRPr="00402DC8" w:rsidRDefault="00347EAA" w:rsidP="00347EAA">
      <w:pPr>
        <w:rPr>
          <w:ins w:id="6592" w:author="Sanino" w:date="2012-05-23T23:54:00Z"/>
        </w:rPr>
      </w:pPr>
      <w:ins w:id="6593" w:author="Sanino" w:date="2012-05-23T23:54:00Z">
        <w:r w:rsidRPr="00402DC8">
          <w:t>6.2.2</w:t>
        </w:r>
      </w:ins>
      <w:ins w:id="6594" w:author="Sanino" w:date="2012-05-24T00:09:00Z">
        <w:r w:rsidR="00CA1412">
          <w:t xml:space="preserve"> </w:t>
        </w:r>
      </w:ins>
      <w:ins w:id="6595" w:author="Sanino" w:date="2012-05-23T23:54:00Z">
        <w:r>
          <w:t>Библиотеки</w:t>
        </w:r>
      </w:ins>
      <w:ins w:id="6596" w:author="Sanino" w:date="2012-05-24T00:09:00Z">
        <w:r w:rsidR="00CA1412">
          <w:t xml:space="preserve"> </w:t>
        </w:r>
      </w:ins>
      <w:ins w:id="6597" w:author="Sanino" w:date="2012-05-23T23:54:00Z">
        <w:r>
          <w:t>и</w:t>
        </w:r>
      </w:ins>
      <w:ins w:id="6598" w:author="Sanino" w:date="2012-05-24T00:09:00Z">
        <w:r w:rsidR="00CA1412">
          <w:t xml:space="preserve"> </w:t>
        </w:r>
      </w:ins>
      <w:ins w:id="6599" w:author="Sanino" w:date="2012-05-23T23:54:00Z">
        <w:r>
          <w:t>методы</w:t>
        </w:r>
      </w:ins>
      <w:ins w:id="6600" w:author="Sanino" w:date="2012-05-24T00:09:00Z">
        <w:r w:rsidR="00CA1412">
          <w:t xml:space="preserve"> </w:t>
        </w:r>
      </w:ins>
      <w:ins w:id="6601" w:author="Sanino" w:date="2012-05-23T23:54:00Z">
        <w:r>
          <w:t>для</w:t>
        </w:r>
      </w:ins>
      <w:ins w:id="6602" w:author="Sanino" w:date="2012-05-24T00:09:00Z">
        <w:r w:rsidR="00CA1412">
          <w:t xml:space="preserve"> </w:t>
        </w:r>
      </w:ins>
      <w:ins w:id="6603" w:author="Sanino" w:date="2012-05-23T23:54:00Z">
        <w:r>
          <w:t>языка</w:t>
        </w:r>
      </w:ins>
      <w:ins w:id="6604" w:author="Sanino" w:date="2012-05-24T00:09:00Z">
        <w:r w:rsidR="00CA1412">
          <w:t xml:space="preserve"> </w:t>
        </w:r>
      </w:ins>
      <w:ins w:id="6605" w:author="Sanino" w:date="2012-05-23T23:54:00Z">
        <w:r>
          <w:t>С</w:t>
        </w:r>
        <w:r w:rsidRPr="00402DC8">
          <w:t>#</w:t>
        </w:r>
      </w:ins>
    </w:p>
    <w:p w:rsidR="00347EAA" w:rsidRPr="004411F3" w:rsidRDefault="00347EAA" w:rsidP="00347EAA">
      <w:pPr>
        <w:rPr>
          <w:ins w:id="6606" w:author="Sanino" w:date="2012-05-23T23:54:00Z"/>
        </w:rPr>
      </w:pPr>
    </w:p>
    <w:p w:rsidR="00347EAA" w:rsidRPr="00347EAA" w:rsidRDefault="00347EAA" w:rsidP="00347EAA">
      <w:pPr>
        <w:rPr>
          <w:ins w:id="6607" w:author="Sanino" w:date="2012-05-23T23:54:00Z"/>
          <w:lang w:val="ru-RU"/>
          <w:rPrChange w:id="6608" w:author="Sanino" w:date="2012-05-23T23:54:00Z">
            <w:rPr>
              <w:ins w:id="6609" w:author="Sanino" w:date="2012-05-23T23:54:00Z"/>
              <w:lang w:val="en-US"/>
            </w:rPr>
          </w:rPrChange>
        </w:rPr>
      </w:pPr>
      <w:ins w:id="6610" w:author="Sanino" w:date="2012-05-23T23:54:00Z">
        <w:r w:rsidRPr="008C3D5B">
          <w:t>C#</w:t>
        </w:r>
      </w:ins>
      <w:ins w:id="6611" w:author="Sanino" w:date="2012-05-24T00:09:00Z">
        <w:r w:rsidR="00CA1412">
          <w:t xml:space="preserve"> </w:t>
        </w:r>
      </w:ins>
      <w:ins w:id="6612" w:author="Sanino" w:date="2012-05-23T23:54:00Z">
        <w:r w:rsidRPr="008C3D5B">
          <w:t>–</w:t>
        </w:r>
      </w:ins>
      <w:ins w:id="6613" w:author="Sanino" w:date="2012-05-24T00:09:00Z">
        <w:r w:rsidR="00CA1412">
          <w:t xml:space="preserve"> </w:t>
        </w:r>
      </w:ins>
      <w:ins w:id="6614" w:author="Sanino" w:date="2012-05-23T23:54:00Z">
        <w:r>
          <w:fldChar w:fldCharType="begin"/>
        </w:r>
        <w:r>
          <w:instrText xml:space="preserve"> HYPERLINK "http://ru.wikipedia.org/wiki/%D0%9E%D0%B1%D1%8A%D0%B5%D0%BA%D1%82%D0%BD%D0%BE-%D0%BE%D1%80%D0%B8%D0%B5%D0%BD%D1%82%D0%B8%D1%80%D0%BE%D0%B2%D0%B0%D0%BD%D0%BD%D0%BE%D0%B5_%D0%BF%D1%80%D0%BE%D0%B3%D1%80%D0%B0%D0%BC%D0%BC%D0%B8%D1%80%D0%BE%D0%B2%D0%B0%D0%BD%D0%B8%D0%B5" \o "Объектно-ориентированное программирование" </w:instrText>
        </w:r>
        <w:r>
          <w:fldChar w:fldCharType="separate"/>
        </w:r>
        <w:r w:rsidRPr="008C3D5B">
          <w:t>объектно-ориентированный</w:t>
        </w:r>
        <w:r>
          <w:fldChar w:fldCharType="end"/>
        </w:r>
      </w:ins>
      <w:ins w:id="6615" w:author="Sanino" w:date="2012-05-24T00:09:00Z">
        <w:r w:rsidR="00CA1412">
          <w:t xml:space="preserve"> </w:t>
        </w:r>
      </w:ins>
      <w:ins w:id="6616" w:author="Sanino" w:date="2012-05-23T23:54:00Z">
        <w:r>
          <w:fldChar w:fldCharType="begin"/>
        </w:r>
        <w:r>
          <w:instrText xml:space="preserve"> HYPERLINK "http://ru.wikipedia.org/wiki/%D0%AF%D0%B7%D1%8B%D0%BA_%D0%BF%D1%80%D0%BE%D0%B3%D1%80%D0%B0%D0%BC%D0%BC%D0%B8%D1%80%D0%BE%D0%B2%D0%B0%D0%BD%D0%B8%D1%8F" \o "Язык программирования" </w:instrText>
        </w:r>
        <w:r>
          <w:fldChar w:fldCharType="separate"/>
        </w:r>
        <w:r w:rsidRPr="008C3D5B">
          <w:t>язык</w:t>
        </w:r>
      </w:ins>
      <w:ins w:id="6617" w:author="Sanino" w:date="2012-05-24T00:09:00Z">
        <w:r w:rsidR="00CA1412">
          <w:t xml:space="preserve"> </w:t>
        </w:r>
      </w:ins>
      <w:ins w:id="6618" w:author="Sanino" w:date="2012-05-23T23:54:00Z">
        <w:r w:rsidRPr="008C3D5B">
          <w:t>программирования</w:t>
        </w:r>
        <w:r>
          <w:fldChar w:fldCharType="end"/>
        </w:r>
        <w:r w:rsidRPr="008C3D5B">
          <w:t>.</w:t>
        </w:r>
      </w:ins>
      <w:ins w:id="6619" w:author="Sanino" w:date="2012-05-24T00:09:00Z">
        <w:r w:rsidR="00CA1412">
          <w:t xml:space="preserve"> </w:t>
        </w:r>
      </w:ins>
      <w:ins w:id="6620" w:author="Sanino" w:date="2012-05-23T23:54:00Z">
        <w:r w:rsidRPr="008C3D5B">
          <w:t>Разработан</w:t>
        </w:r>
      </w:ins>
      <w:ins w:id="6621" w:author="Sanino" w:date="2012-05-24T00:09:00Z">
        <w:r w:rsidR="00CA1412">
          <w:t xml:space="preserve"> </w:t>
        </w:r>
      </w:ins>
      <w:ins w:id="6622" w:author="Sanino" w:date="2012-05-23T23:54:00Z">
        <w:r w:rsidRPr="008C3D5B">
          <w:t>в</w:t>
        </w:r>
      </w:ins>
      <w:ins w:id="6623" w:author="Sanino" w:date="2012-05-24T00:09:00Z">
        <w:r w:rsidR="00CA1412">
          <w:t xml:space="preserve"> </w:t>
        </w:r>
      </w:ins>
      <w:ins w:id="6624" w:author="Sanino" w:date="2012-05-23T23:54:00Z">
        <w:r>
          <w:fldChar w:fldCharType="begin"/>
        </w:r>
        <w:r>
          <w:instrText xml:space="preserve"> HYPERLINK "http://ru.wikipedia.org/wiki/1998" \o "1998" </w:instrText>
        </w:r>
        <w:r>
          <w:fldChar w:fldCharType="separate"/>
        </w:r>
        <w:r w:rsidRPr="008C3D5B">
          <w:t>1998</w:t>
        </w:r>
        <w:r>
          <w:fldChar w:fldCharType="end"/>
        </w:r>
      </w:ins>
      <w:ins w:id="6625" w:author="Sanino" w:date="2012-05-24T00:09:00Z">
        <w:r w:rsidR="00CA1412">
          <w:t xml:space="preserve"> </w:t>
        </w:r>
      </w:ins>
      <w:ins w:id="6626" w:author="Sanino" w:date="2012-05-23T23:54:00Z">
        <w:r w:rsidRPr="008C3D5B">
          <w:t>–</w:t>
        </w:r>
      </w:ins>
      <w:ins w:id="6627" w:author="Sanino" w:date="2012-05-24T00:09:00Z">
        <w:r w:rsidR="00CA1412">
          <w:t xml:space="preserve"> </w:t>
        </w:r>
      </w:ins>
      <w:ins w:id="6628" w:author="Sanino" w:date="2012-05-23T23:54:00Z">
        <w:r>
          <w:fldChar w:fldCharType="begin"/>
        </w:r>
        <w:r>
          <w:instrText xml:space="preserve"> HYPERLINK "http://ru.wikipedia.org/wiki/2001_%D0%B3%D0%BE%D0%B4" \o "2001 год" </w:instrText>
        </w:r>
        <w:r>
          <w:fldChar w:fldCharType="separate"/>
        </w:r>
        <w:r w:rsidRPr="008C3D5B">
          <w:t>2001</w:t>
        </w:r>
      </w:ins>
      <w:ins w:id="6629" w:author="Sanino" w:date="2012-05-24T00:09:00Z">
        <w:r w:rsidR="00CA1412">
          <w:t xml:space="preserve"> </w:t>
        </w:r>
      </w:ins>
      <w:ins w:id="6630" w:author="Sanino" w:date="2012-05-23T23:54:00Z">
        <w:r w:rsidRPr="008C3D5B">
          <w:t>годах</w:t>
        </w:r>
        <w:r>
          <w:fldChar w:fldCharType="end"/>
        </w:r>
      </w:ins>
      <w:ins w:id="6631" w:author="Sanino" w:date="2012-05-24T00:09:00Z">
        <w:r w:rsidR="00CA1412">
          <w:t xml:space="preserve"> </w:t>
        </w:r>
      </w:ins>
      <w:ins w:id="6632" w:author="Sanino" w:date="2012-05-23T23:54:00Z">
        <w:r w:rsidRPr="008C3D5B">
          <w:t>группой</w:t>
        </w:r>
      </w:ins>
      <w:ins w:id="6633" w:author="Sanino" w:date="2012-05-24T00:09:00Z">
        <w:r w:rsidR="00CA1412">
          <w:t xml:space="preserve"> </w:t>
        </w:r>
      </w:ins>
      <w:ins w:id="6634" w:author="Sanino" w:date="2012-05-23T23:54:00Z">
        <w:r w:rsidRPr="008C3D5B">
          <w:t>инженеров</w:t>
        </w:r>
      </w:ins>
      <w:ins w:id="6635" w:author="Sanino" w:date="2012-05-24T00:09:00Z">
        <w:r w:rsidR="00CA1412">
          <w:t xml:space="preserve"> </w:t>
        </w:r>
      </w:ins>
      <w:ins w:id="6636" w:author="Sanino" w:date="2012-05-23T23:54:00Z">
        <w:r w:rsidRPr="008C3D5B">
          <w:t>под</w:t>
        </w:r>
      </w:ins>
      <w:ins w:id="6637" w:author="Sanino" w:date="2012-05-24T00:09:00Z">
        <w:r w:rsidR="00CA1412">
          <w:t xml:space="preserve"> </w:t>
        </w:r>
      </w:ins>
      <w:ins w:id="6638" w:author="Sanino" w:date="2012-05-23T23:54:00Z">
        <w:r w:rsidRPr="008C3D5B">
          <w:t>руководством</w:t>
        </w:r>
      </w:ins>
      <w:ins w:id="6639" w:author="Sanino" w:date="2012-05-24T00:09:00Z">
        <w:r w:rsidR="00CA1412">
          <w:t xml:space="preserve"> </w:t>
        </w:r>
      </w:ins>
      <w:ins w:id="6640" w:author="Sanino" w:date="2012-05-23T23:54:00Z">
        <w:r>
          <w:fldChar w:fldCharType="begin"/>
        </w:r>
        <w:r>
          <w:instrText xml:space="preserve"> HYPERLINK "http://ru.wikipedia.org/wiki/%D0%A5%D0%B5%D0%B9%D0%BB%D1%81%D0%B1%D0%B5%D1%80%D0%B3,_%D0%90%D0%BD%D0%B4%D0%B5%D1%80%D1%81" \o "Хейлсберг, Андерс" </w:instrText>
        </w:r>
        <w:r>
          <w:fldChar w:fldCharType="separate"/>
        </w:r>
        <w:r w:rsidRPr="008C3D5B">
          <w:t>Андерса</w:t>
        </w:r>
      </w:ins>
      <w:ins w:id="6641" w:author="Sanino" w:date="2012-05-24T00:09:00Z">
        <w:r w:rsidR="00CA1412">
          <w:t xml:space="preserve"> </w:t>
        </w:r>
      </w:ins>
      <w:ins w:id="6642" w:author="Sanino" w:date="2012-05-23T23:54:00Z">
        <w:r w:rsidRPr="008C3D5B">
          <w:t>Хейлсберга</w:t>
        </w:r>
        <w:r>
          <w:fldChar w:fldCharType="end"/>
        </w:r>
      </w:ins>
      <w:ins w:id="6643" w:author="Sanino" w:date="2012-05-24T00:09:00Z">
        <w:r w:rsidR="00CA1412">
          <w:t xml:space="preserve"> </w:t>
        </w:r>
      </w:ins>
      <w:ins w:id="6644" w:author="Sanino" w:date="2012-05-23T23:54:00Z">
        <w:r w:rsidRPr="008C3D5B">
          <w:t>в</w:t>
        </w:r>
      </w:ins>
      <w:ins w:id="6645" w:author="Sanino" w:date="2012-05-24T00:09:00Z">
        <w:r w:rsidR="00CA1412">
          <w:t xml:space="preserve"> </w:t>
        </w:r>
      </w:ins>
      <w:ins w:id="6646" w:author="Sanino" w:date="2012-05-23T23:54:00Z">
        <w:r w:rsidRPr="008C3D5B">
          <w:t>компании</w:t>
        </w:r>
      </w:ins>
      <w:ins w:id="6647" w:author="Sanino" w:date="2012-05-24T00:09:00Z">
        <w:r w:rsidR="00CA1412">
          <w:t xml:space="preserve"> </w:t>
        </w:r>
      </w:ins>
      <w:ins w:id="6648" w:author="Sanino" w:date="2012-05-23T23:54:00Z">
        <w:r>
          <w:fldChar w:fldCharType="begin"/>
        </w:r>
        <w:r>
          <w:instrText xml:space="preserve"> HYPERLINK "http://ru.wikipedia.org/wiki/Microsoft" \o "Microsoft" </w:instrText>
        </w:r>
        <w:r>
          <w:fldChar w:fldCharType="separate"/>
        </w:r>
        <w:r w:rsidRPr="008C3D5B">
          <w:t>Microsoft</w:t>
        </w:r>
        <w:r>
          <w:fldChar w:fldCharType="end"/>
        </w:r>
      </w:ins>
      <w:ins w:id="6649" w:author="Sanino" w:date="2012-05-24T00:09:00Z">
        <w:r w:rsidR="00CA1412">
          <w:t xml:space="preserve"> </w:t>
        </w:r>
      </w:ins>
      <w:ins w:id="6650" w:author="Sanino" w:date="2012-05-23T23:54:00Z">
        <w:r w:rsidRPr="008C3D5B">
          <w:t>как</w:t>
        </w:r>
      </w:ins>
      <w:ins w:id="6651" w:author="Sanino" w:date="2012-05-24T00:09:00Z">
        <w:r w:rsidR="00CA1412">
          <w:t xml:space="preserve"> </w:t>
        </w:r>
      </w:ins>
      <w:ins w:id="6652" w:author="Sanino" w:date="2012-05-23T23:54:00Z">
        <w:r w:rsidRPr="008C3D5B">
          <w:t>язык</w:t>
        </w:r>
      </w:ins>
      <w:ins w:id="6653" w:author="Sanino" w:date="2012-05-24T00:09:00Z">
        <w:r w:rsidR="00CA1412">
          <w:t xml:space="preserve"> </w:t>
        </w:r>
      </w:ins>
      <w:ins w:id="6654" w:author="Sanino" w:date="2012-05-23T23:54:00Z">
        <w:r w:rsidRPr="008C3D5B">
          <w:t>разработки</w:t>
        </w:r>
      </w:ins>
      <w:ins w:id="6655" w:author="Sanino" w:date="2012-05-24T00:09:00Z">
        <w:r w:rsidR="00CA1412">
          <w:t xml:space="preserve"> </w:t>
        </w:r>
      </w:ins>
      <w:ins w:id="6656" w:author="Sanino" w:date="2012-05-23T23:54:00Z">
        <w:r w:rsidRPr="008C3D5B">
          <w:t>приложений</w:t>
        </w:r>
      </w:ins>
      <w:ins w:id="6657" w:author="Sanino" w:date="2012-05-24T00:09:00Z">
        <w:r w:rsidR="00CA1412">
          <w:t xml:space="preserve"> </w:t>
        </w:r>
      </w:ins>
      <w:ins w:id="6658" w:author="Sanino" w:date="2012-05-23T23:54:00Z">
        <w:r w:rsidRPr="008C3D5B">
          <w:t>для</w:t>
        </w:r>
      </w:ins>
      <w:ins w:id="6659" w:author="Sanino" w:date="2012-05-24T00:09:00Z">
        <w:r w:rsidR="00CA1412">
          <w:t xml:space="preserve"> </w:t>
        </w:r>
      </w:ins>
      <w:ins w:id="6660" w:author="Sanino" w:date="2012-05-23T23:54:00Z">
        <w:r w:rsidRPr="008C3D5B">
          <w:t>платформы</w:t>
        </w:r>
      </w:ins>
      <w:ins w:id="6661" w:author="Sanino" w:date="2012-05-24T00:09:00Z">
        <w:r w:rsidR="00CA1412">
          <w:t xml:space="preserve"> </w:t>
        </w:r>
      </w:ins>
      <w:ins w:id="6662" w:author="Sanino" w:date="2012-05-23T23:54:00Z">
        <w:r>
          <w:fldChar w:fldCharType="begin"/>
        </w:r>
        <w:r>
          <w:instrText xml:space="preserve"> HYPERLINK "http://ru.wikipedia.org/wiki/.NET_Framework" \o ".NET Framework" </w:instrText>
        </w:r>
        <w:r>
          <w:fldChar w:fldCharType="separate"/>
        </w:r>
        <w:r w:rsidRPr="008C3D5B">
          <w:t>Microsoft</w:t>
        </w:r>
      </w:ins>
      <w:ins w:id="6663" w:author="Sanino" w:date="2012-05-24T00:09:00Z">
        <w:r w:rsidR="00CA1412">
          <w:t xml:space="preserve"> </w:t>
        </w:r>
      </w:ins>
      <w:ins w:id="6664" w:author="Sanino" w:date="2012-05-23T23:54:00Z">
        <w:r w:rsidRPr="008C3D5B">
          <w:t>.NET</w:t>
        </w:r>
      </w:ins>
      <w:ins w:id="6665" w:author="Sanino" w:date="2012-05-24T00:09:00Z">
        <w:r w:rsidR="00CA1412">
          <w:t xml:space="preserve"> </w:t>
        </w:r>
      </w:ins>
      <w:ins w:id="6666" w:author="Sanino" w:date="2012-05-23T23:54:00Z">
        <w:r w:rsidRPr="008C3D5B">
          <w:t>Framework</w:t>
        </w:r>
        <w:r>
          <w:fldChar w:fldCharType="end"/>
        </w:r>
        <w:r w:rsidRPr="008C3D5B">
          <w:t>.</w:t>
        </w:r>
      </w:ins>
      <w:ins w:id="6667" w:author="Sanino" w:date="2012-05-24T00:09:00Z">
        <w:r w:rsidR="00CA1412">
          <w:t xml:space="preserve"> </w:t>
        </w:r>
      </w:ins>
    </w:p>
    <w:p w:rsidR="00347EAA" w:rsidRPr="00347EAA" w:rsidRDefault="00347EAA" w:rsidP="00347EAA">
      <w:pPr>
        <w:rPr>
          <w:ins w:id="6668" w:author="Sanino" w:date="2012-05-23T23:54:00Z"/>
          <w:lang w:val="ru-RU"/>
          <w:rPrChange w:id="6669" w:author="Sanino" w:date="2012-05-23T23:54:00Z">
            <w:rPr>
              <w:ins w:id="6670" w:author="Sanino" w:date="2012-05-23T23:54:00Z"/>
              <w:lang w:val="en-US"/>
            </w:rPr>
          </w:rPrChange>
        </w:rPr>
      </w:pPr>
      <w:ins w:id="6671" w:author="Sanino" w:date="2012-05-23T23:54:00Z">
        <w:r>
          <w:t>C</w:t>
        </w:r>
        <w:r w:rsidRPr="008C3D5B">
          <w:t>#</w:t>
        </w:r>
      </w:ins>
      <w:ins w:id="6672" w:author="Sanino" w:date="2012-05-24T00:09:00Z">
        <w:r w:rsidR="00CA1412">
          <w:t xml:space="preserve"> </w:t>
        </w:r>
      </w:ins>
      <w:ins w:id="6673" w:author="Sanino" w:date="2012-05-23T23:54:00Z">
        <w:r w:rsidRPr="008C3D5B">
          <w:t>относится</w:t>
        </w:r>
      </w:ins>
      <w:ins w:id="6674" w:author="Sanino" w:date="2012-05-24T00:09:00Z">
        <w:r w:rsidR="00CA1412">
          <w:t xml:space="preserve"> </w:t>
        </w:r>
      </w:ins>
      <w:ins w:id="6675" w:author="Sanino" w:date="2012-05-23T23:54:00Z">
        <w:r w:rsidRPr="008C3D5B">
          <w:t>к</w:t>
        </w:r>
      </w:ins>
      <w:ins w:id="6676" w:author="Sanino" w:date="2012-05-24T00:09:00Z">
        <w:r w:rsidR="00CA1412">
          <w:t xml:space="preserve"> </w:t>
        </w:r>
      </w:ins>
      <w:ins w:id="6677" w:author="Sanino" w:date="2012-05-23T23:54:00Z">
        <w:r w:rsidRPr="008C3D5B">
          <w:t>семье</w:t>
        </w:r>
      </w:ins>
      <w:ins w:id="6678" w:author="Sanino" w:date="2012-05-24T00:09:00Z">
        <w:r w:rsidR="00CA1412">
          <w:t xml:space="preserve"> </w:t>
        </w:r>
      </w:ins>
      <w:ins w:id="6679" w:author="Sanino" w:date="2012-05-23T23:54:00Z">
        <w:r w:rsidRPr="008C3D5B">
          <w:t>языков</w:t>
        </w:r>
      </w:ins>
      <w:ins w:id="6680" w:author="Sanino" w:date="2012-05-24T00:09:00Z">
        <w:r w:rsidR="00CA1412">
          <w:t xml:space="preserve"> </w:t>
        </w:r>
      </w:ins>
      <w:ins w:id="6681" w:author="Sanino" w:date="2012-05-23T23:54:00Z">
        <w:r w:rsidRPr="008C3D5B">
          <w:t>с</w:t>
        </w:r>
      </w:ins>
      <w:ins w:id="6682" w:author="Sanino" w:date="2012-05-24T00:09:00Z">
        <w:r w:rsidR="00CA1412">
          <w:t xml:space="preserve"> </w:t>
        </w:r>
      </w:ins>
      <w:ins w:id="6683" w:author="Sanino" w:date="2012-05-23T23:54:00Z">
        <w:r>
          <w:fldChar w:fldCharType="begin"/>
        </w:r>
        <w:r>
          <w:instrText xml:space="preserve"> HYPERLINK "http://ru.wikipedia.org/w/index.php?title=C-%D0%BF%D0%BE%D0%B4%D0%BE%D0%B1%D0%BD%D1%8B%D0%B9_%D1%81%D0%B8%D0%BD%D1%82%D0%B0%D0%BA%D1%81%D0%B8%D1%81&amp;action=edit&amp;redlink=1" \o "C-подобный синтаксис (страница отсутствует)" </w:instrText>
        </w:r>
        <w:r>
          <w:fldChar w:fldCharType="separate"/>
        </w:r>
        <w:r w:rsidRPr="008C3D5B">
          <w:t>C-подобным</w:t>
        </w:r>
      </w:ins>
      <w:ins w:id="6684" w:author="Sanino" w:date="2012-05-24T00:09:00Z">
        <w:r w:rsidR="00CA1412">
          <w:t xml:space="preserve"> </w:t>
        </w:r>
      </w:ins>
      <w:ins w:id="6685" w:author="Sanino" w:date="2012-05-23T23:54:00Z">
        <w:r w:rsidRPr="008C3D5B">
          <w:t>синтаксисом</w:t>
        </w:r>
        <w:r>
          <w:fldChar w:fldCharType="end"/>
        </w:r>
        <w:r w:rsidRPr="008C3D5B">
          <w:t>,</w:t>
        </w:r>
      </w:ins>
      <w:ins w:id="6686" w:author="Sanino" w:date="2012-05-24T00:09:00Z">
        <w:r w:rsidR="00CA1412">
          <w:t xml:space="preserve"> </w:t>
        </w:r>
      </w:ins>
      <w:ins w:id="6687" w:author="Sanino" w:date="2012-05-23T23:54:00Z">
        <w:r w:rsidRPr="008C3D5B">
          <w:t>из</w:t>
        </w:r>
      </w:ins>
      <w:ins w:id="6688" w:author="Sanino" w:date="2012-05-24T00:09:00Z">
        <w:r w:rsidR="00CA1412">
          <w:t xml:space="preserve"> </w:t>
        </w:r>
      </w:ins>
      <w:ins w:id="6689" w:author="Sanino" w:date="2012-05-23T23:54:00Z">
        <w:r w:rsidRPr="008C3D5B">
          <w:t>них</w:t>
        </w:r>
      </w:ins>
      <w:ins w:id="6690" w:author="Sanino" w:date="2012-05-24T00:09:00Z">
        <w:r w:rsidR="00CA1412">
          <w:t xml:space="preserve"> </w:t>
        </w:r>
      </w:ins>
      <w:ins w:id="6691" w:author="Sanino" w:date="2012-05-23T23:54:00Z">
        <w:r w:rsidRPr="008C3D5B">
          <w:t>его</w:t>
        </w:r>
      </w:ins>
      <w:ins w:id="6692" w:author="Sanino" w:date="2012-05-24T00:09:00Z">
        <w:r w:rsidR="00CA1412">
          <w:t xml:space="preserve"> </w:t>
        </w:r>
      </w:ins>
      <w:ins w:id="6693" w:author="Sanino" w:date="2012-05-23T23:54:00Z">
        <w:r w:rsidRPr="008C3D5B">
          <w:t>синтаксис</w:t>
        </w:r>
      </w:ins>
      <w:ins w:id="6694" w:author="Sanino" w:date="2012-05-24T00:09:00Z">
        <w:r w:rsidR="00CA1412">
          <w:t xml:space="preserve"> </w:t>
        </w:r>
      </w:ins>
      <w:ins w:id="6695" w:author="Sanino" w:date="2012-05-23T23:54:00Z">
        <w:r w:rsidRPr="008C3D5B">
          <w:t>наиболее</w:t>
        </w:r>
      </w:ins>
      <w:ins w:id="6696" w:author="Sanino" w:date="2012-05-24T00:09:00Z">
        <w:r w:rsidR="00CA1412">
          <w:t xml:space="preserve"> </w:t>
        </w:r>
      </w:ins>
      <w:ins w:id="6697" w:author="Sanino" w:date="2012-05-23T23:54:00Z">
        <w:r w:rsidRPr="008C3D5B">
          <w:t>близок</w:t>
        </w:r>
      </w:ins>
      <w:ins w:id="6698" w:author="Sanino" w:date="2012-05-24T00:09:00Z">
        <w:r w:rsidR="00CA1412">
          <w:t xml:space="preserve"> </w:t>
        </w:r>
      </w:ins>
      <w:ins w:id="6699" w:author="Sanino" w:date="2012-05-23T23:54:00Z">
        <w:r w:rsidRPr="008C3D5B">
          <w:t>к</w:t>
        </w:r>
      </w:ins>
      <w:ins w:id="6700" w:author="Sanino" w:date="2012-05-24T00:09:00Z">
        <w:r w:rsidR="00CA1412">
          <w:t xml:space="preserve"> </w:t>
        </w:r>
      </w:ins>
      <w:ins w:id="6701" w:author="Sanino" w:date="2012-05-23T23:54:00Z">
        <w:r>
          <w:fldChar w:fldCharType="begin"/>
        </w:r>
        <w:r>
          <w:instrText xml:space="preserve"> HYPERLINK "http://ru.wikipedia.org/wiki/C%2B%2B" \o "C++" </w:instrText>
        </w:r>
        <w:r>
          <w:fldChar w:fldCharType="separate"/>
        </w:r>
        <w:r w:rsidRPr="008C3D5B">
          <w:t>C++</w:t>
        </w:r>
        <w:r>
          <w:fldChar w:fldCharType="end"/>
        </w:r>
      </w:ins>
      <w:ins w:id="6702" w:author="Sanino" w:date="2012-05-24T00:09:00Z">
        <w:r w:rsidR="00CA1412">
          <w:t xml:space="preserve"> </w:t>
        </w:r>
      </w:ins>
      <w:ins w:id="6703" w:author="Sanino" w:date="2012-05-23T23:54:00Z">
        <w:r w:rsidRPr="008C3D5B">
          <w:t>и</w:t>
        </w:r>
      </w:ins>
      <w:ins w:id="6704" w:author="Sanino" w:date="2012-05-24T00:09:00Z">
        <w:r w:rsidR="00CA1412">
          <w:t xml:space="preserve"> </w:t>
        </w:r>
      </w:ins>
      <w:ins w:id="6705" w:author="Sanino" w:date="2012-05-23T23:54:00Z">
        <w:r>
          <w:fldChar w:fldCharType="begin"/>
        </w:r>
        <w:r>
          <w:instrText xml:space="preserve"> HYPERLINK "http://ru.wikipedia.org/wiki/Java" \o "Java" </w:instrText>
        </w:r>
        <w:r>
          <w:fldChar w:fldCharType="separate"/>
        </w:r>
        <w:r w:rsidRPr="008C3D5B">
          <w:t>Java</w:t>
        </w:r>
        <w:r>
          <w:fldChar w:fldCharType="end"/>
        </w:r>
        <w:r w:rsidRPr="008C3D5B">
          <w:t>.</w:t>
        </w:r>
      </w:ins>
      <w:ins w:id="6706" w:author="Sanino" w:date="2012-05-24T00:09:00Z">
        <w:r w:rsidR="00CA1412">
          <w:t xml:space="preserve"> </w:t>
        </w:r>
      </w:ins>
      <w:ins w:id="6707" w:author="Sanino" w:date="2012-05-23T23:54:00Z">
        <w:r w:rsidRPr="008C3D5B">
          <w:t>Язык</w:t>
        </w:r>
      </w:ins>
      <w:ins w:id="6708" w:author="Sanino" w:date="2012-05-24T00:09:00Z">
        <w:r w:rsidR="00CA1412">
          <w:t xml:space="preserve"> </w:t>
        </w:r>
      </w:ins>
      <w:ins w:id="6709" w:author="Sanino" w:date="2012-05-23T23:54:00Z">
        <w:r w:rsidRPr="008C3D5B">
          <w:t>имеет</w:t>
        </w:r>
      </w:ins>
      <w:ins w:id="6710" w:author="Sanino" w:date="2012-05-24T00:09:00Z">
        <w:r w:rsidR="00CA1412">
          <w:t xml:space="preserve"> </w:t>
        </w:r>
      </w:ins>
      <w:ins w:id="6711" w:author="Sanino" w:date="2012-05-23T23:54:00Z">
        <w:r>
          <w:fldChar w:fldCharType="begin"/>
        </w:r>
        <w:r>
          <w:instrText xml:space="preserve"> HYPERLINK "http://ru.wikipedia.org/wiki/%D0%A1%D1%82%D0%B0%D1%82%D0%B8%D1%87%D0%B5%D1%81%D0%BA%D0%B0%D1%8F_%D1%82%D0%B8%D0%BF%D0%B8%D0%B7%D0%B0%D1%86%D0%B8%D1%8F" \o "Статическая типизация" </w:instrText>
        </w:r>
        <w:r>
          <w:fldChar w:fldCharType="separate"/>
        </w:r>
        <w:r w:rsidRPr="008C3D5B">
          <w:t>статическую</w:t>
        </w:r>
      </w:ins>
      <w:ins w:id="6712" w:author="Sanino" w:date="2012-05-24T00:09:00Z">
        <w:r w:rsidR="00CA1412">
          <w:t xml:space="preserve"> </w:t>
        </w:r>
      </w:ins>
      <w:ins w:id="6713" w:author="Sanino" w:date="2012-05-23T23:54:00Z">
        <w:r w:rsidRPr="008C3D5B">
          <w:t>типиз</w:t>
        </w:r>
        <w:r w:rsidRPr="008C3D5B">
          <w:t>а</w:t>
        </w:r>
        <w:r w:rsidRPr="008C3D5B">
          <w:t>цию</w:t>
        </w:r>
        <w:r>
          <w:fldChar w:fldCharType="end"/>
        </w:r>
        <w:r w:rsidRPr="008C3D5B">
          <w:t>,</w:t>
        </w:r>
      </w:ins>
      <w:ins w:id="6714" w:author="Sanino" w:date="2012-05-24T00:09:00Z">
        <w:r w:rsidR="00CA1412">
          <w:t xml:space="preserve"> </w:t>
        </w:r>
      </w:ins>
      <w:ins w:id="6715" w:author="Sanino" w:date="2012-05-23T23:54:00Z">
        <w:r w:rsidRPr="008C3D5B">
          <w:t>поддерживает</w:t>
        </w:r>
      </w:ins>
      <w:ins w:id="6716" w:author="Sanino" w:date="2012-05-24T00:09:00Z">
        <w:r w:rsidR="00CA1412">
          <w:t xml:space="preserve"> </w:t>
        </w:r>
      </w:ins>
      <w:ins w:id="6717" w:author="Sanino" w:date="2012-05-23T23:54:00Z">
        <w:r>
          <w:fldChar w:fldCharType="begin"/>
        </w:r>
        <w:r>
          <w:instrText xml:space="preserve"> HYPERLINK "http://ru.wikipedia.org/wiki/%D0%9F%D0%BE%D0%BB%D0%B8%D0%BC%D0%BE%D1%80%D1%84%D0%B8%D0%B7%D0%BC_%28%D0%BF%D1%80%D0%BE%D0%B3%D1%80%D0%B0%D0%BC%D0%BC%D0%B8%D1%80%D0%BE%D0%B2%D0%B0%D0%BD%D0%B8%D0%B5%29" \o "Полиморфизм (программирование)" </w:instrText>
        </w:r>
        <w:r>
          <w:fldChar w:fldCharType="separate"/>
        </w:r>
        <w:r w:rsidRPr="008C3D5B">
          <w:t>полиморфизм</w:t>
        </w:r>
        <w:r>
          <w:fldChar w:fldCharType="end"/>
        </w:r>
        <w:r w:rsidRPr="008C3D5B">
          <w:t>,</w:t>
        </w:r>
      </w:ins>
      <w:ins w:id="6718" w:author="Sanino" w:date="2012-05-24T00:09:00Z">
        <w:r w:rsidR="00CA1412">
          <w:t xml:space="preserve"> </w:t>
        </w:r>
      </w:ins>
      <w:ins w:id="6719" w:author="Sanino" w:date="2012-05-23T23:54:00Z">
        <w:r>
          <w:fldChar w:fldCharType="begin"/>
        </w:r>
        <w:r>
          <w:instrText xml:space="preserve"> HYPERLINK "http://ru.wikipedia.org/wiki/%D0%9F%D0%B5%D1%80%D0%B5%D0%B3%D1%80%D1%83%D0%B7%D0%BA%D0%B0_%D0%BE%D0%BF%D0%B5%D1%80%D0%B0%D1%82%D0%BE%D1%80%D0%BE%D0%B2" \o "Перегрузка операторов" </w:instrText>
        </w:r>
        <w:r>
          <w:fldChar w:fldCharType="separate"/>
        </w:r>
        <w:r w:rsidRPr="008C3D5B">
          <w:t>перегрузку</w:t>
        </w:r>
      </w:ins>
      <w:ins w:id="6720" w:author="Sanino" w:date="2012-05-24T00:09:00Z">
        <w:r w:rsidR="00CA1412">
          <w:t xml:space="preserve"> </w:t>
        </w:r>
      </w:ins>
      <w:ins w:id="6721" w:author="Sanino" w:date="2012-05-23T23:54:00Z">
        <w:r w:rsidRPr="008C3D5B">
          <w:t>операторов</w:t>
        </w:r>
        <w:r>
          <w:fldChar w:fldCharType="end"/>
        </w:r>
      </w:ins>
      <w:ins w:id="6722" w:author="Sanino" w:date="2012-05-24T00:09:00Z">
        <w:r w:rsidR="00CA1412">
          <w:t xml:space="preserve"> </w:t>
        </w:r>
      </w:ins>
      <w:ins w:id="6723" w:author="Sanino" w:date="2012-05-23T23:54:00Z">
        <w:r w:rsidRPr="008C3D5B">
          <w:t>(в</w:t>
        </w:r>
      </w:ins>
      <w:ins w:id="6724" w:author="Sanino" w:date="2012-05-24T00:09:00Z">
        <w:r w:rsidR="00CA1412">
          <w:t xml:space="preserve"> </w:t>
        </w:r>
      </w:ins>
      <w:ins w:id="6725" w:author="Sanino" w:date="2012-05-23T23:54:00Z">
        <w:r w:rsidRPr="008C3D5B">
          <w:t>том</w:t>
        </w:r>
      </w:ins>
      <w:ins w:id="6726" w:author="Sanino" w:date="2012-05-24T00:09:00Z">
        <w:r w:rsidR="00CA1412">
          <w:t xml:space="preserve"> </w:t>
        </w:r>
      </w:ins>
      <w:ins w:id="6727" w:author="Sanino" w:date="2012-05-23T23:54:00Z">
        <w:r w:rsidRPr="008C3D5B">
          <w:t>числе</w:t>
        </w:r>
      </w:ins>
      <w:ins w:id="6728" w:author="Sanino" w:date="2012-05-24T00:09:00Z">
        <w:r w:rsidR="00CA1412">
          <w:t xml:space="preserve"> </w:t>
        </w:r>
      </w:ins>
      <w:ins w:id="6729" w:author="Sanino" w:date="2012-05-23T23:54:00Z">
        <w:r w:rsidRPr="008C3D5B">
          <w:t>оп</w:t>
        </w:r>
        <w:r w:rsidRPr="008C3D5B">
          <w:t>е</w:t>
        </w:r>
        <w:r w:rsidRPr="008C3D5B">
          <w:t>раторов</w:t>
        </w:r>
      </w:ins>
      <w:ins w:id="6730" w:author="Sanino" w:date="2012-05-24T00:09:00Z">
        <w:r w:rsidR="00CA1412">
          <w:t xml:space="preserve"> </w:t>
        </w:r>
      </w:ins>
      <w:ins w:id="6731" w:author="Sanino" w:date="2012-05-23T23:54:00Z">
        <w:r w:rsidRPr="008C3D5B">
          <w:t>явн</w:t>
        </w:r>
        <w:r w:rsidRPr="008C3D5B">
          <w:t>о</w:t>
        </w:r>
        <w:r w:rsidRPr="008C3D5B">
          <w:t>го</w:t>
        </w:r>
      </w:ins>
      <w:ins w:id="6732" w:author="Sanino" w:date="2012-05-24T00:09:00Z">
        <w:r w:rsidR="00CA1412">
          <w:t xml:space="preserve"> </w:t>
        </w:r>
      </w:ins>
      <w:ins w:id="6733" w:author="Sanino" w:date="2012-05-23T23:54:00Z">
        <w:r w:rsidRPr="008C3D5B">
          <w:t>и</w:t>
        </w:r>
      </w:ins>
      <w:ins w:id="6734" w:author="Sanino" w:date="2012-05-24T00:09:00Z">
        <w:r w:rsidR="00CA1412">
          <w:t xml:space="preserve"> </w:t>
        </w:r>
      </w:ins>
      <w:ins w:id="6735" w:author="Sanino" w:date="2012-05-23T23:54:00Z">
        <w:r w:rsidRPr="008C3D5B">
          <w:t>неявного</w:t>
        </w:r>
      </w:ins>
      <w:ins w:id="6736" w:author="Sanino" w:date="2012-05-24T00:09:00Z">
        <w:r w:rsidR="00CA1412">
          <w:t xml:space="preserve"> </w:t>
        </w:r>
      </w:ins>
      <w:ins w:id="6737" w:author="Sanino" w:date="2012-05-23T23:54:00Z">
        <w:r w:rsidRPr="008C3D5B">
          <w:t>приведения</w:t>
        </w:r>
      </w:ins>
      <w:ins w:id="6738" w:author="Sanino" w:date="2012-05-24T00:09:00Z">
        <w:r w:rsidR="00CA1412">
          <w:t xml:space="preserve"> </w:t>
        </w:r>
      </w:ins>
      <w:ins w:id="6739" w:author="Sanino" w:date="2012-05-23T23:54:00Z">
        <w:r w:rsidRPr="008C3D5B">
          <w:t>типа),</w:t>
        </w:r>
      </w:ins>
      <w:ins w:id="6740" w:author="Sanino" w:date="2012-05-24T00:09:00Z">
        <w:r w:rsidR="00CA1412">
          <w:t xml:space="preserve"> </w:t>
        </w:r>
      </w:ins>
      <w:ins w:id="6741" w:author="Sanino" w:date="2012-05-23T23:54:00Z">
        <w:r>
          <w:fldChar w:fldCharType="begin"/>
        </w:r>
        <w:r>
          <w:instrText xml:space="preserve"> HYPERLINK "http://ru.wikipedia.org/wiki/%D0%94%D0%B5%D0%BB%D0%B5%D0%B3%D0%B0%D1%82_%28%D0%BF%D1%80%D0%BE%D0%B3%D1%80%D0%B0%D0%BC%D0%BC%D0%B8%D1%80%D0%BE%D0%B2%D0%B0%D0%BD%D0%B8%D0%B5%29" \o "Делегат (программирование)" </w:instrText>
        </w:r>
        <w:r>
          <w:fldChar w:fldCharType="separate"/>
        </w:r>
        <w:r w:rsidRPr="008C3D5B">
          <w:t>делегаты</w:t>
        </w:r>
        <w:r>
          <w:fldChar w:fldCharType="end"/>
        </w:r>
        <w:r w:rsidRPr="008C3D5B">
          <w:t>,</w:t>
        </w:r>
      </w:ins>
      <w:ins w:id="6742" w:author="Sanino" w:date="2012-05-24T00:09:00Z">
        <w:r w:rsidR="00CA1412">
          <w:t xml:space="preserve"> </w:t>
        </w:r>
      </w:ins>
      <w:ins w:id="6743" w:author="Sanino" w:date="2012-05-23T23:54:00Z">
        <w:r w:rsidRPr="008C3D5B">
          <w:t>атрибуты,</w:t>
        </w:r>
      </w:ins>
      <w:ins w:id="6744" w:author="Sanino" w:date="2012-05-24T00:09:00Z">
        <w:r w:rsidR="00CA1412">
          <w:t xml:space="preserve"> </w:t>
        </w:r>
      </w:ins>
      <w:ins w:id="6745" w:author="Sanino" w:date="2012-05-23T23:54:00Z">
        <w:r>
          <w:fldChar w:fldCharType="begin"/>
        </w:r>
        <w:r>
          <w:instrText xml:space="preserve"> HYPERLINK "http://ru.wikipedia.org/wiki/%D0%A1%D0%BE%D0%B1%D1%8B%D1%82%D0%B8%D0%B9%D0%BD%D0%BE-%D0%BE%D1%80%D0%B8%D0%B5%D0%BD%D1%82%D0%B8%D1%80%D0%BE%D0%B2%D0%B0%D0%BD%D0%BD%D0%BE%D0%B5_%D0%BF%D1%80%D0%BE%D0%B3%D1%80%D0%B0%D0%BC%D0%BC%D0%B8%D1%80%D0%BE%D0%B2%D0%B0%D0%BD%D0%B8%D0%B5" \o "Событийно-ориентированное программирование" </w:instrText>
        </w:r>
        <w:r>
          <w:fldChar w:fldCharType="separate"/>
        </w:r>
        <w:r w:rsidRPr="008C3D5B">
          <w:t>события</w:t>
        </w:r>
        <w:r>
          <w:fldChar w:fldCharType="end"/>
        </w:r>
        <w:r w:rsidRPr="008C3D5B">
          <w:t>,</w:t>
        </w:r>
      </w:ins>
      <w:ins w:id="6746" w:author="Sanino" w:date="2012-05-24T00:09:00Z">
        <w:r w:rsidR="00CA1412">
          <w:t xml:space="preserve"> </w:t>
        </w:r>
      </w:ins>
      <w:ins w:id="6747" w:author="Sanino" w:date="2012-05-23T23:54:00Z">
        <w:r>
          <w:fldChar w:fldCharType="begin"/>
        </w:r>
        <w:r>
          <w:instrText xml:space="preserve"> HYPERLINK "http://ru.wikipedia.org/wiki/%D0%A1%D0%B2%D0%BE%D0%B9%D1%81%D1%82%D0%B2%D0%BE_%28%D0%BF%D1%80%D0%BE%D0%B3%D1%80%D0%B0%D0%BC%D0%BC%D0%B8%D1%80%D0%BE%D0%B2%D0%B0%D0%BD%D0%B8%D0%B5%29" \o "Свойство (программирование)" </w:instrText>
        </w:r>
        <w:r>
          <w:fldChar w:fldCharType="separate"/>
        </w:r>
        <w:r w:rsidRPr="008C3D5B">
          <w:t>свойства</w:t>
        </w:r>
        <w:r>
          <w:fldChar w:fldCharType="end"/>
        </w:r>
        <w:r w:rsidRPr="008C3D5B">
          <w:t>,</w:t>
        </w:r>
      </w:ins>
      <w:ins w:id="6748" w:author="Sanino" w:date="2012-05-24T00:09:00Z">
        <w:r w:rsidR="00CA1412">
          <w:t xml:space="preserve"> </w:t>
        </w:r>
      </w:ins>
      <w:ins w:id="6749" w:author="Sanino" w:date="2012-05-23T23:54:00Z">
        <w:r>
          <w:fldChar w:fldCharType="begin"/>
        </w:r>
        <w:r>
          <w:instrText xml:space="preserve"> HYPERLINK "http://ru.wikipedia.org/wiki/%D0%9E%D0%B1%D0%BE%D0%B1%D1%89%D1%91%D0%BD%D0%BD%D0%BE%D0%B5_%D0%BF%D1%80%D0%BE%D0%B3%D1%80%D0%B0%D0%BC%D0%BC%D0%B8%D1%80%D0%BE%D0%B2%D0%B0%D0%BD%D0%B8%D0%B5" \o "Обобщённое программирование" </w:instrText>
        </w:r>
        <w:r>
          <w:fldChar w:fldCharType="separate"/>
        </w:r>
        <w:r w:rsidRPr="008C3D5B">
          <w:t>обобщённые</w:t>
        </w:r>
        <w:r>
          <w:fldChar w:fldCharType="end"/>
        </w:r>
      </w:ins>
      <w:ins w:id="6750" w:author="Sanino" w:date="2012-05-24T00:09:00Z">
        <w:r w:rsidR="00CA1412">
          <w:t xml:space="preserve"> </w:t>
        </w:r>
      </w:ins>
      <w:ins w:id="6751" w:author="Sanino" w:date="2012-05-23T23:54:00Z">
        <w:r w:rsidRPr="008C3D5B">
          <w:t>типы</w:t>
        </w:r>
      </w:ins>
      <w:ins w:id="6752" w:author="Sanino" w:date="2012-05-24T00:09:00Z">
        <w:r w:rsidR="00CA1412">
          <w:t xml:space="preserve"> </w:t>
        </w:r>
      </w:ins>
      <w:ins w:id="6753" w:author="Sanino" w:date="2012-05-23T23:54:00Z">
        <w:r w:rsidRPr="008C3D5B">
          <w:t>и</w:t>
        </w:r>
      </w:ins>
      <w:ins w:id="6754" w:author="Sanino" w:date="2012-05-24T00:09:00Z">
        <w:r w:rsidR="00CA1412">
          <w:t xml:space="preserve"> </w:t>
        </w:r>
      </w:ins>
      <w:ins w:id="6755" w:author="Sanino" w:date="2012-05-23T23:54:00Z">
        <w:r w:rsidRPr="008C3D5B">
          <w:t>методы,</w:t>
        </w:r>
      </w:ins>
      <w:ins w:id="6756" w:author="Sanino" w:date="2012-05-24T00:09:00Z">
        <w:r w:rsidR="00CA1412">
          <w:t xml:space="preserve"> </w:t>
        </w:r>
      </w:ins>
      <w:ins w:id="6757" w:author="Sanino" w:date="2012-05-23T23:54:00Z">
        <w:r>
          <w:fldChar w:fldCharType="begin"/>
        </w:r>
        <w:r>
          <w:instrText xml:space="preserve"> HYPERLINK "http://ru.wikipedia.org/wiki/%D0%98%D1%82%D0%B5%D1%80%D0%B0%D1%82%D0%BE%D1%80_%28%D0%BF%D1%80%D0%BE%D0%B3%D1%80%D0%B0%D0%BC%D0%BC%D0%B8%D1%80%D0%BE%D0%B2%D0%B0%D0%BD%D0%B8%D0%B5%29" \l ".D0.93.D0.B5.D0.BD.D0.B5.D1.80.D0.B0.D1.82.D0.BE.D1.80.D1.8B" \o "Итератор (программирование)" </w:instrText>
        </w:r>
        <w:r>
          <w:fldChar w:fldCharType="separate"/>
        </w:r>
        <w:r w:rsidRPr="008C3D5B">
          <w:t>итераторы</w:t>
        </w:r>
        <w:r>
          <w:fldChar w:fldCharType="end"/>
        </w:r>
        <w:r w:rsidRPr="008C3D5B">
          <w:t>,</w:t>
        </w:r>
      </w:ins>
      <w:ins w:id="6758" w:author="Sanino" w:date="2012-05-24T00:09:00Z">
        <w:r w:rsidR="00CA1412">
          <w:t xml:space="preserve"> </w:t>
        </w:r>
      </w:ins>
      <w:ins w:id="6759" w:author="Sanino" w:date="2012-05-23T23:54:00Z">
        <w:r>
          <w:fldChar w:fldCharType="begin"/>
        </w:r>
        <w:r>
          <w:instrText xml:space="preserve"> HYPERLINK "http://ru.wikipedia.org/wiki/%D0%90%D0%BD%D0%BE%D0%BD%D0%B8%D0%BC%D0%BD%D0%B0%D1%8F_%D1%84%D1%83%D0%BD%D0%BA%D1%86%D0%B8%D1%8F" \o "Анонимная функция" </w:instrText>
        </w:r>
        <w:r>
          <w:fldChar w:fldCharType="separate"/>
        </w:r>
        <w:r w:rsidRPr="008C3D5B">
          <w:t>анонимные</w:t>
        </w:r>
      </w:ins>
      <w:ins w:id="6760" w:author="Sanino" w:date="2012-05-24T00:09:00Z">
        <w:r w:rsidR="00CA1412">
          <w:t xml:space="preserve"> </w:t>
        </w:r>
      </w:ins>
      <w:ins w:id="6761" w:author="Sanino" w:date="2012-05-23T23:54:00Z">
        <w:r w:rsidRPr="008C3D5B">
          <w:t>функции</w:t>
        </w:r>
        <w:r>
          <w:fldChar w:fldCharType="end"/>
        </w:r>
      </w:ins>
      <w:ins w:id="6762" w:author="Sanino" w:date="2012-05-24T00:09:00Z">
        <w:r w:rsidR="00CA1412">
          <w:t xml:space="preserve"> </w:t>
        </w:r>
      </w:ins>
      <w:ins w:id="6763" w:author="Sanino" w:date="2012-05-23T23:54:00Z">
        <w:r w:rsidRPr="008C3D5B">
          <w:t>с</w:t>
        </w:r>
      </w:ins>
      <w:ins w:id="6764" w:author="Sanino" w:date="2012-05-24T00:09:00Z">
        <w:r w:rsidR="00CA1412">
          <w:t xml:space="preserve"> </w:t>
        </w:r>
      </w:ins>
      <w:ins w:id="6765" w:author="Sanino" w:date="2012-05-23T23:54:00Z">
        <w:r w:rsidRPr="008C3D5B">
          <w:t>поддержкой</w:t>
        </w:r>
      </w:ins>
      <w:ins w:id="6766" w:author="Sanino" w:date="2012-05-24T00:09:00Z">
        <w:r w:rsidR="00CA1412">
          <w:t xml:space="preserve"> </w:t>
        </w:r>
      </w:ins>
      <w:ins w:id="6767" w:author="Sanino" w:date="2012-05-23T23:54:00Z">
        <w:r>
          <w:fldChar w:fldCharType="begin"/>
        </w:r>
        <w:r>
          <w:instrText xml:space="preserve"> HYPERLINK "http://ru.wikipedia.org/wiki/%D0%97%D0%B0%D0%BC%D1%8B%D0%BA%D0%B0%D0%BD%D0%B8%D0%B5_%28%D0%BF%D1%80%D0%BE%D0%B3%D1%80%D0%B0%D0%BC%D0%BC%D0%B8%D1%80%D0%BE%D0%B2%D0%B0%D0%BD%D0%B8%D0%B5%29" \o "Замыкание (программирование)" </w:instrText>
        </w:r>
        <w:r>
          <w:fldChar w:fldCharType="separate"/>
        </w:r>
        <w:r w:rsidRPr="008C3D5B">
          <w:t>замык</w:t>
        </w:r>
        <w:r w:rsidRPr="008C3D5B">
          <w:t>а</w:t>
        </w:r>
        <w:r w:rsidRPr="008C3D5B">
          <w:t>ний</w:t>
        </w:r>
        <w:r>
          <w:fldChar w:fldCharType="end"/>
        </w:r>
        <w:r w:rsidRPr="008C3D5B">
          <w:t>,</w:t>
        </w:r>
      </w:ins>
      <w:ins w:id="6768" w:author="Sanino" w:date="2012-05-24T00:09:00Z">
        <w:r w:rsidR="00CA1412">
          <w:t xml:space="preserve"> </w:t>
        </w:r>
      </w:ins>
      <w:ins w:id="6769" w:author="Sanino" w:date="2012-05-23T23:54:00Z">
        <w:r>
          <w:fldChar w:fldCharType="begin"/>
        </w:r>
        <w:r>
          <w:instrText xml:space="preserve"> HYPERLINK "http://ru.wikipedia.org/wiki/Language_Integrated_Query" \o "Language Integrated Query" </w:instrText>
        </w:r>
        <w:r>
          <w:fldChar w:fldCharType="separate"/>
        </w:r>
        <w:r w:rsidRPr="008C3D5B">
          <w:t>LINQ</w:t>
        </w:r>
        <w:r>
          <w:fldChar w:fldCharType="end"/>
        </w:r>
        <w:r w:rsidRPr="008C3D5B">
          <w:t>,</w:t>
        </w:r>
      </w:ins>
      <w:ins w:id="6770" w:author="Sanino" w:date="2012-05-24T00:09:00Z">
        <w:r w:rsidR="00CA1412">
          <w:t xml:space="preserve"> </w:t>
        </w:r>
      </w:ins>
      <w:ins w:id="6771" w:author="Sanino" w:date="2012-05-23T23:54:00Z">
        <w:r>
          <w:fldChar w:fldCharType="begin"/>
        </w:r>
        <w:r>
          <w:instrText xml:space="preserve"> HYPERLINK "http://ru.wikipedia.org/wiki/%D0%9E%D0%B1%D1%80%D0%B0%D0%B1%D0%BE%D1%82%D0%BA%D0%B0_%D0%B8%D1%81%D0%BA%D0%BB%D1%8E%D1%87%D0%B5%D0%BD%D0%B8%D0%B9" \o "Обработка исключений" </w:instrText>
        </w:r>
        <w:r>
          <w:fldChar w:fldCharType="separate"/>
        </w:r>
        <w:r w:rsidRPr="008C3D5B">
          <w:t>исключения</w:t>
        </w:r>
        <w:r>
          <w:fldChar w:fldCharType="end"/>
        </w:r>
        <w:r w:rsidRPr="008C3D5B">
          <w:t>,</w:t>
        </w:r>
      </w:ins>
      <w:ins w:id="6772" w:author="Sanino" w:date="2012-05-24T00:09:00Z">
        <w:r w:rsidR="00CA1412">
          <w:t xml:space="preserve"> </w:t>
        </w:r>
      </w:ins>
      <w:ins w:id="6773" w:author="Sanino" w:date="2012-05-23T23:54:00Z">
        <w:r>
          <w:fldChar w:fldCharType="begin"/>
        </w:r>
        <w:r>
          <w:instrText xml:space="preserve"> HYPERLINK "http://ru.wikipedia.org/wiki/%D0%9A%D0%BE%D0%BC%D0%BC%D0%B5%D0%BD%D1%82%D0%B0%D1%80%D0%B8%D0%B8_%28%D0%BF%D1%80%D0%BE%D0%B3%D1%80%D0%B0%D0%BC%D0%BC%D0%B8%D1%80%D0%BE%D0%B2%D0%B0%D0%BD%D0%B8%D0%B5%29" \o "Комментарии (программирование)" </w:instrText>
        </w:r>
        <w:r>
          <w:fldChar w:fldCharType="separate"/>
        </w:r>
        <w:r w:rsidRPr="008C3D5B">
          <w:t>комментарии</w:t>
        </w:r>
        <w:r>
          <w:fldChar w:fldCharType="end"/>
        </w:r>
      </w:ins>
      <w:ins w:id="6774" w:author="Sanino" w:date="2012-05-24T00:09:00Z">
        <w:r w:rsidR="00CA1412">
          <w:t xml:space="preserve"> </w:t>
        </w:r>
      </w:ins>
      <w:ins w:id="6775" w:author="Sanino" w:date="2012-05-23T23:54:00Z">
        <w:r w:rsidRPr="008C3D5B">
          <w:t>в</w:t>
        </w:r>
      </w:ins>
      <w:ins w:id="6776" w:author="Sanino" w:date="2012-05-24T00:09:00Z">
        <w:r w:rsidR="00CA1412">
          <w:t xml:space="preserve"> </w:t>
        </w:r>
      </w:ins>
      <w:ins w:id="6777" w:author="Sanino" w:date="2012-05-23T23:54:00Z">
        <w:r w:rsidRPr="008C3D5B">
          <w:t>формате</w:t>
        </w:r>
      </w:ins>
      <w:ins w:id="6778" w:author="Sanino" w:date="2012-05-24T00:09:00Z">
        <w:r w:rsidR="00CA1412">
          <w:t xml:space="preserve"> </w:t>
        </w:r>
      </w:ins>
      <w:ins w:id="6779" w:author="Sanino" w:date="2012-05-23T23:54:00Z">
        <w:r>
          <w:fldChar w:fldCharType="begin"/>
        </w:r>
        <w:r>
          <w:instrText xml:space="preserve"> HYPERLINK "http://ru.wikipedia.org/wiki/XML" \o "XML" </w:instrText>
        </w:r>
        <w:r>
          <w:fldChar w:fldCharType="separate"/>
        </w:r>
        <w:r w:rsidRPr="008C3D5B">
          <w:t>XML</w:t>
        </w:r>
        <w:r>
          <w:fldChar w:fldCharType="end"/>
        </w:r>
        <w:r w:rsidRPr="008C3D5B">
          <w:t>.</w:t>
        </w:r>
      </w:ins>
    </w:p>
    <w:p w:rsidR="00347EAA" w:rsidRDefault="00347EAA" w:rsidP="00347EAA">
      <w:pPr>
        <w:rPr>
          <w:ins w:id="6780" w:author="Sanino" w:date="2012-05-23T23:54:00Z"/>
        </w:rPr>
      </w:pPr>
      <w:ins w:id="6781" w:author="Sanino" w:date="2012-05-23T23:54:00Z">
        <w:r>
          <w:lastRenderedPageBreak/>
          <w:t>Для</w:t>
        </w:r>
      </w:ins>
      <w:ins w:id="6782" w:author="Sanino" w:date="2012-05-24T00:09:00Z">
        <w:r w:rsidR="00CA1412">
          <w:t xml:space="preserve"> </w:t>
        </w:r>
      </w:ins>
      <w:ins w:id="6783" w:author="Sanino" w:date="2012-05-23T23:54:00Z">
        <w:r>
          <w:t>решения</w:t>
        </w:r>
      </w:ins>
      <w:ins w:id="6784" w:author="Sanino" w:date="2012-05-24T00:09:00Z">
        <w:r w:rsidR="00CA1412">
          <w:t xml:space="preserve"> </w:t>
        </w:r>
      </w:ins>
      <w:ins w:id="6785" w:author="Sanino" w:date="2012-05-23T23:54:00Z">
        <w:r>
          <w:t>задачи</w:t>
        </w:r>
      </w:ins>
      <w:ins w:id="6786" w:author="Sanino" w:date="2012-05-24T00:09:00Z">
        <w:r w:rsidR="00CA1412">
          <w:t xml:space="preserve"> </w:t>
        </w:r>
      </w:ins>
      <w:ins w:id="6787" w:author="Sanino" w:date="2012-05-23T23:54:00Z">
        <w:r>
          <w:t>работы</w:t>
        </w:r>
      </w:ins>
      <w:ins w:id="6788" w:author="Sanino" w:date="2012-05-24T00:09:00Z">
        <w:r w:rsidR="00CA1412">
          <w:t xml:space="preserve"> </w:t>
        </w:r>
      </w:ins>
      <w:ins w:id="6789" w:author="Sanino" w:date="2012-05-23T23:54:00Z">
        <w:r>
          <w:t>с</w:t>
        </w:r>
      </w:ins>
      <w:ins w:id="6790" w:author="Sanino" w:date="2012-05-24T00:09:00Z">
        <w:r w:rsidR="00CA1412">
          <w:t xml:space="preserve"> </w:t>
        </w:r>
      </w:ins>
      <w:ins w:id="6791" w:author="Sanino" w:date="2012-05-23T23:54:00Z">
        <w:r>
          <w:rPr>
            <w:lang w:val="en-US"/>
          </w:rPr>
          <w:t>xls</w:t>
        </w:r>
      </w:ins>
      <w:ins w:id="6792" w:author="Sanino" w:date="2012-05-24T00:09:00Z">
        <w:r w:rsidR="00CA1412">
          <w:t xml:space="preserve"> </w:t>
        </w:r>
      </w:ins>
      <w:ins w:id="6793" w:author="Sanino" w:date="2012-05-23T23:54:00Z">
        <w:r>
          <w:t>файлами</w:t>
        </w:r>
      </w:ins>
      <w:ins w:id="6794" w:author="Sanino" w:date="2012-05-24T00:09:00Z">
        <w:r w:rsidR="00CA1412">
          <w:t xml:space="preserve"> </w:t>
        </w:r>
      </w:ins>
      <w:ins w:id="6795" w:author="Sanino" w:date="2012-05-23T23:54:00Z">
        <w:r>
          <w:t>язык</w:t>
        </w:r>
      </w:ins>
      <w:ins w:id="6796" w:author="Sanino" w:date="2012-05-24T00:09:00Z">
        <w:r w:rsidR="00CA1412">
          <w:t xml:space="preserve"> </w:t>
        </w:r>
      </w:ins>
      <w:ins w:id="6797" w:author="Sanino" w:date="2012-05-23T23:54:00Z">
        <w:r>
          <w:t>C</w:t>
        </w:r>
        <w:r w:rsidRPr="008C3D5B">
          <w:t>#</w:t>
        </w:r>
      </w:ins>
      <w:ins w:id="6798" w:author="Sanino" w:date="2012-05-24T00:09:00Z">
        <w:r w:rsidR="00CA1412">
          <w:t xml:space="preserve"> </w:t>
        </w:r>
      </w:ins>
      <w:ins w:id="6799" w:author="Sanino" w:date="2012-05-23T23:54:00Z">
        <w:r>
          <w:t>предоставляет</w:t>
        </w:r>
      </w:ins>
      <w:ins w:id="6800" w:author="Sanino" w:date="2012-05-24T00:09:00Z">
        <w:r w:rsidR="00CA1412">
          <w:t xml:space="preserve"> </w:t>
        </w:r>
      </w:ins>
      <w:ins w:id="6801" w:author="Sanino" w:date="2012-05-23T23:54:00Z">
        <w:r>
          <w:t>н</w:t>
        </w:r>
        <w:r>
          <w:t>е</w:t>
        </w:r>
        <w:r>
          <w:t>сколько</w:t>
        </w:r>
      </w:ins>
      <w:ins w:id="6802" w:author="Sanino" w:date="2012-05-24T00:09:00Z">
        <w:r w:rsidR="00CA1412">
          <w:t xml:space="preserve"> </w:t>
        </w:r>
      </w:ins>
      <w:ins w:id="6803" w:author="Sanino" w:date="2012-05-23T23:54:00Z">
        <w:r>
          <w:t>способов,</w:t>
        </w:r>
      </w:ins>
      <w:ins w:id="6804" w:author="Sanino" w:date="2012-05-24T00:09:00Z">
        <w:r w:rsidR="00CA1412">
          <w:t xml:space="preserve"> </w:t>
        </w:r>
      </w:ins>
      <w:ins w:id="6805" w:author="Sanino" w:date="2012-05-23T23:54:00Z">
        <w:r>
          <w:t>все</w:t>
        </w:r>
      </w:ins>
      <w:ins w:id="6806" w:author="Sanino" w:date="2012-05-24T00:09:00Z">
        <w:r w:rsidR="00CA1412">
          <w:t xml:space="preserve"> </w:t>
        </w:r>
      </w:ins>
      <w:ins w:id="6807" w:author="Sanino" w:date="2012-05-23T23:54:00Z">
        <w:r>
          <w:t>они</w:t>
        </w:r>
      </w:ins>
      <w:ins w:id="6808" w:author="Sanino" w:date="2012-05-24T00:09:00Z">
        <w:r w:rsidR="00CA1412">
          <w:t xml:space="preserve"> </w:t>
        </w:r>
      </w:ins>
      <w:ins w:id="6809" w:author="Sanino" w:date="2012-05-23T23:54:00Z">
        <w:r>
          <w:t>требуют</w:t>
        </w:r>
      </w:ins>
      <w:ins w:id="6810" w:author="Sanino" w:date="2012-05-24T00:09:00Z">
        <w:r w:rsidR="00CA1412">
          <w:t xml:space="preserve"> </w:t>
        </w:r>
      </w:ins>
      <w:ins w:id="6811" w:author="Sanino" w:date="2012-05-23T23:54:00Z">
        <w:r>
          <w:t>предустановленного</w:t>
        </w:r>
      </w:ins>
      <w:ins w:id="6812" w:author="Sanino" w:date="2012-05-24T00:09:00Z">
        <w:r w:rsidR="00CA1412">
          <w:t xml:space="preserve"> </w:t>
        </w:r>
      </w:ins>
      <w:ins w:id="6813" w:author="Sanino" w:date="2012-05-23T23:54:00Z">
        <w:r>
          <w:t>Office</w:t>
        </w:r>
      </w:ins>
      <w:ins w:id="6814" w:author="Sanino" w:date="2012-05-24T00:09:00Z">
        <w:r w:rsidR="00CA1412">
          <w:t xml:space="preserve"> </w:t>
        </w:r>
      </w:ins>
      <w:ins w:id="6815" w:author="Sanino" w:date="2012-05-23T23:54:00Z">
        <w:r>
          <w:t>соответств</w:t>
        </w:r>
        <w:r>
          <w:t>у</w:t>
        </w:r>
        <w:r>
          <w:t>ющей</w:t>
        </w:r>
      </w:ins>
      <w:ins w:id="6816" w:author="Sanino" w:date="2012-05-24T00:09:00Z">
        <w:r w:rsidR="00CA1412">
          <w:t xml:space="preserve"> </w:t>
        </w:r>
      </w:ins>
      <w:ins w:id="6817" w:author="Sanino" w:date="2012-05-23T23:54:00Z">
        <w:r>
          <w:t>версии:</w:t>
        </w:r>
      </w:ins>
    </w:p>
    <w:p w:rsidR="00347EAA" w:rsidRDefault="00347EAA" w:rsidP="00347EAA">
      <w:pPr>
        <w:pStyle w:val="a3"/>
        <w:numPr>
          <w:ilvl w:val="0"/>
          <w:numId w:val="36"/>
        </w:numPr>
        <w:ind w:left="993" w:hanging="284"/>
        <w:rPr>
          <w:ins w:id="6818" w:author="Sanino" w:date="2012-05-23T23:54:00Z"/>
        </w:rPr>
      </w:pPr>
      <w:ins w:id="6819" w:author="Sanino" w:date="2012-05-23T23:54:00Z">
        <w:r>
          <w:t>Автоматизация</w:t>
        </w:r>
      </w:ins>
      <w:ins w:id="6820" w:author="Sanino" w:date="2012-05-24T00:09:00Z">
        <w:r w:rsidR="00CA1412">
          <w:t xml:space="preserve"> </w:t>
        </w:r>
      </w:ins>
      <w:ins w:id="6821" w:author="Sanino" w:date="2012-05-23T23:54:00Z">
        <w:r>
          <w:t>Excel</w:t>
        </w:r>
      </w:ins>
      <w:ins w:id="6822" w:author="Sanino" w:date="2012-05-24T00:09:00Z">
        <w:r w:rsidR="00CA1412">
          <w:t xml:space="preserve"> </w:t>
        </w:r>
      </w:ins>
      <w:ins w:id="6823" w:author="Sanino" w:date="2012-05-23T23:54:00Z">
        <w:r w:rsidRPr="008C3D5B">
          <w:t>или</w:t>
        </w:r>
      </w:ins>
      <w:ins w:id="6824" w:author="Sanino" w:date="2012-05-24T00:09:00Z">
        <w:r w:rsidR="00CA1412">
          <w:t xml:space="preserve"> </w:t>
        </w:r>
      </w:ins>
      <w:ins w:id="6825" w:author="Sanino" w:date="2012-05-23T23:54:00Z">
        <w:r w:rsidRPr="008C3D5B">
          <w:t>другого</w:t>
        </w:r>
      </w:ins>
      <w:ins w:id="6826" w:author="Sanino" w:date="2012-05-24T00:09:00Z">
        <w:r w:rsidR="00CA1412">
          <w:t xml:space="preserve"> </w:t>
        </w:r>
      </w:ins>
      <w:ins w:id="6827" w:author="Sanino" w:date="2012-05-23T23:54:00Z">
        <w:r w:rsidRPr="008C3D5B">
          <w:t>Office</w:t>
        </w:r>
      </w:ins>
      <w:ins w:id="6828" w:author="Sanino" w:date="2012-05-24T00:09:00Z">
        <w:r w:rsidR="00CA1412">
          <w:t xml:space="preserve"> </w:t>
        </w:r>
      </w:ins>
      <w:ins w:id="6829" w:author="Sanino" w:date="2012-05-23T23:54:00Z">
        <w:r w:rsidRPr="008C3D5B">
          <w:t>приложения</w:t>
        </w:r>
      </w:ins>
      <w:ins w:id="6830" w:author="Sanino" w:date="2012-05-24T00:09:00Z">
        <w:r w:rsidR="00CA1412">
          <w:t xml:space="preserve"> </w:t>
        </w:r>
      </w:ins>
      <w:ins w:id="6831" w:author="Sanino" w:date="2012-05-23T23:54:00Z">
        <w:r w:rsidRPr="008C3D5B">
          <w:t>с</w:t>
        </w:r>
      </w:ins>
      <w:ins w:id="6832" w:author="Sanino" w:date="2012-05-24T00:09:00Z">
        <w:r w:rsidR="00CA1412">
          <w:t xml:space="preserve"> </w:t>
        </w:r>
      </w:ins>
      <w:ins w:id="6833" w:author="Sanino" w:date="2012-05-23T23:54:00Z">
        <w:r w:rsidRPr="008C3D5B">
          <w:t>помощью</w:t>
        </w:r>
      </w:ins>
      <w:ins w:id="6834" w:author="Sanino" w:date="2012-05-24T00:09:00Z">
        <w:r w:rsidR="00CA1412">
          <w:t xml:space="preserve"> </w:t>
        </w:r>
      </w:ins>
      <w:ins w:id="6835" w:author="Sanino" w:date="2012-05-23T23:54:00Z">
        <w:r w:rsidRPr="008C3D5B">
          <w:t>COM</w:t>
        </w:r>
      </w:ins>
      <w:ins w:id="6836" w:author="Sanino" w:date="2012-05-24T00:09:00Z">
        <w:r w:rsidR="00CA1412">
          <w:t xml:space="preserve"> </w:t>
        </w:r>
      </w:ins>
      <w:ins w:id="6837" w:author="Sanino" w:date="2012-05-23T23:54:00Z">
        <w:r w:rsidRPr="008C3D5B">
          <w:t>Iterop</w:t>
        </w:r>
      </w:ins>
      <w:ins w:id="6838" w:author="Sanino" w:date="2012-05-24T00:09:00Z">
        <w:r w:rsidR="00CA1412">
          <w:t xml:space="preserve"> </w:t>
        </w:r>
      </w:ins>
      <w:ins w:id="6839" w:author="Sanino" w:date="2012-05-23T23:54:00Z">
        <w:r w:rsidRPr="008C3D5B">
          <w:t>(технология</w:t>
        </w:r>
      </w:ins>
      <w:ins w:id="6840" w:author="Sanino" w:date="2012-05-24T00:09:00Z">
        <w:r w:rsidR="00CA1412">
          <w:t xml:space="preserve"> </w:t>
        </w:r>
      </w:ins>
      <w:ins w:id="6841" w:author="Sanino" w:date="2012-05-23T23:54:00Z">
        <w:r w:rsidRPr="008C3D5B">
          <w:t>позволяющий</w:t>
        </w:r>
      </w:ins>
      <w:ins w:id="6842" w:author="Sanino" w:date="2012-05-24T00:09:00Z">
        <w:r w:rsidR="00CA1412">
          <w:t xml:space="preserve"> </w:t>
        </w:r>
      </w:ins>
      <w:ins w:id="6843" w:author="Sanino" w:date="2012-05-23T23:54:00Z">
        <w:r w:rsidRPr="008C3D5B">
          <w:t>объектам</w:t>
        </w:r>
      </w:ins>
      <w:ins w:id="6844" w:author="Sanino" w:date="2012-05-24T00:09:00Z">
        <w:r w:rsidR="00CA1412">
          <w:t xml:space="preserve"> </w:t>
        </w:r>
      </w:ins>
      <w:ins w:id="6845" w:author="Sanino" w:date="2012-05-23T23:54:00Z">
        <w:r>
          <w:fldChar w:fldCharType="begin"/>
        </w:r>
        <w:r>
          <w:instrText xml:space="preserve"> HYPERLINK "http://ru.wikipedia.org/wiki/Component_Object_Model" \o "Component Object Model" </w:instrText>
        </w:r>
        <w:r>
          <w:fldChar w:fldCharType="separate"/>
        </w:r>
        <w:r w:rsidRPr="008C3D5B">
          <w:t>COM</w:t>
        </w:r>
        <w:r>
          <w:fldChar w:fldCharType="end"/>
        </w:r>
      </w:ins>
      <w:ins w:id="6846" w:author="Sanino" w:date="2012-05-24T00:09:00Z">
        <w:r w:rsidR="00CA1412">
          <w:t xml:space="preserve"> </w:t>
        </w:r>
      </w:ins>
      <w:ins w:id="6847" w:author="Sanino" w:date="2012-05-23T23:54:00Z">
        <w:r w:rsidRPr="008C3D5B">
          <w:t>взаимодейс</w:t>
        </w:r>
        <w:r w:rsidRPr="008C3D5B">
          <w:t>т</w:t>
        </w:r>
        <w:r w:rsidRPr="008C3D5B">
          <w:t>вовать</w:t>
        </w:r>
      </w:ins>
      <w:ins w:id="6848" w:author="Sanino" w:date="2012-05-24T00:09:00Z">
        <w:r w:rsidR="00CA1412">
          <w:t xml:space="preserve"> </w:t>
        </w:r>
      </w:ins>
      <w:ins w:id="6849" w:author="Sanino" w:date="2012-05-23T23:54:00Z">
        <w:r w:rsidRPr="008C3D5B">
          <w:t>с</w:t>
        </w:r>
      </w:ins>
      <w:ins w:id="6850" w:author="Sanino" w:date="2012-05-24T00:09:00Z">
        <w:r w:rsidR="00CA1412">
          <w:t xml:space="preserve"> </w:t>
        </w:r>
      </w:ins>
      <w:ins w:id="6851" w:author="Sanino" w:date="2012-05-23T23:54:00Z">
        <w:r w:rsidRPr="008C3D5B">
          <w:t>объектами</w:t>
        </w:r>
      </w:ins>
      <w:ins w:id="6852" w:author="Sanino" w:date="2012-05-24T00:09:00Z">
        <w:r w:rsidR="00CA1412">
          <w:t xml:space="preserve"> </w:t>
        </w:r>
      </w:ins>
      <w:ins w:id="6853" w:author="Sanino" w:date="2012-05-23T23:54:00Z">
        <w:r w:rsidRPr="008C3D5B">
          <w:t>.NET,</w:t>
        </w:r>
      </w:ins>
      <w:ins w:id="6854" w:author="Sanino" w:date="2012-05-24T00:09:00Z">
        <w:r w:rsidR="00CA1412">
          <w:t xml:space="preserve"> </w:t>
        </w:r>
      </w:ins>
      <w:ins w:id="6855" w:author="Sanino" w:date="2012-05-23T23:54:00Z">
        <w:r w:rsidRPr="008C3D5B">
          <w:t>и</w:t>
        </w:r>
      </w:ins>
      <w:ins w:id="6856" w:author="Sanino" w:date="2012-05-24T00:09:00Z">
        <w:r w:rsidR="00CA1412">
          <w:t xml:space="preserve"> </w:t>
        </w:r>
      </w:ins>
      <w:ins w:id="6857" w:author="Sanino" w:date="2012-05-23T23:54:00Z">
        <w:r w:rsidRPr="008C3D5B">
          <w:t>наоборот);</w:t>
        </w:r>
      </w:ins>
    </w:p>
    <w:p w:rsidR="00347EAA" w:rsidRDefault="00347EAA" w:rsidP="00347EAA">
      <w:pPr>
        <w:pStyle w:val="a3"/>
        <w:numPr>
          <w:ilvl w:val="0"/>
          <w:numId w:val="36"/>
        </w:numPr>
        <w:ind w:left="993" w:hanging="284"/>
        <w:rPr>
          <w:ins w:id="6858" w:author="Sanino" w:date="2012-05-23T23:54:00Z"/>
        </w:rPr>
      </w:pPr>
      <w:ins w:id="6859" w:author="Sanino" w:date="2012-05-23T23:54:00Z">
        <w:r>
          <w:t>Доступ</w:t>
        </w:r>
      </w:ins>
      <w:ins w:id="6860" w:author="Sanino" w:date="2012-05-24T00:09:00Z">
        <w:r w:rsidR="00CA1412">
          <w:t xml:space="preserve"> </w:t>
        </w:r>
      </w:ins>
      <w:ins w:id="6861" w:author="Sanino" w:date="2012-05-23T23:54:00Z">
        <w:r>
          <w:t>к</w:t>
        </w:r>
      </w:ins>
      <w:ins w:id="6862" w:author="Sanino" w:date="2012-05-24T00:09:00Z">
        <w:r w:rsidR="00CA1412">
          <w:t xml:space="preserve"> </w:t>
        </w:r>
      </w:ins>
      <w:ins w:id="6863" w:author="Sanino" w:date="2012-05-23T23:54:00Z">
        <w:r>
          <w:t>файлу</w:t>
        </w:r>
      </w:ins>
      <w:ins w:id="6864" w:author="Sanino" w:date="2012-05-24T00:09:00Z">
        <w:r w:rsidR="00CA1412">
          <w:t xml:space="preserve"> </w:t>
        </w:r>
      </w:ins>
      <w:ins w:id="6865" w:author="Sanino" w:date="2012-05-23T23:54:00Z">
        <w:r>
          <w:t>через</w:t>
        </w:r>
      </w:ins>
      <w:ins w:id="6866" w:author="Sanino" w:date="2012-05-24T00:09:00Z">
        <w:r w:rsidR="00CA1412">
          <w:t xml:space="preserve"> </w:t>
        </w:r>
      </w:ins>
      <w:ins w:id="6867" w:author="Sanino" w:date="2012-05-23T23:54:00Z">
        <w:r>
          <w:t>ODBC</w:t>
        </w:r>
      </w:ins>
      <w:ins w:id="6868" w:author="Sanino" w:date="2012-05-24T00:09:00Z">
        <w:r w:rsidR="00CA1412">
          <w:t xml:space="preserve"> </w:t>
        </w:r>
      </w:ins>
      <w:ins w:id="6869" w:author="Sanino" w:date="2012-05-23T23:54:00Z">
        <w:r>
          <w:t>(</w:t>
        </w:r>
        <w:r w:rsidRPr="00D70E2E">
          <w:t>программный</w:t>
        </w:r>
      </w:ins>
      <w:ins w:id="6870" w:author="Sanino" w:date="2012-05-24T00:09:00Z">
        <w:r w:rsidR="00CA1412">
          <w:t xml:space="preserve"> </w:t>
        </w:r>
      </w:ins>
      <w:ins w:id="6871" w:author="Sanino" w:date="2012-05-23T23:54:00Z">
        <w:r w:rsidRPr="00D70E2E">
          <w:t>интерфейс</w:t>
        </w:r>
      </w:ins>
      <w:ins w:id="6872" w:author="Sanino" w:date="2012-05-24T00:09:00Z">
        <w:r w:rsidR="00CA1412">
          <w:t xml:space="preserve"> </w:t>
        </w:r>
      </w:ins>
      <w:ins w:id="6873" w:author="Sanino" w:date="2012-05-23T23:54:00Z">
        <w:r w:rsidRPr="00D70E2E">
          <w:t>доступа</w:t>
        </w:r>
      </w:ins>
      <w:ins w:id="6874" w:author="Sanino" w:date="2012-05-24T00:09:00Z">
        <w:r w:rsidR="00CA1412">
          <w:t xml:space="preserve"> </w:t>
        </w:r>
      </w:ins>
      <w:ins w:id="6875" w:author="Sanino" w:date="2012-05-23T23:54:00Z">
        <w:r w:rsidRPr="00D70E2E">
          <w:t>к</w:t>
        </w:r>
      </w:ins>
      <w:ins w:id="6876" w:author="Sanino" w:date="2012-05-24T00:09:00Z">
        <w:r w:rsidR="00CA1412">
          <w:t xml:space="preserve"> </w:t>
        </w:r>
      </w:ins>
      <w:ins w:id="6877" w:author="Sanino" w:date="2012-05-23T23:54:00Z">
        <w:r>
          <w:fldChar w:fldCharType="begin"/>
        </w:r>
        <w:r>
          <w:instrText xml:space="preserve"> HYPERLINK "http://ru.wikipedia.org/wiki/%D0%91%D0%B0%D0%B7%D0%B0_%D0%B4%D0%B0%D0%BD%D0%BD%D1%8B%D1%85" \o "База данных" </w:instrText>
        </w:r>
        <w:r>
          <w:fldChar w:fldCharType="separate"/>
        </w:r>
        <w:r w:rsidRPr="00D70E2E">
          <w:t>б</w:t>
        </w:r>
        <w:r w:rsidRPr="00D70E2E">
          <w:t>а</w:t>
        </w:r>
        <w:r w:rsidRPr="00D70E2E">
          <w:t>зам</w:t>
        </w:r>
      </w:ins>
      <w:ins w:id="6878" w:author="Sanino" w:date="2012-05-24T00:09:00Z">
        <w:r w:rsidR="00CA1412">
          <w:t xml:space="preserve"> </w:t>
        </w:r>
      </w:ins>
      <w:ins w:id="6879" w:author="Sanino" w:date="2012-05-23T23:54:00Z">
        <w:r w:rsidRPr="00D70E2E">
          <w:t>данных</w:t>
        </w:r>
        <w:r>
          <w:fldChar w:fldCharType="end"/>
        </w:r>
        <w:r w:rsidRPr="00D70E2E">
          <w:t>)</w:t>
        </w:r>
        <w:r>
          <w:t>;</w:t>
        </w:r>
      </w:ins>
    </w:p>
    <w:p w:rsidR="00347EAA" w:rsidRDefault="00347EAA" w:rsidP="00347EAA">
      <w:pPr>
        <w:pStyle w:val="a3"/>
        <w:numPr>
          <w:ilvl w:val="0"/>
          <w:numId w:val="36"/>
        </w:numPr>
        <w:ind w:left="993" w:hanging="284"/>
        <w:rPr>
          <w:ins w:id="6880" w:author="Sanino" w:date="2012-05-23T23:54:00Z"/>
        </w:rPr>
      </w:pPr>
      <w:ins w:id="6881" w:author="Sanino" w:date="2012-05-23T23:54:00Z">
        <w:r>
          <w:t>Использование</w:t>
        </w:r>
      </w:ins>
      <w:ins w:id="6882" w:author="Sanino" w:date="2012-05-24T00:09:00Z">
        <w:r w:rsidR="00CA1412">
          <w:t xml:space="preserve"> </w:t>
        </w:r>
      </w:ins>
      <w:ins w:id="6883" w:author="Sanino" w:date="2012-05-23T23:54:00Z">
        <w:r>
          <w:t>OpenXML</w:t>
        </w:r>
      </w:ins>
      <w:ins w:id="6884" w:author="Sanino" w:date="2012-05-24T00:09:00Z">
        <w:r w:rsidR="00CA1412">
          <w:t xml:space="preserve"> </w:t>
        </w:r>
      </w:ins>
      <w:ins w:id="6885" w:author="Sanino" w:date="2012-05-23T23:54:00Z">
        <w:r>
          <w:t>SDK</w:t>
        </w:r>
      </w:ins>
      <w:ins w:id="6886" w:author="Sanino" w:date="2012-05-24T00:09:00Z">
        <w:r w:rsidR="00CA1412">
          <w:t xml:space="preserve"> </w:t>
        </w:r>
      </w:ins>
      <w:ins w:id="6887" w:author="Sanino" w:date="2012-05-23T23:54:00Z">
        <w:r>
          <w:t>(работы</w:t>
        </w:r>
      </w:ins>
      <w:ins w:id="6888" w:author="Sanino" w:date="2012-05-24T00:09:00Z">
        <w:r w:rsidR="00CA1412">
          <w:t xml:space="preserve"> </w:t>
        </w:r>
      </w:ins>
      <w:ins w:id="6889" w:author="Sanino" w:date="2012-05-23T23:54:00Z">
        <w:r>
          <w:t>с</w:t>
        </w:r>
      </w:ins>
      <w:ins w:id="6890" w:author="Sanino" w:date="2012-05-24T00:09:00Z">
        <w:r w:rsidR="00CA1412">
          <w:t xml:space="preserve"> </w:t>
        </w:r>
      </w:ins>
      <w:ins w:id="6891" w:author="Sanino" w:date="2012-05-23T23:54:00Z">
        <w:r>
          <w:fldChar w:fldCharType="begin"/>
        </w:r>
        <w:r>
          <w:instrText xml:space="preserve"> HYPERLINK "http://ru.wikipedia.org/wiki/%D0%A4%D0%BE%D1%80%D0%BC%D0%B0%D1%82_%D1%84%D0%B0%D0%B9%D0%BB%D0%BE%D0%B2" \o "Формат файлов" </w:instrText>
        </w:r>
        <w:r>
          <w:fldChar w:fldCharType="separate"/>
        </w:r>
        <w:r>
          <w:t>форматами</w:t>
        </w:r>
      </w:ins>
      <w:ins w:id="6892" w:author="Sanino" w:date="2012-05-24T00:09:00Z">
        <w:r w:rsidR="00CA1412">
          <w:t xml:space="preserve"> </w:t>
        </w:r>
      </w:ins>
      <w:ins w:id="6893" w:author="Sanino" w:date="2012-05-23T23:54:00Z">
        <w:r w:rsidRPr="00D70E2E">
          <w:t>файлов</w:t>
        </w:r>
        <w:r>
          <w:fldChar w:fldCharType="end"/>
        </w:r>
      </w:ins>
      <w:ins w:id="6894" w:author="Sanino" w:date="2012-05-24T00:09:00Z">
        <w:r w:rsidR="00CA1412">
          <w:t xml:space="preserve"> </w:t>
        </w:r>
      </w:ins>
      <w:ins w:id="6895" w:author="Sanino" w:date="2012-05-23T23:54:00Z">
        <w:r>
          <w:t>для</w:t>
        </w:r>
      </w:ins>
      <w:ins w:id="6896" w:author="Sanino" w:date="2012-05-24T00:09:00Z">
        <w:r w:rsidR="00CA1412">
          <w:t xml:space="preserve"> </w:t>
        </w:r>
      </w:ins>
      <w:ins w:id="6897" w:author="Sanino" w:date="2012-05-23T23:54:00Z">
        <w:r>
          <w:t>хранения</w:t>
        </w:r>
      </w:ins>
      <w:ins w:id="6898" w:author="Sanino" w:date="2012-05-24T00:09:00Z">
        <w:r w:rsidR="00CA1412">
          <w:t xml:space="preserve"> </w:t>
        </w:r>
      </w:ins>
      <w:ins w:id="6899" w:author="Sanino" w:date="2012-05-23T23:54:00Z">
        <w:r w:rsidRPr="00D70E2E">
          <w:t>электронных</w:t>
        </w:r>
      </w:ins>
      <w:ins w:id="6900" w:author="Sanino" w:date="2012-05-24T00:09:00Z">
        <w:r w:rsidR="00CA1412">
          <w:t xml:space="preserve"> </w:t>
        </w:r>
      </w:ins>
      <w:ins w:id="6901" w:author="Sanino" w:date="2012-05-23T23:54:00Z">
        <w:r w:rsidRPr="00D70E2E">
          <w:t>документов</w:t>
        </w:r>
      </w:ins>
      <w:ins w:id="6902" w:author="Sanino" w:date="2012-05-24T00:09:00Z">
        <w:r w:rsidR="00CA1412">
          <w:t xml:space="preserve"> </w:t>
        </w:r>
      </w:ins>
      <w:ins w:id="6903" w:author="Sanino" w:date="2012-05-23T23:54:00Z">
        <w:r w:rsidRPr="00D70E2E">
          <w:t>пакетов</w:t>
        </w:r>
      </w:ins>
      <w:ins w:id="6904" w:author="Sanino" w:date="2012-05-24T00:09:00Z">
        <w:r w:rsidR="00CA1412">
          <w:t xml:space="preserve"> </w:t>
        </w:r>
      </w:ins>
      <w:ins w:id="6905" w:author="Sanino" w:date="2012-05-23T23:54:00Z">
        <w:r w:rsidRPr="00D70E2E">
          <w:t>офисных</w:t>
        </w:r>
      </w:ins>
      <w:ins w:id="6906" w:author="Sanino" w:date="2012-05-24T00:09:00Z">
        <w:r w:rsidR="00CA1412">
          <w:t xml:space="preserve"> </w:t>
        </w:r>
      </w:ins>
      <w:ins w:id="6907" w:author="Sanino" w:date="2012-05-23T23:54:00Z">
        <w:r w:rsidRPr="00D70E2E">
          <w:t>приложений</w:t>
        </w:r>
      </w:ins>
      <w:ins w:id="6908" w:author="Sanino" w:date="2012-05-24T00:09:00Z">
        <w:r w:rsidR="00CA1412">
          <w:t xml:space="preserve"> </w:t>
        </w:r>
      </w:ins>
      <w:ins w:id="6909" w:author="Sanino" w:date="2012-05-23T23:54:00Z">
        <w:r w:rsidRPr="00D70E2E">
          <w:t>—</w:t>
        </w:r>
      </w:ins>
      <w:ins w:id="6910" w:author="Sanino" w:date="2012-05-24T00:09:00Z">
        <w:r w:rsidR="00CA1412">
          <w:t xml:space="preserve"> </w:t>
        </w:r>
      </w:ins>
      <w:ins w:id="6911" w:author="Sanino" w:date="2012-05-23T23:54:00Z">
        <w:r w:rsidRPr="00D70E2E">
          <w:t>в</w:t>
        </w:r>
      </w:ins>
      <w:ins w:id="6912" w:author="Sanino" w:date="2012-05-24T00:09:00Z">
        <w:r w:rsidR="00CA1412">
          <w:t xml:space="preserve"> </w:t>
        </w:r>
      </w:ins>
      <w:ins w:id="6913" w:author="Sanino" w:date="2012-05-23T23:54:00Z">
        <w:r w:rsidRPr="00D70E2E">
          <w:t>частности,</w:t>
        </w:r>
      </w:ins>
      <w:ins w:id="6914" w:author="Sanino" w:date="2012-05-24T00:09:00Z">
        <w:r w:rsidR="00CA1412">
          <w:t xml:space="preserve"> </w:t>
        </w:r>
      </w:ins>
      <w:ins w:id="6915" w:author="Sanino" w:date="2012-05-23T23:54:00Z">
        <w:r>
          <w:fldChar w:fldCharType="begin"/>
        </w:r>
        <w:r>
          <w:instrText xml:space="preserve"> HYPERLINK "http://ru.wikipedia.org/wiki/Microsoft_Office" \o "Microsoft Office" </w:instrText>
        </w:r>
        <w:r>
          <w:fldChar w:fldCharType="separate"/>
        </w:r>
        <w:r w:rsidRPr="00D70E2E">
          <w:t>Microsoft</w:t>
        </w:r>
      </w:ins>
      <w:ins w:id="6916" w:author="Sanino" w:date="2012-05-24T00:09:00Z">
        <w:r w:rsidR="00CA1412">
          <w:t xml:space="preserve"> </w:t>
        </w:r>
      </w:ins>
      <w:ins w:id="6917" w:author="Sanino" w:date="2012-05-23T23:54:00Z">
        <w:r w:rsidRPr="00D70E2E">
          <w:t>Office</w:t>
        </w:r>
        <w:r>
          <w:fldChar w:fldCharType="end"/>
        </w:r>
        <w:r w:rsidRPr="00D70E2E">
          <w:t>)</w:t>
        </w:r>
        <w:r>
          <w:t>.</w:t>
        </w:r>
      </w:ins>
    </w:p>
    <w:p w:rsidR="00347EAA" w:rsidRDefault="00347EAA" w:rsidP="00347EAA">
      <w:pPr>
        <w:rPr>
          <w:ins w:id="6918" w:author="Sanino" w:date="2012-05-23T23:54:00Z"/>
        </w:rPr>
      </w:pPr>
      <w:ins w:id="6919" w:author="Sanino" w:date="2012-05-23T23:54:00Z">
        <w:r>
          <w:t>Также</w:t>
        </w:r>
      </w:ins>
      <w:ins w:id="6920" w:author="Sanino" w:date="2012-05-24T00:09:00Z">
        <w:r w:rsidR="00CA1412">
          <w:t xml:space="preserve"> </w:t>
        </w:r>
      </w:ins>
      <w:ins w:id="6921" w:author="Sanino" w:date="2012-05-23T23:54:00Z">
        <w:r w:rsidRPr="00D70E2E">
          <w:t>для</w:t>
        </w:r>
      </w:ins>
      <w:ins w:id="6922" w:author="Sanino" w:date="2012-05-24T00:09:00Z">
        <w:r w:rsidR="00CA1412">
          <w:t xml:space="preserve"> </w:t>
        </w:r>
      </w:ins>
      <w:ins w:id="6923" w:author="Sanino" w:date="2012-05-23T23:54:00Z">
        <w:r w:rsidRPr="00D70E2E">
          <w:t>работы</w:t>
        </w:r>
      </w:ins>
      <w:ins w:id="6924" w:author="Sanino" w:date="2012-05-24T00:09:00Z">
        <w:r w:rsidR="00CA1412">
          <w:t xml:space="preserve"> </w:t>
        </w:r>
      </w:ins>
      <w:ins w:id="6925" w:author="Sanino" w:date="2012-05-23T23:54:00Z">
        <w:r w:rsidRPr="00D70E2E">
          <w:t>с</w:t>
        </w:r>
      </w:ins>
      <w:ins w:id="6926" w:author="Sanino" w:date="2012-05-24T00:09:00Z">
        <w:r w:rsidR="00CA1412">
          <w:t xml:space="preserve"> </w:t>
        </w:r>
      </w:ins>
      <w:ins w:id="6927" w:author="Sanino" w:date="2012-05-23T23:54:00Z">
        <w:r w:rsidRPr="00D70E2E">
          <w:t>файлами</w:t>
        </w:r>
      </w:ins>
      <w:ins w:id="6928" w:author="Sanino" w:date="2012-05-24T00:09:00Z">
        <w:r w:rsidR="00CA1412">
          <w:t xml:space="preserve"> </w:t>
        </w:r>
      </w:ins>
      <w:ins w:id="6929" w:author="Sanino" w:date="2012-05-23T23:54:00Z">
        <w:r w:rsidRPr="00D70E2E">
          <w:t>xls</w:t>
        </w:r>
      </w:ins>
      <w:ins w:id="6930" w:author="Sanino" w:date="2012-05-24T00:09:00Z">
        <w:r w:rsidR="00CA1412">
          <w:t xml:space="preserve"> </w:t>
        </w:r>
      </w:ins>
      <w:ins w:id="6931" w:author="Sanino" w:date="2012-05-23T23:54:00Z">
        <w:r w:rsidRPr="00D70E2E">
          <w:t>для</w:t>
        </w:r>
      </w:ins>
      <w:ins w:id="6932" w:author="Sanino" w:date="2012-05-24T00:09:00Z">
        <w:r w:rsidR="00CA1412">
          <w:t xml:space="preserve"> </w:t>
        </w:r>
      </w:ins>
      <w:ins w:id="6933" w:author="Sanino" w:date="2012-05-23T23:54:00Z">
        <w:r w:rsidRPr="00D70E2E">
          <w:t>работы</w:t>
        </w:r>
      </w:ins>
      <w:ins w:id="6934" w:author="Sanino" w:date="2012-05-24T00:09:00Z">
        <w:r w:rsidR="00CA1412">
          <w:t xml:space="preserve"> </w:t>
        </w:r>
      </w:ins>
      <w:ins w:id="6935" w:author="Sanino" w:date="2012-05-23T23:54:00Z">
        <w:r w:rsidRPr="00D70E2E">
          <w:t>с</w:t>
        </w:r>
      </w:ins>
      <w:ins w:id="6936" w:author="Sanino" w:date="2012-05-24T00:09:00Z">
        <w:r w:rsidR="00CA1412">
          <w:t xml:space="preserve"> </w:t>
        </w:r>
      </w:ins>
      <w:ins w:id="6937" w:author="Sanino" w:date="2012-05-23T23:54:00Z">
        <w:r w:rsidRPr="00D70E2E">
          <w:t>С#</w:t>
        </w:r>
      </w:ins>
      <w:ins w:id="6938" w:author="Sanino" w:date="2012-05-24T00:09:00Z">
        <w:r w:rsidR="00CA1412">
          <w:t xml:space="preserve"> </w:t>
        </w:r>
      </w:ins>
      <w:ins w:id="6939" w:author="Sanino" w:date="2012-05-23T23:54:00Z">
        <w:r w:rsidRPr="00D70E2E">
          <w:t>существует</w:t>
        </w:r>
      </w:ins>
      <w:ins w:id="6940" w:author="Sanino" w:date="2012-05-24T00:09:00Z">
        <w:r w:rsidR="00CA1412">
          <w:t xml:space="preserve"> </w:t>
        </w:r>
      </w:ins>
      <w:ins w:id="6941" w:author="Sanino" w:date="2012-05-23T23:54:00Z">
        <w:r w:rsidRPr="00D70E2E">
          <w:t>ряд</w:t>
        </w:r>
      </w:ins>
      <w:ins w:id="6942" w:author="Sanino" w:date="2012-05-24T00:09:00Z">
        <w:r w:rsidR="00CA1412">
          <w:t xml:space="preserve"> </w:t>
        </w:r>
      </w:ins>
      <w:ins w:id="6943" w:author="Sanino" w:date="2012-05-23T23:54:00Z">
        <w:r w:rsidRPr="00D70E2E">
          <w:t>ст</w:t>
        </w:r>
        <w:r w:rsidRPr="00D70E2E">
          <w:t>о</w:t>
        </w:r>
        <w:r w:rsidRPr="00D70E2E">
          <w:t>ронних</w:t>
        </w:r>
      </w:ins>
      <w:ins w:id="6944" w:author="Sanino" w:date="2012-05-24T00:09:00Z">
        <w:r w:rsidR="00CA1412">
          <w:t xml:space="preserve"> </w:t>
        </w:r>
      </w:ins>
      <w:ins w:id="6945" w:author="Sanino" w:date="2012-05-23T23:54:00Z">
        <w:r w:rsidRPr="00D70E2E">
          <w:t>библиотек,</w:t>
        </w:r>
      </w:ins>
      <w:ins w:id="6946" w:author="Sanino" w:date="2012-05-24T00:09:00Z">
        <w:r w:rsidR="00CA1412">
          <w:t xml:space="preserve"> </w:t>
        </w:r>
      </w:ins>
      <w:ins w:id="6947" w:author="Sanino" w:date="2012-05-23T23:54:00Z">
        <w:r w:rsidRPr="00D70E2E">
          <w:t>основными</w:t>
        </w:r>
      </w:ins>
      <w:ins w:id="6948" w:author="Sanino" w:date="2012-05-24T00:09:00Z">
        <w:r w:rsidR="00CA1412">
          <w:t xml:space="preserve"> </w:t>
        </w:r>
      </w:ins>
      <w:ins w:id="6949" w:author="Sanino" w:date="2012-05-23T23:54:00Z">
        <w:r w:rsidRPr="00D70E2E">
          <w:t>из</w:t>
        </w:r>
      </w:ins>
      <w:ins w:id="6950" w:author="Sanino" w:date="2012-05-24T00:09:00Z">
        <w:r w:rsidR="00CA1412">
          <w:t xml:space="preserve"> </w:t>
        </w:r>
      </w:ins>
      <w:ins w:id="6951" w:author="Sanino" w:date="2012-05-23T23:54:00Z">
        <w:r w:rsidRPr="00D70E2E">
          <w:t>которых</w:t>
        </w:r>
      </w:ins>
      <w:ins w:id="6952" w:author="Sanino" w:date="2012-05-24T00:09:00Z">
        <w:r w:rsidR="00CA1412">
          <w:t xml:space="preserve"> </w:t>
        </w:r>
      </w:ins>
      <w:ins w:id="6953" w:author="Sanino" w:date="2012-05-23T23:54:00Z">
        <w:r w:rsidRPr="00D70E2E">
          <w:t>являются:</w:t>
        </w:r>
      </w:ins>
      <w:ins w:id="6954" w:author="Sanino" w:date="2012-05-24T00:09:00Z">
        <w:r w:rsidR="00CA1412">
          <w:t xml:space="preserve"> </w:t>
        </w:r>
      </w:ins>
      <w:ins w:id="6955" w:author="Sanino" w:date="2012-05-23T23:54:00Z">
        <w:r>
          <w:fldChar w:fldCharType="begin"/>
        </w:r>
        <w:r>
          <w:instrText xml:space="preserve"> HYPERLINK "http://epplus.codeplex.com/" </w:instrText>
        </w:r>
        <w:r>
          <w:fldChar w:fldCharType="separate"/>
        </w:r>
        <w:r w:rsidRPr="00D70E2E">
          <w:t>EPPlus</w:t>
        </w:r>
        <w:r>
          <w:fldChar w:fldCharType="end"/>
        </w:r>
        <w:r w:rsidRPr="00D70E2E">
          <w:t>,</w:t>
        </w:r>
      </w:ins>
      <w:ins w:id="6956" w:author="Sanino" w:date="2012-05-24T00:09:00Z">
        <w:r w:rsidR="00CA1412">
          <w:t xml:space="preserve"> </w:t>
        </w:r>
      </w:ins>
      <w:ins w:id="6957" w:author="Sanino" w:date="2012-05-23T23:54:00Z">
        <w:r w:rsidRPr="00D70E2E">
          <w:t>SpreadsheetGear,</w:t>
        </w:r>
      </w:ins>
      <w:ins w:id="6958" w:author="Sanino" w:date="2012-05-24T00:09:00Z">
        <w:r w:rsidR="00CA1412">
          <w:t xml:space="preserve"> </w:t>
        </w:r>
      </w:ins>
      <w:ins w:id="6959" w:author="Sanino" w:date="2012-05-23T23:54:00Z">
        <w:r w:rsidRPr="00D70E2E">
          <w:t>NPOI,</w:t>
        </w:r>
      </w:ins>
      <w:ins w:id="6960" w:author="Sanino" w:date="2012-05-24T00:09:00Z">
        <w:r w:rsidR="00CA1412">
          <w:t xml:space="preserve"> </w:t>
        </w:r>
      </w:ins>
      <w:ins w:id="6961" w:author="Sanino" w:date="2012-05-23T23:54:00Z">
        <w:r>
          <w:fldChar w:fldCharType="begin"/>
        </w:r>
        <w:r>
          <w:instrText xml:space="preserve"> HYPERLINK "http://www.tmssoftware.com/site/flexcelnet.asp" </w:instrText>
        </w:r>
        <w:r>
          <w:fldChar w:fldCharType="separate"/>
        </w:r>
        <w:r w:rsidRPr="00D70E2E">
          <w:t>Flexcel</w:t>
        </w:r>
        <w:r>
          <w:fldChar w:fldCharType="end"/>
        </w:r>
        <w:r w:rsidRPr="00D70E2E">
          <w:t>,</w:t>
        </w:r>
      </w:ins>
      <w:ins w:id="6962" w:author="Sanino" w:date="2012-05-24T00:09:00Z">
        <w:r w:rsidR="00CA1412">
          <w:t xml:space="preserve"> </w:t>
        </w:r>
      </w:ins>
      <w:ins w:id="6963" w:author="Sanino" w:date="2012-05-23T23:54:00Z">
        <w:r>
          <w:fldChar w:fldCharType="begin"/>
        </w:r>
        <w:r>
          <w:instrText xml:space="preserve"> HYPERLINK "http://closedxml.codeplex.com/" </w:instrText>
        </w:r>
        <w:r>
          <w:fldChar w:fldCharType="separate"/>
        </w:r>
        <w:r w:rsidRPr="00D70E2E">
          <w:t>ClosedXML</w:t>
        </w:r>
        <w:r>
          <w:fldChar w:fldCharType="end"/>
        </w:r>
        <w:r w:rsidRPr="00D70E2E">
          <w:t>,</w:t>
        </w:r>
      </w:ins>
      <w:ins w:id="6964" w:author="Sanino" w:date="2012-05-24T00:09:00Z">
        <w:r w:rsidR="00CA1412">
          <w:t xml:space="preserve"> </w:t>
        </w:r>
      </w:ins>
      <w:ins w:id="6965" w:author="Sanino" w:date="2012-05-23T23:54:00Z">
        <w:r w:rsidRPr="00D70E2E">
          <w:t>CSharpJExcel.</w:t>
        </w:r>
      </w:ins>
      <w:ins w:id="6966" w:author="Sanino" w:date="2012-05-24T00:09:00Z">
        <w:r w:rsidR="00CA1412">
          <w:t xml:space="preserve"> </w:t>
        </w:r>
      </w:ins>
      <w:ins w:id="6967" w:author="Sanino" w:date="2012-05-23T23:54:00Z">
        <w:r>
          <w:t>В</w:t>
        </w:r>
      </w:ins>
      <w:ins w:id="6968" w:author="Sanino" w:date="2012-05-24T00:09:00Z">
        <w:r w:rsidR="00CA1412">
          <w:t xml:space="preserve"> </w:t>
        </w:r>
      </w:ins>
      <w:ins w:id="6969" w:author="Sanino" w:date="2012-05-23T23:54:00Z">
        <w:r>
          <w:t>связи</w:t>
        </w:r>
      </w:ins>
      <w:ins w:id="6970" w:author="Sanino" w:date="2012-05-24T00:09:00Z">
        <w:r w:rsidR="00CA1412">
          <w:t xml:space="preserve"> </w:t>
        </w:r>
      </w:ins>
      <w:ins w:id="6971" w:author="Sanino" w:date="2012-05-23T23:54:00Z">
        <w:r>
          <w:t>с</w:t>
        </w:r>
      </w:ins>
      <w:ins w:id="6972" w:author="Sanino" w:date="2012-05-24T00:09:00Z">
        <w:r w:rsidR="00CA1412">
          <w:t xml:space="preserve"> </w:t>
        </w:r>
      </w:ins>
      <w:ins w:id="6973" w:author="Sanino" w:date="2012-05-23T23:54:00Z">
        <w:r>
          <w:t>обширным</w:t>
        </w:r>
      </w:ins>
      <w:ins w:id="6974" w:author="Sanino" w:date="2012-05-24T00:09:00Z">
        <w:r w:rsidR="00CA1412">
          <w:t xml:space="preserve"> </w:t>
        </w:r>
      </w:ins>
      <w:ins w:id="6975" w:author="Sanino" w:date="2012-05-23T23:54:00Z">
        <w:r>
          <w:t>выбором</w:t>
        </w:r>
      </w:ins>
      <w:ins w:id="6976" w:author="Sanino" w:date="2012-05-24T00:09:00Z">
        <w:r w:rsidR="00CA1412">
          <w:t xml:space="preserve"> </w:t>
        </w:r>
      </w:ins>
      <w:ins w:id="6977" w:author="Sanino" w:date="2012-05-23T23:54:00Z">
        <w:r>
          <w:t>би</w:t>
        </w:r>
        <w:r>
          <w:t>б</w:t>
        </w:r>
        <w:r>
          <w:t>лиотек</w:t>
        </w:r>
      </w:ins>
      <w:ins w:id="6978" w:author="Sanino" w:date="2012-05-24T00:09:00Z">
        <w:r w:rsidR="00CA1412">
          <w:t xml:space="preserve"> </w:t>
        </w:r>
      </w:ins>
      <w:ins w:id="6979" w:author="Sanino" w:date="2012-05-23T23:54:00Z">
        <w:r>
          <w:t>и</w:t>
        </w:r>
      </w:ins>
      <w:ins w:id="6980" w:author="Sanino" w:date="2012-05-24T00:09:00Z">
        <w:r w:rsidR="00CA1412">
          <w:t xml:space="preserve"> </w:t>
        </w:r>
      </w:ins>
      <w:ins w:id="6981" w:author="Sanino" w:date="2012-05-23T23:54:00Z">
        <w:r>
          <w:t>методов</w:t>
        </w:r>
      </w:ins>
      <w:ins w:id="6982" w:author="Sanino" w:date="2012-05-24T00:09:00Z">
        <w:r w:rsidR="00CA1412">
          <w:t xml:space="preserve"> </w:t>
        </w:r>
      </w:ins>
      <w:ins w:id="6983" w:author="Sanino" w:date="2012-05-23T23:54:00Z">
        <w:r>
          <w:t>для</w:t>
        </w:r>
      </w:ins>
      <w:ins w:id="6984" w:author="Sanino" w:date="2012-05-24T00:09:00Z">
        <w:r w:rsidR="00CA1412">
          <w:t xml:space="preserve"> </w:t>
        </w:r>
      </w:ins>
      <w:ins w:id="6985" w:author="Sanino" w:date="2012-05-23T23:54:00Z">
        <w:r>
          <w:t>работы</w:t>
        </w:r>
      </w:ins>
      <w:ins w:id="6986" w:author="Sanino" w:date="2012-05-24T00:09:00Z">
        <w:r w:rsidR="00CA1412">
          <w:t xml:space="preserve"> </w:t>
        </w:r>
      </w:ins>
      <w:ins w:id="6987" w:author="Sanino" w:date="2012-05-23T23:54:00Z">
        <w:r>
          <w:t>с</w:t>
        </w:r>
      </w:ins>
      <w:ins w:id="6988" w:author="Sanino" w:date="2012-05-24T00:09:00Z">
        <w:r w:rsidR="00CA1412">
          <w:t xml:space="preserve"> </w:t>
        </w:r>
      </w:ins>
      <w:ins w:id="6989" w:author="Sanino" w:date="2012-05-23T23:54:00Z">
        <w:r>
          <w:t>файлами</w:t>
        </w:r>
      </w:ins>
      <w:ins w:id="6990" w:author="Sanino" w:date="2012-05-24T00:09:00Z">
        <w:r w:rsidR="00CA1412">
          <w:t xml:space="preserve"> </w:t>
        </w:r>
      </w:ins>
      <w:ins w:id="6991" w:author="Sanino" w:date="2012-05-23T23:54:00Z">
        <w:r>
          <w:rPr>
            <w:lang w:val="en-US"/>
          </w:rPr>
          <w:t>xls</w:t>
        </w:r>
      </w:ins>
      <w:ins w:id="6992" w:author="Sanino" w:date="2012-05-24T00:09:00Z">
        <w:r w:rsidR="00CA1412">
          <w:t xml:space="preserve"> </w:t>
        </w:r>
      </w:ins>
      <w:ins w:id="6993" w:author="Sanino" w:date="2012-05-23T23:54:00Z">
        <w:r>
          <w:t>в</w:t>
        </w:r>
      </w:ins>
      <w:ins w:id="6994" w:author="Sanino" w:date="2012-05-24T00:09:00Z">
        <w:r w:rsidR="00CA1412">
          <w:t xml:space="preserve"> </w:t>
        </w:r>
      </w:ins>
      <w:ins w:id="6995" w:author="Sanino" w:date="2012-05-23T23:54:00Z">
        <w:r>
          <w:t>языке</w:t>
        </w:r>
      </w:ins>
      <w:ins w:id="6996" w:author="Sanino" w:date="2012-05-24T00:09:00Z">
        <w:r w:rsidR="00CA1412">
          <w:t xml:space="preserve"> </w:t>
        </w:r>
      </w:ins>
      <w:ins w:id="6997" w:author="Sanino" w:date="2012-05-23T23:54:00Z">
        <w:r>
          <w:rPr>
            <w:lang w:val="en-US"/>
          </w:rPr>
          <w:t>C</w:t>
        </w:r>
        <w:r w:rsidRPr="007B742E">
          <w:t>#,</w:t>
        </w:r>
      </w:ins>
      <w:ins w:id="6998" w:author="Sanino" w:date="2012-05-24T00:09:00Z">
        <w:r w:rsidR="00CA1412">
          <w:t xml:space="preserve"> </w:t>
        </w:r>
      </w:ins>
      <w:ins w:id="6999" w:author="Sanino" w:date="2012-05-23T23:54:00Z">
        <w:r>
          <w:t>можно</w:t>
        </w:r>
      </w:ins>
      <w:ins w:id="7000" w:author="Sanino" w:date="2012-05-24T00:09:00Z">
        <w:r w:rsidR="00CA1412">
          <w:t xml:space="preserve"> </w:t>
        </w:r>
      </w:ins>
      <w:ins w:id="7001" w:author="Sanino" w:date="2012-05-23T23:54:00Z">
        <w:r>
          <w:t>перечислить</w:t>
        </w:r>
      </w:ins>
      <w:ins w:id="7002" w:author="Sanino" w:date="2012-05-24T00:09:00Z">
        <w:r w:rsidR="00CA1412">
          <w:t xml:space="preserve"> </w:t>
        </w:r>
      </w:ins>
      <w:ins w:id="7003" w:author="Sanino" w:date="2012-05-23T23:54:00Z">
        <w:r>
          <w:t>д</w:t>
        </w:r>
        <w:r>
          <w:t>о</w:t>
        </w:r>
        <w:r>
          <w:t>стоинства</w:t>
        </w:r>
      </w:ins>
      <w:ins w:id="7004" w:author="Sanino" w:date="2012-05-24T00:09:00Z">
        <w:r w:rsidR="00CA1412">
          <w:t xml:space="preserve"> </w:t>
        </w:r>
      </w:ins>
      <w:ins w:id="7005" w:author="Sanino" w:date="2012-05-23T23:54:00Z">
        <w:r>
          <w:t>и</w:t>
        </w:r>
      </w:ins>
      <w:ins w:id="7006" w:author="Sanino" w:date="2012-05-24T00:09:00Z">
        <w:r w:rsidR="00CA1412">
          <w:t xml:space="preserve"> </w:t>
        </w:r>
      </w:ins>
      <w:ins w:id="7007" w:author="Sanino" w:date="2012-05-23T23:54:00Z">
        <w:r>
          <w:t>недостатки</w:t>
        </w:r>
      </w:ins>
      <w:ins w:id="7008" w:author="Sanino" w:date="2012-05-24T00:09:00Z">
        <w:r w:rsidR="00CA1412">
          <w:t xml:space="preserve"> </w:t>
        </w:r>
      </w:ins>
      <w:ins w:id="7009" w:author="Sanino" w:date="2012-05-23T23:54:00Z">
        <w:r>
          <w:t>использования</w:t>
        </w:r>
      </w:ins>
      <w:ins w:id="7010" w:author="Sanino" w:date="2012-05-24T00:09:00Z">
        <w:r w:rsidR="00CA1412">
          <w:t xml:space="preserve"> </w:t>
        </w:r>
      </w:ins>
      <w:ins w:id="7011" w:author="Sanino" w:date="2012-05-23T23:54:00Z">
        <w:r>
          <w:t>языка</w:t>
        </w:r>
      </w:ins>
      <w:ins w:id="7012" w:author="Sanino" w:date="2012-05-24T00:09:00Z">
        <w:r w:rsidR="00CA1412">
          <w:t xml:space="preserve"> </w:t>
        </w:r>
      </w:ins>
      <w:ins w:id="7013" w:author="Sanino" w:date="2012-05-23T23:54:00Z">
        <w:r>
          <w:t>С</w:t>
        </w:r>
        <w:r w:rsidRPr="007B742E">
          <w:t>#</w:t>
        </w:r>
      </w:ins>
      <w:ins w:id="7014" w:author="Sanino" w:date="2012-05-24T00:09:00Z">
        <w:r w:rsidR="00CA1412">
          <w:t xml:space="preserve"> </w:t>
        </w:r>
      </w:ins>
      <w:ins w:id="7015" w:author="Sanino" w:date="2012-05-23T23:54:00Z">
        <w:r>
          <w:t>для</w:t>
        </w:r>
      </w:ins>
      <w:ins w:id="7016" w:author="Sanino" w:date="2012-05-24T00:09:00Z">
        <w:r w:rsidR="00CA1412">
          <w:t xml:space="preserve"> </w:t>
        </w:r>
      </w:ins>
      <w:ins w:id="7017" w:author="Sanino" w:date="2012-05-23T23:54:00Z">
        <w:r>
          <w:t>решения</w:t>
        </w:r>
      </w:ins>
      <w:ins w:id="7018" w:author="Sanino" w:date="2012-05-24T00:09:00Z">
        <w:r w:rsidR="00CA1412">
          <w:t xml:space="preserve"> </w:t>
        </w:r>
      </w:ins>
      <w:ins w:id="7019" w:author="Sanino" w:date="2012-05-23T23:54:00Z">
        <w:r>
          <w:t>задачи</w:t>
        </w:r>
        <w:r w:rsidRPr="007B742E">
          <w:t>.</w:t>
        </w:r>
      </w:ins>
    </w:p>
    <w:p w:rsidR="00347EAA" w:rsidRDefault="00347EAA" w:rsidP="00347EAA">
      <w:pPr>
        <w:rPr>
          <w:ins w:id="7020" w:author="Sanino" w:date="2012-05-23T23:54:00Z"/>
        </w:rPr>
      </w:pPr>
    </w:p>
    <w:p w:rsidR="00347EAA" w:rsidRDefault="00347EAA" w:rsidP="00347EAA">
      <w:pPr>
        <w:rPr>
          <w:ins w:id="7021" w:author="Sanino" w:date="2012-05-23T23:54:00Z"/>
        </w:rPr>
      </w:pPr>
    </w:p>
    <w:p w:rsidR="00347EAA" w:rsidRPr="00347EAA" w:rsidRDefault="00347EAA" w:rsidP="00347EAA">
      <w:pPr>
        <w:rPr>
          <w:ins w:id="7022" w:author="Sanino" w:date="2012-05-23T23:54:00Z"/>
          <w:lang w:val="ru-RU"/>
          <w:rPrChange w:id="7023" w:author="Sanino" w:date="2012-05-23T23:54:00Z">
            <w:rPr>
              <w:ins w:id="7024" w:author="Sanino" w:date="2012-05-23T23:54:00Z"/>
              <w:lang w:val="en-US"/>
            </w:rPr>
          </w:rPrChange>
        </w:rPr>
      </w:pPr>
      <w:ins w:id="7025" w:author="Sanino" w:date="2012-05-23T23:54:00Z">
        <w:r>
          <w:t>6.2.3</w:t>
        </w:r>
      </w:ins>
      <w:ins w:id="7026" w:author="Sanino" w:date="2012-05-24T00:09:00Z">
        <w:r w:rsidR="00CA1412">
          <w:t xml:space="preserve"> </w:t>
        </w:r>
      </w:ins>
      <w:ins w:id="7027" w:author="Sanino" w:date="2012-05-23T23:54:00Z">
        <w:r w:rsidRPr="009A3A58">
          <w:rPr>
            <w:b/>
          </w:rPr>
          <w:t>Библиотеки</w:t>
        </w:r>
      </w:ins>
      <w:ins w:id="7028" w:author="Sanino" w:date="2012-05-24T00:09:00Z">
        <w:r w:rsidR="00CA1412">
          <w:rPr>
            <w:b/>
          </w:rPr>
          <w:t xml:space="preserve"> </w:t>
        </w:r>
      </w:ins>
      <w:ins w:id="7029" w:author="Sanino" w:date="2012-05-23T23:54:00Z">
        <w:r w:rsidRPr="009A3A58">
          <w:rPr>
            <w:b/>
          </w:rPr>
          <w:t>и</w:t>
        </w:r>
      </w:ins>
      <w:ins w:id="7030" w:author="Sanino" w:date="2012-05-24T00:09:00Z">
        <w:r w:rsidR="00CA1412">
          <w:rPr>
            <w:b/>
          </w:rPr>
          <w:t xml:space="preserve"> </w:t>
        </w:r>
      </w:ins>
      <w:ins w:id="7031" w:author="Sanino" w:date="2012-05-23T23:54:00Z">
        <w:r w:rsidRPr="009A3A58">
          <w:rPr>
            <w:b/>
          </w:rPr>
          <w:t>методы</w:t>
        </w:r>
      </w:ins>
      <w:ins w:id="7032" w:author="Sanino" w:date="2012-05-24T00:09:00Z">
        <w:r w:rsidR="00CA1412">
          <w:rPr>
            <w:b/>
          </w:rPr>
          <w:t xml:space="preserve"> </w:t>
        </w:r>
      </w:ins>
      <w:ins w:id="7033" w:author="Sanino" w:date="2012-05-23T23:54:00Z">
        <w:r w:rsidRPr="009A3A58">
          <w:rPr>
            <w:b/>
          </w:rPr>
          <w:t>языка</w:t>
        </w:r>
      </w:ins>
      <w:ins w:id="7034" w:author="Sanino" w:date="2012-05-24T00:09:00Z">
        <w:r w:rsidR="00CA1412">
          <w:rPr>
            <w:b/>
          </w:rPr>
          <w:t xml:space="preserve"> </w:t>
        </w:r>
      </w:ins>
      <w:ins w:id="7035" w:author="Sanino" w:date="2012-05-23T23:54:00Z">
        <w:r w:rsidRPr="009A3A58">
          <w:rPr>
            <w:b/>
            <w:lang w:val="en-US"/>
          </w:rPr>
          <w:t>Java</w:t>
        </w:r>
      </w:ins>
    </w:p>
    <w:p w:rsidR="00347EAA" w:rsidRDefault="00347EAA" w:rsidP="00347EAA">
      <w:pPr>
        <w:rPr>
          <w:ins w:id="7036" w:author="Sanino" w:date="2012-05-23T23:54:00Z"/>
        </w:rPr>
      </w:pPr>
    </w:p>
    <w:p w:rsidR="00347EAA" w:rsidRDefault="00347EAA" w:rsidP="00347EAA">
      <w:pPr>
        <w:rPr>
          <w:ins w:id="7037" w:author="Sanino" w:date="2012-05-23T23:54:00Z"/>
        </w:rPr>
      </w:pPr>
      <w:ins w:id="7038" w:author="Sanino" w:date="2012-05-23T23:54:00Z">
        <w:r w:rsidRPr="004411F3">
          <w:t>Java</w:t>
        </w:r>
      </w:ins>
      <w:ins w:id="7039" w:author="Sanino" w:date="2012-05-24T00:09:00Z">
        <w:r w:rsidR="00CA1412">
          <w:t xml:space="preserve"> </w:t>
        </w:r>
      </w:ins>
      <w:ins w:id="7040" w:author="Sanino" w:date="2012-05-23T23:54:00Z">
        <w:r w:rsidRPr="004411F3">
          <w:t>—</w:t>
        </w:r>
      </w:ins>
      <w:ins w:id="7041" w:author="Sanino" w:date="2012-05-24T00:09:00Z">
        <w:r w:rsidR="00CA1412">
          <w:t xml:space="preserve"> </w:t>
        </w:r>
      </w:ins>
      <w:ins w:id="7042" w:author="Sanino" w:date="2012-05-23T23:54:00Z">
        <w:r>
          <w:fldChar w:fldCharType="begin"/>
        </w:r>
        <w:r>
          <w:instrText xml:space="preserve"> HYPERLINK "http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\o "Объектно-ориентированный язык программирования" </w:instrText>
        </w:r>
        <w:r>
          <w:fldChar w:fldCharType="separate"/>
        </w:r>
        <w:r w:rsidRPr="004411F3">
          <w:t>объектно-ориентированный</w:t>
        </w:r>
      </w:ins>
      <w:ins w:id="7043" w:author="Sanino" w:date="2012-05-24T00:09:00Z">
        <w:r w:rsidR="00CA1412">
          <w:t xml:space="preserve"> </w:t>
        </w:r>
      </w:ins>
      <w:ins w:id="7044" w:author="Sanino" w:date="2012-05-23T23:54:00Z">
        <w:r w:rsidRPr="004411F3">
          <w:t>язык</w:t>
        </w:r>
      </w:ins>
      <w:ins w:id="7045" w:author="Sanino" w:date="2012-05-24T00:09:00Z">
        <w:r w:rsidR="00CA1412">
          <w:t xml:space="preserve"> </w:t>
        </w:r>
      </w:ins>
      <w:ins w:id="7046" w:author="Sanino" w:date="2012-05-23T23:54:00Z">
        <w:r w:rsidRPr="004411F3">
          <w:t>программирования</w:t>
        </w:r>
        <w:r>
          <w:fldChar w:fldCharType="end"/>
        </w:r>
        <w:r w:rsidRPr="004411F3">
          <w:t>,</w:t>
        </w:r>
      </w:ins>
      <w:ins w:id="7047" w:author="Sanino" w:date="2012-05-24T00:09:00Z">
        <w:r w:rsidR="00CA1412">
          <w:t xml:space="preserve"> </w:t>
        </w:r>
      </w:ins>
      <w:ins w:id="7048" w:author="Sanino" w:date="2012-05-23T23:54:00Z">
        <w:r w:rsidRPr="004411F3">
          <w:t>разраб</w:t>
        </w:r>
        <w:r w:rsidRPr="004411F3">
          <w:t>о</w:t>
        </w:r>
        <w:r w:rsidRPr="004411F3">
          <w:t>танный</w:t>
        </w:r>
      </w:ins>
      <w:ins w:id="7049" w:author="Sanino" w:date="2012-05-24T00:09:00Z">
        <w:r w:rsidR="00CA1412">
          <w:t xml:space="preserve"> </w:t>
        </w:r>
      </w:ins>
      <w:ins w:id="7050" w:author="Sanino" w:date="2012-05-23T23:54:00Z">
        <w:r w:rsidRPr="004411F3">
          <w:t>компанией</w:t>
        </w:r>
      </w:ins>
      <w:ins w:id="7051" w:author="Sanino" w:date="2012-05-24T00:09:00Z">
        <w:r w:rsidR="00CA1412">
          <w:t xml:space="preserve"> </w:t>
        </w:r>
      </w:ins>
      <w:ins w:id="7052" w:author="Sanino" w:date="2012-05-23T23:54:00Z">
        <w:r>
          <w:fldChar w:fldCharType="begin"/>
        </w:r>
        <w:r>
          <w:instrText xml:space="preserve"> HYPERLINK "http://ru.wikipedia.org/wiki/Sun_Microsystems" \o "Sun Microsystems" </w:instrText>
        </w:r>
        <w:r>
          <w:fldChar w:fldCharType="separate"/>
        </w:r>
        <w:r w:rsidRPr="004411F3">
          <w:t>Sun</w:t>
        </w:r>
      </w:ins>
      <w:ins w:id="7053" w:author="Sanino" w:date="2012-05-24T00:09:00Z">
        <w:r w:rsidR="00CA1412">
          <w:t xml:space="preserve"> </w:t>
        </w:r>
      </w:ins>
      <w:ins w:id="7054" w:author="Sanino" w:date="2012-05-23T23:54:00Z">
        <w:r w:rsidRPr="004411F3">
          <w:t>Microsystems</w:t>
        </w:r>
        <w:r>
          <w:fldChar w:fldCharType="end"/>
        </w:r>
        <w:r>
          <w:t>.</w:t>
        </w:r>
      </w:ins>
      <w:ins w:id="7055" w:author="Sanino" w:date="2012-05-24T00:09:00Z">
        <w:r w:rsidR="00CA1412">
          <w:t xml:space="preserve"> </w:t>
        </w:r>
      </w:ins>
      <w:ins w:id="7056" w:author="Sanino" w:date="2012-05-23T23:54:00Z">
        <w:r w:rsidRPr="004411F3">
          <w:t>Программы</w:t>
        </w:r>
      </w:ins>
      <w:ins w:id="7057" w:author="Sanino" w:date="2012-05-24T00:09:00Z">
        <w:r w:rsidR="00CA1412">
          <w:t xml:space="preserve"> </w:t>
        </w:r>
      </w:ins>
      <w:ins w:id="7058" w:author="Sanino" w:date="2012-05-23T23:54:00Z">
        <w:r w:rsidRPr="004411F3">
          <w:t>на</w:t>
        </w:r>
      </w:ins>
      <w:ins w:id="7059" w:author="Sanino" w:date="2012-05-24T00:09:00Z">
        <w:r w:rsidR="00CA1412">
          <w:t xml:space="preserve"> </w:t>
        </w:r>
      </w:ins>
      <w:ins w:id="7060" w:author="Sanino" w:date="2012-05-23T23:54:00Z">
        <w:r w:rsidRPr="004411F3">
          <w:t>Java</w:t>
        </w:r>
      </w:ins>
      <w:ins w:id="7061" w:author="Sanino" w:date="2012-05-24T00:09:00Z">
        <w:r w:rsidR="00CA1412">
          <w:t xml:space="preserve"> </w:t>
        </w:r>
      </w:ins>
      <w:ins w:id="7062" w:author="Sanino" w:date="2012-05-23T23:54:00Z">
        <w:r>
          <w:fldChar w:fldCharType="begin"/>
        </w:r>
        <w:r>
          <w:instrText xml:space="preserve"> HYPERLINK "http://ru.wikipedia.org/wiki/%D0%A2%D1%80%D0%B0%D0%BD%D1%81%D0%BB%D1%8F%D1%82%D0%BE%D1%80" \o "Транслятор" </w:instrText>
        </w:r>
        <w:r>
          <w:fldChar w:fldCharType="separate"/>
        </w:r>
        <w:r w:rsidRPr="004411F3">
          <w:t>транслируются</w:t>
        </w:r>
        <w:r>
          <w:fldChar w:fldCharType="end"/>
        </w:r>
      </w:ins>
      <w:ins w:id="7063" w:author="Sanino" w:date="2012-05-24T00:09:00Z">
        <w:r w:rsidR="00CA1412">
          <w:t xml:space="preserve"> </w:t>
        </w:r>
      </w:ins>
      <w:ins w:id="7064" w:author="Sanino" w:date="2012-05-23T23:54:00Z">
        <w:r w:rsidRPr="004411F3">
          <w:t>в</w:t>
        </w:r>
      </w:ins>
      <w:ins w:id="7065" w:author="Sanino" w:date="2012-05-24T00:09:00Z">
        <w:r w:rsidR="00CA1412">
          <w:t xml:space="preserve"> </w:t>
        </w:r>
      </w:ins>
      <w:ins w:id="7066" w:author="Sanino" w:date="2012-05-23T23:54:00Z">
        <w:r>
          <w:fldChar w:fldCharType="begin"/>
        </w:r>
        <w:r>
          <w:instrText xml:space="preserve"> HYPERLINK "http://ru.wikipedia.org/wiki/%D0%91%D0%B0%D0%B9%D1%82-%D0%BA%D0%BE%D0%B4" \o "Байт-код" </w:instrText>
        </w:r>
        <w:r>
          <w:fldChar w:fldCharType="separate"/>
        </w:r>
        <w:r w:rsidRPr="004411F3">
          <w:t>байт-код</w:t>
        </w:r>
        <w:r>
          <w:fldChar w:fldCharType="end"/>
        </w:r>
        <w:r w:rsidRPr="004411F3">
          <w:t>,</w:t>
        </w:r>
      </w:ins>
      <w:ins w:id="7067" w:author="Sanino" w:date="2012-05-24T00:09:00Z">
        <w:r w:rsidR="00CA1412">
          <w:t xml:space="preserve"> </w:t>
        </w:r>
      </w:ins>
      <w:ins w:id="7068" w:author="Sanino" w:date="2012-05-23T23:54:00Z">
        <w:r w:rsidRPr="004411F3">
          <w:t>выполняемый</w:t>
        </w:r>
      </w:ins>
      <w:ins w:id="7069" w:author="Sanino" w:date="2012-05-24T00:09:00Z">
        <w:r w:rsidR="00CA1412">
          <w:t xml:space="preserve"> </w:t>
        </w:r>
      </w:ins>
      <w:ins w:id="7070" w:author="Sanino" w:date="2012-05-23T23:54:00Z">
        <w:r>
          <w:fldChar w:fldCharType="begin"/>
        </w:r>
        <w:r>
          <w:instrText xml:space="preserve"> HYPERLINK "http://ru.wikipedia.org/wiki/Java_Virtual_Machine" \o "Java Virtual Machine" </w:instrText>
        </w:r>
        <w:r>
          <w:fldChar w:fldCharType="separate"/>
        </w:r>
        <w:r w:rsidRPr="004411F3">
          <w:t>виртуальной</w:t>
        </w:r>
      </w:ins>
      <w:ins w:id="7071" w:author="Sanino" w:date="2012-05-24T00:09:00Z">
        <w:r w:rsidR="00CA1412">
          <w:t xml:space="preserve"> </w:t>
        </w:r>
      </w:ins>
      <w:ins w:id="7072" w:author="Sanino" w:date="2012-05-23T23:54:00Z">
        <w:r w:rsidRPr="004411F3">
          <w:t>машиной</w:t>
        </w:r>
      </w:ins>
      <w:ins w:id="7073" w:author="Sanino" w:date="2012-05-24T00:09:00Z">
        <w:r w:rsidR="00CA1412">
          <w:t xml:space="preserve"> </w:t>
        </w:r>
      </w:ins>
      <w:ins w:id="7074" w:author="Sanino" w:date="2012-05-23T23:54:00Z">
        <w:r w:rsidRPr="004411F3">
          <w:t>Java</w:t>
        </w:r>
        <w:r>
          <w:fldChar w:fldCharType="end"/>
        </w:r>
      </w:ins>
      <w:ins w:id="7075" w:author="Sanino" w:date="2012-05-24T00:09:00Z">
        <w:r w:rsidR="00CA1412">
          <w:t xml:space="preserve"> </w:t>
        </w:r>
      </w:ins>
      <w:ins w:id="7076" w:author="Sanino" w:date="2012-05-23T23:54:00Z">
        <w:r w:rsidRPr="004411F3">
          <w:t>(JVM)</w:t>
        </w:r>
      </w:ins>
      <w:ins w:id="7077" w:author="Sanino" w:date="2012-05-24T00:09:00Z">
        <w:r w:rsidR="00CA1412">
          <w:t xml:space="preserve"> </w:t>
        </w:r>
      </w:ins>
      <w:ins w:id="7078" w:author="Sanino" w:date="2012-05-23T23:54:00Z">
        <w:r w:rsidRPr="004411F3">
          <w:t>—</w:t>
        </w:r>
      </w:ins>
      <w:ins w:id="7079" w:author="Sanino" w:date="2012-05-24T00:09:00Z">
        <w:r w:rsidR="00CA1412">
          <w:t xml:space="preserve"> </w:t>
        </w:r>
      </w:ins>
      <w:ins w:id="7080" w:author="Sanino" w:date="2012-05-23T23:54:00Z">
        <w:r w:rsidRPr="004411F3">
          <w:t>программой,</w:t>
        </w:r>
      </w:ins>
      <w:ins w:id="7081" w:author="Sanino" w:date="2012-05-24T00:09:00Z">
        <w:r w:rsidR="00CA1412">
          <w:t xml:space="preserve"> </w:t>
        </w:r>
      </w:ins>
      <w:ins w:id="7082" w:author="Sanino" w:date="2012-05-23T23:54:00Z">
        <w:r w:rsidRPr="004411F3">
          <w:t>обраб</w:t>
        </w:r>
        <w:r w:rsidRPr="004411F3">
          <w:t>а</w:t>
        </w:r>
        <w:r w:rsidRPr="004411F3">
          <w:t>тывающей</w:t>
        </w:r>
      </w:ins>
      <w:ins w:id="7083" w:author="Sanino" w:date="2012-05-24T00:09:00Z">
        <w:r w:rsidR="00CA1412">
          <w:t xml:space="preserve"> </w:t>
        </w:r>
      </w:ins>
      <w:ins w:id="7084" w:author="Sanino" w:date="2012-05-23T23:54:00Z">
        <w:r w:rsidRPr="004411F3">
          <w:t>байтовый</w:t>
        </w:r>
      </w:ins>
      <w:ins w:id="7085" w:author="Sanino" w:date="2012-05-24T00:09:00Z">
        <w:r w:rsidR="00CA1412">
          <w:t xml:space="preserve"> </w:t>
        </w:r>
      </w:ins>
      <w:ins w:id="7086" w:author="Sanino" w:date="2012-05-23T23:54:00Z">
        <w:r w:rsidRPr="004411F3">
          <w:t>код</w:t>
        </w:r>
      </w:ins>
      <w:ins w:id="7087" w:author="Sanino" w:date="2012-05-24T00:09:00Z">
        <w:r w:rsidR="00CA1412">
          <w:t xml:space="preserve"> </w:t>
        </w:r>
      </w:ins>
      <w:ins w:id="7088" w:author="Sanino" w:date="2012-05-23T23:54:00Z">
        <w:r w:rsidRPr="004411F3">
          <w:t>и</w:t>
        </w:r>
      </w:ins>
      <w:ins w:id="7089" w:author="Sanino" w:date="2012-05-24T00:09:00Z">
        <w:r w:rsidR="00CA1412">
          <w:t xml:space="preserve"> </w:t>
        </w:r>
      </w:ins>
      <w:ins w:id="7090" w:author="Sanino" w:date="2012-05-23T23:54:00Z">
        <w:r w:rsidRPr="004411F3">
          <w:t>передающей</w:t>
        </w:r>
      </w:ins>
      <w:ins w:id="7091" w:author="Sanino" w:date="2012-05-24T00:09:00Z">
        <w:r w:rsidR="00CA1412">
          <w:t xml:space="preserve"> </w:t>
        </w:r>
      </w:ins>
      <w:ins w:id="7092" w:author="Sanino" w:date="2012-05-23T23:54:00Z">
        <w:r w:rsidRPr="004411F3">
          <w:t>инструкции</w:t>
        </w:r>
      </w:ins>
      <w:ins w:id="7093" w:author="Sanino" w:date="2012-05-24T00:09:00Z">
        <w:r w:rsidR="00CA1412">
          <w:t xml:space="preserve"> </w:t>
        </w:r>
      </w:ins>
      <w:ins w:id="7094" w:author="Sanino" w:date="2012-05-23T23:54:00Z">
        <w:r w:rsidRPr="004411F3">
          <w:t>оборудованию</w:t>
        </w:r>
      </w:ins>
      <w:ins w:id="7095" w:author="Sanino" w:date="2012-05-24T00:09:00Z">
        <w:r w:rsidR="00CA1412">
          <w:t xml:space="preserve"> </w:t>
        </w:r>
      </w:ins>
      <w:ins w:id="7096" w:author="Sanino" w:date="2012-05-23T23:54:00Z">
        <w:r w:rsidRPr="004411F3">
          <w:t>как</w:t>
        </w:r>
      </w:ins>
      <w:ins w:id="7097" w:author="Sanino" w:date="2012-05-24T00:09:00Z">
        <w:r w:rsidR="00CA1412">
          <w:t xml:space="preserve"> </w:t>
        </w:r>
      </w:ins>
      <w:ins w:id="7098" w:author="Sanino" w:date="2012-05-23T23:54:00Z">
        <w:r>
          <w:fldChar w:fldCharType="begin"/>
        </w:r>
        <w:r>
          <w:instrText xml:space="preserve"> HYPERLINK "http://ru.wikipedia.org/wiki/%D0%98%D0%BD%D1%82%D0%B5%D1%80%D0%BF%D1%80%D0%B5%D1%82%D0%B0%D1%82%D0%BE%D1%80" \o "Интерпретатор" </w:instrText>
        </w:r>
        <w:r>
          <w:fldChar w:fldCharType="separate"/>
        </w:r>
        <w:r w:rsidRPr="004411F3">
          <w:t>инте</w:t>
        </w:r>
        <w:r w:rsidRPr="004411F3">
          <w:t>р</w:t>
        </w:r>
        <w:r w:rsidRPr="004411F3">
          <w:t>претатор</w:t>
        </w:r>
        <w:r>
          <w:fldChar w:fldCharType="end"/>
        </w:r>
        <w:r w:rsidRPr="004411F3">
          <w:t>.</w:t>
        </w:r>
      </w:ins>
    </w:p>
    <w:p w:rsidR="00347EAA" w:rsidRDefault="00347EAA" w:rsidP="00347EAA">
      <w:pPr>
        <w:rPr>
          <w:ins w:id="7099" w:author="Sanino" w:date="2012-05-23T23:54:00Z"/>
        </w:rPr>
      </w:pPr>
      <w:ins w:id="7100" w:author="Sanino" w:date="2012-05-23T23:54:00Z">
        <w:r>
          <w:t>Достоинство</w:t>
        </w:r>
      </w:ins>
      <w:ins w:id="7101" w:author="Sanino" w:date="2012-05-24T00:09:00Z">
        <w:r w:rsidR="00CA1412">
          <w:t xml:space="preserve"> </w:t>
        </w:r>
      </w:ins>
      <w:ins w:id="7102" w:author="Sanino" w:date="2012-05-23T23:54:00Z">
        <w:r>
          <w:t>подобного</w:t>
        </w:r>
      </w:ins>
      <w:ins w:id="7103" w:author="Sanino" w:date="2012-05-24T00:09:00Z">
        <w:r w:rsidR="00CA1412">
          <w:t xml:space="preserve"> </w:t>
        </w:r>
      </w:ins>
      <w:ins w:id="7104" w:author="Sanino" w:date="2012-05-23T23:54:00Z">
        <w:r>
          <w:t>способа</w:t>
        </w:r>
      </w:ins>
      <w:ins w:id="7105" w:author="Sanino" w:date="2012-05-24T00:09:00Z">
        <w:r w:rsidR="00CA1412">
          <w:t xml:space="preserve"> </w:t>
        </w:r>
      </w:ins>
      <w:ins w:id="7106" w:author="Sanino" w:date="2012-05-23T23:54:00Z">
        <w:r>
          <w:t>выполнения</w:t>
        </w:r>
      </w:ins>
      <w:ins w:id="7107" w:author="Sanino" w:date="2012-05-24T00:09:00Z">
        <w:r w:rsidR="00CA1412">
          <w:t xml:space="preserve"> </w:t>
        </w:r>
      </w:ins>
      <w:ins w:id="7108" w:author="Sanino" w:date="2012-05-23T23:54:00Z">
        <w:r>
          <w:t>программ</w:t>
        </w:r>
      </w:ins>
      <w:ins w:id="7109" w:author="Sanino" w:date="2012-05-24T00:09:00Z">
        <w:r w:rsidR="00CA1412">
          <w:t xml:space="preserve"> </w:t>
        </w:r>
      </w:ins>
      <w:ins w:id="7110" w:author="Sanino" w:date="2012-05-23T23:54:00Z">
        <w:r>
          <w:t>—</w:t>
        </w:r>
      </w:ins>
      <w:ins w:id="7111" w:author="Sanino" w:date="2012-05-24T00:09:00Z">
        <w:r w:rsidR="00CA1412">
          <w:t xml:space="preserve"> </w:t>
        </w:r>
      </w:ins>
      <w:ins w:id="7112" w:author="Sanino" w:date="2012-05-23T23:54:00Z">
        <w:r>
          <w:t>в</w:t>
        </w:r>
      </w:ins>
      <w:ins w:id="7113" w:author="Sanino" w:date="2012-05-24T00:09:00Z">
        <w:r w:rsidR="00CA1412">
          <w:t xml:space="preserve"> </w:t>
        </w:r>
      </w:ins>
      <w:ins w:id="7114" w:author="Sanino" w:date="2012-05-23T23:54:00Z">
        <w:r>
          <w:t>полной</w:t>
        </w:r>
      </w:ins>
      <w:ins w:id="7115" w:author="Sanino" w:date="2012-05-24T00:09:00Z">
        <w:r w:rsidR="00CA1412">
          <w:t xml:space="preserve"> </w:t>
        </w:r>
      </w:ins>
      <w:ins w:id="7116" w:author="Sanino" w:date="2012-05-23T23:54:00Z">
        <w:r>
          <w:t>н</w:t>
        </w:r>
        <w:r>
          <w:t>е</w:t>
        </w:r>
        <w:r>
          <w:t>зависимости</w:t>
        </w:r>
      </w:ins>
      <w:ins w:id="7117" w:author="Sanino" w:date="2012-05-24T00:09:00Z">
        <w:r w:rsidR="00CA1412">
          <w:t xml:space="preserve"> </w:t>
        </w:r>
      </w:ins>
      <w:ins w:id="7118" w:author="Sanino" w:date="2012-05-23T23:54:00Z">
        <w:r>
          <w:t>байт-</w:t>
        </w:r>
        <w:r w:rsidRPr="009A3A58">
          <w:t>кода</w:t>
        </w:r>
      </w:ins>
      <w:ins w:id="7119" w:author="Sanino" w:date="2012-05-24T00:09:00Z">
        <w:r w:rsidR="00CA1412">
          <w:t xml:space="preserve"> </w:t>
        </w:r>
      </w:ins>
      <w:ins w:id="7120" w:author="Sanino" w:date="2012-05-23T23:54:00Z">
        <w:r w:rsidRPr="009A3A58">
          <w:t>от</w:t>
        </w:r>
      </w:ins>
      <w:ins w:id="7121" w:author="Sanino" w:date="2012-05-24T00:09:00Z">
        <w:r w:rsidR="00CA1412">
          <w:t xml:space="preserve"> </w:t>
        </w:r>
      </w:ins>
      <w:ins w:id="7122" w:author="Sanino" w:date="2012-05-23T23:54:00Z">
        <w:r>
          <w:fldChar w:fldCharType="begin"/>
        </w:r>
        <w:r>
          <w:instrText xml:space="preserve"> HYPERLINK "http://ru.wikipedia.org/wiki/%D0%9E%D0%BF%D0%B5%D1%80%D0%B0%D1%86%D0%B8%D0%BE%D0%BD%D0%BD%D0%B0%D1%8F_%D1%81%D0%B8%D1%81%D1%82%D0%B5%D0%BC%D0%B0" \o "Операционная система" </w:instrText>
        </w:r>
        <w:r>
          <w:fldChar w:fldCharType="separate"/>
        </w:r>
        <w:r w:rsidRPr="009A3A58">
          <w:t>операционной</w:t>
        </w:r>
      </w:ins>
      <w:ins w:id="7123" w:author="Sanino" w:date="2012-05-24T00:09:00Z">
        <w:r w:rsidR="00CA1412">
          <w:t xml:space="preserve"> </w:t>
        </w:r>
      </w:ins>
      <w:ins w:id="7124" w:author="Sanino" w:date="2012-05-23T23:54:00Z">
        <w:r w:rsidRPr="009A3A58">
          <w:t>системы</w:t>
        </w:r>
        <w:r>
          <w:fldChar w:fldCharType="end"/>
        </w:r>
      </w:ins>
      <w:ins w:id="7125" w:author="Sanino" w:date="2012-05-24T00:09:00Z">
        <w:r w:rsidR="00CA1412">
          <w:t xml:space="preserve"> </w:t>
        </w:r>
      </w:ins>
      <w:ins w:id="7126" w:author="Sanino" w:date="2012-05-23T23:54:00Z">
        <w:r w:rsidRPr="009A3A58">
          <w:t>и</w:t>
        </w:r>
      </w:ins>
      <w:ins w:id="7127" w:author="Sanino" w:date="2012-05-24T00:09:00Z">
        <w:r w:rsidR="00CA1412">
          <w:t xml:space="preserve"> </w:t>
        </w:r>
      </w:ins>
      <w:ins w:id="7128" w:author="Sanino" w:date="2012-05-23T23:54:00Z">
        <w:r>
          <w:fldChar w:fldCharType="begin"/>
        </w:r>
        <w:r>
          <w:instrText xml:space="preserve"> HYPERLINK "http://ru.wikipedia.org/wiki/%D0%90%D0%BF%D0%BF%D0%B0%D1%80%D0%B0%D1%82%D0%BD%D0%B0%D1%8F_%D0%BF%D0%BB%D0%B0%D1%82%D1%84%D0%BE%D1%80%D0%BC%D0%B0" \o "Аппаратная платформа" </w:instrText>
        </w:r>
        <w:r>
          <w:fldChar w:fldCharType="separate"/>
        </w:r>
        <w:r w:rsidRPr="009A3A58">
          <w:t>оборудования</w:t>
        </w:r>
        <w:r>
          <w:fldChar w:fldCharType="end"/>
        </w:r>
        <w:r>
          <w:t>,</w:t>
        </w:r>
      </w:ins>
      <w:ins w:id="7129" w:author="Sanino" w:date="2012-05-24T00:09:00Z">
        <w:r w:rsidR="00CA1412">
          <w:t xml:space="preserve"> </w:t>
        </w:r>
      </w:ins>
      <w:ins w:id="7130" w:author="Sanino" w:date="2012-05-23T23:54:00Z">
        <w:r>
          <w:t>что</w:t>
        </w:r>
      </w:ins>
      <w:ins w:id="7131" w:author="Sanino" w:date="2012-05-24T00:09:00Z">
        <w:r w:rsidR="00CA1412">
          <w:t xml:space="preserve"> </w:t>
        </w:r>
      </w:ins>
      <w:ins w:id="7132" w:author="Sanino" w:date="2012-05-23T23:54:00Z">
        <w:r>
          <w:t>позв</w:t>
        </w:r>
        <w:r>
          <w:t>о</w:t>
        </w:r>
        <w:r>
          <w:t>ляет</w:t>
        </w:r>
      </w:ins>
      <w:ins w:id="7133" w:author="Sanino" w:date="2012-05-24T00:09:00Z">
        <w:r w:rsidR="00CA1412">
          <w:t xml:space="preserve"> </w:t>
        </w:r>
      </w:ins>
      <w:ins w:id="7134" w:author="Sanino" w:date="2012-05-23T23:54:00Z">
        <w:r>
          <w:t>выполнять</w:t>
        </w:r>
      </w:ins>
      <w:ins w:id="7135" w:author="Sanino" w:date="2012-05-24T00:09:00Z">
        <w:r w:rsidR="00CA1412">
          <w:t xml:space="preserve"> </w:t>
        </w:r>
      </w:ins>
      <w:ins w:id="7136" w:author="Sanino" w:date="2012-05-23T23:54:00Z">
        <w:r>
          <w:t>Java-приложения</w:t>
        </w:r>
      </w:ins>
      <w:ins w:id="7137" w:author="Sanino" w:date="2012-05-24T00:09:00Z">
        <w:r w:rsidR="00CA1412">
          <w:t xml:space="preserve"> </w:t>
        </w:r>
      </w:ins>
      <w:ins w:id="7138" w:author="Sanino" w:date="2012-05-23T23:54:00Z">
        <w:r>
          <w:t>на</w:t>
        </w:r>
      </w:ins>
      <w:ins w:id="7139" w:author="Sanino" w:date="2012-05-24T00:09:00Z">
        <w:r w:rsidR="00CA1412">
          <w:t xml:space="preserve"> </w:t>
        </w:r>
      </w:ins>
      <w:ins w:id="7140" w:author="Sanino" w:date="2012-05-23T23:54:00Z">
        <w:r>
          <w:t>любом</w:t>
        </w:r>
      </w:ins>
      <w:ins w:id="7141" w:author="Sanino" w:date="2012-05-24T00:09:00Z">
        <w:r w:rsidR="00CA1412">
          <w:t xml:space="preserve"> </w:t>
        </w:r>
      </w:ins>
      <w:ins w:id="7142" w:author="Sanino" w:date="2012-05-23T23:54:00Z">
        <w:r>
          <w:t>устройстве,</w:t>
        </w:r>
      </w:ins>
      <w:ins w:id="7143" w:author="Sanino" w:date="2012-05-24T00:09:00Z">
        <w:r w:rsidR="00CA1412">
          <w:t xml:space="preserve"> </w:t>
        </w:r>
      </w:ins>
      <w:ins w:id="7144" w:author="Sanino" w:date="2012-05-23T23:54:00Z">
        <w:r>
          <w:t>для</w:t>
        </w:r>
      </w:ins>
      <w:ins w:id="7145" w:author="Sanino" w:date="2012-05-24T00:09:00Z">
        <w:r w:rsidR="00CA1412">
          <w:t xml:space="preserve"> </w:t>
        </w:r>
      </w:ins>
      <w:ins w:id="7146" w:author="Sanino" w:date="2012-05-23T23:54:00Z">
        <w:r>
          <w:t>которого</w:t>
        </w:r>
      </w:ins>
      <w:ins w:id="7147" w:author="Sanino" w:date="2012-05-24T00:09:00Z">
        <w:r w:rsidR="00CA1412">
          <w:t xml:space="preserve"> </w:t>
        </w:r>
      </w:ins>
      <w:ins w:id="7148" w:author="Sanino" w:date="2012-05-23T23:54:00Z">
        <w:r>
          <w:t>сущес</w:t>
        </w:r>
        <w:r>
          <w:t>т</w:t>
        </w:r>
        <w:r>
          <w:t>вует</w:t>
        </w:r>
      </w:ins>
      <w:ins w:id="7149" w:author="Sanino" w:date="2012-05-24T00:09:00Z">
        <w:r w:rsidR="00CA1412">
          <w:t xml:space="preserve"> </w:t>
        </w:r>
      </w:ins>
      <w:ins w:id="7150" w:author="Sanino" w:date="2012-05-23T23:54:00Z">
        <w:r>
          <w:t>с</w:t>
        </w:r>
        <w:r>
          <w:t>о</w:t>
        </w:r>
        <w:r>
          <w:t>ответствующая</w:t>
        </w:r>
      </w:ins>
      <w:ins w:id="7151" w:author="Sanino" w:date="2012-05-24T00:09:00Z">
        <w:r w:rsidR="00CA1412">
          <w:t xml:space="preserve"> </w:t>
        </w:r>
      </w:ins>
      <w:ins w:id="7152" w:author="Sanino" w:date="2012-05-23T23:54:00Z">
        <w:r>
          <w:t>виртуальная</w:t>
        </w:r>
      </w:ins>
      <w:ins w:id="7153" w:author="Sanino" w:date="2012-05-24T00:09:00Z">
        <w:r w:rsidR="00CA1412">
          <w:t xml:space="preserve"> </w:t>
        </w:r>
      </w:ins>
      <w:ins w:id="7154" w:author="Sanino" w:date="2012-05-23T23:54:00Z">
        <w:r>
          <w:t>машина.</w:t>
        </w:r>
      </w:ins>
      <w:ins w:id="7155" w:author="Sanino" w:date="2012-05-24T00:09:00Z">
        <w:r w:rsidR="00CA1412">
          <w:t xml:space="preserve"> </w:t>
        </w:r>
      </w:ins>
      <w:ins w:id="7156" w:author="Sanino" w:date="2012-05-23T23:54:00Z">
        <w:r>
          <w:t>Другой</w:t>
        </w:r>
      </w:ins>
      <w:ins w:id="7157" w:author="Sanino" w:date="2012-05-24T00:09:00Z">
        <w:r w:rsidR="00CA1412">
          <w:t xml:space="preserve"> </w:t>
        </w:r>
      </w:ins>
      <w:ins w:id="7158" w:author="Sanino" w:date="2012-05-23T23:54:00Z">
        <w:r>
          <w:t>важной</w:t>
        </w:r>
      </w:ins>
      <w:ins w:id="7159" w:author="Sanino" w:date="2012-05-24T00:09:00Z">
        <w:r w:rsidR="00CA1412">
          <w:t xml:space="preserve"> </w:t>
        </w:r>
      </w:ins>
      <w:ins w:id="7160" w:author="Sanino" w:date="2012-05-23T23:54:00Z">
        <w:r>
          <w:t>особенностью</w:t>
        </w:r>
      </w:ins>
      <w:ins w:id="7161" w:author="Sanino" w:date="2012-05-24T00:09:00Z">
        <w:r w:rsidR="00CA1412">
          <w:t xml:space="preserve"> </w:t>
        </w:r>
      </w:ins>
      <w:ins w:id="7162" w:author="Sanino" w:date="2012-05-23T23:54:00Z">
        <w:r>
          <w:t>технологии</w:t>
        </w:r>
      </w:ins>
      <w:ins w:id="7163" w:author="Sanino" w:date="2012-05-24T00:09:00Z">
        <w:r w:rsidR="00CA1412">
          <w:t xml:space="preserve"> </w:t>
        </w:r>
      </w:ins>
      <w:ins w:id="7164" w:author="Sanino" w:date="2012-05-23T23:54:00Z">
        <w:r>
          <w:t>Java</w:t>
        </w:r>
      </w:ins>
      <w:ins w:id="7165" w:author="Sanino" w:date="2012-05-24T00:09:00Z">
        <w:r w:rsidR="00CA1412">
          <w:t xml:space="preserve"> </w:t>
        </w:r>
      </w:ins>
      <w:ins w:id="7166" w:author="Sanino" w:date="2012-05-23T23:54:00Z">
        <w:r>
          <w:t>является</w:t>
        </w:r>
      </w:ins>
      <w:ins w:id="7167" w:author="Sanino" w:date="2012-05-24T00:09:00Z">
        <w:r w:rsidR="00CA1412">
          <w:t xml:space="preserve"> </w:t>
        </w:r>
      </w:ins>
      <w:ins w:id="7168" w:author="Sanino" w:date="2012-05-23T23:54:00Z">
        <w:r>
          <w:t>гибкая</w:t>
        </w:r>
      </w:ins>
      <w:ins w:id="7169" w:author="Sanino" w:date="2012-05-24T00:09:00Z">
        <w:r w:rsidR="00CA1412">
          <w:t xml:space="preserve"> </w:t>
        </w:r>
      </w:ins>
      <w:ins w:id="7170" w:author="Sanino" w:date="2012-05-23T23:54:00Z">
        <w:r>
          <w:t>система</w:t>
        </w:r>
      </w:ins>
      <w:ins w:id="7171" w:author="Sanino" w:date="2012-05-24T00:09:00Z">
        <w:r w:rsidR="00CA1412">
          <w:t xml:space="preserve"> </w:t>
        </w:r>
      </w:ins>
      <w:ins w:id="7172" w:author="Sanino" w:date="2012-05-23T23:54:00Z">
        <w:r>
          <w:t>безопасности</w:t>
        </w:r>
      </w:ins>
      <w:ins w:id="7173" w:author="Sanino" w:date="2012-05-24T00:09:00Z">
        <w:r w:rsidR="00CA1412">
          <w:t xml:space="preserve"> </w:t>
        </w:r>
      </w:ins>
      <w:ins w:id="7174" w:author="Sanino" w:date="2012-05-23T23:54:00Z">
        <w:r>
          <w:t>благодаря</w:t>
        </w:r>
      </w:ins>
      <w:ins w:id="7175" w:author="Sanino" w:date="2012-05-24T00:09:00Z">
        <w:r w:rsidR="00CA1412">
          <w:t xml:space="preserve"> </w:t>
        </w:r>
      </w:ins>
      <w:ins w:id="7176" w:author="Sanino" w:date="2012-05-23T23:54:00Z">
        <w:r>
          <w:t>тому,</w:t>
        </w:r>
      </w:ins>
      <w:ins w:id="7177" w:author="Sanino" w:date="2012-05-24T00:09:00Z">
        <w:r w:rsidR="00CA1412">
          <w:t xml:space="preserve"> </w:t>
        </w:r>
      </w:ins>
      <w:ins w:id="7178" w:author="Sanino" w:date="2012-05-23T23:54:00Z">
        <w:r>
          <w:t>что</w:t>
        </w:r>
      </w:ins>
      <w:ins w:id="7179" w:author="Sanino" w:date="2012-05-24T00:09:00Z">
        <w:r w:rsidR="00CA1412">
          <w:t xml:space="preserve"> </w:t>
        </w:r>
      </w:ins>
      <w:ins w:id="7180" w:author="Sanino" w:date="2012-05-23T23:54:00Z">
        <w:r>
          <w:t>исполнение</w:t>
        </w:r>
      </w:ins>
      <w:ins w:id="7181" w:author="Sanino" w:date="2012-05-24T00:09:00Z">
        <w:r w:rsidR="00CA1412">
          <w:t xml:space="preserve"> </w:t>
        </w:r>
      </w:ins>
      <w:ins w:id="7182" w:author="Sanino" w:date="2012-05-23T23:54:00Z">
        <w:r>
          <w:t>программы</w:t>
        </w:r>
      </w:ins>
      <w:ins w:id="7183" w:author="Sanino" w:date="2012-05-24T00:09:00Z">
        <w:r w:rsidR="00CA1412">
          <w:t xml:space="preserve"> </w:t>
        </w:r>
      </w:ins>
      <w:ins w:id="7184" w:author="Sanino" w:date="2012-05-23T23:54:00Z">
        <w:r>
          <w:t>полностью</w:t>
        </w:r>
      </w:ins>
      <w:ins w:id="7185" w:author="Sanino" w:date="2012-05-24T00:09:00Z">
        <w:r w:rsidR="00CA1412">
          <w:t xml:space="preserve"> </w:t>
        </w:r>
      </w:ins>
      <w:ins w:id="7186" w:author="Sanino" w:date="2012-05-23T23:54:00Z">
        <w:r>
          <w:t>контролируется</w:t>
        </w:r>
      </w:ins>
      <w:ins w:id="7187" w:author="Sanino" w:date="2012-05-24T00:09:00Z">
        <w:r w:rsidR="00CA1412">
          <w:t xml:space="preserve"> </w:t>
        </w:r>
      </w:ins>
      <w:ins w:id="7188" w:author="Sanino" w:date="2012-05-23T23:54:00Z">
        <w:r>
          <w:t>виртуальной</w:t>
        </w:r>
      </w:ins>
      <w:ins w:id="7189" w:author="Sanino" w:date="2012-05-24T00:09:00Z">
        <w:r w:rsidR="00CA1412">
          <w:t xml:space="preserve"> </w:t>
        </w:r>
      </w:ins>
      <w:ins w:id="7190" w:author="Sanino" w:date="2012-05-23T23:54:00Z">
        <w:r>
          <w:t>машиной.</w:t>
        </w:r>
      </w:ins>
      <w:ins w:id="7191" w:author="Sanino" w:date="2012-05-24T00:09:00Z">
        <w:r w:rsidR="00CA1412">
          <w:t xml:space="preserve"> </w:t>
        </w:r>
      </w:ins>
      <w:ins w:id="7192" w:author="Sanino" w:date="2012-05-23T23:54:00Z">
        <w:r>
          <w:t>Любые</w:t>
        </w:r>
      </w:ins>
      <w:ins w:id="7193" w:author="Sanino" w:date="2012-05-24T00:09:00Z">
        <w:r w:rsidR="00CA1412">
          <w:t xml:space="preserve"> </w:t>
        </w:r>
      </w:ins>
      <w:ins w:id="7194" w:author="Sanino" w:date="2012-05-23T23:54:00Z">
        <w:r>
          <w:t>операции,</w:t>
        </w:r>
      </w:ins>
      <w:ins w:id="7195" w:author="Sanino" w:date="2012-05-24T00:09:00Z">
        <w:r w:rsidR="00CA1412">
          <w:t xml:space="preserve"> </w:t>
        </w:r>
      </w:ins>
      <w:ins w:id="7196" w:author="Sanino" w:date="2012-05-23T23:54:00Z">
        <w:r>
          <w:t>которые</w:t>
        </w:r>
      </w:ins>
      <w:ins w:id="7197" w:author="Sanino" w:date="2012-05-24T00:09:00Z">
        <w:r w:rsidR="00CA1412">
          <w:t xml:space="preserve"> </w:t>
        </w:r>
      </w:ins>
      <w:ins w:id="7198" w:author="Sanino" w:date="2012-05-23T23:54:00Z">
        <w:r>
          <w:t>превышают</w:t>
        </w:r>
      </w:ins>
      <w:ins w:id="7199" w:author="Sanino" w:date="2012-05-24T00:09:00Z">
        <w:r w:rsidR="00CA1412">
          <w:t xml:space="preserve"> </w:t>
        </w:r>
      </w:ins>
      <w:ins w:id="7200" w:author="Sanino" w:date="2012-05-23T23:54:00Z">
        <w:r>
          <w:t>установленные</w:t>
        </w:r>
      </w:ins>
      <w:ins w:id="7201" w:author="Sanino" w:date="2012-05-24T00:09:00Z">
        <w:r w:rsidR="00CA1412">
          <w:t xml:space="preserve"> </w:t>
        </w:r>
      </w:ins>
      <w:ins w:id="7202" w:author="Sanino" w:date="2012-05-23T23:54:00Z">
        <w:r>
          <w:t>полномочия</w:t>
        </w:r>
      </w:ins>
      <w:ins w:id="7203" w:author="Sanino" w:date="2012-05-24T00:09:00Z">
        <w:r w:rsidR="00CA1412">
          <w:t xml:space="preserve"> </w:t>
        </w:r>
      </w:ins>
      <w:ins w:id="7204" w:author="Sanino" w:date="2012-05-23T23:54:00Z">
        <w:r>
          <w:t>програ</w:t>
        </w:r>
        <w:r>
          <w:t>м</w:t>
        </w:r>
        <w:r>
          <w:t>мы</w:t>
        </w:r>
      </w:ins>
      <w:ins w:id="7205" w:author="Sanino" w:date="2012-05-24T00:09:00Z">
        <w:r w:rsidR="00CA1412">
          <w:t xml:space="preserve"> </w:t>
        </w:r>
      </w:ins>
      <w:ins w:id="7206" w:author="Sanino" w:date="2012-05-23T23:54:00Z">
        <w:r>
          <w:t>(например,</w:t>
        </w:r>
      </w:ins>
      <w:ins w:id="7207" w:author="Sanino" w:date="2012-05-24T00:09:00Z">
        <w:r w:rsidR="00CA1412">
          <w:t xml:space="preserve"> </w:t>
        </w:r>
      </w:ins>
      <w:ins w:id="7208" w:author="Sanino" w:date="2012-05-23T23:54:00Z">
        <w:r>
          <w:t>попытка</w:t>
        </w:r>
      </w:ins>
      <w:ins w:id="7209" w:author="Sanino" w:date="2012-05-24T00:09:00Z">
        <w:r w:rsidR="00CA1412">
          <w:t xml:space="preserve"> </w:t>
        </w:r>
      </w:ins>
      <w:ins w:id="7210" w:author="Sanino" w:date="2012-05-23T23:54:00Z">
        <w:r>
          <w:t>несанкционированного</w:t>
        </w:r>
      </w:ins>
      <w:ins w:id="7211" w:author="Sanino" w:date="2012-05-24T00:09:00Z">
        <w:r w:rsidR="00CA1412">
          <w:t xml:space="preserve"> </w:t>
        </w:r>
      </w:ins>
      <w:ins w:id="7212" w:author="Sanino" w:date="2012-05-23T23:54:00Z">
        <w:r>
          <w:t>доступа</w:t>
        </w:r>
      </w:ins>
      <w:ins w:id="7213" w:author="Sanino" w:date="2012-05-24T00:09:00Z">
        <w:r w:rsidR="00CA1412">
          <w:t xml:space="preserve"> </w:t>
        </w:r>
      </w:ins>
      <w:ins w:id="7214" w:author="Sanino" w:date="2012-05-23T23:54:00Z">
        <w:r>
          <w:t>к</w:t>
        </w:r>
      </w:ins>
      <w:ins w:id="7215" w:author="Sanino" w:date="2012-05-24T00:09:00Z">
        <w:r w:rsidR="00CA1412">
          <w:t xml:space="preserve"> </w:t>
        </w:r>
      </w:ins>
      <w:ins w:id="7216" w:author="Sanino" w:date="2012-05-23T23:54:00Z">
        <w:r>
          <w:t>данным</w:t>
        </w:r>
      </w:ins>
      <w:ins w:id="7217" w:author="Sanino" w:date="2012-05-24T00:09:00Z">
        <w:r w:rsidR="00CA1412">
          <w:t xml:space="preserve"> </w:t>
        </w:r>
      </w:ins>
      <w:ins w:id="7218" w:author="Sanino" w:date="2012-05-23T23:54:00Z">
        <w:r>
          <w:t>или</w:t>
        </w:r>
      </w:ins>
      <w:ins w:id="7219" w:author="Sanino" w:date="2012-05-24T00:09:00Z">
        <w:r w:rsidR="00CA1412">
          <w:t xml:space="preserve"> </w:t>
        </w:r>
      </w:ins>
      <w:ins w:id="7220" w:author="Sanino" w:date="2012-05-23T23:54:00Z">
        <w:r>
          <w:t>соед</w:t>
        </w:r>
        <w:r>
          <w:t>и</w:t>
        </w:r>
        <w:r>
          <w:t>нения</w:t>
        </w:r>
      </w:ins>
      <w:ins w:id="7221" w:author="Sanino" w:date="2012-05-24T00:09:00Z">
        <w:r w:rsidR="00CA1412">
          <w:t xml:space="preserve"> </w:t>
        </w:r>
      </w:ins>
      <w:ins w:id="7222" w:author="Sanino" w:date="2012-05-23T23:54:00Z">
        <w:r>
          <w:t>с</w:t>
        </w:r>
      </w:ins>
      <w:ins w:id="7223" w:author="Sanino" w:date="2012-05-24T00:09:00Z">
        <w:r w:rsidR="00CA1412">
          <w:t xml:space="preserve"> </w:t>
        </w:r>
      </w:ins>
      <w:ins w:id="7224" w:author="Sanino" w:date="2012-05-23T23:54:00Z">
        <w:r>
          <w:t>другим</w:t>
        </w:r>
      </w:ins>
      <w:ins w:id="7225" w:author="Sanino" w:date="2012-05-24T00:09:00Z">
        <w:r w:rsidR="00CA1412">
          <w:t xml:space="preserve"> </w:t>
        </w:r>
      </w:ins>
      <w:ins w:id="7226" w:author="Sanino" w:date="2012-05-23T23:54:00Z">
        <w:r>
          <w:t>компьютером)</w:t>
        </w:r>
      </w:ins>
      <w:ins w:id="7227" w:author="Sanino" w:date="2012-05-24T00:09:00Z">
        <w:r w:rsidR="00CA1412">
          <w:t xml:space="preserve"> </w:t>
        </w:r>
      </w:ins>
      <w:ins w:id="7228" w:author="Sanino" w:date="2012-05-23T23:54:00Z">
        <w:r>
          <w:t>вызывают</w:t>
        </w:r>
      </w:ins>
      <w:ins w:id="7229" w:author="Sanino" w:date="2012-05-24T00:09:00Z">
        <w:r w:rsidR="00CA1412">
          <w:t xml:space="preserve"> </w:t>
        </w:r>
      </w:ins>
      <w:ins w:id="7230" w:author="Sanino" w:date="2012-05-23T23:54:00Z">
        <w:r>
          <w:t>немедленное</w:t>
        </w:r>
      </w:ins>
      <w:ins w:id="7231" w:author="Sanino" w:date="2012-05-24T00:09:00Z">
        <w:r w:rsidR="00CA1412">
          <w:t xml:space="preserve"> </w:t>
        </w:r>
      </w:ins>
      <w:ins w:id="7232" w:author="Sanino" w:date="2012-05-23T23:54:00Z">
        <w:r>
          <w:t>прерывание.</w:t>
        </w:r>
      </w:ins>
    </w:p>
    <w:p w:rsidR="00347EAA" w:rsidRDefault="00347EAA" w:rsidP="00347EAA">
      <w:pPr>
        <w:rPr>
          <w:ins w:id="7233" w:author="Sanino" w:date="2012-05-23T23:54:00Z"/>
        </w:rPr>
      </w:pPr>
      <w:ins w:id="7234" w:author="Sanino" w:date="2012-05-23T23:54:00Z">
        <w:r>
          <w:t>Часто</w:t>
        </w:r>
      </w:ins>
      <w:ins w:id="7235" w:author="Sanino" w:date="2012-05-24T00:09:00Z">
        <w:r w:rsidR="00CA1412">
          <w:t xml:space="preserve"> </w:t>
        </w:r>
      </w:ins>
      <w:ins w:id="7236" w:author="Sanino" w:date="2012-05-23T23:54:00Z">
        <w:r>
          <w:t>к</w:t>
        </w:r>
      </w:ins>
      <w:ins w:id="7237" w:author="Sanino" w:date="2012-05-24T00:09:00Z">
        <w:r w:rsidR="00CA1412">
          <w:t xml:space="preserve"> </w:t>
        </w:r>
      </w:ins>
      <w:ins w:id="7238" w:author="Sanino" w:date="2012-05-23T23:54:00Z">
        <w:r>
          <w:t>недостаткам</w:t>
        </w:r>
      </w:ins>
      <w:ins w:id="7239" w:author="Sanino" w:date="2012-05-24T00:09:00Z">
        <w:r w:rsidR="00CA1412">
          <w:t xml:space="preserve"> </w:t>
        </w:r>
      </w:ins>
      <w:ins w:id="7240" w:author="Sanino" w:date="2012-05-23T23:54:00Z">
        <w:r>
          <w:t>концепции</w:t>
        </w:r>
      </w:ins>
      <w:ins w:id="7241" w:author="Sanino" w:date="2012-05-24T00:09:00Z">
        <w:r w:rsidR="00CA1412">
          <w:t xml:space="preserve"> </w:t>
        </w:r>
      </w:ins>
      <w:ins w:id="7242" w:author="Sanino" w:date="2012-05-23T23:54:00Z">
        <w:r>
          <w:t>виртуальной</w:t>
        </w:r>
      </w:ins>
      <w:ins w:id="7243" w:author="Sanino" w:date="2012-05-24T00:09:00Z">
        <w:r w:rsidR="00CA1412">
          <w:t xml:space="preserve"> </w:t>
        </w:r>
      </w:ins>
      <w:ins w:id="7244" w:author="Sanino" w:date="2012-05-23T23:54:00Z">
        <w:r>
          <w:t>машины</w:t>
        </w:r>
      </w:ins>
      <w:ins w:id="7245" w:author="Sanino" w:date="2012-05-24T00:09:00Z">
        <w:r w:rsidR="00CA1412">
          <w:t xml:space="preserve"> </w:t>
        </w:r>
      </w:ins>
      <w:ins w:id="7246" w:author="Sanino" w:date="2012-05-23T23:54:00Z">
        <w:r>
          <w:t>относят</w:t>
        </w:r>
      </w:ins>
      <w:ins w:id="7247" w:author="Sanino" w:date="2012-05-24T00:09:00Z">
        <w:r w:rsidR="00CA1412">
          <w:t xml:space="preserve"> </w:t>
        </w:r>
      </w:ins>
      <w:ins w:id="7248" w:author="Sanino" w:date="2012-05-23T23:54:00Z">
        <w:r>
          <w:t>то,</w:t>
        </w:r>
      </w:ins>
      <w:ins w:id="7249" w:author="Sanino" w:date="2012-05-24T00:09:00Z">
        <w:r w:rsidR="00CA1412">
          <w:t xml:space="preserve"> </w:t>
        </w:r>
      </w:ins>
      <w:ins w:id="7250" w:author="Sanino" w:date="2012-05-23T23:54:00Z">
        <w:r>
          <w:t>что</w:t>
        </w:r>
      </w:ins>
      <w:ins w:id="7251" w:author="Sanino" w:date="2012-05-24T00:09:00Z">
        <w:r w:rsidR="00CA1412">
          <w:t xml:space="preserve"> </w:t>
        </w:r>
      </w:ins>
      <w:ins w:id="7252" w:author="Sanino" w:date="2012-05-23T23:54:00Z">
        <w:r>
          <w:t>исполнение</w:t>
        </w:r>
      </w:ins>
      <w:ins w:id="7253" w:author="Sanino" w:date="2012-05-24T00:09:00Z">
        <w:r w:rsidR="00CA1412">
          <w:t xml:space="preserve"> </w:t>
        </w:r>
      </w:ins>
      <w:ins w:id="7254" w:author="Sanino" w:date="2012-05-23T23:54:00Z">
        <w:r>
          <w:t>байт-кода</w:t>
        </w:r>
      </w:ins>
      <w:ins w:id="7255" w:author="Sanino" w:date="2012-05-24T00:09:00Z">
        <w:r w:rsidR="00CA1412">
          <w:t xml:space="preserve"> </w:t>
        </w:r>
      </w:ins>
      <w:ins w:id="7256" w:author="Sanino" w:date="2012-05-23T23:54:00Z">
        <w:r>
          <w:t>виртуальной</w:t>
        </w:r>
      </w:ins>
      <w:ins w:id="7257" w:author="Sanino" w:date="2012-05-24T00:09:00Z">
        <w:r w:rsidR="00CA1412">
          <w:t xml:space="preserve"> </w:t>
        </w:r>
      </w:ins>
      <w:ins w:id="7258" w:author="Sanino" w:date="2012-05-23T23:54:00Z">
        <w:r>
          <w:t>машиной</w:t>
        </w:r>
      </w:ins>
      <w:ins w:id="7259" w:author="Sanino" w:date="2012-05-24T00:09:00Z">
        <w:r w:rsidR="00CA1412">
          <w:t xml:space="preserve"> </w:t>
        </w:r>
      </w:ins>
      <w:ins w:id="7260" w:author="Sanino" w:date="2012-05-23T23:54:00Z">
        <w:r>
          <w:t>может</w:t>
        </w:r>
      </w:ins>
      <w:ins w:id="7261" w:author="Sanino" w:date="2012-05-24T00:09:00Z">
        <w:r w:rsidR="00CA1412">
          <w:t xml:space="preserve"> </w:t>
        </w:r>
      </w:ins>
      <w:ins w:id="7262" w:author="Sanino" w:date="2012-05-23T23:54:00Z">
        <w:r>
          <w:t>снижать</w:t>
        </w:r>
      </w:ins>
      <w:ins w:id="7263" w:author="Sanino" w:date="2012-05-24T00:09:00Z">
        <w:r w:rsidR="00CA1412">
          <w:t xml:space="preserve"> </w:t>
        </w:r>
      </w:ins>
      <w:ins w:id="7264" w:author="Sanino" w:date="2012-05-23T23:54:00Z">
        <w:r>
          <w:t>производител</w:t>
        </w:r>
        <w:r>
          <w:t>ь</w:t>
        </w:r>
        <w:r>
          <w:t>ность</w:t>
        </w:r>
      </w:ins>
      <w:ins w:id="7265" w:author="Sanino" w:date="2012-05-24T00:09:00Z">
        <w:r w:rsidR="00CA1412">
          <w:t xml:space="preserve"> </w:t>
        </w:r>
      </w:ins>
      <w:ins w:id="7266" w:author="Sanino" w:date="2012-05-23T23:54:00Z">
        <w:r>
          <w:t>программ</w:t>
        </w:r>
      </w:ins>
      <w:ins w:id="7267" w:author="Sanino" w:date="2012-05-24T00:09:00Z">
        <w:r w:rsidR="00CA1412">
          <w:t xml:space="preserve"> </w:t>
        </w:r>
      </w:ins>
      <w:ins w:id="7268" w:author="Sanino" w:date="2012-05-23T23:54:00Z">
        <w:r>
          <w:t>и</w:t>
        </w:r>
      </w:ins>
      <w:ins w:id="7269" w:author="Sanino" w:date="2012-05-24T00:09:00Z">
        <w:r w:rsidR="00CA1412">
          <w:t xml:space="preserve"> </w:t>
        </w:r>
      </w:ins>
      <w:ins w:id="7270" w:author="Sanino" w:date="2012-05-23T23:54:00Z">
        <w:r>
          <w:t>алгоритмов,</w:t>
        </w:r>
      </w:ins>
      <w:ins w:id="7271" w:author="Sanino" w:date="2012-05-24T00:09:00Z">
        <w:r w:rsidR="00CA1412">
          <w:t xml:space="preserve"> </w:t>
        </w:r>
      </w:ins>
      <w:ins w:id="7272" w:author="Sanino" w:date="2012-05-23T23:54:00Z">
        <w:r>
          <w:t>реализованных</w:t>
        </w:r>
      </w:ins>
      <w:ins w:id="7273" w:author="Sanino" w:date="2012-05-24T00:09:00Z">
        <w:r w:rsidR="00CA1412">
          <w:t xml:space="preserve"> </w:t>
        </w:r>
      </w:ins>
      <w:ins w:id="7274" w:author="Sanino" w:date="2012-05-23T23:54:00Z">
        <w:r>
          <w:t>на</w:t>
        </w:r>
      </w:ins>
      <w:ins w:id="7275" w:author="Sanino" w:date="2012-05-24T00:09:00Z">
        <w:r w:rsidR="00CA1412">
          <w:t xml:space="preserve"> </w:t>
        </w:r>
      </w:ins>
      <w:ins w:id="7276" w:author="Sanino" w:date="2012-05-23T23:54:00Z">
        <w:r>
          <w:t>языке</w:t>
        </w:r>
      </w:ins>
      <w:ins w:id="7277" w:author="Sanino" w:date="2012-05-24T00:09:00Z">
        <w:r w:rsidR="00CA1412">
          <w:t xml:space="preserve"> </w:t>
        </w:r>
      </w:ins>
      <w:ins w:id="7278" w:author="Sanino" w:date="2012-05-23T23:54:00Z">
        <w:r>
          <w:t>Java.</w:t>
        </w:r>
      </w:ins>
      <w:ins w:id="7279" w:author="Sanino" w:date="2012-05-24T00:09:00Z">
        <w:r w:rsidR="00CA1412">
          <w:t xml:space="preserve"> </w:t>
        </w:r>
      </w:ins>
    </w:p>
    <w:p w:rsidR="00347EAA" w:rsidRPr="001A6C0A" w:rsidRDefault="00347EAA" w:rsidP="00347EAA">
      <w:pPr>
        <w:rPr>
          <w:ins w:id="7280" w:author="Sanino" w:date="2012-05-23T23:54:00Z"/>
          <w:rStyle w:val="postbody"/>
        </w:rPr>
      </w:pPr>
      <w:ins w:id="7281" w:author="Sanino" w:date="2012-05-23T23:54:00Z">
        <w:r>
          <w:t>В</w:t>
        </w:r>
      </w:ins>
      <w:ins w:id="7282" w:author="Sanino" w:date="2012-05-24T00:09:00Z">
        <w:r w:rsidR="00CA1412">
          <w:t xml:space="preserve"> </w:t>
        </w:r>
      </w:ins>
      <w:ins w:id="7283" w:author="Sanino" w:date="2012-05-23T23:54:00Z">
        <w:r>
          <w:t>языке</w:t>
        </w:r>
      </w:ins>
      <w:ins w:id="7284" w:author="Sanino" w:date="2012-05-24T00:09:00Z">
        <w:r w:rsidR="00CA1412">
          <w:t xml:space="preserve"> </w:t>
        </w:r>
      </w:ins>
      <w:ins w:id="7285" w:author="Sanino" w:date="2012-05-23T23:54:00Z">
        <w:r>
          <w:rPr>
            <w:lang w:val="en-US"/>
          </w:rPr>
          <w:t>Java</w:t>
        </w:r>
      </w:ins>
      <w:ins w:id="7286" w:author="Sanino" w:date="2012-05-24T00:09:00Z">
        <w:r w:rsidR="00CA1412">
          <w:t xml:space="preserve"> </w:t>
        </w:r>
      </w:ins>
      <w:ins w:id="7287" w:author="Sanino" w:date="2012-05-23T23:54:00Z">
        <w:r>
          <w:t>нет</w:t>
        </w:r>
      </w:ins>
      <w:ins w:id="7288" w:author="Sanino" w:date="2012-05-24T00:09:00Z">
        <w:r w:rsidR="00CA1412">
          <w:t xml:space="preserve"> </w:t>
        </w:r>
      </w:ins>
      <w:ins w:id="7289" w:author="Sanino" w:date="2012-05-23T23:54:00Z">
        <w:r>
          <w:t>встроенной</w:t>
        </w:r>
      </w:ins>
      <w:ins w:id="7290" w:author="Sanino" w:date="2012-05-24T00:09:00Z">
        <w:r w:rsidR="00CA1412">
          <w:t xml:space="preserve"> </w:t>
        </w:r>
      </w:ins>
      <w:ins w:id="7291" w:author="Sanino" w:date="2012-05-23T23:54:00Z">
        <w:r>
          <w:t>поддержки</w:t>
        </w:r>
      </w:ins>
      <w:ins w:id="7292" w:author="Sanino" w:date="2012-05-24T00:09:00Z">
        <w:r w:rsidR="00CA1412">
          <w:t xml:space="preserve"> </w:t>
        </w:r>
      </w:ins>
      <w:ins w:id="7293" w:author="Sanino" w:date="2012-05-23T23:54:00Z">
        <w:r>
          <w:rPr>
            <w:lang w:val="en-US"/>
          </w:rPr>
          <w:t>xls</w:t>
        </w:r>
      </w:ins>
      <w:ins w:id="7294" w:author="Sanino" w:date="2012-05-24T00:09:00Z">
        <w:r w:rsidR="00CA1412">
          <w:t xml:space="preserve"> </w:t>
        </w:r>
      </w:ins>
      <w:ins w:id="7295" w:author="Sanino" w:date="2012-05-23T23:54:00Z">
        <w:r>
          <w:t>файлов,</w:t>
        </w:r>
      </w:ins>
      <w:ins w:id="7296" w:author="Sanino" w:date="2012-05-24T00:09:00Z">
        <w:r w:rsidR="00CA1412">
          <w:t xml:space="preserve"> </w:t>
        </w:r>
      </w:ins>
      <w:ins w:id="7297" w:author="Sanino" w:date="2012-05-23T23:54:00Z">
        <w:r>
          <w:t>однако</w:t>
        </w:r>
      </w:ins>
      <w:ins w:id="7298" w:author="Sanino" w:date="2012-05-24T00:09:00Z">
        <w:r w:rsidR="00CA1412">
          <w:t xml:space="preserve"> </w:t>
        </w:r>
      </w:ins>
      <w:ins w:id="7299" w:author="Sanino" w:date="2012-05-23T23:54:00Z">
        <w:r>
          <w:t>существует</w:t>
        </w:r>
      </w:ins>
      <w:ins w:id="7300" w:author="Sanino" w:date="2012-05-24T00:09:00Z">
        <w:r w:rsidR="00CA1412">
          <w:t xml:space="preserve"> </w:t>
        </w:r>
      </w:ins>
      <w:ins w:id="7301" w:author="Sanino" w:date="2012-05-23T23:54:00Z">
        <w:r>
          <w:t>множество</w:t>
        </w:r>
      </w:ins>
      <w:ins w:id="7302" w:author="Sanino" w:date="2012-05-24T00:09:00Z">
        <w:r w:rsidR="00CA1412">
          <w:t xml:space="preserve"> </w:t>
        </w:r>
      </w:ins>
      <w:ins w:id="7303" w:author="Sanino" w:date="2012-05-23T23:54:00Z">
        <w:r>
          <w:t>библиотек</w:t>
        </w:r>
      </w:ins>
      <w:ins w:id="7304" w:author="Sanino" w:date="2012-05-24T00:09:00Z">
        <w:r w:rsidR="00CA1412">
          <w:t xml:space="preserve"> </w:t>
        </w:r>
      </w:ins>
      <w:ins w:id="7305" w:author="Sanino" w:date="2012-05-23T23:54:00Z">
        <w:r>
          <w:t>для</w:t>
        </w:r>
      </w:ins>
      <w:ins w:id="7306" w:author="Sanino" w:date="2012-05-24T00:09:00Z">
        <w:r w:rsidR="00CA1412">
          <w:t xml:space="preserve"> </w:t>
        </w:r>
      </w:ins>
      <w:ins w:id="7307" w:author="Sanino" w:date="2012-05-23T23:54:00Z">
        <w:r>
          <w:t>работы</w:t>
        </w:r>
      </w:ins>
      <w:ins w:id="7308" w:author="Sanino" w:date="2012-05-24T00:09:00Z">
        <w:r w:rsidR="00CA1412">
          <w:t xml:space="preserve"> </w:t>
        </w:r>
      </w:ins>
      <w:ins w:id="7309" w:author="Sanino" w:date="2012-05-23T23:54:00Z">
        <w:r>
          <w:t>с</w:t>
        </w:r>
      </w:ins>
      <w:ins w:id="7310" w:author="Sanino" w:date="2012-05-24T00:09:00Z">
        <w:r w:rsidR="00CA1412">
          <w:t xml:space="preserve"> </w:t>
        </w:r>
      </w:ins>
      <w:ins w:id="7311" w:author="Sanino" w:date="2012-05-23T23:54:00Z">
        <w:r>
          <w:t>файлами</w:t>
        </w:r>
      </w:ins>
      <w:ins w:id="7312" w:author="Sanino" w:date="2012-05-24T00:09:00Z">
        <w:r w:rsidR="00CA1412">
          <w:t xml:space="preserve"> </w:t>
        </w:r>
      </w:ins>
      <w:ins w:id="7313" w:author="Sanino" w:date="2012-05-23T23:54:00Z">
        <w:r>
          <w:t>электронных</w:t>
        </w:r>
      </w:ins>
      <w:ins w:id="7314" w:author="Sanino" w:date="2012-05-24T00:09:00Z">
        <w:r w:rsidR="00CA1412">
          <w:t xml:space="preserve"> </w:t>
        </w:r>
      </w:ins>
      <w:ins w:id="7315" w:author="Sanino" w:date="2012-05-23T23:54:00Z">
        <w:r>
          <w:t>таблиц</w:t>
        </w:r>
      </w:ins>
      <w:ins w:id="7316" w:author="Sanino" w:date="2012-05-24T00:09:00Z">
        <w:r w:rsidR="00CA1412">
          <w:t xml:space="preserve"> </w:t>
        </w:r>
      </w:ins>
      <w:ins w:id="7317" w:author="Sanino" w:date="2012-05-23T23:54:00Z">
        <w:r>
          <w:rPr>
            <w:lang w:val="en-US"/>
          </w:rPr>
          <w:t>Excel</w:t>
        </w:r>
        <w:r>
          <w:t>:</w:t>
        </w:r>
      </w:ins>
      <w:ins w:id="7318" w:author="Sanino" w:date="2012-05-24T00:09:00Z">
        <w:r w:rsidR="00CA1412">
          <w:t xml:space="preserve"> </w:t>
        </w:r>
      </w:ins>
      <w:ins w:id="7319" w:author="Sanino" w:date="2012-05-23T23:54:00Z">
        <w:r>
          <w:rPr>
            <w:rStyle w:val="postbody"/>
          </w:rPr>
          <w:t>jexcelapi,</w:t>
        </w:r>
      </w:ins>
      <w:ins w:id="7320" w:author="Sanino" w:date="2012-05-24T00:09:00Z">
        <w:r w:rsidR="00CA1412">
          <w:rPr>
            <w:rStyle w:val="postbody"/>
          </w:rPr>
          <w:t xml:space="preserve"> </w:t>
        </w:r>
      </w:ins>
      <w:ins w:id="7321" w:author="Sanino" w:date="2012-05-23T23:54:00Z">
        <w:r>
          <w:rPr>
            <w:rStyle w:val="postbody"/>
          </w:rPr>
          <w:t>OpenXLS</w:t>
        </w:r>
      </w:ins>
      <w:ins w:id="7322" w:author="Sanino" w:date="2012-05-24T00:09:00Z">
        <w:r w:rsidR="00CA1412">
          <w:rPr>
            <w:rStyle w:val="postbody"/>
          </w:rPr>
          <w:t xml:space="preserve"> </w:t>
        </w:r>
      </w:ins>
      <w:ins w:id="7323" w:author="Sanino" w:date="2012-05-23T23:54:00Z">
        <w:r>
          <w:t>,</w:t>
        </w:r>
      </w:ins>
      <w:ins w:id="7324" w:author="Sanino" w:date="2012-05-24T00:09:00Z">
        <w:r w:rsidR="00CA1412">
          <w:t xml:space="preserve"> </w:t>
        </w:r>
      </w:ins>
      <w:ins w:id="7325" w:author="Sanino" w:date="2012-05-23T23:54:00Z">
        <w:r>
          <w:rPr>
            <w:rStyle w:val="postbody"/>
          </w:rPr>
          <w:t>jxcell</w:t>
        </w:r>
      </w:ins>
      <w:ins w:id="7326" w:author="Sanino" w:date="2012-05-24T00:09:00Z">
        <w:r w:rsidR="00CA1412">
          <w:rPr>
            <w:rStyle w:val="postbody"/>
          </w:rPr>
          <w:t xml:space="preserve"> </w:t>
        </w:r>
      </w:ins>
      <w:ins w:id="7327" w:author="Sanino" w:date="2012-05-23T23:54:00Z">
        <w:r>
          <w:t>,</w:t>
        </w:r>
      </w:ins>
      <w:ins w:id="7328" w:author="Sanino" w:date="2012-05-24T00:09:00Z">
        <w:r w:rsidR="00CA1412">
          <w:t xml:space="preserve"> </w:t>
        </w:r>
      </w:ins>
      <w:ins w:id="7329" w:author="Sanino" w:date="2012-05-23T23:54:00Z">
        <w:r>
          <w:rPr>
            <w:rStyle w:val="postbody"/>
          </w:rPr>
          <w:t>Aspose.Cells,</w:t>
        </w:r>
      </w:ins>
      <w:ins w:id="7330" w:author="Sanino" w:date="2012-05-24T00:09:00Z">
        <w:r w:rsidR="00CA1412">
          <w:rPr>
            <w:rStyle w:val="postbody"/>
          </w:rPr>
          <w:t xml:space="preserve"> </w:t>
        </w:r>
      </w:ins>
      <w:ins w:id="7331" w:author="Sanino" w:date="2012-05-23T23:54:00Z">
        <w:r>
          <w:rPr>
            <w:rStyle w:val="postbody"/>
            <w:lang w:val="en-US"/>
          </w:rPr>
          <w:t>Apache</w:t>
        </w:r>
      </w:ins>
      <w:ins w:id="7332" w:author="Sanino" w:date="2012-05-24T00:09:00Z">
        <w:r w:rsidR="00CA1412">
          <w:rPr>
            <w:rStyle w:val="postbody"/>
          </w:rPr>
          <w:t xml:space="preserve"> </w:t>
        </w:r>
      </w:ins>
      <w:ins w:id="7333" w:author="Sanino" w:date="2012-05-23T23:54:00Z">
        <w:r>
          <w:rPr>
            <w:rStyle w:val="postbody"/>
            <w:lang w:val="en-US"/>
          </w:rPr>
          <w:t>POI</w:t>
        </w:r>
        <w:r w:rsidRPr="009A3A58">
          <w:rPr>
            <w:rStyle w:val="postbody"/>
          </w:rPr>
          <w:t>,</w:t>
        </w:r>
      </w:ins>
      <w:ins w:id="7334" w:author="Sanino" w:date="2012-05-24T00:09:00Z">
        <w:r w:rsidR="00CA1412">
          <w:rPr>
            <w:rStyle w:val="postbody"/>
          </w:rPr>
          <w:t xml:space="preserve"> </w:t>
        </w:r>
      </w:ins>
      <w:ins w:id="7335" w:author="Sanino" w:date="2012-05-23T23:54:00Z">
        <w:r>
          <w:fldChar w:fldCharType="begin"/>
        </w:r>
        <w:r>
          <w:instrText xml:space="preserve"> HYPERLINK "http://jxls.sourceforge.net/" \t "_blank" </w:instrText>
        </w:r>
        <w:r>
          <w:fldChar w:fldCharType="separate"/>
        </w:r>
        <w:r w:rsidRPr="009A3A58">
          <w:t>JXLS</w:t>
        </w:r>
        <w:r>
          <w:fldChar w:fldCharType="end"/>
        </w:r>
        <w:r w:rsidRPr="009A3A58">
          <w:rPr>
            <w:rStyle w:val="postbody"/>
          </w:rPr>
          <w:t>.</w:t>
        </w:r>
      </w:ins>
      <w:ins w:id="7336" w:author="Sanino" w:date="2012-05-24T00:09:00Z">
        <w:r w:rsidR="00CA1412">
          <w:rPr>
            <w:rStyle w:val="postbody"/>
          </w:rPr>
          <w:t xml:space="preserve"> </w:t>
        </w:r>
      </w:ins>
      <w:ins w:id="7337" w:author="Sanino" w:date="2012-05-23T23:54:00Z">
        <w:r>
          <w:rPr>
            <w:rStyle w:val="postbody"/>
          </w:rPr>
          <w:t>Наиболее</w:t>
        </w:r>
      </w:ins>
      <w:ins w:id="7338" w:author="Sanino" w:date="2012-05-24T00:09:00Z">
        <w:r w:rsidR="00CA1412">
          <w:rPr>
            <w:rStyle w:val="postbody"/>
          </w:rPr>
          <w:t xml:space="preserve"> </w:t>
        </w:r>
      </w:ins>
      <w:ins w:id="7339" w:author="Sanino" w:date="2012-05-23T23:54:00Z">
        <w:r>
          <w:rPr>
            <w:rStyle w:val="postbody"/>
          </w:rPr>
          <w:t>фун</w:t>
        </w:r>
        <w:r>
          <w:rPr>
            <w:rStyle w:val="postbody"/>
          </w:rPr>
          <w:t>к</w:t>
        </w:r>
        <w:r>
          <w:rPr>
            <w:rStyle w:val="postbody"/>
          </w:rPr>
          <w:t>циональным</w:t>
        </w:r>
      </w:ins>
      <w:ins w:id="7340" w:author="Sanino" w:date="2012-05-24T00:09:00Z">
        <w:r w:rsidR="00CA1412">
          <w:rPr>
            <w:rStyle w:val="postbody"/>
          </w:rPr>
          <w:t xml:space="preserve"> </w:t>
        </w:r>
      </w:ins>
      <w:ins w:id="7341" w:author="Sanino" w:date="2012-05-23T23:54:00Z">
        <w:r>
          <w:rPr>
            <w:rStyle w:val="postbody"/>
          </w:rPr>
          <w:t>и</w:t>
        </w:r>
      </w:ins>
      <w:ins w:id="7342" w:author="Sanino" w:date="2012-05-24T00:09:00Z">
        <w:r w:rsidR="00CA1412">
          <w:rPr>
            <w:rStyle w:val="postbody"/>
          </w:rPr>
          <w:t xml:space="preserve"> </w:t>
        </w:r>
      </w:ins>
      <w:ins w:id="7343" w:author="Sanino" w:date="2012-05-23T23:54:00Z">
        <w:r>
          <w:rPr>
            <w:rStyle w:val="postbody"/>
          </w:rPr>
          <w:t>удобным</w:t>
        </w:r>
      </w:ins>
      <w:ins w:id="7344" w:author="Sanino" w:date="2012-05-24T00:09:00Z">
        <w:r w:rsidR="00CA1412">
          <w:rPr>
            <w:rStyle w:val="postbody"/>
          </w:rPr>
          <w:t xml:space="preserve"> </w:t>
        </w:r>
      </w:ins>
      <w:ins w:id="7345" w:author="Sanino" w:date="2012-05-23T23:54:00Z">
        <w:r>
          <w:rPr>
            <w:rStyle w:val="postbody"/>
          </w:rPr>
          <w:t>в</w:t>
        </w:r>
      </w:ins>
      <w:ins w:id="7346" w:author="Sanino" w:date="2012-05-24T00:09:00Z">
        <w:r w:rsidR="00CA1412">
          <w:rPr>
            <w:rStyle w:val="postbody"/>
          </w:rPr>
          <w:t xml:space="preserve"> </w:t>
        </w:r>
      </w:ins>
      <w:ins w:id="7347" w:author="Sanino" w:date="2012-05-23T23:54:00Z">
        <w:r>
          <w:rPr>
            <w:rStyle w:val="postbody"/>
          </w:rPr>
          <w:t>использовании</w:t>
        </w:r>
      </w:ins>
      <w:ins w:id="7348" w:author="Sanino" w:date="2012-05-24T00:09:00Z">
        <w:r w:rsidR="00CA1412">
          <w:rPr>
            <w:rStyle w:val="postbody"/>
          </w:rPr>
          <w:t xml:space="preserve"> </w:t>
        </w:r>
      </w:ins>
      <w:ins w:id="7349" w:author="Sanino" w:date="2012-05-23T23:54:00Z">
        <w:r>
          <w:rPr>
            <w:rStyle w:val="postbody"/>
          </w:rPr>
          <w:t>является</w:t>
        </w:r>
      </w:ins>
      <w:ins w:id="7350" w:author="Sanino" w:date="2012-05-24T00:09:00Z">
        <w:r w:rsidR="00CA1412">
          <w:rPr>
            <w:rStyle w:val="postbody"/>
          </w:rPr>
          <w:t xml:space="preserve"> </w:t>
        </w:r>
      </w:ins>
      <w:ins w:id="7351" w:author="Sanino" w:date="2012-05-23T23:54:00Z">
        <w:r>
          <w:rPr>
            <w:rStyle w:val="postbody"/>
          </w:rPr>
          <w:t>проект</w:t>
        </w:r>
      </w:ins>
      <w:ins w:id="7352" w:author="Sanino" w:date="2012-05-24T00:09:00Z">
        <w:r w:rsidR="00CA1412">
          <w:rPr>
            <w:rStyle w:val="postbody"/>
          </w:rPr>
          <w:t xml:space="preserve"> </w:t>
        </w:r>
      </w:ins>
      <w:ins w:id="7353" w:author="Sanino" w:date="2012-05-23T23:54:00Z">
        <w:r>
          <w:rPr>
            <w:rStyle w:val="postbody"/>
            <w:lang w:val="en-US"/>
          </w:rPr>
          <w:t>Apache</w:t>
        </w:r>
      </w:ins>
      <w:ins w:id="7354" w:author="Sanino" w:date="2012-05-24T00:09:00Z">
        <w:r w:rsidR="00CA1412">
          <w:rPr>
            <w:rStyle w:val="postbody"/>
          </w:rPr>
          <w:t xml:space="preserve"> </w:t>
        </w:r>
      </w:ins>
      <w:ins w:id="7355" w:author="Sanino" w:date="2012-05-23T23:54:00Z">
        <w:r>
          <w:rPr>
            <w:rStyle w:val="postbody"/>
            <w:lang w:val="en-US"/>
          </w:rPr>
          <w:t>POI</w:t>
        </w:r>
        <w:r>
          <w:rPr>
            <w:rStyle w:val="postbody"/>
          </w:rPr>
          <w:t>.</w:t>
        </w:r>
      </w:ins>
    </w:p>
    <w:p w:rsidR="00347EAA" w:rsidRDefault="00347EAA" w:rsidP="00347EAA">
      <w:pPr>
        <w:rPr>
          <w:ins w:id="7356" w:author="Sanino" w:date="2012-05-23T23:54:00Z"/>
          <w:rStyle w:val="hps"/>
        </w:rPr>
      </w:pPr>
      <w:ins w:id="7357" w:author="Sanino" w:date="2012-05-23T23:54:00Z">
        <w:r w:rsidRPr="001A6C0A">
          <w:t>Apache</w:t>
        </w:r>
      </w:ins>
      <w:ins w:id="7358" w:author="Sanino" w:date="2012-05-24T00:09:00Z">
        <w:r w:rsidR="00CA1412">
          <w:t xml:space="preserve"> </w:t>
        </w:r>
      </w:ins>
      <w:ins w:id="7359" w:author="Sanino" w:date="2012-05-23T23:54:00Z">
        <w:r w:rsidRPr="001A6C0A">
          <w:t>POI</w:t>
        </w:r>
      </w:ins>
      <w:ins w:id="7360" w:author="Sanino" w:date="2012-05-24T00:09:00Z">
        <w:r w:rsidR="00CA1412">
          <w:t xml:space="preserve"> </w:t>
        </w:r>
      </w:ins>
      <w:ins w:id="7361" w:author="Sanino" w:date="2012-05-23T23:54:00Z">
        <w:r w:rsidRPr="001A6C0A">
          <w:t>-</w:t>
        </w:r>
      </w:ins>
      <w:ins w:id="7362" w:author="Sanino" w:date="2012-05-24T00:09:00Z">
        <w:r w:rsidR="00CA1412">
          <w:t xml:space="preserve"> </w:t>
        </w:r>
      </w:ins>
      <w:ins w:id="7363" w:author="Sanino" w:date="2012-05-23T23:54:00Z">
        <w:r>
          <w:t>библиотека</w:t>
        </w:r>
      </w:ins>
      <w:ins w:id="7364" w:author="Sanino" w:date="2012-05-24T00:09:00Z">
        <w:r w:rsidR="00CA1412">
          <w:t xml:space="preserve"> </w:t>
        </w:r>
      </w:ins>
      <w:ins w:id="7365" w:author="Sanino" w:date="2012-05-23T23:54:00Z">
        <w:r w:rsidRPr="001A6C0A">
          <w:t>компании</w:t>
        </w:r>
      </w:ins>
      <w:ins w:id="7366" w:author="Sanino" w:date="2012-05-24T00:09:00Z">
        <w:r w:rsidR="00CA1412">
          <w:t xml:space="preserve"> </w:t>
        </w:r>
      </w:ins>
      <w:ins w:id="7367" w:author="Sanino" w:date="2012-05-23T23:54:00Z">
        <w:r>
          <w:fldChar w:fldCharType="begin"/>
        </w:r>
        <w:r>
          <w:instrText xml:space="preserve"> HYPERLINK "http://en.wikipedia.org/wiki/Apache_Software_Foundation" \o "Apache Software Foundation" </w:instrText>
        </w:r>
        <w:r>
          <w:fldChar w:fldCharType="separate"/>
        </w:r>
        <w:r w:rsidRPr="001A6C0A">
          <w:t>Apache</w:t>
        </w:r>
      </w:ins>
      <w:ins w:id="7368" w:author="Sanino" w:date="2012-05-24T00:09:00Z">
        <w:r w:rsidR="00CA1412">
          <w:t xml:space="preserve"> </w:t>
        </w:r>
      </w:ins>
      <w:ins w:id="7369" w:author="Sanino" w:date="2012-05-23T23:54:00Z">
        <w:r w:rsidRPr="001A6C0A">
          <w:t>Software</w:t>
        </w:r>
      </w:ins>
      <w:ins w:id="7370" w:author="Sanino" w:date="2012-05-24T00:09:00Z">
        <w:r w:rsidR="00CA1412">
          <w:t xml:space="preserve"> </w:t>
        </w:r>
      </w:ins>
      <w:ins w:id="7371" w:author="Sanino" w:date="2012-05-23T23:54:00Z">
        <w:r w:rsidRPr="001A6C0A">
          <w:t>Foundation</w:t>
        </w:r>
        <w:r>
          <w:fldChar w:fldCharType="end"/>
        </w:r>
        <w:r w:rsidRPr="001A6C0A">
          <w:t>,</w:t>
        </w:r>
      </w:ins>
      <w:ins w:id="7372" w:author="Sanino" w:date="2012-05-24T00:09:00Z">
        <w:r w:rsidR="00CA1412">
          <w:t xml:space="preserve"> </w:t>
        </w:r>
      </w:ins>
      <w:ins w:id="7373" w:author="Sanino" w:date="2012-05-23T23:54:00Z">
        <w:r w:rsidRPr="001A6C0A">
          <w:t>в</w:t>
        </w:r>
      </w:ins>
      <w:ins w:id="7374" w:author="Sanino" w:date="2012-05-24T00:09:00Z">
        <w:r w:rsidR="00CA1412">
          <w:t xml:space="preserve"> </w:t>
        </w:r>
      </w:ins>
      <w:ins w:id="7375" w:author="Sanino" w:date="2012-05-23T23:54:00Z">
        <w:r w:rsidRPr="001A6C0A">
          <w:t>пр</w:t>
        </w:r>
        <w:r w:rsidRPr="001A6C0A">
          <w:t>о</w:t>
        </w:r>
        <w:r w:rsidRPr="001A6C0A">
          <w:t>шлом</w:t>
        </w:r>
      </w:ins>
      <w:ins w:id="7376" w:author="Sanino" w:date="2012-05-24T00:09:00Z">
        <w:r w:rsidR="00CA1412">
          <w:t xml:space="preserve"> </w:t>
        </w:r>
      </w:ins>
      <w:ins w:id="7377" w:author="Sanino" w:date="2012-05-23T23:54:00Z">
        <w:r w:rsidRPr="001A6C0A">
          <w:t>входил</w:t>
        </w:r>
        <w:r>
          <w:t>а</w:t>
        </w:r>
      </w:ins>
      <w:ins w:id="7378" w:author="Sanino" w:date="2012-05-24T00:09:00Z">
        <w:r w:rsidR="00CA1412">
          <w:t xml:space="preserve"> </w:t>
        </w:r>
      </w:ins>
      <w:ins w:id="7379" w:author="Sanino" w:date="2012-05-23T23:54:00Z">
        <w:r w:rsidRPr="001A6C0A">
          <w:t>в</w:t>
        </w:r>
      </w:ins>
      <w:ins w:id="7380" w:author="Sanino" w:date="2012-05-24T00:09:00Z">
        <w:r w:rsidR="00CA1412">
          <w:t xml:space="preserve"> </w:t>
        </w:r>
      </w:ins>
      <w:ins w:id="7381" w:author="Sanino" w:date="2012-05-23T23:54:00Z">
        <w:r w:rsidRPr="001A6C0A">
          <w:t>состав</w:t>
        </w:r>
      </w:ins>
      <w:ins w:id="7382" w:author="Sanino" w:date="2012-05-24T00:09:00Z">
        <w:r w:rsidR="00CA1412">
          <w:t xml:space="preserve"> </w:t>
        </w:r>
      </w:ins>
      <w:ins w:id="7383" w:author="Sanino" w:date="2012-05-23T23:54:00Z">
        <w:r w:rsidRPr="001A6C0A">
          <w:t>проекта</w:t>
        </w:r>
      </w:ins>
      <w:ins w:id="7384" w:author="Sanino" w:date="2012-05-24T00:09:00Z">
        <w:r w:rsidR="00CA1412">
          <w:t xml:space="preserve"> </w:t>
        </w:r>
      </w:ins>
      <w:ins w:id="7385" w:author="Sanino" w:date="2012-05-23T23:54:00Z">
        <w:r w:rsidRPr="001A6C0A">
          <w:rPr>
            <w:lang w:val="en-US"/>
          </w:rPr>
          <w:t>Jakarta</w:t>
        </w:r>
        <w:r w:rsidRPr="001A6C0A">
          <w:t>,</w:t>
        </w:r>
      </w:ins>
      <w:ins w:id="7386" w:author="Sanino" w:date="2012-05-24T00:09:00Z">
        <w:r w:rsidR="00CA1412">
          <w:t xml:space="preserve"> </w:t>
        </w:r>
      </w:ins>
      <w:ins w:id="7387" w:author="Sanino" w:date="2012-05-23T23:54:00Z">
        <w:r>
          <w:t>является</w:t>
        </w:r>
      </w:ins>
      <w:ins w:id="7388" w:author="Sanino" w:date="2012-05-24T00:09:00Z">
        <w:r w:rsidR="00CA1412">
          <w:t xml:space="preserve"> </w:t>
        </w:r>
      </w:ins>
      <w:ins w:id="7389" w:author="Sanino" w:date="2012-05-23T23:54:00Z">
        <w:r>
          <w:t>библиотекой</w:t>
        </w:r>
      </w:ins>
      <w:ins w:id="7390" w:author="Sanino" w:date="2012-05-24T00:09:00Z">
        <w:r w:rsidR="00CA1412">
          <w:t xml:space="preserve"> </w:t>
        </w:r>
      </w:ins>
      <w:ins w:id="7391" w:author="Sanino" w:date="2012-05-23T23:54:00Z">
        <w:r w:rsidRPr="001A6C0A">
          <w:rPr>
            <w:lang w:val="en-US"/>
          </w:rPr>
          <w:t>Java</w:t>
        </w:r>
      </w:ins>
      <w:ins w:id="7392" w:author="Sanino" w:date="2012-05-24T00:09:00Z">
        <w:r w:rsidR="00CA1412">
          <w:t xml:space="preserve"> </w:t>
        </w:r>
      </w:ins>
      <w:ins w:id="7393" w:author="Sanino" w:date="2012-05-23T23:54:00Z">
        <w:r w:rsidRPr="001A6C0A">
          <w:t>для</w:t>
        </w:r>
      </w:ins>
      <w:ins w:id="7394" w:author="Sanino" w:date="2012-05-24T00:09:00Z">
        <w:r w:rsidR="00CA1412">
          <w:t xml:space="preserve"> </w:t>
        </w:r>
      </w:ins>
      <w:ins w:id="7395" w:author="Sanino" w:date="2012-05-23T23:54:00Z">
        <w:r w:rsidRPr="001A6C0A">
          <w:t>чтения</w:t>
        </w:r>
      </w:ins>
      <w:ins w:id="7396" w:author="Sanino" w:date="2012-05-24T00:09:00Z">
        <w:r w:rsidR="00CA1412">
          <w:t xml:space="preserve"> </w:t>
        </w:r>
      </w:ins>
      <w:ins w:id="7397" w:author="Sanino" w:date="2012-05-23T23:54:00Z">
        <w:r w:rsidRPr="001A6C0A">
          <w:t>и</w:t>
        </w:r>
      </w:ins>
      <w:ins w:id="7398" w:author="Sanino" w:date="2012-05-24T00:09:00Z">
        <w:r w:rsidR="00CA1412">
          <w:t xml:space="preserve"> </w:t>
        </w:r>
      </w:ins>
      <w:ins w:id="7399" w:author="Sanino" w:date="2012-05-23T23:54:00Z">
        <w:r w:rsidRPr="001A6C0A">
          <w:t>записи</w:t>
        </w:r>
      </w:ins>
      <w:ins w:id="7400" w:author="Sanino" w:date="2012-05-24T00:09:00Z">
        <w:r w:rsidR="00CA1412">
          <w:t xml:space="preserve"> </w:t>
        </w:r>
      </w:ins>
      <w:ins w:id="7401" w:author="Sanino" w:date="2012-05-23T23:54:00Z">
        <w:r w:rsidRPr="001A6C0A">
          <w:t>файлов</w:t>
        </w:r>
      </w:ins>
      <w:ins w:id="7402" w:author="Sanino" w:date="2012-05-24T00:09:00Z">
        <w:r w:rsidR="00CA1412">
          <w:t xml:space="preserve"> </w:t>
        </w:r>
      </w:ins>
      <w:ins w:id="7403" w:author="Sanino" w:date="2012-05-23T23:54:00Z">
        <w:r w:rsidRPr="001A6C0A">
          <w:t>в</w:t>
        </w:r>
      </w:ins>
      <w:ins w:id="7404" w:author="Sanino" w:date="2012-05-24T00:09:00Z">
        <w:r w:rsidR="00CA1412">
          <w:t xml:space="preserve"> </w:t>
        </w:r>
      </w:ins>
      <w:ins w:id="7405" w:author="Sanino" w:date="2012-05-23T23:54:00Z">
        <w:r w:rsidRPr="001A6C0A">
          <w:t>форматах</w:t>
        </w:r>
      </w:ins>
      <w:ins w:id="7406" w:author="Sanino" w:date="2012-05-24T00:09:00Z">
        <w:r w:rsidR="00CA1412">
          <w:t xml:space="preserve"> </w:t>
        </w:r>
      </w:ins>
      <w:ins w:id="7407" w:author="Sanino" w:date="2012-05-23T23:54:00Z">
        <w:r w:rsidRPr="001A6C0A">
          <w:rPr>
            <w:lang w:val="en-US"/>
          </w:rPr>
          <w:t>Microsoft</w:t>
        </w:r>
      </w:ins>
      <w:ins w:id="7408" w:author="Sanino" w:date="2012-05-24T00:09:00Z">
        <w:r w:rsidR="00CA1412">
          <w:t xml:space="preserve"> </w:t>
        </w:r>
      </w:ins>
      <w:ins w:id="7409" w:author="Sanino" w:date="2012-05-23T23:54:00Z">
        <w:r w:rsidRPr="001A6C0A">
          <w:rPr>
            <w:lang w:val="en-US"/>
          </w:rPr>
          <w:t>Office</w:t>
        </w:r>
        <w:r w:rsidRPr="001A6C0A">
          <w:t>,</w:t>
        </w:r>
      </w:ins>
      <w:ins w:id="7410" w:author="Sanino" w:date="2012-05-24T00:09:00Z">
        <w:r w:rsidR="00CA1412">
          <w:t xml:space="preserve"> </w:t>
        </w:r>
      </w:ins>
      <w:ins w:id="7411" w:author="Sanino" w:date="2012-05-23T23:54:00Z">
        <w:r w:rsidRPr="001A6C0A">
          <w:t>таких</w:t>
        </w:r>
      </w:ins>
      <w:ins w:id="7412" w:author="Sanino" w:date="2012-05-24T00:09:00Z">
        <w:r w:rsidR="00CA1412">
          <w:t xml:space="preserve"> </w:t>
        </w:r>
      </w:ins>
      <w:ins w:id="7413" w:author="Sanino" w:date="2012-05-23T23:54:00Z">
        <w:r w:rsidRPr="001A6C0A">
          <w:t>как</w:t>
        </w:r>
      </w:ins>
      <w:ins w:id="7414" w:author="Sanino" w:date="2012-05-24T00:09:00Z">
        <w:r w:rsidR="00CA1412">
          <w:t xml:space="preserve"> </w:t>
        </w:r>
      </w:ins>
      <w:ins w:id="7415" w:author="Sanino" w:date="2012-05-23T23:54:00Z">
        <w:r w:rsidRPr="001A6C0A">
          <w:rPr>
            <w:lang w:val="en-US"/>
          </w:rPr>
          <w:t>Word</w:t>
        </w:r>
        <w:r w:rsidRPr="001A6C0A">
          <w:t>,</w:t>
        </w:r>
      </w:ins>
      <w:ins w:id="7416" w:author="Sanino" w:date="2012-05-24T00:09:00Z">
        <w:r w:rsidR="00CA1412">
          <w:t xml:space="preserve"> </w:t>
        </w:r>
      </w:ins>
      <w:ins w:id="7417" w:author="Sanino" w:date="2012-05-23T23:54:00Z">
        <w:r w:rsidRPr="001A6C0A">
          <w:rPr>
            <w:lang w:val="en-US"/>
          </w:rPr>
          <w:t>PowerPoint</w:t>
        </w:r>
      </w:ins>
      <w:ins w:id="7418" w:author="Sanino" w:date="2012-05-24T00:09:00Z">
        <w:r w:rsidR="00CA1412">
          <w:t xml:space="preserve"> </w:t>
        </w:r>
      </w:ins>
      <w:ins w:id="7419" w:author="Sanino" w:date="2012-05-23T23:54:00Z">
        <w:r w:rsidRPr="001A6C0A">
          <w:t>и</w:t>
        </w:r>
      </w:ins>
      <w:ins w:id="7420" w:author="Sanino" w:date="2012-05-24T00:09:00Z">
        <w:r w:rsidR="00CA1412">
          <w:t xml:space="preserve"> </w:t>
        </w:r>
      </w:ins>
      <w:ins w:id="7421" w:author="Sanino" w:date="2012-05-23T23:54:00Z">
        <w:r w:rsidRPr="001A6C0A">
          <w:rPr>
            <w:lang w:val="en-US"/>
          </w:rPr>
          <w:t>Excel</w:t>
        </w:r>
        <w:r w:rsidRPr="001A6C0A">
          <w:rPr>
            <w:rStyle w:val="hps"/>
          </w:rPr>
          <w:t>.</w:t>
        </w:r>
      </w:ins>
    </w:p>
    <w:p w:rsidR="00347EAA" w:rsidRDefault="00347EAA" w:rsidP="00347EAA">
      <w:pPr>
        <w:rPr>
          <w:ins w:id="7422" w:author="Sanino" w:date="2012-05-23T23:54:00Z"/>
        </w:rPr>
      </w:pPr>
      <w:ins w:id="7423" w:author="Sanino" w:date="2012-05-23T23:54:00Z">
        <w:r>
          <w:rPr>
            <w:rStyle w:val="hps"/>
          </w:rPr>
          <w:lastRenderedPageBreak/>
          <w:t>Основные</w:t>
        </w:r>
      </w:ins>
      <w:ins w:id="7424" w:author="Sanino" w:date="2012-05-24T00:09:00Z">
        <w:r w:rsidR="00CA1412">
          <w:rPr>
            <w:rStyle w:val="hps"/>
          </w:rPr>
          <w:t xml:space="preserve"> </w:t>
        </w:r>
      </w:ins>
      <w:ins w:id="7425" w:author="Sanino" w:date="2012-05-23T23:54:00Z">
        <w:r>
          <w:rPr>
            <w:rStyle w:val="hps"/>
          </w:rPr>
          <w:t>особенности</w:t>
        </w:r>
      </w:ins>
      <w:ins w:id="7426" w:author="Sanino" w:date="2012-05-24T00:09:00Z">
        <w:r w:rsidR="00CA1412">
          <w:rPr>
            <w:rStyle w:val="hps"/>
          </w:rPr>
          <w:t xml:space="preserve"> </w:t>
        </w:r>
      </w:ins>
      <w:ins w:id="7427" w:author="Sanino" w:date="2012-05-23T23:54:00Z">
        <w:r>
          <w:rPr>
            <w:rStyle w:val="hps"/>
          </w:rPr>
          <w:t>библиотеки</w:t>
        </w:r>
        <w:r>
          <w:t>:</w:t>
        </w:r>
      </w:ins>
    </w:p>
    <w:p w:rsidR="00347EAA" w:rsidRPr="001A6C0A" w:rsidRDefault="00347EAA" w:rsidP="00347EAA">
      <w:pPr>
        <w:pStyle w:val="a3"/>
        <w:numPr>
          <w:ilvl w:val="0"/>
          <w:numId w:val="37"/>
        </w:numPr>
        <w:ind w:left="993" w:hanging="284"/>
        <w:rPr>
          <w:ins w:id="7428" w:author="Sanino" w:date="2012-05-23T23:54:00Z"/>
          <w:szCs w:val="28"/>
        </w:rPr>
      </w:pPr>
      <w:ins w:id="7429" w:author="Sanino" w:date="2012-05-23T23:54:00Z">
        <w:r w:rsidRPr="001A6C0A">
          <w:rPr>
            <w:szCs w:val="28"/>
          </w:rPr>
          <w:t>создания</w:t>
        </w:r>
      </w:ins>
      <w:ins w:id="7430" w:author="Sanino" w:date="2012-05-24T00:09:00Z">
        <w:r w:rsidR="00CA1412">
          <w:rPr>
            <w:szCs w:val="28"/>
          </w:rPr>
          <w:t xml:space="preserve"> </w:t>
        </w:r>
      </w:ins>
      <w:ins w:id="7431" w:author="Sanino" w:date="2012-05-23T23:54:00Z">
        <w:r w:rsidRPr="001A6C0A">
          <w:rPr>
            <w:szCs w:val="28"/>
          </w:rPr>
          <w:t>.xlsx</w:t>
        </w:r>
      </w:ins>
      <w:ins w:id="7432" w:author="Sanino" w:date="2012-05-24T00:09:00Z">
        <w:r w:rsidR="00CA1412">
          <w:rPr>
            <w:szCs w:val="28"/>
          </w:rPr>
          <w:t xml:space="preserve"> </w:t>
        </w:r>
      </w:ins>
      <w:ins w:id="7433" w:author="Sanino" w:date="2012-05-23T23:54:00Z">
        <w:r w:rsidRPr="001A6C0A">
          <w:rPr>
            <w:szCs w:val="28"/>
          </w:rPr>
          <w:t>файлов</w:t>
        </w:r>
      </w:ins>
      <w:ins w:id="7434" w:author="Sanino" w:date="2012-05-24T00:09:00Z">
        <w:r w:rsidR="00CA1412">
          <w:rPr>
            <w:szCs w:val="28"/>
          </w:rPr>
          <w:t xml:space="preserve"> </w:t>
        </w:r>
      </w:ins>
      <w:ins w:id="7435" w:author="Sanino" w:date="2012-05-23T23:54:00Z">
        <w:r w:rsidRPr="001A6C0A">
          <w:rPr>
            <w:szCs w:val="28"/>
          </w:rPr>
          <w:t>большого</w:t>
        </w:r>
      </w:ins>
      <w:ins w:id="7436" w:author="Sanino" w:date="2012-05-24T00:09:00Z">
        <w:r w:rsidR="00CA1412">
          <w:rPr>
            <w:szCs w:val="28"/>
          </w:rPr>
          <w:t xml:space="preserve"> </w:t>
        </w:r>
      </w:ins>
      <w:ins w:id="7437" w:author="Sanino" w:date="2012-05-23T23:54:00Z">
        <w:r w:rsidRPr="001A6C0A">
          <w:rPr>
            <w:szCs w:val="28"/>
          </w:rPr>
          <w:t>объема</w:t>
        </w:r>
      </w:ins>
      <w:ins w:id="7438" w:author="Sanino" w:date="2012-05-24T00:09:00Z">
        <w:r w:rsidR="00CA1412">
          <w:rPr>
            <w:szCs w:val="28"/>
          </w:rPr>
          <w:t xml:space="preserve"> </w:t>
        </w:r>
      </w:ins>
      <w:ins w:id="7439" w:author="Sanino" w:date="2012-05-23T23:54:00Z">
        <w:r w:rsidRPr="001A6C0A">
          <w:rPr>
            <w:szCs w:val="28"/>
          </w:rPr>
          <w:br/>
          <w:t>(</w:t>
        </w:r>
      </w:ins>
      <w:ins w:id="7440" w:author="Sanino" w:date="2012-05-24T00:09:00Z">
        <w:r w:rsidR="00CA1412">
          <w:rPr>
            <w:szCs w:val="28"/>
          </w:rPr>
          <w:t xml:space="preserve"> </w:t>
        </w:r>
      </w:ins>
      <w:ins w:id="7441" w:author="Sanino" w:date="2012-05-23T23:54:00Z">
        <w:r w:rsidRPr="001A6C0A">
          <w:rPr>
            <w:szCs w:val="28"/>
          </w:rPr>
          <w:t>более</w:t>
        </w:r>
      </w:ins>
      <w:ins w:id="7442" w:author="Sanino" w:date="2012-05-24T00:09:00Z">
        <w:r w:rsidR="00CA1412">
          <w:rPr>
            <w:szCs w:val="28"/>
          </w:rPr>
          <w:t xml:space="preserve"> </w:t>
        </w:r>
      </w:ins>
      <w:ins w:id="7443" w:author="Sanino" w:date="2012-05-23T23:54:00Z">
        <w:r w:rsidRPr="001A6C0A">
          <w:rPr>
            <w:szCs w:val="28"/>
          </w:rPr>
          <w:t>100</w:t>
        </w:r>
      </w:ins>
      <w:ins w:id="7444" w:author="Sanino" w:date="2012-05-24T00:09:00Z">
        <w:r w:rsidR="00CA1412">
          <w:rPr>
            <w:szCs w:val="28"/>
          </w:rPr>
          <w:t xml:space="preserve"> </w:t>
        </w:r>
      </w:ins>
      <w:ins w:id="7445" w:author="Sanino" w:date="2012-05-23T23:54:00Z">
        <w:r w:rsidRPr="001A6C0A">
          <w:rPr>
            <w:szCs w:val="28"/>
          </w:rPr>
          <w:t>тысяч</w:t>
        </w:r>
      </w:ins>
      <w:ins w:id="7446" w:author="Sanino" w:date="2012-05-24T00:09:00Z">
        <w:r w:rsidR="00CA1412">
          <w:rPr>
            <w:szCs w:val="28"/>
          </w:rPr>
          <w:t xml:space="preserve"> </w:t>
        </w:r>
      </w:ins>
      <w:ins w:id="7447" w:author="Sanino" w:date="2012-05-23T23:54:00Z">
        <w:r w:rsidRPr="001A6C0A">
          <w:rPr>
            <w:szCs w:val="28"/>
          </w:rPr>
          <w:t>записей)</w:t>
        </w:r>
      </w:ins>
      <w:ins w:id="7448" w:author="Sanino" w:date="2012-05-24T00:09:00Z">
        <w:r w:rsidR="00CA1412">
          <w:rPr>
            <w:szCs w:val="28"/>
          </w:rPr>
          <w:t xml:space="preserve"> </w:t>
        </w:r>
      </w:ins>
      <w:ins w:id="7449" w:author="Sanino" w:date="2012-05-23T23:54:00Z">
        <w:r w:rsidRPr="001A6C0A">
          <w:rPr>
            <w:szCs w:val="28"/>
          </w:rPr>
          <w:t>при</w:t>
        </w:r>
      </w:ins>
      <w:ins w:id="7450" w:author="Sanino" w:date="2012-05-24T00:09:00Z">
        <w:r w:rsidR="00CA1412">
          <w:rPr>
            <w:szCs w:val="28"/>
          </w:rPr>
          <w:t xml:space="preserve"> </w:t>
        </w:r>
      </w:ins>
      <w:ins w:id="7451" w:author="Sanino" w:date="2012-05-23T23:54:00Z">
        <w:r w:rsidRPr="001A6C0A">
          <w:rPr>
            <w:szCs w:val="28"/>
          </w:rPr>
          <w:t>ограниченном</w:t>
        </w:r>
      </w:ins>
      <w:ins w:id="7452" w:author="Sanino" w:date="2012-05-24T00:09:00Z">
        <w:r w:rsidR="00CA1412">
          <w:rPr>
            <w:szCs w:val="28"/>
          </w:rPr>
          <w:t xml:space="preserve"> </w:t>
        </w:r>
      </w:ins>
      <w:ins w:id="7453" w:author="Sanino" w:date="2012-05-23T23:54:00Z">
        <w:r w:rsidRPr="001A6C0A">
          <w:rPr>
            <w:szCs w:val="28"/>
          </w:rPr>
          <w:t>объеме</w:t>
        </w:r>
      </w:ins>
      <w:ins w:id="7454" w:author="Sanino" w:date="2012-05-24T00:09:00Z">
        <w:r w:rsidR="00CA1412">
          <w:rPr>
            <w:szCs w:val="28"/>
          </w:rPr>
          <w:t xml:space="preserve"> </w:t>
        </w:r>
      </w:ins>
      <w:ins w:id="7455" w:author="Sanino" w:date="2012-05-23T23:54:00Z">
        <w:r w:rsidRPr="001A6C0A">
          <w:rPr>
            <w:szCs w:val="28"/>
          </w:rPr>
          <w:t>памяти;</w:t>
        </w:r>
      </w:ins>
    </w:p>
    <w:p w:rsidR="00347EAA" w:rsidRPr="001A6C0A" w:rsidRDefault="00347EAA" w:rsidP="00347EAA">
      <w:pPr>
        <w:numPr>
          <w:ilvl w:val="0"/>
          <w:numId w:val="37"/>
        </w:numPr>
        <w:spacing w:before="100" w:beforeAutospacing="1" w:after="100" w:afterAutospacing="1"/>
        <w:ind w:left="993" w:hanging="284"/>
        <w:jc w:val="left"/>
        <w:rPr>
          <w:ins w:id="7456" w:author="Sanino" w:date="2012-05-23T23:54:00Z"/>
          <w:rFonts w:eastAsia="Times New Roman"/>
          <w:lang w:eastAsia="ru-RU"/>
        </w:rPr>
      </w:pPr>
      <w:ins w:id="7457" w:author="Sanino" w:date="2012-05-23T23:54:00Z">
        <w:r w:rsidRPr="001A6C0A">
          <w:rPr>
            <w:rFonts w:eastAsia="Times New Roman"/>
            <w:lang w:eastAsia="ru-RU"/>
          </w:rPr>
          <w:t>Возможность</w:t>
        </w:r>
      </w:ins>
      <w:ins w:id="7458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459" w:author="Sanino" w:date="2012-05-23T23:54:00Z">
        <w:r w:rsidRPr="001A6C0A">
          <w:rPr>
            <w:rFonts w:eastAsia="Times New Roman"/>
            <w:lang w:eastAsia="ru-RU"/>
          </w:rPr>
          <w:t>чтения</w:t>
        </w:r>
      </w:ins>
      <w:ins w:id="7460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461" w:author="Sanino" w:date="2012-05-23T23:54:00Z">
        <w:r w:rsidRPr="001A6C0A">
          <w:rPr>
            <w:rFonts w:eastAsia="Times New Roman"/>
            <w:lang w:eastAsia="ru-RU"/>
          </w:rPr>
          <w:t>и</w:t>
        </w:r>
      </w:ins>
      <w:ins w:id="7462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463" w:author="Sanino" w:date="2012-05-23T23:54:00Z">
        <w:r w:rsidRPr="001A6C0A">
          <w:rPr>
            <w:rFonts w:eastAsia="Times New Roman"/>
            <w:lang w:eastAsia="ru-RU"/>
          </w:rPr>
          <w:t>записи</w:t>
        </w:r>
      </w:ins>
      <w:ins w:id="7464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465" w:author="Sanino" w:date="2012-05-23T23:54:00Z">
        <w:r w:rsidRPr="001A6C0A">
          <w:rPr>
            <w:rFonts w:eastAsia="Times New Roman"/>
            <w:lang w:eastAsia="ru-RU"/>
          </w:rPr>
          <w:t>форматов</w:t>
        </w:r>
      </w:ins>
      <w:ins w:id="7466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467" w:author="Sanino" w:date="2012-05-23T23:54:00Z">
        <w:r w:rsidRPr="001A6C0A">
          <w:rPr>
            <w:rFonts w:eastAsia="Times New Roman"/>
            <w:lang w:eastAsia="ru-RU"/>
          </w:rPr>
          <w:t>OLE2,</w:t>
        </w:r>
      </w:ins>
      <w:ins w:id="7468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469" w:author="Sanino" w:date="2012-05-23T23:54:00Z">
        <w:r w:rsidRPr="001A6C0A">
          <w:rPr>
            <w:rFonts w:eastAsia="Times New Roman"/>
            <w:lang w:eastAsia="ru-RU"/>
          </w:rPr>
          <w:t>включая</w:t>
        </w:r>
      </w:ins>
      <w:ins w:id="7470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471" w:author="Sanino" w:date="2012-05-23T23:54:00Z">
        <w:r w:rsidRPr="001A6C0A">
          <w:rPr>
            <w:rFonts w:eastAsia="Times New Roman"/>
            <w:lang w:eastAsia="ru-RU"/>
          </w:rPr>
          <w:t>.xls,</w:t>
        </w:r>
      </w:ins>
      <w:ins w:id="7472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473" w:author="Sanino" w:date="2012-05-23T23:54:00Z">
        <w:r w:rsidRPr="001A6C0A">
          <w:rPr>
            <w:rFonts w:eastAsia="Times New Roman"/>
            <w:lang w:eastAsia="ru-RU"/>
          </w:rPr>
          <w:t>.doc</w:t>
        </w:r>
      </w:ins>
      <w:ins w:id="7474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475" w:author="Sanino" w:date="2012-05-23T23:54:00Z">
        <w:r w:rsidRPr="001A6C0A">
          <w:rPr>
            <w:rFonts w:eastAsia="Times New Roman"/>
            <w:lang w:eastAsia="ru-RU"/>
          </w:rPr>
          <w:t>и</w:t>
        </w:r>
      </w:ins>
      <w:ins w:id="7476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477" w:author="Sanino" w:date="2012-05-23T23:54:00Z">
        <w:r w:rsidRPr="001A6C0A">
          <w:rPr>
            <w:rFonts w:eastAsia="Times New Roman"/>
            <w:lang w:eastAsia="ru-RU"/>
          </w:rPr>
          <w:t>.ppt</w:t>
        </w:r>
      </w:ins>
      <w:ins w:id="7478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</w:p>
    <w:p w:rsidR="00347EAA" w:rsidRPr="001A6C0A" w:rsidRDefault="00347EAA" w:rsidP="00347EAA">
      <w:pPr>
        <w:numPr>
          <w:ilvl w:val="0"/>
          <w:numId w:val="37"/>
        </w:numPr>
        <w:spacing w:before="100" w:beforeAutospacing="1" w:after="100" w:afterAutospacing="1"/>
        <w:ind w:left="993" w:hanging="284"/>
        <w:jc w:val="left"/>
        <w:rPr>
          <w:ins w:id="7479" w:author="Sanino" w:date="2012-05-23T23:54:00Z"/>
          <w:rFonts w:eastAsia="Times New Roman"/>
          <w:lang w:eastAsia="ru-RU"/>
        </w:rPr>
      </w:pPr>
      <w:ins w:id="7480" w:author="Sanino" w:date="2012-05-23T23:54:00Z">
        <w:r w:rsidRPr="001A6C0A">
          <w:rPr>
            <w:rFonts w:eastAsia="Times New Roman"/>
            <w:lang w:eastAsia="ru-RU"/>
          </w:rPr>
          <w:t>Возможность</w:t>
        </w:r>
      </w:ins>
      <w:ins w:id="7481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482" w:author="Sanino" w:date="2012-05-23T23:54:00Z">
        <w:r w:rsidRPr="001A6C0A">
          <w:rPr>
            <w:rFonts w:eastAsia="Times New Roman"/>
            <w:lang w:eastAsia="ru-RU"/>
          </w:rPr>
          <w:t>чтения</w:t>
        </w:r>
      </w:ins>
      <w:ins w:id="7483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484" w:author="Sanino" w:date="2012-05-23T23:54:00Z">
        <w:r w:rsidRPr="001A6C0A">
          <w:rPr>
            <w:rFonts w:eastAsia="Times New Roman"/>
            <w:lang w:eastAsia="ru-RU"/>
          </w:rPr>
          <w:t>и</w:t>
        </w:r>
      </w:ins>
      <w:ins w:id="7485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486" w:author="Sanino" w:date="2012-05-23T23:54:00Z">
        <w:r w:rsidRPr="001A6C0A">
          <w:rPr>
            <w:rFonts w:eastAsia="Times New Roman"/>
            <w:lang w:eastAsia="ru-RU"/>
          </w:rPr>
          <w:t>записи</w:t>
        </w:r>
      </w:ins>
      <w:ins w:id="7487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488" w:author="Sanino" w:date="2012-05-23T23:54:00Z">
        <w:r w:rsidRPr="001A6C0A">
          <w:rPr>
            <w:rFonts w:eastAsia="Times New Roman"/>
            <w:lang w:eastAsia="ru-RU"/>
          </w:rPr>
          <w:t>файлов</w:t>
        </w:r>
      </w:ins>
      <w:ins w:id="7489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490" w:author="Sanino" w:date="2012-05-23T23:54:00Z">
        <w:r w:rsidRPr="001A6C0A">
          <w:rPr>
            <w:rFonts w:eastAsia="Times New Roman"/>
            <w:lang w:eastAsia="ru-RU"/>
          </w:rPr>
          <w:t>OOXML,</w:t>
        </w:r>
      </w:ins>
      <w:ins w:id="7491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492" w:author="Sanino" w:date="2012-05-23T23:54:00Z">
        <w:r w:rsidRPr="001A6C0A">
          <w:rPr>
            <w:rFonts w:eastAsia="Times New Roman"/>
            <w:lang w:eastAsia="ru-RU"/>
          </w:rPr>
          <w:t>включая</w:t>
        </w:r>
      </w:ins>
      <w:ins w:id="7493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494" w:author="Sanino" w:date="2012-05-23T23:54:00Z">
        <w:r w:rsidRPr="001A6C0A">
          <w:rPr>
            <w:rFonts w:eastAsia="Times New Roman"/>
            <w:lang w:eastAsia="ru-RU"/>
          </w:rPr>
          <w:t>.xlsx,</w:t>
        </w:r>
      </w:ins>
      <w:ins w:id="7495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496" w:author="Sanino" w:date="2012-05-23T23:54:00Z">
        <w:r w:rsidRPr="001A6C0A">
          <w:rPr>
            <w:rFonts w:eastAsia="Times New Roman"/>
            <w:lang w:eastAsia="ru-RU"/>
          </w:rPr>
          <w:t>.docx</w:t>
        </w:r>
      </w:ins>
      <w:ins w:id="7497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498" w:author="Sanino" w:date="2012-05-23T23:54:00Z">
        <w:r w:rsidRPr="001A6C0A">
          <w:rPr>
            <w:rFonts w:eastAsia="Times New Roman"/>
            <w:lang w:eastAsia="ru-RU"/>
          </w:rPr>
          <w:t>и</w:t>
        </w:r>
      </w:ins>
      <w:ins w:id="7499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500" w:author="Sanino" w:date="2012-05-23T23:54:00Z">
        <w:r w:rsidRPr="001A6C0A">
          <w:rPr>
            <w:rFonts w:eastAsia="Times New Roman"/>
            <w:lang w:eastAsia="ru-RU"/>
          </w:rPr>
          <w:t>.pptx</w:t>
        </w:r>
      </w:ins>
      <w:ins w:id="7501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</w:p>
    <w:p w:rsidR="00347EAA" w:rsidRPr="001A6C0A" w:rsidRDefault="00347EAA" w:rsidP="00347EAA">
      <w:pPr>
        <w:numPr>
          <w:ilvl w:val="0"/>
          <w:numId w:val="37"/>
        </w:numPr>
        <w:spacing w:before="100" w:beforeAutospacing="1" w:after="100" w:afterAutospacing="1"/>
        <w:ind w:left="993" w:hanging="284"/>
        <w:jc w:val="left"/>
        <w:rPr>
          <w:ins w:id="7502" w:author="Sanino" w:date="2012-05-23T23:54:00Z"/>
          <w:rFonts w:eastAsia="Times New Roman"/>
          <w:lang w:eastAsia="ru-RU"/>
        </w:rPr>
      </w:pPr>
      <w:ins w:id="7503" w:author="Sanino" w:date="2012-05-23T23:54:00Z">
        <w:r w:rsidRPr="001A6C0A">
          <w:rPr>
            <w:rFonts w:eastAsia="Times New Roman"/>
            <w:lang w:eastAsia="ru-RU"/>
          </w:rPr>
          <w:t>Низкоуровневое</w:t>
        </w:r>
      </w:ins>
      <w:ins w:id="7504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505" w:author="Sanino" w:date="2012-05-23T23:54:00Z">
        <w:r w:rsidRPr="001A6C0A">
          <w:rPr>
            <w:rFonts w:eastAsia="Times New Roman"/>
            <w:lang w:eastAsia="ru-RU"/>
          </w:rPr>
          <w:t>API</w:t>
        </w:r>
      </w:ins>
      <w:ins w:id="7506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507" w:author="Sanino" w:date="2012-05-23T23:54:00Z">
        <w:r w:rsidRPr="001A6C0A">
          <w:rPr>
            <w:rFonts w:eastAsia="Times New Roman"/>
            <w:lang w:eastAsia="ru-RU"/>
          </w:rPr>
          <w:t>для</w:t>
        </w:r>
      </w:ins>
      <w:ins w:id="7508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509" w:author="Sanino" w:date="2012-05-23T23:54:00Z">
        <w:r w:rsidRPr="001A6C0A">
          <w:rPr>
            <w:rFonts w:eastAsia="Times New Roman"/>
            <w:lang w:eastAsia="ru-RU"/>
          </w:rPr>
          <w:t>OPC-контейнеров</w:t>
        </w:r>
      </w:ins>
      <w:ins w:id="7510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</w:p>
    <w:p w:rsidR="00347EAA" w:rsidRPr="001A6C0A" w:rsidRDefault="00347EAA" w:rsidP="00347EAA">
      <w:pPr>
        <w:numPr>
          <w:ilvl w:val="0"/>
          <w:numId w:val="37"/>
        </w:numPr>
        <w:spacing w:before="100" w:beforeAutospacing="1" w:after="100" w:afterAutospacing="1"/>
        <w:ind w:left="993" w:hanging="284"/>
        <w:jc w:val="left"/>
        <w:rPr>
          <w:ins w:id="7511" w:author="Sanino" w:date="2012-05-23T23:54:00Z"/>
          <w:rFonts w:eastAsia="Times New Roman"/>
          <w:lang w:eastAsia="ru-RU"/>
        </w:rPr>
      </w:pPr>
      <w:ins w:id="7512" w:author="Sanino" w:date="2012-05-23T23:54:00Z">
        <w:r w:rsidRPr="001A6C0A">
          <w:rPr>
            <w:rFonts w:eastAsia="Times New Roman"/>
            <w:lang w:eastAsia="ru-RU"/>
          </w:rPr>
          <w:t>Высокоуровневое</w:t>
        </w:r>
      </w:ins>
      <w:ins w:id="7513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514" w:author="Sanino" w:date="2012-05-23T23:54:00Z">
        <w:r w:rsidRPr="001A6C0A">
          <w:rPr>
            <w:rFonts w:eastAsia="Times New Roman"/>
            <w:lang w:eastAsia="ru-RU"/>
          </w:rPr>
          <w:t>развитое</w:t>
        </w:r>
      </w:ins>
      <w:ins w:id="7515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516" w:author="Sanino" w:date="2012-05-23T23:54:00Z">
        <w:r w:rsidRPr="001A6C0A">
          <w:rPr>
            <w:rFonts w:eastAsia="Times New Roman"/>
            <w:lang w:eastAsia="ru-RU"/>
          </w:rPr>
          <w:t>API</w:t>
        </w:r>
      </w:ins>
      <w:ins w:id="7517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518" w:author="Sanino" w:date="2012-05-23T23:54:00Z">
        <w:r w:rsidRPr="001A6C0A">
          <w:rPr>
            <w:rFonts w:eastAsia="Times New Roman"/>
            <w:lang w:eastAsia="ru-RU"/>
          </w:rPr>
          <w:t>для</w:t>
        </w:r>
      </w:ins>
      <w:ins w:id="7519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520" w:author="Sanino" w:date="2012-05-23T23:54:00Z">
        <w:r w:rsidRPr="001A6C0A">
          <w:rPr>
            <w:rFonts w:eastAsia="Times New Roman"/>
            <w:lang w:eastAsia="ru-RU"/>
          </w:rPr>
          <w:t>работы</w:t>
        </w:r>
      </w:ins>
      <w:ins w:id="7521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522" w:author="Sanino" w:date="2012-05-23T23:54:00Z">
        <w:r w:rsidRPr="001A6C0A">
          <w:rPr>
            <w:rFonts w:eastAsia="Times New Roman"/>
            <w:lang w:eastAsia="ru-RU"/>
          </w:rPr>
          <w:t>с</w:t>
        </w:r>
      </w:ins>
      <w:ins w:id="7523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524" w:author="Sanino" w:date="2012-05-23T23:54:00Z">
        <w:r w:rsidRPr="001A6C0A">
          <w:rPr>
            <w:rFonts w:eastAsia="Times New Roman"/>
            <w:lang w:eastAsia="ru-RU"/>
          </w:rPr>
          <w:t>таблицами</w:t>
        </w:r>
      </w:ins>
      <w:ins w:id="7525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526" w:author="Sanino" w:date="2012-05-23T23:54:00Z">
        <w:r w:rsidRPr="001A6C0A">
          <w:rPr>
            <w:rFonts w:eastAsia="Times New Roman"/>
            <w:lang w:eastAsia="ru-RU"/>
          </w:rPr>
          <w:t>Excel,</w:t>
        </w:r>
      </w:ins>
      <w:ins w:id="7527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528" w:author="Sanino" w:date="2012-05-23T23:54:00Z">
        <w:r w:rsidRPr="001A6C0A">
          <w:rPr>
            <w:rFonts w:eastAsia="Times New Roman"/>
            <w:lang w:eastAsia="ru-RU"/>
          </w:rPr>
          <w:t>док</w:t>
        </w:r>
        <w:r w:rsidRPr="001A6C0A">
          <w:rPr>
            <w:rFonts w:eastAsia="Times New Roman"/>
            <w:lang w:eastAsia="ru-RU"/>
          </w:rPr>
          <w:t>у</w:t>
        </w:r>
        <w:r w:rsidRPr="001A6C0A">
          <w:rPr>
            <w:rFonts w:eastAsia="Times New Roman"/>
            <w:lang w:eastAsia="ru-RU"/>
          </w:rPr>
          <w:t>ментами</w:t>
        </w:r>
      </w:ins>
      <w:ins w:id="7529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530" w:author="Sanino" w:date="2012-05-23T23:54:00Z">
        <w:r w:rsidRPr="001A6C0A">
          <w:rPr>
            <w:rFonts w:eastAsia="Times New Roman"/>
            <w:lang w:eastAsia="ru-RU"/>
          </w:rPr>
          <w:t>Word</w:t>
        </w:r>
      </w:ins>
      <w:ins w:id="7531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532" w:author="Sanino" w:date="2012-05-23T23:54:00Z">
        <w:r w:rsidRPr="001A6C0A">
          <w:rPr>
            <w:rFonts w:eastAsia="Times New Roman"/>
            <w:lang w:eastAsia="ru-RU"/>
          </w:rPr>
          <w:t>и</w:t>
        </w:r>
      </w:ins>
      <w:ins w:id="7533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534" w:author="Sanino" w:date="2012-05-23T23:54:00Z">
        <w:r w:rsidRPr="001A6C0A">
          <w:rPr>
            <w:rFonts w:eastAsia="Times New Roman"/>
            <w:lang w:eastAsia="ru-RU"/>
          </w:rPr>
          <w:t>презентациями</w:t>
        </w:r>
      </w:ins>
      <w:ins w:id="7535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536" w:author="Sanino" w:date="2012-05-23T23:54:00Z">
        <w:r w:rsidRPr="001A6C0A">
          <w:rPr>
            <w:rFonts w:eastAsia="Times New Roman"/>
            <w:lang w:eastAsia="ru-RU"/>
          </w:rPr>
          <w:t>PowerPoint</w:t>
        </w:r>
      </w:ins>
      <w:ins w:id="7537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</w:p>
    <w:p w:rsidR="00347EAA" w:rsidRPr="001A6C0A" w:rsidRDefault="00347EAA" w:rsidP="00347EAA">
      <w:pPr>
        <w:numPr>
          <w:ilvl w:val="0"/>
          <w:numId w:val="37"/>
        </w:numPr>
        <w:spacing w:before="100" w:beforeAutospacing="1" w:after="100" w:afterAutospacing="1"/>
        <w:ind w:left="993" w:hanging="284"/>
        <w:jc w:val="left"/>
        <w:rPr>
          <w:ins w:id="7538" w:author="Sanino" w:date="2012-05-23T23:54:00Z"/>
          <w:rFonts w:eastAsia="Times New Roman"/>
          <w:lang w:eastAsia="ru-RU"/>
        </w:rPr>
      </w:pPr>
      <w:ins w:id="7539" w:author="Sanino" w:date="2012-05-23T23:54:00Z">
        <w:r w:rsidRPr="001A6C0A">
          <w:rPr>
            <w:rFonts w:eastAsia="Times New Roman"/>
            <w:lang w:eastAsia="ru-RU"/>
          </w:rPr>
          <w:t>Поддержка</w:t>
        </w:r>
      </w:ins>
      <w:ins w:id="7540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541" w:author="Sanino" w:date="2012-05-23T23:54:00Z">
        <w:r w:rsidRPr="001A6C0A">
          <w:rPr>
            <w:rFonts w:eastAsia="Times New Roman"/>
            <w:lang w:eastAsia="ru-RU"/>
          </w:rPr>
          <w:t>сообщений</w:t>
        </w:r>
      </w:ins>
      <w:ins w:id="7542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543" w:author="Sanino" w:date="2012-05-23T23:54:00Z">
        <w:r w:rsidRPr="001A6C0A">
          <w:rPr>
            <w:rFonts w:eastAsia="Times New Roman"/>
            <w:lang w:eastAsia="ru-RU"/>
          </w:rPr>
          <w:t>и</w:t>
        </w:r>
      </w:ins>
      <w:ins w:id="7544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545" w:author="Sanino" w:date="2012-05-23T23:54:00Z">
        <w:r w:rsidRPr="001A6C0A">
          <w:rPr>
            <w:rFonts w:eastAsia="Times New Roman"/>
            <w:lang w:eastAsia="ru-RU"/>
          </w:rPr>
          <w:t>вложений</w:t>
        </w:r>
      </w:ins>
      <w:ins w:id="7546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547" w:author="Sanino" w:date="2012-05-23T23:54:00Z">
        <w:r w:rsidRPr="001A6C0A">
          <w:rPr>
            <w:rFonts w:eastAsia="Times New Roman"/>
            <w:lang w:eastAsia="ru-RU"/>
          </w:rPr>
          <w:t>Outlook</w:t>
        </w:r>
      </w:ins>
      <w:ins w:id="7548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</w:p>
    <w:p w:rsidR="00347EAA" w:rsidRPr="001A6C0A" w:rsidRDefault="00347EAA" w:rsidP="00347EAA">
      <w:pPr>
        <w:numPr>
          <w:ilvl w:val="0"/>
          <w:numId w:val="37"/>
        </w:numPr>
        <w:spacing w:before="100" w:beforeAutospacing="1" w:after="100" w:afterAutospacing="1"/>
        <w:ind w:left="993" w:hanging="284"/>
        <w:jc w:val="left"/>
        <w:rPr>
          <w:ins w:id="7549" w:author="Sanino" w:date="2012-05-23T23:54:00Z"/>
          <w:rFonts w:eastAsia="Times New Roman"/>
          <w:lang w:eastAsia="ru-RU"/>
        </w:rPr>
      </w:pPr>
      <w:ins w:id="7550" w:author="Sanino" w:date="2012-05-23T23:54:00Z">
        <w:r w:rsidRPr="001A6C0A">
          <w:rPr>
            <w:rFonts w:eastAsia="Times New Roman"/>
            <w:lang w:eastAsia="ru-RU"/>
          </w:rPr>
          <w:t>Преобразование</w:t>
        </w:r>
      </w:ins>
      <w:ins w:id="7551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552" w:author="Sanino" w:date="2012-05-23T23:54:00Z">
        <w:r w:rsidRPr="001A6C0A">
          <w:rPr>
            <w:rFonts w:eastAsia="Times New Roman"/>
            <w:lang w:eastAsia="ru-RU"/>
          </w:rPr>
          <w:t>документов</w:t>
        </w:r>
      </w:ins>
      <w:ins w:id="7553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554" w:author="Sanino" w:date="2012-05-23T23:54:00Z">
        <w:r w:rsidRPr="001A6C0A">
          <w:rPr>
            <w:rFonts w:eastAsia="Times New Roman"/>
            <w:lang w:eastAsia="ru-RU"/>
          </w:rPr>
          <w:t>Excel</w:t>
        </w:r>
      </w:ins>
      <w:ins w:id="7555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556" w:author="Sanino" w:date="2012-05-23T23:54:00Z">
        <w:r w:rsidRPr="001A6C0A">
          <w:rPr>
            <w:rFonts w:eastAsia="Times New Roman"/>
            <w:lang w:eastAsia="ru-RU"/>
          </w:rPr>
          <w:t>и</w:t>
        </w:r>
      </w:ins>
      <w:ins w:id="7557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558" w:author="Sanino" w:date="2012-05-23T23:54:00Z">
        <w:r w:rsidRPr="001A6C0A">
          <w:rPr>
            <w:rFonts w:eastAsia="Times New Roman"/>
            <w:lang w:eastAsia="ru-RU"/>
          </w:rPr>
          <w:t>Word</w:t>
        </w:r>
      </w:ins>
      <w:ins w:id="7559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560" w:author="Sanino" w:date="2012-05-23T23:54:00Z">
        <w:r w:rsidRPr="001A6C0A">
          <w:rPr>
            <w:rFonts w:eastAsia="Times New Roman"/>
            <w:lang w:eastAsia="ru-RU"/>
          </w:rPr>
          <w:t>в</w:t>
        </w:r>
      </w:ins>
      <w:ins w:id="7561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562" w:author="Sanino" w:date="2012-05-23T23:54:00Z">
        <w:r w:rsidRPr="001A6C0A">
          <w:rPr>
            <w:rFonts w:eastAsia="Times New Roman"/>
            <w:lang w:eastAsia="ru-RU"/>
          </w:rPr>
          <w:t>HTML</w:t>
        </w:r>
      </w:ins>
      <w:ins w:id="7563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564" w:author="Sanino" w:date="2012-05-23T23:54:00Z">
        <w:r w:rsidRPr="001A6C0A">
          <w:rPr>
            <w:rFonts w:eastAsia="Times New Roman"/>
            <w:lang w:eastAsia="ru-RU"/>
          </w:rPr>
          <w:t>и</w:t>
        </w:r>
      </w:ins>
      <w:ins w:id="7565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  <w:ins w:id="7566" w:author="Sanino" w:date="2012-05-23T23:54:00Z">
        <w:r w:rsidRPr="001A6C0A">
          <w:rPr>
            <w:rFonts w:eastAsia="Times New Roman"/>
            <w:lang w:eastAsia="ru-RU"/>
          </w:rPr>
          <w:t>XSL-FO</w:t>
        </w:r>
      </w:ins>
      <w:ins w:id="7567" w:author="Sanino" w:date="2012-05-24T00:09:00Z">
        <w:r w:rsidR="00CA1412">
          <w:rPr>
            <w:rFonts w:eastAsia="Times New Roman"/>
            <w:lang w:eastAsia="ru-RU"/>
          </w:rPr>
          <w:t xml:space="preserve"> </w:t>
        </w:r>
      </w:ins>
    </w:p>
    <w:p w:rsidR="00347EAA" w:rsidRDefault="00347EAA" w:rsidP="00347EAA">
      <w:pPr>
        <w:ind w:left="709" w:firstLine="0"/>
        <w:rPr>
          <w:ins w:id="7568" w:author="Sanino" w:date="2012-05-23T23:54:00Z"/>
        </w:rPr>
      </w:pPr>
    </w:p>
    <w:p w:rsidR="00347EAA" w:rsidRDefault="00347EAA" w:rsidP="00347EAA">
      <w:pPr>
        <w:ind w:left="709" w:firstLine="0"/>
        <w:rPr>
          <w:ins w:id="7569" w:author="Sanino" w:date="2012-05-23T23:54:00Z"/>
        </w:rPr>
      </w:pPr>
      <w:ins w:id="7570" w:author="Sanino" w:date="2012-05-23T23:54:00Z">
        <w:r>
          <w:t>6.3</w:t>
        </w:r>
      </w:ins>
      <w:ins w:id="7571" w:author="Sanino" w:date="2012-05-24T00:09:00Z">
        <w:r w:rsidR="00CA1412">
          <w:t xml:space="preserve"> </w:t>
        </w:r>
      </w:ins>
      <w:ins w:id="7572" w:author="Sanino" w:date="2012-05-23T23:54:00Z">
        <w:r>
          <w:t>Обоснование</w:t>
        </w:r>
      </w:ins>
      <w:ins w:id="7573" w:author="Sanino" w:date="2012-05-24T00:09:00Z">
        <w:r w:rsidR="00CA1412">
          <w:t xml:space="preserve"> </w:t>
        </w:r>
      </w:ins>
      <w:ins w:id="7574" w:author="Sanino" w:date="2012-05-23T23:54:00Z">
        <w:r>
          <w:t>выбора</w:t>
        </w:r>
      </w:ins>
      <w:ins w:id="7575" w:author="Sanino" w:date="2012-05-24T00:09:00Z">
        <w:r w:rsidR="00CA1412">
          <w:t xml:space="preserve"> </w:t>
        </w:r>
      </w:ins>
      <w:ins w:id="7576" w:author="Sanino" w:date="2012-05-23T23:54:00Z">
        <w:r>
          <w:t>языка</w:t>
        </w:r>
      </w:ins>
      <w:ins w:id="7577" w:author="Sanino" w:date="2012-05-24T00:09:00Z">
        <w:r w:rsidR="00CA1412">
          <w:t xml:space="preserve"> </w:t>
        </w:r>
      </w:ins>
      <w:ins w:id="7578" w:author="Sanino" w:date="2012-05-23T23:54:00Z">
        <w:r>
          <w:t>и</w:t>
        </w:r>
      </w:ins>
      <w:ins w:id="7579" w:author="Sanino" w:date="2012-05-24T00:09:00Z">
        <w:r w:rsidR="00CA1412">
          <w:t xml:space="preserve"> </w:t>
        </w:r>
      </w:ins>
      <w:ins w:id="7580" w:author="Sanino" w:date="2012-05-23T23:54:00Z">
        <w:r>
          <w:t>библиотеки</w:t>
        </w:r>
      </w:ins>
      <w:ins w:id="7581" w:author="Sanino" w:date="2012-05-24T00:09:00Z">
        <w:r w:rsidR="00CA1412">
          <w:t xml:space="preserve"> </w:t>
        </w:r>
      </w:ins>
      <w:ins w:id="7582" w:author="Sanino" w:date="2012-05-23T23:54:00Z">
        <w:r>
          <w:t>работы</w:t>
        </w:r>
      </w:ins>
      <w:ins w:id="7583" w:author="Sanino" w:date="2012-05-24T00:09:00Z">
        <w:r w:rsidR="00CA1412">
          <w:t xml:space="preserve"> </w:t>
        </w:r>
      </w:ins>
      <w:ins w:id="7584" w:author="Sanino" w:date="2012-05-23T23:54:00Z">
        <w:r>
          <w:t>с</w:t>
        </w:r>
      </w:ins>
      <w:ins w:id="7585" w:author="Sanino" w:date="2012-05-24T00:09:00Z">
        <w:r w:rsidR="00CA1412">
          <w:t xml:space="preserve"> </w:t>
        </w:r>
      </w:ins>
      <w:ins w:id="7586" w:author="Sanino" w:date="2012-05-23T23:54:00Z">
        <w:r>
          <w:rPr>
            <w:lang w:val="en-US"/>
          </w:rPr>
          <w:t>xls</w:t>
        </w:r>
      </w:ins>
      <w:ins w:id="7587" w:author="Sanino" w:date="2012-05-24T00:09:00Z">
        <w:r w:rsidR="00CA1412">
          <w:t xml:space="preserve"> </w:t>
        </w:r>
      </w:ins>
      <w:ins w:id="7588" w:author="Sanino" w:date="2012-05-23T23:54:00Z">
        <w:r>
          <w:t>документами</w:t>
        </w:r>
      </w:ins>
    </w:p>
    <w:p w:rsidR="00347EAA" w:rsidRDefault="00347EAA" w:rsidP="00347EAA">
      <w:pPr>
        <w:ind w:left="709" w:firstLine="0"/>
        <w:rPr>
          <w:ins w:id="7589" w:author="Sanino" w:date="2012-05-23T23:54:00Z"/>
        </w:rPr>
      </w:pPr>
    </w:p>
    <w:p w:rsidR="00347EAA" w:rsidRDefault="00347EAA" w:rsidP="00347EAA">
      <w:pPr>
        <w:rPr>
          <w:ins w:id="7590" w:author="Sanino" w:date="2012-05-23T23:54:00Z"/>
        </w:rPr>
      </w:pPr>
      <w:ins w:id="7591" w:author="Sanino" w:date="2012-05-23T23:54:00Z">
        <w:r>
          <w:t>В</w:t>
        </w:r>
      </w:ins>
      <w:ins w:id="7592" w:author="Sanino" w:date="2012-05-24T00:09:00Z">
        <w:r w:rsidR="00CA1412">
          <w:t xml:space="preserve"> </w:t>
        </w:r>
      </w:ins>
      <w:ins w:id="7593" w:author="Sanino" w:date="2012-05-23T23:54:00Z">
        <w:r>
          <w:t>связи</w:t>
        </w:r>
      </w:ins>
      <w:ins w:id="7594" w:author="Sanino" w:date="2012-05-24T00:09:00Z">
        <w:r w:rsidR="00CA1412">
          <w:t xml:space="preserve"> </w:t>
        </w:r>
      </w:ins>
      <w:ins w:id="7595" w:author="Sanino" w:date="2012-05-23T23:54:00Z">
        <w:r>
          <w:t>с</w:t>
        </w:r>
      </w:ins>
      <w:ins w:id="7596" w:author="Sanino" w:date="2012-05-24T00:09:00Z">
        <w:r w:rsidR="00CA1412">
          <w:t xml:space="preserve"> </w:t>
        </w:r>
      </w:ins>
      <w:ins w:id="7597" w:author="Sanino" w:date="2012-05-23T23:54:00Z">
        <w:r>
          <w:t>достоинствами</w:t>
        </w:r>
      </w:ins>
      <w:ins w:id="7598" w:author="Sanino" w:date="2012-05-24T00:09:00Z">
        <w:r w:rsidR="00CA1412">
          <w:t xml:space="preserve"> </w:t>
        </w:r>
      </w:ins>
      <w:ins w:id="7599" w:author="Sanino" w:date="2012-05-23T23:54:00Z">
        <w:r>
          <w:t>языка</w:t>
        </w:r>
      </w:ins>
      <w:ins w:id="7600" w:author="Sanino" w:date="2012-05-24T00:09:00Z">
        <w:r w:rsidR="00CA1412">
          <w:t xml:space="preserve"> </w:t>
        </w:r>
      </w:ins>
      <w:ins w:id="7601" w:author="Sanino" w:date="2012-05-23T23:54:00Z">
        <w:r>
          <w:rPr>
            <w:lang w:val="en-US"/>
          </w:rPr>
          <w:t>Java</w:t>
        </w:r>
      </w:ins>
      <w:ins w:id="7602" w:author="Sanino" w:date="2012-05-24T00:09:00Z">
        <w:r w:rsidR="00CA1412">
          <w:t xml:space="preserve"> </w:t>
        </w:r>
      </w:ins>
      <w:ins w:id="7603" w:author="Sanino" w:date="2012-05-23T23:54:00Z">
        <w:r>
          <w:t>и</w:t>
        </w:r>
      </w:ins>
      <w:ins w:id="7604" w:author="Sanino" w:date="2012-05-24T00:09:00Z">
        <w:r w:rsidR="00CA1412">
          <w:t xml:space="preserve"> </w:t>
        </w:r>
      </w:ins>
      <w:ins w:id="7605" w:author="Sanino" w:date="2012-05-23T23:54:00Z">
        <w:r>
          <w:t>функциональными</w:t>
        </w:r>
      </w:ins>
      <w:ins w:id="7606" w:author="Sanino" w:date="2012-05-24T00:09:00Z">
        <w:r w:rsidR="00CA1412">
          <w:t xml:space="preserve"> </w:t>
        </w:r>
      </w:ins>
      <w:ins w:id="7607" w:author="Sanino" w:date="2012-05-23T23:54:00Z">
        <w:r>
          <w:t>возможност</w:t>
        </w:r>
        <w:r>
          <w:t>я</w:t>
        </w:r>
        <w:r>
          <w:t>ми</w:t>
        </w:r>
      </w:ins>
      <w:ins w:id="7608" w:author="Sanino" w:date="2012-05-24T00:09:00Z">
        <w:r w:rsidR="00CA1412">
          <w:t xml:space="preserve"> </w:t>
        </w:r>
      </w:ins>
      <w:ins w:id="7609" w:author="Sanino" w:date="2012-05-23T23:54:00Z">
        <w:r>
          <w:t>библиотеки</w:t>
        </w:r>
      </w:ins>
      <w:ins w:id="7610" w:author="Sanino" w:date="2012-05-24T00:09:00Z">
        <w:r w:rsidR="00CA1412">
          <w:t xml:space="preserve"> </w:t>
        </w:r>
      </w:ins>
      <w:ins w:id="7611" w:author="Sanino" w:date="2012-05-23T23:54:00Z">
        <w:r>
          <w:rPr>
            <w:lang w:val="en-US"/>
          </w:rPr>
          <w:t>Apache</w:t>
        </w:r>
      </w:ins>
      <w:ins w:id="7612" w:author="Sanino" w:date="2012-05-24T00:09:00Z">
        <w:r w:rsidR="00CA1412">
          <w:t xml:space="preserve"> </w:t>
        </w:r>
      </w:ins>
      <w:ins w:id="7613" w:author="Sanino" w:date="2012-05-23T23:54:00Z">
        <w:r>
          <w:rPr>
            <w:lang w:val="en-US"/>
          </w:rPr>
          <w:t>POI</w:t>
        </w:r>
        <w:r w:rsidRPr="009D538A">
          <w:t>,</w:t>
        </w:r>
      </w:ins>
      <w:ins w:id="7614" w:author="Sanino" w:date="2012-05-24T00:09:00Z">
        <w:r w:rsidR="00CA1412">
          <w:t xml:space="preserve"> </w:t>
        </w:r>
      </w:ins>
      <w:ins w:id="7615" w:author="Sanino" w:date="2012-05-23T23:54:00Z">
        <w:r>
          <w:t>для</w:t>
        </w:r>
      </w:ins>
      <w:ins w:id="7616" w:author="Sanino" w:date="2012-05-24T00:09:00Z">
        <w:r w:rsidR="00CA1412">
          <w:t xml:space="preserve"> </w:t>
        </w:r>
      </w:ins>
      <w:ins w:id="7617" w:author="Sanino" w:date="2012-05-23T23:54:00Z">
        <w:r>
          <w:t>реализации</w:t>
        </w:r>
      </w:ins>
      <w:ins w:id="7618" w:author="Sanino" w:date="2012-05-24T00:09:00Z">
        <w:r w:rsidR="00CA1412">
          <w:t xml:space="preserve"> </w:t>
        </w:r>
      </w:ins>
      <w:ins w:id="7619" w:author="Sanino" w:date="2012-05-23T23:54:00Z">
        <w:r>
          <w:t>была</w:t>
        </w:r>
      </w:ins>
      <w:ins w:id="7620" w:author="Sanino" w:date="2012-05-24T00:09:00Z">
        <w:r w:rsidR="00CA1412">
          <w:t xml:space="preserve"> </w:t>
        </w:r>
      </w:ins>
      <w:ins w:id="7621" w:author="Sanino" w:date="2012-05-23T23:54:00Z">
        <w:r>
          <w:t>выбрана</w:t>
        </w:r>
      </w:ins>
      <w:ins w:id="7622" w:author="Sanino" w:date="2012-05-24T00:09:00Z">
        <w:r w:rsidR="00CA1412">
          <w:t xml:space="preserve"> </w:t>
        </w:r>
      </w:ins>
      <w:ins w:id="7623" w:author="Sanino" w:date="2012-05-23T23:54:00Z">
        <w:r>
          <w:t>именно</w:t>
        </w:r>
      </w:ins>
      <w:ins w:id="7624" w:author="Sanino" w:date="2012-05-24T00:09:00Z">
        <w:r w:rsidR="00CA1412">
          <w:t xml:space="preserve"> </w:t>
        </w:r>
      </w:ins>
      <w:ins w:id="7625" w:author="Sanino" w:date="2012-05-23T23:54:00Z">
        <w:r>
          <w:t>эта</w:t>
        </w:r>
      </w:ins>
      <w:ins w:id="7626" w:author="Sanino" w:date="2012-05-24T00:09:00Z">
        <w:r w:rsidR="00CA1412">
          <w:t xml:space="preserve"> </w:t>
        </w:r>
      </w:ins>
      <w:ins w:id="7627" w:author="Sanino" w:date="2012-05-23T23:54:00Z">
        <w:r>
          <w:t>свзя</w:t>
        </w:r>
        <w:r>
          <w:t>з</w:t>
        </w:r>
        <w:r>
          <w:t>ка.</w:t>
        </w:r>
      </w:ins>
    </w:p>
    <w:p w:rsidR="009A623E" w:rsidRDefault="009A623E">
      <w:pPr>
        <w:ind w:firstLine="0"/>
        <w:jc w:val="left"/>
        <w:rPr>
          <w:ins w:id="7628" w:author="Sanino" w:date="2012-05-23T23:53:00Z"/>
        </w:rPr>
      </w:pPr>
      <w:ins w:id="7629" w:author="Sanino" w:date="2012-05-23T23:53:00Z">
        <w:r>
          <w:br w:type="page"/>
        </w:r>
      </w:ins>
    </w:p>
    <w:p w:rsidR="00E235E0" w:rsidDel="00357B92" w:rsidRDefault="00E235E0" w:rsidP="00357B92">
      <w:pPr>
        <w:ind w:firstLine="0"/>
        <w:rPr>
          <w:del w:id="7630" w:author="Sanino" w:date="2012-05-23T18:41:00Z"/>
        </w:rPr>
        <w:pPrChange w:id="7631" w:author="Sanino" w:date="2012-05-23T18:41:00Z">
          <w:pPr/>
        </w:pPrChange>
      </w:pPr>
    </w:p>
    <w:p w:rsidR="00E235E0" w:rsidDel="00357B92" w:rsidRDefault="00E235E0" w:rsidP="00357B92">
      <w:pPr>
        <w:ind w:firstLine="0"/>
        <w:rPr>
          <w:del w:id="7632" w:author="Sanino" w:date="2012-05-23T18:41:00Z"/>
        </w:rPr>
        <w:pPrChange w:id="7633" w:author="Sanino" w:date="2012-05-23T18:41:00Z">
          <w:pPr/>
        </w:pPrChange>
      </w:pPr>
    </w:p>
    <w:p w:rsidR="00E235E0" w:rsidDel="00357B92" w:rsidRDefault="00E235E0" w:rsidP="00357B92">
      <w:pPr>
        <w:ind w:firstLine="0"/>
        <w:rPr>
          <w:del w:id="7634" w:author="Sanino" w:date="2012-05-23T18:41:00Z"/>
        </w:rPr>
        <w:pPrChange w:id="7635" w:author="Sanino" w:date="2012-05-23T18:41:00Z">
          <w:pPr/>
        </w:pPrChange>
      </w:pPr>
    </w:p>
    <w:p w:rsidR="00E235E0" w:rsidDel="00357B92" w:rsidRDefault="00E235E0" w:rsidP="00357B92">
      <w:pPr>
        <w:ind w:firstLine="0"/>
        <w:rPr>
          <w:del w:id="7636" w:author="Sanino" w:date="2012-05-23T18:41:00Z"/>
        </w:rPr>
        <w:pPrChange w:id="7637" w:author="Sanino" w:date="2012-05-23T18:41:00Z">
          <w:pPr/>
        </w:pPrChange>
      </w:pPr>
    </w:p>
    <w:p w:rsidR="00E235E0" w:rsidDel="00357B92" w:rsidRDefault="00E235E0" w:rsidP="00357B92">
      <w:pPr>
        <w:ind w:firstLine="0"/>
        <w:rPr>
          <w:del w:id="7638" w:author="Sanino" w:date="2012-05-23T18:41:00Z"/>
        </w:rPr>
        <w:pPrChange w:id="7639" w:author="Sanino" w:date="2012-05-23T18:41:00Z">
          <w:pPr/>
        </w:pPrChange>
      </w:pPr>
    </w:p>
    <w:p w:rsidR="00E235E0" w:rsidDel="00357B92" w:rsidRDefault="00E235E0" w:rsidP="00357B92">
      <w:pPr>
        <w:ind w:firstLine="0"/>
        <w:rPr>
          <w:del w:id="7640" w:author="Sanino" w:date="2012-05-23T18:41:00Z"/>
        </w:rPr>
        <w:pPrChange w:id="7641" w:author="Sanino" w:date="2012-05-23T18:41:00Z">
          <w:pPr/>
        </w:pPrChange>
      </w:pPr>
    </w:p>
    <w:p w:rsidR="00E235E0" w:rsidDel="00357B92" w:rsidRDefault="00E235E0" w:rsidP="00357B92">
      <w:pPr>
        <w:ind w:firstLine="0"/>
        <w:rPr>
          <w:del w:id="7642" w:author="Sanino" w:date="2012-05-23T18:41:00Z"/>
        </w:rPr>
        <w:pPrChange w:id="7643" w:author="Sanino" w:date="2012-05-23T18:41:00Z">
          <w:pPr/>
        </w:pPrChange>
      </w:pPr>
    </w:p>
    <w:p w:rsidR="00E235E0" w:rsidDel="00357B92" w:rsidRDefault="00E235E0" w:rsidP="00357B92">
      <w:pPr>
        <w:ind w:firstLine="0"/>
        <w:rPr>
          <w:del w:id="7644" w:author="Sanino" w:date="2012-05-23T18:41:00Z"/>
        </w:rPr>
        <w:pPrChange w:id="7645" w:author="Sanino" w:date="2012-05-23T18:41:00Z">
          <w:pPr/>
        </w:pPrChange>
      </w:pPr>
    </w:p>
    <w:p w:rsidR="00E235E0" w:rsidDel="00357B92" w:rsidRDefault="00E235E0" w:rsidP="00357B92">
      <w:pPr>
        <w:ind w:firstLine="0"/>
        <w:rPr>
          <w:del w:id="7646" w:author="Sanino" w:date="2012-05-23T18:41:00Z"/>
        </w:rPr>
        <w:pPrChange w:id="7647" w:author="Sanino" w:date="2012-05-23T18:41:00Z">
          <w:pPr/>
        </w:pPrChange>
      </w:pPr>
    </w:p>
    <w:p w:rsidR="00E235E0" w:rsidDel="00357B92" w:rsidRDefault="00E235E0" w:rsidP="00357B92">
      <w:pPr>
        <w:ind w:firstLine="0"/>
        <w:rPr>
          <w:del w:id="7648" w:author="Sanino" w:date="2012-05-23T18:41:00Z"/>
        </w:rPr>
        <w:pPrChange w:id="7649" w:author="Sanino" w:date="2012-05-23T18:41:00Z">
          <w:pPr/>
        </w:pPrChange>
      </w:pPr>
    </w:p>
    <w:p w:rsidR="00E235E0" w:rsidDel="00357B92" w:rsidRDefault="00E235E0" w:rsidP="00357B92">
      <w:pPr>
        <w:ind w:firstLine="0"/>
        <w:rPr>
          <w:del w:id="7650" w:author="Sanino" w:date="2012-05-23T18:41:00Z"/>
        </w:rPr>
        <w:pPrChange w:id="7651" w:author="Sanino" w:date="2012-05-23T18:41:00Z">
          <w:pPr/>
        </w:pPrChange>
      </w:pPr>
    </w:p>
    <w:p w:rsidR="00E235E0" w:rsidDel="00357B92" w:rsidRDefault="00E235E0" w:rsidP="00357B92">
      <w:pPr>
        <w:ind w:firstLine="0"/>
        <w:rPr>
          <w:del w:id="7652" w:author="Sanino" w:date="2012-05-23T18:41:00Z"/>
        </w:rPr>
        <w:pPrChange w:id="7653" w:author="Sanino" w:date="2012-05-23T18:41:00Z">
          <w:pPr/>
        </w:pPrChange>
      </w:pPr>
    </w:p>
    <w:p w:rsidR="00E235E0" w:rsidDel="00357B92" w:rsidRDefault="00E235E0" w:rsidP="00357B92">
      <w:pPr>
        <w:ind w:firstLine="0"/>
        <w:rPr>
          <w:del w:id="7654" w:author="Sanino" w:date="2012-05-23T18:41:00Z"/>
        </w:rPr>
        <w:pPrChange w:id="7655" w:author="Sanino" w:date="2012-05-23T18:41:00Z">
          <w:pPr/>
        </w:pPrChange>
      </w:pPr>
    </w:p>
    <w:p w:rsidR="00E235E0" w:rsidDel="00357B92" w:rsidRDefault="00E235E0" w:rsidP="00357B92">
      <w:pPr>
        <w:ind w:firstLine="0"/>
        <w:rPr>
          <w:del w:id="7656" w:author="Sanino" w:date="2012-05-23T18:41:00Z"/>
        </w:rPr>
        <w:pPrChange w:id="7657" w:author="Sanino" w:date="2012-05-23T18:41:00Z">
          <w:pPr/>
        </w:pPrChange>
      </w:pPr>
    </w:p>
    <w:p w:rsidR="00E235E0" w:rsidDel="00357B92" w:rsidRDefault="00E235E0" w:rsidP="00357B92">
      <w:pPr>
        <w:ind w:firstLine="0"/>
        <w:rPr>
          <w:del w:id="7658" w:author="Sanino" w:date="2012-05-23T18:41:00Z"/>
        </w:rPr>
        <w:pPrChange w:id="7659" w:author="Sanino" w:date="2012-05-23T18:41:00Z">
          <w:pPr/>
        </w:pPrChange>
      </w:pPr>
    </w:p>
    <w:p w:rsidR="00E235E0" w:rsidDel="00357B92" w:rsidRDefault="00E235E0" w:rsidP="00357B92">
      <w:pPr>
        <w:ind w:firstLine="0"/>
        <w:rPr>
          <w:del w:id="7660" w:author="Sanino" w:date="2012-05-23T18:41:00Z"/>
        </w:rPr>
        <w:pPrChange w:id="7661" w:author="Sanino" w:date="2012-05-23T18:41:00Z">
          <w:pPr/>
        </w:pPrChange>
      </w:pPr>
    </w:p>
    <w:p w:rsidR="00E235E0" w:rsidDel="00357B92" w:rsidRDefault="00E235E0" w:rsidP="00357B92">
      <w:pPr>
        <w:ind w:firstLine="0"/>
        <w:rPr>
          <w:del w:id="7662" w:author="Sanino" w:date="2012-05-23T18:41:00Z"/>
        </w:rPr>
        <w:pPrChange w:id="7663" w:author="Sanino" w:date="2012-05-23T18:41:00Z">
          <w:pPr/>
        </w:pPrChange>
      </w:pPr>
    </w:p>
    <w:p w:rsidR="00E235E0" w:rsidDel="00357B92" w:rsidRDefault="00E235E0" w:rsidP="00357B92">
      <w:pPr>
        <w:ind w:firstLine="0"/>
        <w:rPr>
          <w:del w:id="7664" w:author="Sanino" w:date="2012-05-23T18:41:00Z"/>
        </w:rPr>
        <w:pPrChange w:id="7665" w:author="Sanino" w:date="2012-05-23T18:41:00Z">
          <w:pPr/>
        </w:pPrChange>
      </w:pPr>
    </w:p>
    <w:p w:rsidR="00E235E0" w:rsidDel="00357B92" w:rsidRDefault="00E235E0" w:rsidP="00357B92">
      <w:pPr>
        <w:ind w:firstLine="0"/>
        <w:rPr>
          <w:del w:id="7666" w:author="Sanino" w:date="2012-05-23T18:41:00Z"/>
        </w:rPr>
        <w:pPrChange w:id="7667" w:author="Sanino" w:date="2012-05-23T18:41:00Z">
          <w:pPr/>
        </w:pPrChange>
      </w:pPr>
    </w:p>
    <w:p w:rsidR="00E235E0" w:rsidDel="00357B92" w:rsidRDefault="00E235E0" w:rsidP="00357B92">
      <w:pPr>
        <w:ind w:firstLine="0"/>
        <w:rPr>
          <w:del w:id="7668" w:author="Sanino" w:date="2012-05-23T18:41:00Z"/>
        </w:rPr>
        <w:pPrChange w:id="7669" w:author="Sanino" w:date="2012-05-23T18:41:00Z">
          <w:pPr/>
        </w:pPrChange>
      </w:pPr>
    </w:p>
    <w:p w:rsidR="00E235E0" w:rsidDel="00357B92" w:rsidRDefault="00E235E0" w:rsidP="00357B92">
      <w:pPr>
        <w:ind w:firstLine="0"/>
        <w:rPr>
          <w:del w:id="7670" w:author="Sanino" w:date="2012-05-23T18:41:00Z"/>
        </w:rPr>
        <w:pPrChange w:id="7671" w:author="Sanino" w:date="2012-05-23T18:41:00Z">
          <w:pPr/>
        </w:pPrChange>
      </w:pPr>
    </w:p>
    <w:p w:rsidR="00E235E0" w:rsidDel="00357B92" w:rsidRDefault="00E235E0" w:rsidP="00357B92">
      <w:pPr>
        <w:ind w:firstLine="0"/>
        <w:rPr>
          <w:del w:id="7672" w:author="Sanino" w:date="2012-05-23T18:41:00Z"/>
        </w:rPr>
        <w:pPrChange w:id="7673" w:author="Sanino" w:date="2012-05-23T18:41:00Z">
          <w:pPr/>
        </w:pPrChange>
      </w:pPr>
    </w:p>
    <w:p w:rsidR="00100C79" w:rsidDel="00357B92" w:rsidRDefault="00100C79" w:rsidP="00357B92">
      <w:pPr>
        <w:ind w:firstLine="0"/>
        <w:rPr>
          <w:del w:id="7674" w:author="Sanino" w:date="2012-05-23T18:41:00Z"/>
        </w:rPr>
        <w:pPrChange w:id="7675" w:author="Sanino" w:date="2012-05-23T18:41:00Z">
          <w:pPr/>
        </w:pPrChange>
      </w:pPr>
    </w:p>
    <w:p w:rsidR="00100C79" w:rsidDel="00357B92" w:rsidRDefault="00100C79" w:rsidP="00357B92">
      <w:pPr>
        <w:ind w:firstLine="0"/>
        <w:rPr>
          <w:del w:id="7676" w:author="Sanino" w:date="2012-05-23T18:41:00Z"/>
        </w:rPr>
        <w:pPrChange w:id="7677" w:author="Sanino" w:date="2012-05-23T18:41:00Z">
          <w:pPr/>
        </w:pPrChange>
      </w:pPr>
    </w:p>
    <w:p w:rsidR="00100C79" w:rsidDel="00357B92" w:rsidRDefault="00100C79" w:rsidP="00357B92">
      <w:pPr>
        <w:ind w:firstLine="0"/>
        <w:rPr>
          <w:del w:id="7678" w:author="Sanino" w:date="2012-05-23T18:41:00Z"/>
        </w:rPr>
        <w:pPrChange w:id="7679" w:author="Sanino" w:date="2012-05-23T18:41:00Z">
          <w:pPr/>
        </w:pPrChange>
      </w:pPr>
    </w:p>
    <w:p w:rsidR="00100C79" w:rsidDel="00357B92" w:rsidRDefault="00100C79" w:rsidP="00357B92">
      <w:pPr>
        <w:ind w:firstLine="0"/>
        <w:rPr>
          <w:del w:id="7680" w:author="Sanino" w:date="2012-05-23T18:41:00Z"/>
        </w:rPr>
        <w:pPrChange w:id="7681" w:author="Sanino" w:date="2012-05-23T18:41:00Z">
          <w:pPr/>
        </w:pPrChange>
      </w:pPr>
    </w:p>
    <w:p w:rsidR="007220A5" w:rsidDel="00357B92" w:rsidRDefault="007220A5" w:rsidP="00357B92">
      <w:pPr>
        <w:ind w:firstLine="0"/>
        <w:rPr>
          <w:del w:id="7682" w:author="Sanino" w:date="2012-05-23T18:41:00Z"/>
        </w:rPr>
        <w:pPrChange w:id="7683" w:author="Sanino" w:date="2012-05-23T18:41:00Z">
          <w:pPr/>
        </w:pPrChange>
      </w:pPr>
    </w:p>
    <w:p w:rsidR="007220A5" w:rsidDel="00357B92" w:rsidRDefault="007220A5" w:rsidP="00357B92">
      <w:pPr>
        <w:ind w:firstLine="0"/>
        <w:rPr>
          <w:del w:id="7684" w:author="Sanino" w:date="2012-05-23T18:41:00Z"/>
        </w:rPr>
        <w:pPrChange w:id="7685" w:author="Sanino" w:date="2012-05-23T18:41:00Z">
          <w:pPr/>
        </w:pPrChange>
      </w:pPr>
    </w:p>
    <w:p w:rsidR="00E235E0" w:rsidRPr="00357B92" w:rsidDel="00357B92" w:rsidRDefault="00E235E0" w:rsidP="00357B92">
      <w:pPr>
        <w:rPr>
          <w:del w:id="7686" w:author="Sanino" w:date="2012-05-23T18:42:00Z"/>
          <w:lang w:val="en-US"/>
          <w:rPrChange w:id="7687" w:author="Sanino" w:date="2012-05-23T18:41:00Z">
            <w:rPr>
              <w:del w:id="7688" w:author="Sanino" w:date="2012-05-23T18:42:00Z"/>
            </w:rPr>
          </w:rPrChange>
        </w:rPr>
        <w:pPrChange w:id="7689" w:author="Sanino" w:date="2012-05-23T18:41:00Z">
          <w:pPr>
            <w:ind w:firstLine="0"/>
          </w:pPr>
        </w:pPrChange>
      </w:pPr>
    </w:p>
    <w:p w:rsidR="001804FD" w:rsidRPr="009A623E" w:rsidRDefault="00E235E0" w:rsidP="001804FD">
      <w:pPr>
        <w:jc w:val="center"/>
        <w:rPr>
          <w:rFonts w:eastAsiaTheme="minorHAnsi" w:cstheme="minorBidi"/>
          <w:lang w:val="ru-RU"/>
          <w:rPrChange w:id="7690" w:author="Sanino" w:date="2012-05-23T23:51:00Z">
            <w:rPr>
              <w:rFonts w:eastAsiaTheme="minorHAnsi" w:cstheme="minorBidi"/>
            </w:rPr>
          </w:rPrChange>
        </w:rPr>
      </w:pPr>
      <w:r w:rsidRPr="00E235E0">
        <w:rPr>
          <w:rFonts w:eastAsiaTheme="minorHAnsi" w:cstheme="minorBidi"/>
        </w:rPr>
        <w:t>ОПИС</w:t>
      </w:r>
      <w:del w:id="7691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7692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ОСНОВНИХ</w:t>
      </w:r>
      <w:del w:id="7693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7694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МОДУЛІВ</w:t>
      </w:r>
      <w:del w:id="7695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7696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>
        <w:rPr>
          <w:rFonts w:eastAsiaTheme="minorHAnsi" w:cstheme="minorBidi"/>
        </w:rPr>
        <w:t>РОЗРОБЛЕНОЇ</w:t>
      </w:r>
      <w:del w:id="7697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7698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>
        <w:rPr>
          <w:rFonts w:eastAsiaTheme="minorHAnsi" w:cstheme="minorBidi"/>
        </w:rPr>
        <w:t>СИСТЕМИ</w:t>
      </w:r>
      <w:del w:id="7699" w:author="Sanino" w:date="2012-05-23T18:42:00Z">
        <w:r w:rsidR="00C86AC3" w:rsidDel="00357B92">
          <w:rPr>
            <w:rFonts w:eastAsiaTheme="minorHAnsi" w:cstheme="minorBidi"/>
          </w:rPr>
          <w:delText xml:space="preserve">  </w:delText>
        </w:r>
      </w:del>
    </w:p>
    <w:p w:rsidR="001804FD" w:rsidRDefault="001804FD" w:rsidP="001804FD">
      <w:pPr>
        <w:jc w:val="center"/>
        <w:rPr>
          <w:rFonts w:eastAsiaTheme="minorHAnsi" w:cstheme="minorBidi"/>
        </w:rPr>
      </w:pPr>
    </w:p>
    <w:p w:rsidR="007220A5" w:rsidRPr="009A623E" w:rsidRDefault="00E235E0" w:rsidP="001804FD">
      <w:pPr>
        <w:rPr>
          <w:rFonts w:ascii="Arial" w:hAnsi="Arial" w:cs="Arial"/>
          <w:color w:val="333333"/>
          <w:sz w:val="27"/>
          <w:szCs w:val="27"/>
          <w:lang w:val="ru-RU"/>
          <w:rPrChange w:id="7700" w:author="Sanino" w:date="2012-05-23T23:51:00Z">
            <w:rPr>
              <w:rFonts w:ascii="Arial" w:hAnsi="Arial" w:cs="Arial"/>
              <w:color w:val="333333"/>
              <w:sz w:val="27"/>
              <w:szCs w:val="27"/>
            </w:rPr>
          </w:rPrChange>
        </w:rPr>
      </w:pPr>
      <w:r w:rsidRPr="00E235E0">
        <w:rPr>
          <w:rFonts w:eastAsiaTheme="minorHAnsi" w:cstheme="minorBidi"/>
        </w:rPr>
        <w:t>Програмний</w:t>
      </w:r>
      <w:del w:id="7701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7702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продукт</w:t>
      </w:r>
      <w:del w:id="7703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7704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складається</w:t>
      </w:r>
      <w:del w:id="7705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7706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з</w:t>
      </w:r>
      <w:del w:id="7707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7708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6</w:t>
      </w:r>
      <w:del w:id="7709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7710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модулів:</w:t>
      </w:r>
      <w:del w:id="7711" w:author="Sanino" w:date="2012-05-23T18:42:00Z">
        <w:r w:rsidR="00C86AC3" w:rsidDel="00357B92">
          <w:rPr>
            <w:rFonts w:eastAsiaTheme="minorHAnsi" w:cstheme="minorBidi"/>
          </w:rPr>
          <w:delText xml:space="preserve">  </w:delText>
        </w:r>
      </w:del>
    </w:p>
    <w:p w:rsidR="007220A5" w:rsidRPr="007220A5" w:rsidRDefault="00E235E0" w:rsidP="007220A5">
      <w:pPr>
        <w:pStyle w:val="a3"/>
        <w:numPr>
          <w:ilvl w:val="0"/>
          <w:numId w:val="19"/>
        </w:numPr>
        <w:ind w:left="993" w:hanging="283"/>
        <w:rPr>
          <w:rFonts w:eastAsiaTheme="minorHAnsi" w:cstheme="minorBidi"/>
        </w:rPr>
      </w:pPr>
      <w:r w:rsidRPr="007220A5">
        <w:rPr>
          <w:rFonts w:eastAsiaTheme="minorHAnsi" w:cstheme="minorBidi"/>
        </w:rPr>
        <w:t>модуль</w:t>
      </w:r>
      <w:del w:id="7712" w:author="Sanino" w:date="2012-05-24T00:09:00Z">
        <w:r w:rsidR="00C86AC3" w:rsidRPr="007220A5" w:rsidDel="00CA1412">
          <w:rPr>
            <w:rFonts w:eastAsiaTheme="minorHAnsi" w:cstheme="minorBidi"/>
          </w:rPr>
          <w:delText xml:space="preserve"> </w:delText>
        </w:r>
      </w:del>
      <w:ins w:id="7713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20A5">
        <w:rPr>
          <w:rFonts w:eastAsiaTheme="minorHAnsi" w:cstheme="minorBidi"/>
        </w:rPr>
        <w:t>установки</w:t>
      </w:r>
      <w:del w:id="7714" w:author="Sanino" w:date="2012-05-24T00:09:00Z">
        <w:r w:rsidR="00C86AC3" w:rsidRPr="007220A5" w:rsidDel="00CA1412">
          <w:rPr>
            <w:rFonts w:eastAsiaTheme="minorHAnsi" w:cstheme="minorBidi"/>
          </w:rPr>
          <w:delText xml:space="preserve"> </w:delText>
        </w:r>
      </w:del>
      <w:ins w:id="7715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20A5">
        <w:rPr>
          <w:rFonts w:eastAsiaTheme="minorHAnsi" w:cstheme="minorBidi"/>
        </w:rPr>
        <w:t>коефіціє</w:t>
      </w:r>
      <w:r w:rsidR="007220A5" w:rsidRPr="007220A5">
        <w:rPr>
          <w:rFonts w:eastAsiaTheme="minorHAnsi" w:cstheme="minorBidi"/>
        </w:rPr>
        <w:t>нтів;</w:t>
      </w:r>
    </w:p>
    <w:p w:rsidR="007220A5" w:rsidRPr="007220A5" w:rsidRDefault="00E235E0" w:rsidP="007220A5">
      <w:pPr>
        <w:pStyle w:val="a3"/>
        <w:numPr>
          <w:ilvl w:val="0"/>
          <w:numId w:val="19"/>
        </w:numPr>
        <w:ind w:left="993" w:hanging="283"/>
        <w:rPr>
          <w:rFonts w:eastAsiaTheme="minorHAnsi" w:cstheme="minorBidi"/>
        </w:rPr>
      </w:pPr>
      <w:r w:rsidRPr="007220A5">
        <w:rPr>
          <w:rFonts w:eastAsiaTheme="minorHAnsi" w:cstheme="minorBidi"/>
        </w:rPr>
        <w:t>модуль</w:t>
      </w:r>
      <w:del w:id="7716" w:author="Sanino" w:date="2012-05-24T00:09:00Z">
        <w:r w:rsidR="00C86AC3" w:rsidRPr="007220A5" w:rsidDel="00CA1412">
          <w:rPr>
            <w:rFonts w:eastAsiaTheme="minorHAnsi" w:cstheme="minorBidi"/>
          </w:rPr>
          <w:delText xml:space="preserve"> </w:delText>
        </w:r>
      </w:del>
      <w:ins w:id="7717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20A5">
        <w:rPr>
          <w:rFonts w:eastAsiaTheme="minorHAnsi" w:cstheme="minorBidi"/>
        </w:rPr>
        <w:t>парсера</w:t>
      </w:r>
      <w:del w:id="7718" w:author="Sanino" w:date="2012-05-24T00:09:00Z">
        <w:r w:rsidR="00C86AC3" w:rsidRPr="007220A5" w:rsidDel="00CA1412">
          <w:rPr>
            <w:rFonts w:eastAsiaTheme="minorHAnsi" w:cstheme="minorBidi"/>
          </w:rPr>
          <w:delText xml:space="preserve"> </w:delText>
        </w:r>
      </w:del>
      <w:ins w:id="7719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20A5">
        <w:rPr>
          <w:rFonts w:eastAsiaTheme="minorHAnsi" w:cstheme="minorBidi"/>
        </w:rPr>
        <w:t>.</w:t>
      </w:r>
      <w:del w:id="7720" w:author="Sanino" w:date="2012-05-24T00:09:00Z">
        <w:r w:rsidR="00C86AC3" w:rsidRPr="007220A5" w:rsidDel="00CA1412">
          <w:rPr>
            <w:rFonts w:eastAsiaTheme="minorHAnsi" w:cstheme="minorBidi"/>
          </w:rPr>
          <w:delText xml:space="preserve"> </w:delText>
        </w:r>
      </w:del>
      <w:ins w:id="7721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20A5">
        <w:rPr>
          <w:rFonts w:eastAsiaTheme="minorHAnsi" w:cstheme="minorBidi"/>
          <w:lang w:val="en-US"/>
        </w:rPr>
        <w:t>x</w:t>
      </w:r>
      <w:r w:rsidRPr="007220A5">
        <w:rPr>
          <w:rFonts w:eastAsiaTheme="minorHAnsi" w:cstheme="minorBidi"/>
        </w:rPr>
        <w:t>ls</w:t>
      </w:r>
      <w:del w:id="7722" w:author="Sanino" w:date="2012-05-24T00:09:00Z">
        <w:r w:rsidR="00C86AC3" w:rsidRPr="007220A5" w:rsidDel="00CA1412">
          <w:rPr>
            <w:rFonts w:eastAsiaTheme="minorHAnsi" w:cstheme="minorBidi"/>
          </w:rPr>
          <w:delText xml:space="preserve"> </w:delText>
        </w:r>
      </w:del>
      <w:ins w:id="7723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20A5">
        <w:rPr>
          <w:rFonts w:eastAsiaTheme="minorHAnsi" w:cstheme="minorBidi"/>
        </w:rPr>
        <w:t>файлів;</w:t>
      </w:r>
      <w:del w:id="7724" w:author="Sanino" w:date="2012-05-23T18:42:00Z">
        <w:r w:rsidR="00C86AC3" w:rsidRPr="007220A5" w:rsidDel="00357B92">
          <w:rPr>
            <w:rFonts w:eastAsiaTheme="minorHAnsi" w:cstheme="minorBidi"/>
          </w:rPr>
          <w:delText xml:space="preserve">  </w:delText>
        </w:r>
      </w:del>
    </w:p>
    <w:p w:rsidR="007220A5" w:rsidRPr="007220A5" w:rsidRDefault="00E235E0" w:rsidP="007220A5">
      <w:pPr>
        <w:pStyle w:val="a3"/>
        <w:numPr>
          <w:ilvl w:val="0"/>
          <w:numId w:val="19"/>
        </w:numPr>
        <w:ind w:left="993" w:hanging="283"/>
        <w:rPr>
          <w:rFonts w:eastAsiaTheme="minorHAnsi" w:cstheme="minorBidi"/>
        </w:rPr>
      </w:pPr>
      <w:r w:rsidRPr="007220A5">
        <w:rPr>
          <w:rFonts w:eastAsiaTheme="minorHAnsi" w:cstheme="minorBidi"/>
        </w:rPr>
        <w:t>модуль</w:t>
      </w:r>
      <w:del w:id="7725" w:author="Sanino" w:date="2012-05-24T00:09:00Z">
        <w:r w:rsidR="00C86AC3" w:rsidRPr="007220A5" w:rsidDel="00CA1412">
          <w:rPr>
            <w:rFonts w:eastAsiaTheme="minorHAnsi" w:cstheme="minorBidi"/>
          </w:rPr>
          <w:delText xml:space="preserve"> </w:delText>
        </w:r>
      </w:del>
      <w:ins w:id="7726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7220A5" w:rsidRPr="007220A5">
        <w:rPr>
          <w:rFonts w:eastAsiaTheme="minorHAnsi" w:cstheme="minorBidi"/>
        </w:rPr>
        <w:t>налаштувань;</w:t>
      </w:r>
    </w:p>
    <w:p w:rsidR="007220A5" w:rsidRPr="007220A5" w:rsidRDefault="00E235E0" w:rsidP="007220A5">
      <w:pPr>
        <w:pStyle w:val="a3"/>
        <w:numPr>
          <w:ilvl w:val="0"/>
          <w:numId w:val="19"/>
        </w:numPr>
        <w:ind w:left="993" w:hanging="283"/>
        <w:rPr>
          <w:rFonts w:eastAsiaTheme="minorHAnsi" w:cstheme="minorBidi"/>
        </w:rPr>
      </w:pPr>
      <w:r w:rsidRPr="007220A5">
        <w:rPr>
          <w:rFonts w:eastAsiaTheme="minorHAnsi" w:cstheme="minorBidi"/>
        </w:rPr>
        <w:t>модуль</w:t>
      </w:r>
      <w:del w:id="7727" w:author="Sanino" w:date="2012-05-24T00:09:00Z">
        <w:r w:rsidR="00C86AC3" w:rsidRPr="007220A5" w:rsidDel="00CA1412">
          <w:rPr>
            <w:rFonts w:eastAsiaTheme="minorHAnsi" w:cstheme="minorBidi"/>
          </w:rPr>
          <w:delText xml:space="preserve"> </w:delText>
        </w:r>
      </w:del>
      <w:ins w:id="7728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20A5">
        <w:rPr>
          <w:rFonts w:eastAsiaTheme="minorHAnsi" w:cstheme="minorBidi"/>
        </w:rPr>
        <w:t>розрахунку</w:t>
      </w:r>
      <w:del w:id="7729" w:author="Sanino" w:date="2012-05-24T00:09:00Z">
        <w:r w:rsidR="00C86AC3" w:rsidRPr="007220A5" w:rsidDel="00CA1412">
          <w:rPr>
            <w:rFonts w:eastAsiaTheme="minorHAnsi" w:cstheme="minorBidi"/>
          </w:rPr>
          <w:delText xml:space="preserve"> </w:delText>
        </w:r>
      </w:del>
      <w:ins w:id="7730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7220A5" w:rsidRPr="007220A5">
        <w:rPr>
          <w:rFonts w:eastAsiaTheme="minorHAnsi" w:cstheme="minorBidi"/>
        </w:rPr>
        <w:t>навантаження;</w:t>
      </w:r>
    </w:p>
    <w:p w:rsidR="007220A5" w:rsidRPr="007220A5" w:rsidRDefault="00E235E0" w:rsidP="007220A5">
      <w:pPr>
        <w:pStyle w:val="a3"/>
        <w:numPr>
          <w:ilvl w:val="0"/>
          <w:numId w:val="19"/>
        </w:numPr>
        <w:ind w:left="993" w:hanging="283"/>
        <w:rPr>
          <w:rFonts w:eastAsiaTheme="minorHAnsi" w:cstheme="minorBidi"/>
        </w:rPr>
      </w:pPr>
      <w:r w:rsidRPr="007220A5">
        <w:rPr>
          <w:rFonts w:eastAsiaTheme="minorHAnsi" w:cstheme="minorBidi"/>
        </w:rPr>
        <w:t>модуль</w:t>
      </w:r>
      <w:del w:id="7731" w:author="Sanino" w:date="2012-05-24T00:09:00Z">
        <w:r w:rsidR="00C86AC3" w:rsidRPr="007220A5" w:rsidDel="00CA1412">
          <w:rPr>
            <w:rFonts w:eastAsiaTheme="minorHAnsi" w:cstheme="minorBidi"/>
          </w:rPr>
          <w:delText xml:space="preserve"> </w:delText>
        </w:r>
      </w:del>
      <w:ins w:id="7732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7220A5" w:rsidRPr="007220A5">
        <w:rPr>
          <w:rFonts w:eastAsiaTheme="minorHAnsi" w:cstheme="minorBidi"/>
        </w:rPr>
        <w:t>довідки;</w:t>
      </w:r>
    </w:p>
    <w:p w:rsidR="007220A5" w:rsidRPr="00245A8B" w:rsidRDefault="00E235E0" w:rsidP="007220A5">
      <w:pPr>
        <w:pStyle w:val="a3"/>
        <w:numPr>
          <w:ilvl w:val="0"/>
          <w:numId w:val="19"/>
        </w:numPr>
        <w:ind w:left="993" w:hanging="283"/>
        <w:rPr>
          <w:ins w:id="7733" w:author="Sanino" w:date="2012-05-23T23:23:00Z"/>
          <w:rFonts w:eastAsiaTheme="minorHAnsi" w:cstheme="minorBidi"/>
          <w:rPrChange w:id="7734" w:author="Sanino" w:date="2012-05-23T23:23:00Z">
            <w:rPr>
              <w:ins w:id="7735" w:author="Sanino" w:date="2012-05-23T23:23:00Z"/>
              <w:rFonts w:eastAsiaTheme="minorHAnsi" w:cstheme="minorBidi"/>
              <w:lang w:val="ru-RU"/>
            </w:rPr>
          </w:rPrChange>
        </w:rPr>
      </w:pPr>
      <w:r w:rsidRPr="007220A5">
        <w:rPr>
          <w:rFonts w:eastAsiaTheme="minorHAnsi" w:cstheme="minorBidi"/>
        </w:rPr>
        <w:t>модуль</w:t>
      </w:r>
      <w:del w:id="7736" w:author="Sanino" w:date="2012-05-24T00:09:00Z">
        <w:r w:rsidR="00C86AC3" w:rsidRPr="007220A5" w:rsidDel="00CA1412">
          <w:rPr>
            <w:rFonts w:eastAsiaTheme="minorHAnsi" w:cstheme="minorBidi"/>
          </w:rPr>
          <w:delText xml:space="preserve"> </w:delText>
        </w:r>
      </w:del>
      <w:ins w:id="7737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20A5">
        <w:rPr>
          <w:rFonts w:eastAsiaTheme="minorHAnsi" w:cstheme="minorBidi"/>
        </w:rPr>
        <w:t>збереження</w:t>
      </w:r>
      <w:del w:id="7738" w:author="Sanino" w:date="2012-05-24T00:09:00Z">
        <w:r w:rsidR="00C86AC3" w:rsidRPr="007220A5" w:rsidDel="00CA1412">
          <w:rPr>
            <w:rFonts w:eastAsiaTheme="minorHAnsi" w:cstheme="minorBidi"/>
          </w:rPr>
          <w:delText xml:space="preserve"> </w:delText>
        </w:r>
      </w:del>
      <w:ins w:id="7739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7220A5" w:rsidRPr="007220A5">
        <w:rPr>
          <w:rFonts w:eastAsiaTheme="minorHAnsi" w:cstheme="minorBidi"/>
        </w:rPr>
        <w:t>звітів.</w:t>
      </w:r>
    </w:p>
    <w:p w:rsidR="00245A8B" w:rsidRPr="00245A8B" w:rsidRDefault="00245A8B" w:rsidP="00245A8B">
      <w:pPr>
        <w:ind w:firstLine="710"/>
        <w:rPr>
          <w:rFonts w:eastAsiaTheme="minorHAnsi" w:cstheme="minorBidi"/>
          <w:lang w:val="ru-RU"/>
          <w:rPrChange w:id="7740" w:author="Sanino" w:date="2012-05-23T23:23:00Z">
            <w:rPr/>
          </w:rPrChange>
        </w:rPr>
        <w:pPrChange w:id="7741" w:author="Sanino" w:date="2012-05-23T23:25:00Z">
          <w:pPr>
            <w:pStyle w:val="a3"/>
            <w:numPr>
              <w:numId w:val="19"/>
            </w:numPr>
            <w:ind w:left="993" w:hanging="283"/>
          </w:pPr>
        </w:pPrChange>
      </w:pPr>
      <w:ins w:id="7742" w:author="Sanino" w:date="2012-05-23T23:23:00Z">
        <w:r>
          <w:rPr>
            <w:rFonts w:eastAsiaTheme="minorHAnsi" w:cstheme="minorBidi"/>
            <w:lang w:val="ru-RU"/>
          </w:rPr>
          <w:t>Работу</w:t>
        </w:r>
      </w:ins>
      <w:ins w:id="7743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744" w:author="Sanino" w:date="2012-05-23T23:23:00Z">
        <w:r>
          <w:rPr>
            <w:rFonts w:eastAsiaTheme="minorHAnsi" w:cstheme="minorBidi"/>
            <w:lang w:val="ru-RU"/>
          </w:rPr>
          <w:t>системы</w:t>
        </w:r>
      </w:ins>
      <w:ins w:id="7745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746" w:author="Sanino" w:date="2012-05-23T23:23:00Z">
        <w:r>
          <w:rPr>
            <w:rFonts w:eastAsiaTheme="minorHAnsi" w:cstheme="minorBidi"/>
            <w:lang w:val="ru-RU"/>
          </w:rPr>
          <w:t>распределения</w:t>
        </w:r>
      </w:ins>
      <w:ins w:id="7747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748" w:author="Sanino" w:date="2012-05-23T23:23:00Z">
        <w:r>
          <w:rPr>
            <w:rFonts w:eastAsiaTheme="minorHAnsi" w:cstheme="minorBidi"/>
            <w:lang w:val="ru-RU"/>
          </w:rPr>
          <w:t>нагрузки</w:t>
        </w:r>
      </w:ins>
      <w:ins w:id="7749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750" w:author="Sanino" w:date="2012-05-23T23:24:00Z">
        <w:r>
          <w:rPr>
            <w:rFonts w:eastAsiaTheme="minorHAnsi" w:cstheme="minorBidi"/>
            <w:lang w:val="ru-RU"/>
          </w:rPr>
          <w:t>можно</w:t>
        </w:r>
      </w:ins>
      <w:ins w:id="7751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752" w:author="Sanino" w:date="2012-05-23T23:24:00Z">
        <w:r>
          <w:rPr>
            <w:rFonts w:eastAsiaTheme="minorHAnsi" w:cstheme="minorBidi"/>
            <w:lang w:val="ru-RU"/>
          </w:rPr>
          <w:t>представить</w:t>
        </w:r>
      </w:ins>
      <w:ins w:id="7753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754" w:author="Sanino" w:date="2012-05-23T23:24:00Z">
        <w:r>
          <w:rPr>
            <w:rFonts w:eastAsiaTheme="minorHAnsi" w:cstheme="minorBidi"/>
            <w:lang w:val="ru-RU"/>
          </w:rPr>
          <w:t>на</w:t>
        </w:r>
      </w:ins>
      <w:ins w:id="7755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756" w:author="Sanino" w:date="2012-05-23T23:24:00Z">
        <w:r>
          <w:rPr>
            <w:rFonts w:eastAsiaTheme="minorHAnsi" w:cstheme="minorBidi"/>
            <w:lang w:val="ru-RU"/>
          </w:rPr>
          <w:t>общей</w:t>
        </w:r>
      </w:ins>
      <w:ins w:id="7757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758" w:author="Sanino" w:date="2012-05-23T23:24:00Z">
        <w:r>
          <w:rPr>
            <w:rFonts w:eastAsiaTheme="minorHAnsi" w:cstheme="minorBidi"/>
            <w:lang w:val="ru-RU"/>
          </w:rPr>
          <w:t>диаграмме</w:t>
        </w:r>
      </w:ins>
      <w:ins w:id="7759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760" w:author="Sanino" w:date="2012-05-23T23:24:00Z">
        <w:r>
          <w:rPr>
            <w:rFonts w:eastAsiaTheme="minorHAnsi" w:cstheme="minorBidi"/>
            <w:lang w:val="ru-RU"/>
          </w:rPr>
          <w:t>потоков</w:t>
        </w:r>
      </w:ins>
      <w:ins w:id="7761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762" w:author="Sanino" w:date="2012-05-23T23:24:00Z">
        <w:r>
          <w:rPr>
            <w:rFonts w:eastAsiaTheme="minorHAnsi" w:cstheme="minorBidi"/>
            <w:lang w:val="ru-RU"/>
          </w:rPr>
          <w:t>данных,</w:t>
        </w:r>
      </w:ins>
      <w:ins w:id="7763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764" w:author="Sanino" w:date="2012-05-23T23:24:00Z">
        <w:r>
          <w:rPr>
            <w:rFonts w:eastAsiaTheme="minorHAnsi" w:cstheme="minorBidi"/>
            <w:lang w:val="ru-RU"/>
          </w:rPr>
          <w:t>приведенной</w:t>
        </w:r>
      </w:ins>
      <w:ins w:id="7765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766" w:author="Sanino" w:date="2012-05-23T23:24:00Z">
        <w:r>
          <w:rPr>
            <w:rFonts w:eastAsiaTheme="minorHAnsi" w:cstheme="minorBidi"/>
            <w:lang w:val="ru-RU"/>
          </w:rPr>
          <w:t>на</w:t>
        </w:r>
      </w:ins>
      <w:ins w:id="7767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768" w:author="Sanino" w:date="2012-05-23T23:25:00Z">
        <w:r>
          <w:rPr>
            <w:rFonts w:eastAsiaTheme="minorHAnsi" w:cstheme="minorBidi"/>
            <w:lang w:val="ru-RU"/>
          </w:rPr>
          <w:t>рисунке</w:t>
        </w:r>
      </w:ins>
      <w:ins w:id="7769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770" w:author="Sanino" w:date="2012-05-23T23:25:00Z">
        <w:r>
          <w:rPr>
            <w:rFonts w:eastAsiaTheme="minorHAnsi" w:cstheme="minorBidi"/>
            <w:lang w:val="ru-RU"/>
          </w:rPr>
          <w:t>1.5.</w:t>
        </w:r>
      </w:ins>
      <w:ins w:id="7771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</w:p>
    <w:p w:rsidR="00E235E0" w:rsidDel="00245A8B" w:rsidRDefault="00E235E0" w:rsidP="007220A5">
      <w:pPr>
        <w:rPr>
          <w:del w:id="7772" w:author="Sanino" w:date="2012-05-23T23:25:00Z"/>
          <w:rFonts w:eastAsiaTheme="minorHAnsi" w:cstheme="minorBidi"/>
        </w:rPr>
      </w:pPr>
      <w:del w:id="7773" w:author="Sanino" w:date="2012-05-23T23:25:00Z">
        <w:r w:rsidRPr="00E235E0" w:rsidDel="00245A8B">
          <w:rPr>
            <w:rFonts w:eastAsiaTheme="minorHAnsi" w:cstheme="minorBidi"/>
          </w:rPr>
          <w:delText>Загальна</w:delText>
        </w:r>
        <w:r w:rsidR="00C86AC3" w:rsidDel="00245A8B">
          <w:rPr>
            <w:rFonts w:eastAsiaTheme="minorHAnsi" w:cstheme="minorBidi"/>
          </w:rPr>
          <w:delText xml:space="preserve"> </w:delText>
        </w:r>
        <w:r w:rsidRPr="00E235E0" w:rsidDel="00245A8B">
          <w:rPr>
            <w:rFonts w:eastAsiaTheme="minorHAnsi" w:cstheme="minorBidi"/>
          </w:rPr>
          <w:delText>діаграма</w:delText>
        </w:r>
        <w:r w:rsidR="00C86AC3" w:rsidDel="00245A8B">
          <w:rPr>
            <w:rFonts w:eastAsiaTheme="minorHAnsi" w:cstheme="minorBidi"/>
          </w:rPr>
          <w:delText xml:space="preserve"> </w:delText>
        </w:r>
        <w:r w:rsidRPr="00E235E0" w:rsidDel="00245A8B">
          <w:rPr>
            <w:rFonts w:eastAsiaTheme="minorHAnsi" w:cstheme="minorBidi"/>
          </w:rPr>
          <w:delText>потоків</w:delText>
        </w:r>
        <w:r w:rsidR="00C86AC3" w:rsidDel="00245A8B">
          <w:rPr>
            <w:rFonts w:eastAsiaTheme="minorHAnsi" w:cstheme="minorBidi"/>
          </w:rPr>
          <w:delText xml:space="preserve"> </w:delText>
        </w:r>
        <w:r w:rsidRPr="00E235E0" w:rsidDel="00245A8B">
          <w:rPr>
            <w:rFonts w:eastAsiaTheme="minorHAnsi" w:cstheme="minorBidi"/>
          </w:rPr>
          <w:delText>даних</w:delText>
        </w:r>
        <w:r w:rsidR="00C86AC3" w:rsidDel="00245A8B">
          <w:rPr>
            <w:rFonts w:eastAsiaTheme="minorHAnsi" w:cstheme="minorBidi"/>
          </w:rPr>
          <w:delText xml:space="preserve"> </w:delText>
        </w:r>
        <w:r w:rsidRPr="00E235E0" w:rsidDel="00245A8B">
          <w:rPr>
            <w:rFonts w:eastAsiaTheme="minorHAnsi" w:cstheme="minorBidi"/>
          </w:rPr>
          <w:delText>представлена</w:delText>
        </w:r>
        <w:r w:rsidR="00C86AC3" w:rsidDel="00245A8B">
          <w:rPr>
            <w:rFonts w:eastAsiaTheme="minorHAnsi" w:cstheme="minorBidi"/>
          </w:rPr>
          <w:delText xml:space="preserve"> </w:delText>
        </w:r>
        <w:r w:rsidRPr="00E235E0" w:rsidDel="00245A8B">
          <w:rPr>
            <w:rFonts w:eastAsiaTheme="minorHAnsi" w:cstheme="minorBidi"/>
          </w:rPr>
          <w:delText>​​на</w:delText>
        </w:r>
        <w:r w:rsidR="00C86AC3" w:rsidDel="00245A8B">
          <w:rPr>
            <w:rFonts w:eastAsiaTheme="minorHAnsi" w:cstheme="minorBidi"/>
          </w:rPr>
          <w:delText xml:space="preserve"> </w:delText>
        </w:r>
        <w:r w:rsidRPr="00C86AC3" w:rsidDel="00245A8B">
          <w:rPr>
            <w:rFonts w:eastAsiaTheme="minorHAnsi" w:cstheme="minorBidi"/>
          </w:rPr>
          <w:delText>рису</w:delText>
        </w:r>
        <w:r w:rsidRPr="00E235E0" w:rsidDel="00245A8B">
          <w:rPr>
            <w:rFonts w:eastAsiaTheme="minorHAnsi" w:cstheme="minorBidi"/>
          </w:rPr>
          <w:delText>нку</w:delText>
        </w:r>
        <w:r w:rsidR="00C86AC3" w:rsidDel="00245A8B">
          <w:rPr>
            <w:rFonts w:eastAsiaTheme="minorHAnsi" w:cstheme="minorBidi"/>
          </w:rPr>
          <w:delText xml:space="preserve"> </w:delText>
        </w:r>
        <w:r w:rsidRPr="00E235E0" w:rsidDel="00245A8B">
          <w:rPr>
            <w:rFonts w:eastAsiaTheme="minorHAnsi" w:cstheme="minorBidi"/>
          </w:rPr>
          <w:delText>1.5.</w:delText>
        </w:r>
      </w:del>
    </w:p>
    <w:p w:rsidR="007220A5" w:rsidRPr="00C86AC3" w:rsidRDefault="007220A5" w:rsidP="007220A5">
      <w:pPr>
        <w:rPr>
          <w:rFonts w:eastAsiaTheme="minorHAnsi" w:cstheme="minorBidi"/>
        </w:rPr>
      </w:pPr>
    </w:p>
    <w:p w:rsidR="00E235E0" w:rsidRDefault="00E235E0" w:rsidP="00814CF1">
      <w:pPr>
        <w:rPr>
          <w:rFonts w:eastAsiaTheme="minorHAnsi" w:cstheme="minorBidi"/>
          <w:lang w:val="en-US"/>
        </w:rPr>
      </w:pPr>
      <w:r w:rsidRPr="00E235E0">
        <w:rPr>
          <w:rFonts w:eastAsiaTheme="minorHAnsi" w:cstheme="minorBidi"/>
          <w:noProof/>
          <w:lang w:val="ru-RU" w:eastAsia="ru-RU"/>
        </w:rPr>
        <w:drawing>
          <wp:inline distT="0" distB="0" distL="0" distR="0" wp14:anchorId="2937B911" wp14:editId="59C38309">
            <wp:extent cx="5437116" cy="2691442"/>
            <wp:effectExtent l="0" t="0" r="0" b="0"/>
            <wp:docPr id="10" name="Рисунок 10" descr="C:\Users\Sanino\Desktop\D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nino\Desktop\DF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116" cy="269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E0" w:rsidRPr="007220A5" w:rsidRDefault="00E235E0" w:rsidP="007220A5">
      <w:pPr>
        <w:ind w:firstLine="0"/>
      </w:pPr>
    </w:p>
    <w:p w:rsidR="00E235E0" w:rsidRDefault="00E235E0" w:rsidP="007220A5">
      <w:pPr>
        <w:jc w:val="center"/>
        <w:rPr>
          <w:rFonts w:eastAsiaTheme="minorHAnsi" w:cstheme="minorBidi"/>
        </w:rPr>
      </w:pPr>
      <w:r>
        <w:t>Рисунок</w:t>
      </w:r>
      <w:del w:id="7774" w:author="Sanino" w:date="2012-05-24T00:09:00Z">
        <w:r w:rsidR="00C86AC3" w:rsidDel="00CA1412">
          <w:delText xml:space="preserve"> </w:delText>
        </w:r>
      </w:del>
      <w:ins w:id="7775" w:author="Sanino" w:date="2012-05-24T00:09:00Z">
        <w:r w:rsidR="00CA1412">
          <w:t xml:space="preserve"> </w:t>
        </w:r>
      </w:ins>
      <w:r>
        <w:t>1.</w:t>
      </w:r>
      <w:r w:rsidRPr="00E235E0">
        <w:t>1</w:t>
      </w:r>
      <w:del w:id="7776" w:author="Sanino" w:date="2012-05-24T00:09:00Z">
        <w:r w:rsidR="00C86AC3" w:rsidDel="00CA1412">
          <w:delText xml:space="preserve"> </w:delText>
        </w:r>
      </w:del>
      <w:ins w:id="7777" w:author="Sanino" w:date="2012-05-24T00:09:00Z">
        <w:r w:rsidR="00CA1412">
          <w:t xml:space="preserve"> </w:t>
        </w:r>
      </w:ins>
      <w:r w:rsidRPr="00E235E0">
        <w:rPr>
          <w:rFonts w:eastAsiaTheme="minorHAnsi" w:cstheme="minorBidi"/>
        </w:rPr>
        <w:t>Загальна</w:t>
      </w:r>
      <w:del w:id="7778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7779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діаграма</w:t>
      </w:r>
      <w:del w:id="7780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7781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потоків</w:t>
      </w:r>
      <w:del w:id="7782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7783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даних</w:t>
      </w:r>
    </w:p>
    <w:p w:rsidR="00E235E0" w:rsidRDefault="00E235E0" w:rsidP="00814CF1">
      <w:pPr>
        <w:rPr>
          <w:ins w:id="7784" w:author="Sanino" w:date="2012-05-23T23:35:00Z"/>
          <w:rFonts w:eastAsiaTheme="minorHAnsi" w:cstheme="minorBidi"/>
          <w:lang w:val="ru-RU"/>
        </w:rPr>
      </w:pPr>
    </w:p>
    <w:p w:rsidR="00156126" w:rsidRPr="00156126" w:rsidRDefault="00156126" w:rsidP="00814CF1">
      <w:pPr>
        <w:rPr>
          <w:rFonts w:eastAsiaTheme="minorHAnsi" w:cstheme="minorBidi"/>
          <w:lang w:val="ru-RU"/>
          <w:rPrChange w:id="7785" w:author="Sanino" w:date="2012-05-23T23:35:00Z">
            <w:rPr>
              <w:rFonts w:eastAsiaTheme="minorHAnsi" w:cstheme="minorBidi"/>
            </w:rPr>
          </w:rPrChange>
        </w:rPr>
      </w:pPr>
    </w:p>
    <w:p w:rsidR="007220A5" w:rsidRDefault="00245A8B" w:rsidP="00814CF1">
      <w:pPr>
        <w:rPr>
          <w:ins w:id="7786" w:author="Sanino" w:date="2012-05-23T23:35:00Z"/>
          <w:rFonts w:eastAsiaTheme="minorHAnsi" w:cstheme="minorBidi"/>
          <w:lang w:val="ru-RU"/>
        </w:rPr>
      </w:pPr>
      <w:ins w:id="7787" w:author="Sanino" w:date="2012-05-23T23:25:00Z">
        <w:r>
          <w:rPr>
            <w:rFonts w:eastAsiaTheme="minorHAnsi" w:cstheme="minorBidi"/>
            <w:lang w:val="ru-RU"/>
          </w:rPr>
          <w:t>Блок</w:t>
        </w:r>
      </w:ins>
      <w:ins w:id="7788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789" w:author="Sanino" w:date="2012-05-23T23:25:00Z">
        <w:r>
          <w:rPr>
            <w:rFonts w:eastAsiaTheme="minorHAnsi" w:cstheme="minorBidi"/>
            <w:lang w:val="ru-RU"/>
          </w:rPr>
          <w:t>коэффициенты</w:t>
        </w:r>
      </w:ins>
      <w:ins w:id="7790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791" w:author="Sanino" w:date="2012-05-23T23:25:00Z">
        <w:r>
          <w:rPr>
            <w:rFonts w:eastAsiaTheme="minorHAnsi" w:cstheme="minorBidi"/>
            <w:lang w:val="ru-RU"/>
          </w:rPr>
          <w:t>расчета</w:t>
        </w:r>
      </w:ins>
      <w:ins w:id="7792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793" w:author="Sanino" w:date="2012-05-23T23:25:00Z">
        <w:r>
          <w:rPr>
            <w:rFonts w:eastAsiaTheme="minorHAnsi" w:cstheme="minorBidi"/>
            <w:lang w:val="ru-RU"/>
          </w:rPr>
          <w:t>представляет</w:t>
        </w:r>
      </w:ins>
      <w:ins w:id="7794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795" w:author="Sanino" w:date="2012-05-23T23:25:00Z">
        <w:r>
          <w:rPr>
            <w:rFonts w:eastAsiaTheme="minorHAnsi" w:cstheme="minorBidi"/>
            <w:lang w:val="ru-RU"/>
          </w:rPr>
          <w:t>собой</w:t>
        </w:r>
      </w:ins>
      <w:ins w:id="7796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797" w:author="Sanino" w:date="2012-05-23T23:28:00Z">
        <w:r>
          <w:rPr>
            <w:rFonts w:eastAsiaTheme="minorHAnsi" w:cstheme="minorBidi"/>
            <w:lang w:val="ru-RU"/>
          </w:rPr>
          <w:t>значения</w:t>
        </w:r>
      </w:ins>
      <w:ins w:id="7798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proofErr w:type="gramStart"/>
      <w:ins w:id="7799" w:author="Sanino" w:date="2012-05-23T23:28:00Z">
        <w:r>
          <w:rPr>
            <w:rFonts w:eastAsiaTheme="minorHAnsi" w:cstheme="minorBidi"/>
            <w:lang w:val="ru-RU"/>
          </w:rPr>
          <w:t>коэффицие</w:t>
        </w:r>
        <w:r>
          <w:rPr>
            <w:rFonts w:eastAsiaTheme="minorHAnsi" w:cstheme="minorBidi"/>
            <w:lang w:val="ru-RU"/>
          </w:rPr>
          <w:t>н</w:t>
        </w:r>
        <w:r>
          <w:rPr>
            <w:rFonts w:eastAsiaTheme="minorHAnsi" w:cstheme="minorBidi"/>
            <w:lang w:val="ru-RU"/>
          </w:rPr>
          <w:t>тов</w:t>
        </w:r>
      </w:ins>
      <w:proofErr w:type="gramEnd"/>
      <w:ins w:id="7800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01" w:author="Sanino" w:date="2012-05-23T23:28:00Z">
        <w:r>
          <w:rPr>
            <w:rFonts w:eastAsiaTheme="minorHAnsi" w:cstheme="minorBidi"/>
            <w:lang w:val="ru-RU"/>
          </w:rPr>
          <w:t>которые</w:t>
        </w:r>
      </w:ins>
      <w:ins w:id="7802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03" w:author="Sanino" w:date="2012-05-23T23:28:00Z">
        <w:r>
          <w:rPr>
            <w:rFonts w:eastAsiaTheme="minorHAnsi" w:cstheme="minorBidi"/>
            <w:lang w:val="ru-RU"/>
          </w:rPr>
          <w:t>задаются</w:t>
        </w:r>
      </w:ins>
      <w:ins w:id="7804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05" w:author="Sanino" w:date="2012-05-23T23:28:00Z">
        <w:r>
          <w:rPr>
            <w:rFonts w:eastAsiaTheme="minorHAnsi" w:cstheme="minorBidi"/>
            <w:lang w:val="ru-RU"/>
          </w:rPr>
          <w:t>с</w:t>
        </w:r>
      </w:ins>
      <w:ins w:id="7806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07" w:author="Sanino" w:date="2012-05-23T23:28:00Z">
        <w:r>
          <w:rPr>
            <w:rFonts w:eastAsiaTheme="minorHAnsi" w:cstheme="minorBidi"/>
            <w:lang w:val="ru-RU"/>
          </w:rPr>
          <w:t>помощью</w:t>
        </w:r>
      </w:ins>
      <w:ins w:id="7808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09" w:author="Sanino" w:date="2012-05-23T23:25:00Z">
        <w:r>
          <w:rPr>
            <w:rFonts w:eastAsiaTheme="minorHAnsi" w:cstheme="minorBidi"/>
            <w:lang w:val="ru-RU"/>
          </w:rPr>
          <w:t>модул</w:t>
        </w:r>
      </w:ins>
      <w:ins w:id="7810" w:author="Sanino" w:date="2012-05-23T23:29:00Z">
        <w:r>
          <w:rPr>
            <w:rFonts w:eastAsiaTheme="minorHAnsi" w:cstheme="minorBidi"/>
            <w:lang w:val="ru-RU"/>
          </w:rPr>
          <w:t>я</w:t>
        </w:r>
      </w:ins>
      <w:ins w:id="7811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12" w:author="Sanino" w:date="2012-05-23T23:25:00Z">
        <w:r>
          <w:rPr>
            <w:rFonts w:eastAsiaTheme="minorHAnsi" w:cstheme="minorBidi"/>
            <w:lang w:val="ru-RU"/>
          </w:rPr>
          <w:t>установки</w:t>
        </w:r>
      </w:ins>
      <w:ins w:id="7813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14" w:author="Sanino" w:date="2012-05-23T23:25:00Z">
        <w:r>
          <w:rPr>
            <w:rFonts w:eastAsiaTheme="minorHAnsi" w:cstheme="minorBidi"/>
            <w:lang w:val="ru-RU"/>
          </w:rPr>
          <w:t>коэффициентов.</w:t>
        </w:r>
      </w:ins>
      <w:ins w:id="7815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16" w:author="Sanino" w:date="2012-05-23T23:27:00Z">
        <w:r>
          <w:rPr>
            <w:rFonts w:eastAsiaTheme="minorHAnsi" w:cstheme="minorBidi"/>
            <w:lang w:val="ru-RU"/>
          </w:rPr>
          <w:t>Блоки</w:t>
        </w:r>
      </w:ins>
      <w:ins w:id="7817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18" w:author="Sanino" w:date="2012-05-23T23:27:00Z">
        <w:r>
          <w:rPr>
            <w:rFonts w:eastAsiaTheme="minorHAnsi" w:cstheme="minorBidi"/>
            <w:lang w:val="ru-RU"/>
          </w:rPr>
          <w:t>учебный</w:t>
        </w:r>
      </w:ins>
      <w:ins w:id="7819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20" w:author="Sanino" w:date="2012-05-23T23:27:00Z">
        <w:r>
          <w:rPr>
            <w:rFonts w:eastAsiaTheme="minorHAnsi" w:cstheme="minorBidi"/>
            <w:lang w:val="ru-RU"/>
          </w:rPr>
          <w:t>план</w:t>
        </w:r>
      </w:ins>
      <w:ins w:id="7821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22" w:author="Sanino" w:date="2012-05-23T23:27:00Z">
        <w:r>
          <w:rPr>
            <w:rFonts w:eastAsiaTheme="minorHAnsi" w:cstheme="minorBidi"/>
            <w:lang w:val="ru-RU"/>
          </w:rPr>
          <w:t>и</w:t>
        </w:r>
      </w:ins>
      <w:ins w:id="7823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24" w:author="Sanino" w:date="2012-05-23T23:27:00Z">
        <w:r>
          <w:rPr>
            <w:rFonts w:eastAsiaTheme="minorHAnsi" w:cstheme="minorBidi"/>
            <w:lang w:val="ru-RU"/>
          </w:rPr>
          <w:t>дополнительная</w:t>
        </w:r>
      </w:ins>
      <w:ins w:id="7825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26" w:author="Sanino" w:date="2012-05-23T23:27:00Z">
        <w:r>
          <w:rPr>
            <w:rFonts w:eastAsiaTheme="minorHAnsi" w:cstheme="minorBidi"/>
            <w:lang w:val="ru-RU"/>
          </w:rPr>
          <w:t>информация</w:t>
        </w:r>
      </w:ins>
      <w:ins w:id="7827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28" w:author="Sanino" w:date="2012-05-23T23:27:00Z">
        <w:r>
          <w:rPr>
            <w:rFonts w:eastAsiaTheme="minorHAnsi" w:cstheme="minorBidi"/>
            <w:lang w:val="ru-RU"/>
          </w:rPr>
          <w:t>по</w:t>
        </w:r>
      </w:ins>
      <w:ins w:id="7829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30" w:author="Sanino" w:date="2012-05-23T23:27:00Z">
        <w:r>
          <w:rPr>
            <w:rFonts w:eastAsiaTheme="minorHAnsi" w:cstheme="minorBidi"/>
            <w:lang w:val="ru-RU"/>
          </w:rPr>
          <w:t>кафедрам</w:t>
        </w:r>
      </w:ins>
      <w:ins w:id="7831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32" w:author="Sanino" w:date="2012-05-23T23:27:00Z">
        <w:r>
          <w:rPr>
            <w:rFonts w:eastAsiaTheme="minorHAnsi" w:cstheme="minorBidi"/>
            <w:lang w:val="ru-RU"/>
          </w:rPr>
          <w:t>представляют</w:t>
        </w:r>
      </w:ins>
      <w:ins w:id="7833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34" w:author="Sanino" w:date="2012-05-23T23:27:00Z">
        <w:r>
          <w:rPr>
            <w:rFonts w:eastAsiaTheme="minorHAnsi" w:cstheme="minorBidi"/>
            <w:lang w:val="ru-RU"/>
          </w:rPr>
          <w:t>с</w:t>
        </w:r>
        <w:r>
          <w:rPr>
            <w:rFonts w:eastAsiaTheme="minorHAnsi" w:cstheme="minorBidi"/>
            <w:lang w:val="ru-RU"/>
          </w:rPr>
          <w:t>о</w:t>
        </w:r>
        <w:r>
          <w:rPr>
            <w:rFonts w:eastAsiaTheme="minorHAnsi" w:cstheme="minorBidi"/>
            <w:lang w:val="ru-RU"/>
          </w:rPr>
          <w:t>бой</w:t>
        </w:r>
      </w:ins>
      <w:ins w:id="7835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36" w:author="Sanino" w:date="2012-05-23T23:29:00Z">
        <w:r>
          <w:rPr>
            <w:rFonts w:eastAsiaTheme="minorHAnsi" w:cstheme="minorBidi"/>
            <w:lang w:val="ru-RU"/>
          </w:rPr>
          <w:t>информацию</w:t>
        </w:r>
      </w:ins>
      <w:ins w:id="7837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38" w:author="Sanino" w:date="2012-05-23T23:29:00Z">
        <w:r>
          <w:rPr>
            <w:rFonts w:eastAsiaTheme="minorHAnsi" w:cstheme="minorBidi"/>
            <w:lang w:val="ru-RU"/>
          </w:rPr>
          <w:t>из</w:t>
        </w:r>
      </w:ins>
      <w:ins w:id="7839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40" w:author="Sanino" w:date="2012-05-23T23:27:00Z">
        <w:r>
          <w:rPr>
            <w:rFonts w:eastAsiaTheme="minorHAnsi" w:cstheme="minorBidi"/>
            <w:lang w:val="ru-RU"/>
          </w:rPr>
          <w:t>файл</w:t>
        </w:r>
      </w:ins>
      <w:ins w:id="7841" w:author="Sanino" w:date="2012-05-23T23:30:00Z">
        <w:r>
          <w:rPr>
            <w:rFonts w:eastAsiaTheme="minorHAnsi" w:cstheme="minorBidi"/>
            <w:lang w:val="ru-RU"/>
          </w:rPr>
          <w:t>ов</w:t>
        </w:r>
      </w:ins>
      <w:ins w:id="7842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43" w:author="Sanino" w:date="2012-05-23T23:35:00Z">
        <w:r w:rsidR="00156126">
          <w:rPr>
            <w:rFonts w:eastAsiaTheme="minorHAnsi" w:cstheme="minorBidi"/>
            <w:lang w:val="ru-RU"/>
          </w:rPr>
          <w:t>электронных</w:t>
        </w:r>
      </w:ins>
      <w:ins w:id="7844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45" w:author="Sanino" w:date="2012-05-23T23:27:00Z">
        <w:r>
          <w:rPr>
            <w:rFonts w:eastAsiaTheme="minorHAnsi" w:cstheme="minorBidi"/>
            <w:lang w:val="ru-RU"/>
          </w:rPr>
          <w:t>таблиц</w:t>
        </w:r>
      </w:ins>
      <w:ins w:id="7846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47" w:author="Sanino" w:date="2012-05-23T23:27:00Z">
        <w:r>
          <w:rPr>
            <w:rFonts w:eastAsiaTheme="minorHAnsi" w:cstheme="minorBidi"/>
            <w:lang w:val="ru-RU"/>
          </w:rPr>
          <w:t>формата</w:t>
        </w:r>
      </w:ins>
      <w:ins w:id="7848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49" w:author="Sanino" w:date="2012-05-23T23:27:00Z">
        <w:r>
          <w:rPr>
            <w:rFonts w:eastAsiaTheme="minorHAnsi" w:cstheme="minorBidi"/>
            <w:lang w:val="en-US"/>
          </w:rPr>
          <w:t>xls</w:t>
        </w:r>
      </w:ins>
      <w:ins w:id="7850" w:author="Sanino" w:date="2012-05-23T23:28:00Z">
        <w:r>
          <w:rPr>
            <w:rFonts w:eastAsiaTheme="minorHAnsi" w:cstheme="minorBidi"/>
            <w:lang w:val="ru-RU"/>
          </w:rPr>
          <w:t>,</w:t>
        </w:r>
      </w:ins>
      <w:ins w:id="7851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52" w:author="Sanino" w:date="2012-05-23T23:29:00Z">
        <w:r>
          <w:rPr>
            <w:rFonts w:eastAsiaTheme="minorHAnsi" w:cstheme="minorBidi"/>
            <w:lang w:val="ru-RU"/>
          </w:rPr>
          <w:t>обрабаты</w:t>
        </w:r>
      </w:ins>
      <w:ins w:id="7853" w:author="Sanino" w:date="2012-05-23T23:30:00Z">
        <w:r>
          <w:rPr>
            <w:rFonts w:eastAsiaTheme="minorHAnsi" w:cstheme="minorBidi"/>
            <w:lang w:val="ru-RU"/>
          </w:rPr>
          <w:t>ва</w:t>
        </w:r>
        <w:r>
          <w:rPr>
            <w:rFonts w:eastAsiaTheme="minorHAnsi" w:cstheme="minorBidi"/>
            <w:lang w:val="ru-RU"/>
          </w:rPr>
          <w:t>ю</w:t>
        </w:r>
        <w:r>
          <w:rPr>
            <w:rFonts w:eastAsiaTheme="minorHAnsi" w:cstheme="minorBidi"/>
            <w:lang w:val="ru-RU"/>
          </w:rPr>
          <w:t>щихся</w:t>
        </w:r>
      </w:ins>
      <w:ins w:id="7854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55" w:author="Sanino" w:date="2012-05-23T23:30:00Z">
        <w:r>
          <w:rPr>
            <w:rFonts w:eastAsiaTheme="minorHAnsi" w:cstheme="minorBidi"/>
            <w:lang w:val="ru-RU"/>
          </w:rPr>
          <w:t>модулем</w:t>
        </w:r>
      </w:ins>
      <w:ins w:id="7856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57" w:author="Sanino" w:date="2012-05-23T23:30:00Z">
        <w:r>
          <w:rPr>
            <w:rFonts w:eastAsiaTheme="minorHAnsi" w:cstheme="minorBidi"/>
            <w:lang w:val="ru-RU"/>
          </w:rPr>
          <w:t>парсера</w:t>
        </w:r>
      </w:ins>
      <w:ins w:id="7858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59" w:author="Sanino" w:date="2012-05-23T23:30:00Z">
        <w:r>
          <w:rPr>
            <w:rFonts w:eastAsiaTheme="minorHAnsi" w:cstheme="minorBidi"/>
            <w:lang w:val="en-US"/>
          </w:rPr>
          <w:t>xls</w:t>
        </w:r>
      </w:ins>
      <w:ins w:id="7860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61" w:author="Sanino" w:date="2012-05-23T23:30:00Z">
        <w:r>
          <w:rPr>
            <w:rFonts w:eastAsiaTheme="minorHAnsi" w:cstheme="minorBidi"/>
            <w:lang w:val="ru-RU"/>
          </w:rPr>
          <w:t>файлов.</w:t>
        </w:r>
      </w:ins>
      <w:ins w:id="7862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63" w:author="Sanino" w:date="2012-05-23T23:32:00Z">
        <w:r>
          <w:rPr>
            <w:rFonts w:eastAsiaTheme="minorHAnsi" w:cstheme="minorBidi"/>
            <w:lang w:val="ru-RU"/>
          </w:rPr>
          <w:t>После</w:t>
        </w:r>
      </w:ins>
      <w:ins w:id="7864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65" w:author="Sanino" w:date="2012-05-23T23:32:00Z">
        <w:r>
          <w:rPr>
            <w:rFonts w:eastAsiaTheme="minorHAnsi" w:cstheme="minorBidi"/>
            <w:lang w:val="ru-RU"/>
          </w:rPr>
          <w:t>ввода</w:t>
        </w:r>
      </w:ins>
      <w:ins w:id="7866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67" w:author="Sanino" w:date="2012-05-23T23:32:00Z">
        <w:r>
          <w:rPr>
            <w:rFonts w:eastAsiaTheme="minorHAnsi" w:cstheme="minorBidi"/>
            <w:lang w:val="ru-RU"/>
          </w:rPr>
          <w:t>коэффициентов</w:t>
        </w:r>
      </w:ins>
      <w:ins w:id="7868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69" w:author="Sanino" w:date="2012-05-23T23:32:00Z">
        <w:r>
          <w:rPr>
            <w:rFonts w:eastAsiaTheme="minorHAnsi" w:cstheme="minorBidi"/>
            <w:lang w:val="ru-RU"/>
          </w:rPr>
          <w:t>и</w:t>
        </w:r>
      </w:ins>
      <w:ins w:id="7870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71" w:author="Sanino" w:date="2012-05-23T23:32:00Z">
        <w:r>
          <w:rPr>
            <w:rFonts w:eastAsiaTheme="minorHAnsi" w:cstheme="minorBidi"/>
            <w:lang w:val="ru-RU"/>
          </w:rPr>
          <w:t>получения</w:t>
        </w:r>
      </w:ins>
      <w:ins w:id="7872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73" w:author="Sanino" w:date="2012-05-23T23:32:00Z">
        <w:r>
          <w:rPr>
            <w:rFonts w:eastAsiaTheme="minorHAnsi" w:cstheme="minorBidi"/>
            <w:lang w:val="ru-RU"/>
          </w:rPr>
          <w:t>данных</w:t>
        </w:r>
      </w:ins>
      <w:ins w:id="7874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75" w:author="Sanino" w:date="2012-05-23T23:32:00Z">
        <w:r>
          <w:rPr>
            <w:rFonts w:eastAsiaTheme="minorHAnsi" w:cstheme="minorBidi"/>
            <w:lang w:val="ru-RU"/>
          </w:rPr>
          <w:t>учебного</w:t>
        </w:r>
      </w:ins>
      <w:ins w:id="7876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77" w:author="Sanino" w:date="2012-05-23T23:32:00Z">
        <w:r>
          <w:rPr>
            <w:rFonts w:eastAsiaTheme="minorHAnsi" w:cstheme="minorBidi"/>
            <w:lang w:val="ru-RU"/>
          </w:rPr>
          <w:t>плана</w:t>
        </w:r>
      </w:ins>
      <w:ins w:id="7878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79" w:author="Sanino" w:date="2012-05-23T23:32:00Z">
        <w:r>
          <w:rPr>
            <w:rFonts w:eastAsiaTheme="minorHAnsi" w:cstheme="minorBidi"/>
            <w:lang w:val="ru-RU"/>
          </w:rPr>
          <w:t>и</w:t>
        </w:r>
      </w:ins>
      <w:ins w:id="7880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81" w:author="Sanino" w:date="2012-05-23T23:32:00Z">
        <w:r>
          <w:rPr>
            <w:rFonts w:eastAsiaTheme="minorHAnsi" w:cstheme="minorBidi"/>
            <w:lang w:val="ru-RU"/>
          </w:rPr>
          <w:t>дополнительных</w:t>
        </w:r>
      </w:ins>
      <w:ins w:id="7882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83" w:author="Sanino" w:date="2012-05-23T23:32:00Z">
        <w:r>
          <w:rPr>
            <w:rFonts w:eastAsiaTheme="minorHAnsi" w:cstheme="minorBidi"/>
            <w:lang w:val="ru-RU"/>
          </w:rPr>
          <w:t>работ</w:t>
        </w:r>
      </w:ins>
      <w:ins w:id="7884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85" w:author="Sanino" w:date="2012-05-23T23:32:00Z">
        <w:r>
          <w:rPr>
            <w:rFonts w:eastAsiaTheme="minorHAnsi" w:cstheme="minorBidi"/>
            <w:lang w:val="ru-RU"/>
          </w:rPr>
          <w:t>кафедр</w:t>
        </w:r>
      </w:ins>
      <w:ins w:id="7886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87" w:author="Sanino" w:date="2012-05-23T23:32:00Z">
        <w:r>
          <w:rPr>
            <w:rFonts w:eastAsiaTheme="minorHAnsi" w:cstheme="minorBidi"/>
            <w:lang w:val="ru-RU"/>
          </w:rPr>
          <w:t>производится</w:t>
        </w:r>
      </w:ins>
      <w:ins w:id="7888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89" w:author="Sanino" w:date="2012-05-23T23:32:00Z">
        <w:r>
          <w:rPr>
            <w:rFonts w:eastAsiaTheme="minorHAnsi" w:cstheme="minorBidi"/>
            <w:lang w:val="ru-RU"/>
          </w:rPr>
          <w:t>расчет</w:t>
        </w:r>
      </w:ins>
      <w:ins w:id="7890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91" w:author="Sanino" w:date="2012-05-23T23:32:00Z">
        <w:r>
          <w:rPr>
            <w:rFonts w:eastAsiaTheme="minorHAnsi" w:cstheme="minorBidi"/>
            <w:lang w:val="ru-RU"/>
          </w:rPr>
          <w:t>нагрузки</w:t>
        </w:r>
      </w:ins>
      <w:ins w:id="7892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93" w:author="Sanino" w:date="2012-05-23T23:32:00Z">
        <w:r>
          <w:rPr>
            <w:rFonts w:eastAsiaTheme="minorHAnsi" w:cstheme="minorBidi"/>
            <w:lang w:val="ru-RU"/>
          </w:rPr>
          <w:t>по</w:t>
        </w:r>
      </w:ins>
      <w:ins w:id="7894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95" w:author="Sanino" w:date="2012-05-23T23:32:00Z">
        <w:r>
          <w:rPr>
            <w:rFonts w:eastAsiaTheme="minorHAnsi" w:cstheme="minorBidi"/>
            <w:lang w:val="ru-RU"/>
          </w:rPr>
          <w:t>кафедрам.</w:t>
        </w:r>
      </w:ins>
      <w:ins w:id="7896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97" w:author="Sanino" w:date="2012-05-23T23:31:00Z">
        <w:r>
          <w:rPr>
            <w:rFonts w:eastAsiaTheme="minorHAnsi" w:cstheme="minorBidi"/>
            <w:lang w:val="ru-RU"/>
          </w:rPr>
          <w:t>Расчет</w:t>
        </w:r>
      </w:ins>
      <w:ins w:id="7898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899" w:author="Sanino" w:date="2012-05-23T23:31:00Z">
        <w:r>
          <w:rPr>
            <w:rFonts w:eastAsiaTheme="minorHAnsi" w:cstheme="minorBidi"/>
            <w:lang w:val="ru-RU"/>
          </w:rPr>
          <w:t>нагрузки</w:t>
        </w:r>
      </w:ins>
      <w:ins w:id="7900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01" w:author="Sanino" w:date="2012-05-23T23:31:00Z">
        <w:r>
          <w:rPr>
            <w:rFonts w:eastAsiaTheme="minorHAnsi" w:cstheme="minorBidi"/>
            <w:lang w:val="ru-RU"/>
          </w:rPr>
          <w:t>по</w:t>
        </w:r>
      </w:ins>
      <w:ins w:id="7902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03" w:author="Sanino" w:date="2012-05-23T23:31:00Z">
        <w:r>
          <w:rPr>
            <w:rFonts w:eastAsiaTheme="minorHAnsi" w:cstheme="minorBidi"/>
            <w:lang w:val="ru-RU"/>
          </w:rPr>
          <w:t>кафедрам</w:t>
        </w:r>
      </w:ins>
      <w:ins w:id="7904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05" w:author="Sanino" w:date="2012-05-23T23:31:00Z">
        <w:r>
          <w:rPr>
            <w:rFonts w:eastAsiaTheme="minorHAnsi" w:cstheme="minorBidi"/>
            <w:lang w:val="ru-RU"/>
          </w:rPr>
          <w:t>представляет</w:t>
        </w:r>
      </w:ins>
      <w:ins w:id="7906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07" w:author="Sanino" w:date="2012-05-23T23:31:00Z">
        <w:r>
          <w:rPr>
            <w:rFonts w:eastAsiaTheme="minorHAnsi" w:cstheme="minorBidi"/>
            <w:lang w:val="ru-RU"/>
          </w:rPr>
          <w:t>собой</w:t>
        </w:r>
      </w:ins>
      <w:ins w:id="7908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09" w:author="Sanino" w:date="2012-05-23T23:31:00Z">
        <w:r>
          <w:rPr>
            <w:rFonts w:eastAsiaTheme="minorHAnsi" w:cstheme="minorBidi"/>
            <w:lang w:val="ru-RU"/>
          </w:rPr>
          <w:t>главную</w:t>
        </w:r>
      </w:ins>
      <w:ins w:id="7910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11" w:author="Sanino" w:date="2012-05-23T23:31:00Z">
        <w:r>
          <w:rPr>
            <w:rFonts w:eastAsiaTheme="minorHAnsi" w:cstheme="minorBidi"/>
            <w:lang w:val="ru-RU"/>
          </w:rPr>
          <w:t>функцию</w:t>
        </w:r>
      </w:ins>
      <w:ins w:id="7912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13" w:author="Sanino" w:date="2012-05-23T23:31:00Z">
        <w:r>
          <w:rPr>
            <w:rFonts w:eastAsiaTheme="minorHAnsi" w:cstheme="minorBidi"/>
            <w:lang w:val="ru-RU"/>
          </w:rPr>
          <w:t>системы</w:t>
        </w:r>
      </w:ins>
      <w:ins w:id="7914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15" w:author="Sanino" w:date="2012-05-23T23:31:00Z">
        <w:r>
          <w:rPr>
            <w:rFonts w:eastAsiaTheme="minorHAnsi" w:cstheme="minorBidi"/>
            <w:lang w:val="ru-RU"/>
          </w:rPr>
          <w:t>и</w:t>
        </w:r>
      </w:ins>
      <w:ins w:id="7916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17" w:author="Sanino" w:date="2012-05-23T23:31:00Z">
        <w:r>
          <w:rPr>
            <w:rFonts w:eastAsiaTheme="minorHAnsi" w:cstheme="minorBidi"/>
            <w:lang w:val="ru-RU"/>
          </w:rPr>
          <w:t>производится</w:t>
        </w:r>
      </w:ins>
      <w:ins w:id="7918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19" w:author="Sanino" w:date="2012-05-23T23:36:00Z">
        <w:r w:rsidR="00156126">
          <w:rPr>
            <w:rFonts w:eastAsiaTheme="minorHAnsi" w:cstheme="minorBidi"/>
            <w:lang w:val="ru-RU"/>
          </w:rPr>
          <w:t>по</w:t>
        </w:r>
      </w:ins>
      <w:ins w:id="7920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21" w:author="Sanino" w:date="2012-05-23T23:36:00Z">
        <w:r w:rsidR="00156126">
          <w:rPr>
            <w:rFonts w:eastAsiaTheme="minorHAnsi" w:cstheme="minorBidi"/>
            <w:lang w:val="ru-RU"/>
          </w:rPr>
          <w:t>формулам,</w:t>
        </w:r>
      </w:ins>
      <w:ins w:id="7922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23" w:author="Sanino" w:date="2012-05-23T23:36:00Z">
        <w:r w:rsidR="00156126">
          <w:rPr>
            <w:rFonts w:eastAsiaTheme="minorHAnsi" w:cstheme="minorBidi"/>
            <w:lang w:val="ru-RU"/>
          </w:rPr>
          <w:t>описанным</w:t>
        </w:r>
      </w:ins>
      <w:ins w:id="7924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25" w:author="Sanino" w:date="2012-05-23T23:36:00Z">
        <w:r w:rsidR="00156126">
          <w:rPr>
            <w:rFonts w:eastAsiaTheme="minorHAnsi" w:cstheme="minorBidi"/>
            <w:lang w:val="ru-RU"/>
          </w:rPr>
          <w:t>в</w:t>
        </w:r>
      </w:ins>
      <w:ins w:id="7926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27" w:author="Sanino" w:date="2012-05-23T23:36:00Z">
        <w:r w:rsidR="00156126">
          <w:rPr>
            <w:rFonts w:eastAsiaTheme="minorHAnsi" w:cstheme="minorBidi"/>
            <w:lang w:val="ru-RU"/>
          </w:rPr>
          <w:t>ра</w:t>
        </w:r>
        <w:r w:rsidR="00156126">
          <w:rPr>
            <w:rFonts w:eastAsiaTheme="minorHAnsi" w:cstheme="minorBidi"/>
            <w:lang w:val="ru-RU"/>
          </w:rPr>
          <w:t>з</w:t>
        </w:r>
        <w:r w:rsidR="00156126">
          <w:rPr>
            <w:rFonts w:eastAsiaTheme="minorHAnsi" w:cstheme="minorBidi"/>
            <w:lang w:val="ru-RU"/>
          </w:rPr>
          <w:t>деле</w:t>
        </w:r>
      </w:ins>
      <w:ins w:id="7928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29" w:author="Sanino" w:date="2012-05-23T23:36:00Z">
        <w:r w:rsidR="00156126">
          <w:rPr>
            <w:rFonts w:eastAsiaTheme="minorHAnsi" w:cstheme="minorBidi"/>
            <w:lang w:val="ru-RU"/>
          </w:rPr>
          <w:t>описания</w:t>
        </w:r>
      </w:ins>
      <w:ins w:id="7930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31" w:author="Sanino" w:date="2012-05-23T23:36:00Z">
        <w:r w:rsidR="00156126">
          <w:rPr>
            <w:rFonts w:eastAsiaTheme="minorHAnsi" w:cstheme="minorBidi"/>
            <w:lang w:val="ru-RU"/>
          </w:rPr>
          <w:t>метода</w:t>
        </w:r>
      </w:ins>
      <w:ins w:id="7932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33" w:author="Sanino" w:date="2012-05-23T23:36:00Z">
        <w:r w:rsidR="00156126">
          <w:rPr>
            <w:rFonts w:eastAsiaTheme="minorHAnsi" w:cstheme="minorBidi"/>
            <w:lang w:val="ru-RU"/>
          </w:rPr>
          <w:t>распределения</w:t>
        </w:r>
      </w:ins>
      <w:ins w:id="7934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35" w:author="Sanino" w:date="2012-05-23T23:36:00Z">
        <w:r w:rsidR="00156126">
          <w:rPr>
            <w:rFonts w:eastAsiaTheme="minorHAnsi" w:cstheme="minorBidi"/>
            <w:lang w:val="ru-RU"/>
          </w:rPr>
          <w:t>нагрузки</w:t>
        </w:r>
      </w:ins>
      <w:ins w:id="7936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37" w:author="Sanino" w:date="2012-05-23T23:36:00Z">
        <w:r w:rsidR="00156126">
          <w:rPr>
            <w:rFonts w:eastAsiaTheme="minorHAnsi" w:cstheme="minorBidi"/>
            <w:lang w:val="ru-RU"/>
          </w:rPr>
          <w:t>с</w:t>
        </w:r>
      </w:ins>
      <w:ins w:id="7938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39" w:author="Sanino" w:date="2012-05-23T23:36:00Z">
        <w:r w:rsidR="00156126">
          <w:rPr>
            <w:rFonts w:eastAsiaTheme="minorHAnsi" w:cstheme="minorBidi"/>
            <w:lang w:val="ru-RU"/>
          </w:rPr>
          <w:t>помощью</w:t>
        </w:r>
      </w:ins>
      <w:ins w:id="7940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41" w:author="Sanino" w:date="2012-05-23T23:31:00Z">
        <w:r>
          <w:rPr>
            <w:rFonts w:eastAsiaTheme="minorHAnsi" w:cstheme="minorBidi"/>
            <w:lang w:val="ru-RU"/>
          </w:rPr>
          <w:t>моду</w:t>
        </w:r>
        <w:r w:rsidR="00156126">
          <w:rPr>
            <w:rFonts w:eastAsiaTheme="minorHAnsi" w:cstheme="minorBidi"/>
            <w:lang w:val="ru-RU"/>
          </w:rPr>
          <w:t>л</w:t>
        </w:r>
      </w:ins>
      <w:ins w:id="7942" w:author="Sanino" w:date="2012-05-23T23:36:00Z">
        <w:r w:rsidR="00156126">
          <w:rPr>
            <w:rFonts w:eastAsiaTheme="minorHAnsi" w:cstheme="minorBidi"/>
            <w:lang w:val="ru-RU"/>
          </w:rPr>
          <w:t>я</w:t>
        </w:r>
      </w:ins>
      <w:ins w:id="7943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44" w:author="Sanino" w:date="2012-05-23T23:31:00Z">
        <w:r>
          <w:rPr>
            <w:rFonts w:eastAsiaTheme="minorHAnsi" w:cstheme="minorBidi"/>
            <w:lang w:val="ru-RU"/>
          </w:rPr>
          <w:t>расчета</w:t>
        </w:r>
      </w:ins>
      <w:ins w:id="7945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46" w:author="Sanino" w:date="2012-05-23T23:31:00Z">
        <w:r>
          <w:rPr>
            <w:rFonts w:eastAsiaTheme="minorHAnsi" w:cstheme="minorBidi"/>
            <w:lang w:val="ru-RU"/>
          </w:rPr>
          <w:t>нагрузки.</w:t>
        </w:r>
      </w:ins>
      <w:ins w:id="7947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48" w:author="Sanino" w:date="2012-05-23T23:31:00Z">
        <w:r>
          <w:rPr>
            <w:rFonts w:eastAsiaTheme="minorHAnsi" w:cstheme="minorBidi"/>
            <w:lang w:val="ru-RU"/>
          </w:rPr>
          <w:t>П</w:t>
        </w:r>
      </w:ins>
      <w:ins w:id="7949" w:author="Sanino" w:date="2012-05-23T23:32:00Z">
        <w:r>
          <w:rPr>
            <w:rFonts w:eastAsiaTheme="minorHAnsi" w:cstheme="minorBidi"/>
            <w:lang w:val="ru-RU"/>
          </w:rPr>
          <w:t>осле</w:t>
        </w:r>
      </w:ins>
      <w:ins w:id="7950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51" w:author="Sanino" w:date="2012-05-23T23:32:00Z">
        <w:r>
          <w:rPr>
            <w:rFonts w:eastAsiaTheme="minorHAnsi" w:cstheme="minorBidi"/>
            <w:lang w:val="ru-RU"/>
          </w:rPr>
          <w:t>расчета</w:t>
        </w:r>
      </w:ins>
      <w:ins w:id="7952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53" w:author="Sanino" w:date="2012-05-23T23:34:00Z">
        <w:r w:rsidR="00156126">
          <w:rPr>
            <w:rFonts w:eastAsiaTheme="minorHAnsi" w:cstheme="minorBidi"/>
            <w:lang w:val="ru-RU"/>
          </w:rPr>
          <w:t>результаты</w:t>
        </w:r>
      </w:ins>
      <w:ins w:id="7954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55" w:author="Sanino" w:date="2012-05-23T23:34:00Z">
        <w:r w:rsidR="00156126">
          <w:rPr>
            <w:rFonts w:eastAsiaTheme="minorHAnsi" w:cstheme="minorBidi"/>
            <w:lang w:val="ru-RU"/>
          </w:rPr>
          <w:t>нагрузки</w:t>
        </w:r>
      </w:ins>
      <w:ins w:id="7956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57" w:author="Sanino" w:date="2012-05-23T23:34:00Z">
        <w:r w:rsidR="00156126">
          <w:rPr>
            <w:rFonts w:eastAsiaTheme="minorHAnsi" w:cstheme="minorBidi"/>
            <w:lang w:val="ru-RU"/>
          </w:rPr>
          <w:t>кафедр</w:t>
        </w:r>
      </w:ins>
      <w:ins w:id="7958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59" w:author="Sanino" w:date="2012-05-23T23:34:00Z">
        <w:r w:rsidR="00156126">
          <w:rPr>
            <w:rFonts w:eastAsiaTheme="minorHAnsi" w:cstheme="minorBidi"/>
            <w:lang w:val="ru-RU"/>
          </w:rPr>
          <w:t>передаются</w:t>
        </w:r>
      </w:ins>
      <w:ins w:id="7960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61" w:author="Sanino" w:date="2012-05-23T23:34:00Z">
        <w:r w:rsidR="00156126">
          <w:rPr>
            <w:rFonts w:eastAsiaTheme="minorHAnsi" w:cstheme="minorBidi"/>
            <w:lang w:val="ru-RU"/>
          </w:rPr>
          <w:t>в</w:t>
        </w:r>
      </w:ins>
      <w:ins w:id="7962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63" w:author="Sanino" w:date="2012-05-23T23:34:00Z">
        <w:r w:rsidR="00156126">
          <w:rPr>
            <w:rFonts w:eastAsiaTheme="minorHAnsi" w:cstheme="minorBidi"/>
            <w:lang w:val="ru-RU"/>
          </w:rPr>
          <w:t>модуль</w:t>
        </w:r>
      </w:ins>
      <w:ins w:id="7964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65" w:author="Sanino" w:date="2012-05-23T23:34:00Z">
        <w:r w:rsidR="00156126">
          <w:rPr>
            <w:rFonts w:eastAsiaTheme="minorHAnsi" w:cstheme="minorBidi"/>
            <w:lang w:val="ru-RU"/>
          </w:rPr>
          <w:t>отчетов.</w:t>
        </w:r>
      </w:ins>
      <w:ins w:id="7966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67" w:author="Sanino" w:date="2012-05-23T23:34:00Z">
        <w:r w:rsidR="00156126">
          <w:rPr>
            <w:rFonts w:eastAsiaTheme="minorHAnsi" w:cstheme="minorBidi"/>
            <w:lang w:val="ru-RU"/>
          </w:rPr>
          <w:t>Модуль</w:t>
        </w:r>
      </w:ins>
      <w:ins w:id="7968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69" w:author="Sanino" w:date="2012-05-23T23:34:00Z">
        <w:r w:rsidR="00156126">
          <w:rPr>
            <w:rFonts w:eastAsiaTheme="minorHAnsi" w:cstheme="minorBidi"/>
            <w:lang w:val="ru-RU"/>
          </w:rPr>
          <w:t>отчетов</w:t>
        </w:r>
      </w:ins>
      <w:ins w:id="7970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71" w:author="Sanino" w:date="2012-05-23T23:34:00Z">
        <w:r w:rsidR="00156126">
          <w:rPr>
            <w:rFonts w:eastAsiaTheme="minorHAnsi" w:cstheme="minorBidi"/>
            <w:lang w:val="ru-RU"/>
          </w:rPr>
          <w:t>сохраняет</w:t>
        </w:r>
      </w:ins>
      <w:ins w:id="7972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73" w:author="Sanino" w:date="2012-05-23T23:34:00Z">
        <w:r w:rsidR="00156126">
          <w:rPr>
            <w:rFonts w:eastAsiaTheme="minorHAnsi" w:cstheme="minorBidi"/>
            <w:lang w:val="ru-RU"/>
          </w:rPr>
          <w:t>отчеты</w:t>
        </w:r>
      </w:ins>
      <w:ins w:id="7974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75" w:author="Sanino" w:date="2012-05-23T23:34:00Z">
        <w:r w:rsidR="00156126">
          <w:rPr>
            <w:rFonts w:eastAsiaTheme="minorHAnsi" w:cstheme="minorBidi"/>
            <w:lang w:val="ru-RU"/>
          </w:rPr>
          <w:t>в</w:t>
        </w:r>
      </w:ins>
      <w:ins w:id="7976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77" w:author="Sanino" w:date="2012-05-23T23:34:00Z">
        <w:r w:rsidR="00156126">
          <w:rPr>
            <w:rFonts w:eastAsiaTheme="minorHAnsi" w:cstheme="minorBidi"/>
            <w:lang w:val="ru-RU"/>
          </w:rPr>
          <w:t>удобном</w:t>
        </w:r>
      </w:ins>
      <w:ins w:id="7978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79" w:author="Sanino" w:date="2012-05-23T23:34:00Z">
        <w:r w:rsidR="00156126">
          <w:rPr>
            <w:rFonts w:eastAsiaTheme="minorHAnsi" w:cstheme="minorBidi"/>
            <w:lang w:val="ru-RU"/>
          </w:rPr>
          <w:t>для</w:t>
        </w:r>
      </w:ins>
      <w:ins w:id="7980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81" w:author="Sanino" w:date="2012-05-23T23:35:00Z">
        <w:r w:rsidR="00156126">
          <w:rPr>
            <w:rFonts w:eastAsiaTheme="minorHAnsi" w:cstheme="minorBidi"/>
            <w:lang w:val="ru-RU"/>
          </w:rPr>
          <w:t>дальнейшей</w:t>
        </w:r>
      </w:ins>
      <w:ins w:id="7982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83" w:author="Sanino" w:date="2012-05-23T23:34:00Z">
        <w:r w:rsidR="00156126">
          <w:rPr>
            <w:rFonts w:eastAsiaTheme="minorHAnsi" w:cstheme="minorBidi"/>
            <w:lang w:val="ru-RU"/>
          </w:rPr>
          <w:t>обр</w:t>
        </w:r>
        <w:r w:rsidR="00156126">
          <w:rPr>
            <w:rFonts w:eastAsiaTheme="minorHAnsi" w:cstheme="minorBidi"/>
            <w:lang w:val="ru-RU"/>
          </w:rPr>
          <w:t>а</w:t>
        </w:r>
        <w:r w:rsidR="00156126">
          <w:rPr>
            <w:rFonts w:eastAsiaTheme="minorHAnsi" w:cstheme="minorBidi"/>
            <w:lang w:val="ru-RU"/>
          </w:rPr>
          <w:t>ботки</w:t>
        </w:r>
      </w:ins>
      <w:ins w:id="7984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85" w:author="Sanino" w:date="2012-05-23T23:34:00Z">
        <w:r w:rsidR="00156126">
          <w:rPr>
            <w:rFonts w:eastAsiaTheme="minorHAnsi" w:cstheme="minorBidi"/>
            <w:lang w:val="ru-RU"/>
          </w:rPr>
          <w:t>форм</w:t>
        </w:r>
        <w:r w:rsidR="00156126">
          <w:rPr>
            <w:rFonts w:eastAsiaTheme="minorHAnsi" w:cstheme="minorBidi"/>
            <w:lang w:val="ru-RU"/>
          </w:rPr>
          <w:t>а</w:t>
        </w:r>
        <w:r w:rsidR="00156126">
          <w:rPr>
            <w:rFonts w:eastAsiaTheme="minorHAnsi" w:cstheme="minorBidi"/>
            <w:lang w:val="ru-RU"/>
          </w:rPr>
          <w:t>те</w:t>
        </w:r>
      </w:ins>
      <w:ins w:id="7986" w:author="Sanino" w:date="2012-05-24T00:09:00Z">
        <w:r w:rsidR="00CA1412">
          <w:rPr>
            <w:rFonts w:eastAsiaTheme="minorHAnsi" w:cstheme="minorBidi"/>
            <w:lang w:val="ru-RU"/>
          </w:rPr>
          <w:t xml:space="preserve"> </w:t>
        </w:r>
      </w:ins>
      <w:ins w:id="7987" w:author="Sanino" w:date="2012-05-23T23:35:00Z">
        <w:r w:rsidR="00156126">
          <w:rPr>
            <w:rFonts w:eastAsiaTheme="minorHAnsi" w:cstheme="minorBidi"/>
            <w:lang w:val="en-US"/>
          </w:rPr>
          <w:t>xls</w:t>
        </w:r>
        <w:r w:rsidR="00156126">
          <w:rPr>
            <w:rFonts w:eastAsiaTheme="minorHAnsi" w:cstheme="minorBidi"/>
            <w:lang w:val="ru-RU"/>
          </w:rPr>
          <w:t>.</w:t>
        </w:r>
      </w:ins>
    </w:p>
    <w:p w:rsidR="00156126" w:rsidRDefault="00156126" w:rsidP="00814CF1">
      <w:pPr>
        <w:rPr>
          <w:ins w:id="7988" w:author="Sanino" w:date="2012-05-23T23:36:00Z"/>
          <w:rFonts w:eastAsiaTheme="minorHAnsi" w:cstheme="minorBidi"/>
          <w:lang w:val="ru-RU"/>
        </w:rPr>
      </w:pPr>
    </w:p>
    <w:p w:rsidR="00156126" w:rsidRDefault="00156126" w:rsidP="00814CF1">
      <w:pPr>
        <w:rPr>
          <w:ins w:id="7989" w:author="Sanino" w:date="2012-05-23T23:35:00Z"/>
          <w:rFonts w:eastAsiaTheme="minorHAnsi" w:cstheme="minorBidi"/>
          <w:lang w:val="ru-RU"/>
        </w:rPr>
      </w:pPr>
    </w:p>
    <w:p w:rsidR="00156126" w:rsidRPr="00156126" w:rsidRDefault="00156126" w:rsidP="00814CF1">
      <w:pPr>
        <w:rPr>
          <w:rFonts w:eastAsiaTheme="minorHAnsi" w:cstheme="minorBidi"/>
          <w:lang w:val="ru-RU"/>
          <w:rPrChange w:id="7990" w:author="Sanino" w:date="2012-05-23T23:35:00Z">
            <w:rPr>
              <w:rFonts w:eastAsiaTheme="minorHAnsi" w:cstheme="minorBidi"/>
            </w:rPr>
          </w:rPrChange>
        </w:rPr>
      </w:pPr>
    </w:p>
    <w:p w:rsidR="00E235E0" w:rsidRDefault="00E235E0" w:rsidP="00814CF1">
      <w:pPr>
        <w:rPr>
          <w:rFonts w:eastAsiaTheme="minorHAnsi" w:cstheme="minorBidi"/>
        </w:rPr>
      </w:pPr>
      <w:r w:rsidRPr="00E235E0">
        <w:rPr>
          <w:rFonts w:eastAsiaTheme="minorHAnsi" w:cstheme="minorBidi"/>
        </w:rPr>
        <w:lastRenderedPageBreak/>
        <w:t>Модуль</w:t>
      </w:r>
      <w:del w:id="7991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7992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установки</w:t>
      </w:r>
      <w:del w:id="7993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7994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коефіцієнтів</w:t>
      </w:r>
    </w:p>
    <w:p w:rsidR="00E235E0" w:rsidRPr="00E235E0" w:rsidRDefault="00E235E0" w:rsidP="00814CF1">
      <w:pPr>
        <w:rPr>
          <w:rFonts w:eastAsiaTheme="minorHAnsi" w:cstheme="minorBidi"/>
        </w:rPr>
      </w:pPr>
    </w:p>
    <w:p w:rsidR="007220A5" w:rsidRDefault="00E235E0" w:rsidP="007220A5">
      <w:r w:rsidRPr="00E235E0">
        <w:t>Вхідні</w:t>
      </w:r>
      <w:del w:id="7995" w:author="Sanino" w:date="2012-05-24T00:09:00Z">
        <w:r w:rsidR="00C86AC3" w:rsidDel="00CA1412">
          <w:delText xml:space="preserve"> </w:delText>
        </w:r>
      </w:del>
      <w:ins w:id="7996" w:author="Sanino" w:date="2012-05-24T00:09:00Z">
        <w:r w:rsidR="00CA1412">
          <w:t xml:space="preserve"> </w:t>
        </w:r>
      </w:ins>
      <w:r w:rsidRPr="00E235E0">
        <w:t>дані</w:t>
      </w:r>
      <w:del w:id="7997" w:author="Sanino" w:date="2012-05-24T00:09:00Z">
        <w:r w:rsidR="00C86AC3" w:rsidDel="00CA1412">
          <w:delText xml:space="preserve"> </w:delText>
        </w:r>
      </w:del>
      <w:ins w:id="7998" w:author="Sanino" w:date="2012-05-24T00:09:00Z">
        <w:r w:rsidR="00CA1412">
          <w:t xml:space="preserve"> </w:t>
        </w:r>
      </w:ins>
      <w:r w:rsidR="007220A5">
        <w:t>–</w:t>
      </w:r>
      <w:del w:id="7999" w:author="Sanino" w:date="2012-05-24T00:09:00Z">
        <w:r w:rsidR="00C86AC3" w:rsidDel="00CA1412">
          <w:delText xml:space="preserve"> </w:delText>
        </w:r>
      </w:del>
      <w:ins w:id="8000" w:author="Sanino" w:date="2012-05-24T00:09:00Z">
        <w:r w:rsidR="00CA1412">
          <w:t xml:space="preserve"> </w:t>
        </w:r>
      </w:ins>
      <w:r w:rsidRPr="00E235E0">
        <w:t>значення</w:t>
      </w:r>
      <w:del w:id="8001" w:author="Sanino" w:date="2012-05-24T00:09:00Z">
        <w:r w:rsidR="00C86AC3" w:rsidDel="00CA1412">
          <w:delText xml:space="preserve"> </w:delText>
        </w:r>
      </w:del>
      <w:ins w:id="8002" w:author="Sanino" w:date="2012-05-24T00:09:00Z">
        <w:r w:rsidR="00CA1412">
          <w:t xml:space="preserve"> </w:t>
        </w:r>
      </w:ins>
      <w:r w:rsidRPr="00E235E0">
        <w:t>коефіцієнтів,</w:t>
      </w:r>
      <w:del w:id="8003" w:author="Sanino" w:date="2012-05-24T00:09:00Z">
        <w:r w:rsidR="00C86AC3" w:rsidDel="00CA1412">
          <w:delText xml:space="preserve"> </w:delText>
        </w:r>
      </w:del>
      <w:ins w:id="8004" w:author="Sanino" w:date="2012-05-24T00:09:00Z">
        <w:r w:rsidR="00CA1412">
          <w:t xml:space="preserve"> </w:t>
        </w:r>
      </w:ins>
      <w:r w:rsidRPr="00E235E0">
        <w:t>що</w:t>
      </w:r>
      <w:del w:id="8005" w:author="Sanino" w:date="2012-05-24T00:09:00Z">
        <w:r w:rsidR="00C86AC3" w:rsidDel="00CA1412">
          <w:delText xml:space="preserve"> </w:delText>
        </w:r>
      </w:del>
      <w:ins w:id="8006" w:author="Sanino" w:date="2012-05-24T00:09:00Z">
        <w:r w:rsidR="00CA1412">
          <w:t xml:space="preserve"> </w:t>
        </w:r>
      </w:ins>
      <w:r w:rsidRPr="00E235E0">
        <w:t>вводяться</w:t>
      </w:r>
      <w:del w:id="8007" w:author="Sanino" w:date="2012-05-24T00:09:00Z">
        <w:r w:rsidR="00C86AC3" w:rsidDel="00CA1412">
          <w:delText xml:space="preserve"> </w:delText>
        </w:r>
      </w:del>
      <w:ins w:id="8008" w:author="Sanino" w:date="2012-05-24T00:09:00Z">
        <w:r w:rsidR="00CA1412">
          <w:t xml:space="preserve"> </w:t>
        </w:r>
      </w:ins>
      <w:r w:rsidR="007220A5">
        <w:t>користувачем.</w:t>
      </w:r>
    </w:p>
    <w:p w:rsidR="00286F1D" w:rsidRPr="00C360A3" w:rsidRDefault="00E235E0" w:rsidP="00C360A3">
      <w:pPr>
        <w:rPr>
          <w:rFonts w:eastAsiaTheme="minorHAnsi" w:cstheme="minorBidi"/>
        </w:rPr>
      </w:pPr>
      <w:r w:rsidRPr="00E235E0">
        <w:t>Вихідні</w:t>
      </w:r>
      <w:del w:id="8009" w:author="Sanino" w:date="2012-05-24T00:09:00Z">
        <w:r w:rsidR="00C86AC3" w:rsidDel="00CA1412">
          <w:delText xml:space="preserve"> </w:delText>
        </w:r>
      </w:del>
      <w:ins w:id="8010" w:author="Sanino" w:date="2012-05-24T00:09:00Z">
        <w:r w:rsidR="00CA1412">
          <w:t xml:space="preserve"> </w:t>
        </w:r>
      </w:ins>
      <w:r w:rsidRPr="00E235E0">
        <w:t>дані</w:t>
      </w:r>
      <w:del w:id="8011" w:author="Sanino" w:date="2012-05-24T00:09:00Z">
        <w:r w:rsidR="00C86AC3" w:rsidDel="00CA1412">
          <w:delText xml:space="preserve"> </w:delText>
        </w:r>
      </w:del>
      <w:ins w:id="8012" w:author="Sanino" w:date="2012-05-24T00:09:00Z">
        <w:r w:rsidR="00CA1412">
          <w:t xml:space="preserve"> </w:t>
        </w:r>
      </w:ins>
      <w:r w:rsidR="007220A5">
        <w:t>–</w:t>
      </w:r>
      <w:del w:id="8013" w:author="Sanino" w:date="2012-05-24T00:09:00Z">
        <w:r w:rsidR="00C86AC3" w:rsidDel="00CA1412">
          <w:delText xml:space="preserve"> </w:delText>
        </w:r>
      </w:del>
      <w:ins w:id="8014" w:author="Sanino" w:date="2012-05-24T00:09:00Z">
        <w:r w:rsidR="00CA1412">
          <w:t xml:space="preserve"> </w:t>
        </w:r>
      </w:ins>
      <w:r w:rsidRPr="00E235E0">
        <w:t>структура</w:t>
      </w:r>
      <w:del w:id="8015" w:author="Sanino" w:date="2012-05-24T00:09:00Z">
        <w:r w:rsidR="00C86AC3" w:rsidDel="00CA1412">
          <w:delText xml:space="preserve"> </w:delText>
        </w:r>
      </w:del>
      <w:ins w:id="8016" w:author="Sanino" w:date="2012-05-24T00:09:00Z">
        <w:r w:rsidR="00CA1412">
          <w:t xml:space="preserve"> </w:t>
        </w:r>
      </w:ins>
      <w:r w:rsidRPr="00E235E0">
        <w:t>даних</w:t>
      </w:r>
      <w:del w:id="8017" w:author="Sanino" w:date="2012-05-24T00:09:00Z">
        <w:r w:rsidR="007220A5" w:rsidDel="00CA1412">
          <w:delText xml:space="preserve"> </w:delText>
        </w:r>
      </w:del>
      <w:ins w:id="8018" w:author="Sanino" w:date="2012-05-24T00:09:00Z">
        <w:r w:rsidR="00CA1412">
          <w:t xml:space="preserve"> </w:t>
        </w:r>
      </w:ins>
      <w:r w:rsidR="007220A5">
        <w:t>яка</w:t>
      </w:r>
      <w:del w:id="8019" w:author="Sanino" w:date="2012-05-24T00:09:00Z">
        <w:r w:rsidR="00C86AC3" w:rsidDel="00CA1412">
          <w:delText xml:space="preserve"> </w:delText>
        </w:r>
      </w:del>
      <w:ins w:id="8020" w:author="Sanino" w:date="2012-05-24T00:09:00Z">
        <w:r w:rsidR="00CA1412">
          <w:t xml:space="preserve"> </w:t>
        </w:r>
      </w:ins>
      <w:r w:rsidRPr="00E235E0">
        <w:t>зберігає</w:t>
      </w:r>
      <w:del w:id="8021" w:author="Sanino" w:date="2012-05-24T00:09:00Z">
        <w:r w:rsidR="00C86AC3" w:rsidDel="00CA1412">
          <w:delText xml:space="preserve"> </w:delText>
        </w:r>
      </w:del>
      <w:ins w:id="8022" w:author="Sanino" w:date="2012-05-24T00:09:00Z">
        <w:r w:rsidR="00CA1412">
          <w:t xml:space="preserve"> </w:t>
        </w:r>
      </w:ins>
      <w:r w:rsidRPr="00E235E0">
        <w:t>введені</w:t>
      </w:r>
      <w:del w:id="8023" w:author="Sanino" w:date="2012-05-24T00:09:00Z">
        <w:r w:rsidR="00C86AC3" w:rsidDel="00CA1412">
          <w:delText xml:space="preserve"> </w:delText>
        </w:r>
      </w:del>
      <w:ins w:id="8024" w:author="Sanino" w:date="2012-05-24T00:09:00Z">
        <w:r w:rsidR="00CA1412">
          <w:t xml:space="preserve"> </w:t>
        </w:r>
      </w:ins>
      <w:r w:rsidRPr="00E235E0">
        <w:t>значення</w:t>
      </w:r>
      <w:del w:id="8025" w:author="Sanino" w:date="2012-05-24T00:09:00Z">
        <w:r w:rsidR="00C86AC3" w:rsidDel="00CA1412">
          <w:delText xml:space="preserve"> </w:delText>
        </w:r>
      </w:del>
      <w:ins w:id="8026" w:author="Sanino" w:date="2012-05-24T00:09:00Z">
        <w:r w:rsidR="00CA1412">
          <w:t xml:space="preserve"> </w:t>
        </w:r>
      </w:ins>
      <w:r w:rsidRPr="00E235E0">
        <w:t>коефіці</w:t>
      </w:r>
      <w:r w:rsidRPr="00E235E0">
        <w:t>є</w:t>
      </w:r>
      <w:r w:rsidRPr="00E235E0">
        <w:t>нтів.</w:t>
      </w:r>
      <w:del w:id="8027" w:author="Sanino" w:date="2012-05-24T00:09:00Z">
        <w:r w:rsidR="007220A5" w:rsidDel="00CA1412">
          <w:delText xml:space="preserve"> </w:delText>
        </w:r>
      </w:del>
      <w:ins w:id="8028" w:author="Sanino" w:date="2012-05-24T00:09:00Z">
        <w:r w:rsidR="00CA1412">
          <w:t xml:space="preserve"> </w:t>
        </w:r>
      </w:ins>
      <w:r w:rsidR="007220A5" w:rsidRPr="00E235E0">
        <w:rPr>
          <w:rFonts w:eastAsiaTheme="minorHAnsi" w:cstheme="minorBidi"/>
        </w:rPr>
        <w:t>Структура</w:t>
      </w:r>
      <w:del w:id="8029" w:author="Sanino" w:date="2012-05-24T00:09:00Z">
        <w:r w:rsidR="007220A5" w:rsidDel="00CA1412">
          <w:rPr>
            <w:rFonts w:eastAsiaTheme="minorHAnsi" w:cstheme="minorBidi"/>
          </w:rPr>
          <w:delText xml:space="preserve"> </w:delText>
        </w:r>
      </w:del>
      <w:ins w:id="8030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7220A5" w:rsidRPr="00E235E0">
        <w:rPr>
          <w:rFonts w:eastAsiaTheme="minorHAnsi" w:cstheme="minorBidi"/>
        </w:rPr>
        <w:t>даних,</w:t>
      </w:r>
      <w:del w:id="8031" w:author="Sanino" w:date="2012-05-24T00:09:00Z">
        <w:r w:rsidR="007220A5" w:rsidDel="00CA1412">
          <w:rPr>
            <w:rFonts w:eastAsiaTheme="minorHAnsi" w:cstheme="minorBidi"/>
          </w:rPr>
          <w:delText xml:space="preserve"> </w:delText>
        </w:r>
      </w:del>
      <w:ins w:id="8032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7220A5" w:rsidRPr="00E235E0">
        <w:rPr>
          <w:rFonts w:eastAsiaTheme="minorHAnsi" w:cstheme="minorBidi"/>
        </w:rPr>
        <w:t>що</w:t>
      </w:r>
      <w:del w:id="8033" w:author="Sanino" w:date="2012-05-24T00:09:00Z">
        <w:r w:rsidR="007220A5" w:rsidDel="00CA1412">
          <w:rPr>
            <w:rFonts w:eastAsiaTheme="minorHAnsi" w:cstheme="minorBidi"/>
          </w:rPr>
          <w:delText xml:space="preserve"> </w:delText>
        </w:r>
      </w:del>
      <w:ins w:id="8034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7220A5" w:rsidRPr="00E235E0">
        <w:rPr>
          <w:rFonts w:eastAsiaTheme="minorHAnsi" w:cstheme="minorBidi"/>
        </w:rPr>
        <w:t>зберігає</w:t>
      </w:r>
      <w:del w:id="8035" w:author="Sanino" w:date="2012-05-24T00:09:00Z">
        <w:r w:rsidR="007220A5" w:rsidDel="00CA1412">
          <w:rPr>
            <w:rFonts w:eastAsiaTheme="minorHAnsi" w:cstheme="minorBidi"/>
          </w:rPr>
          <w:delText xml:space="preserve"> </w:delText>
        </w:r>
      </w:del>
      <w:ins w:id="8036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7220A5" w:rsidRPr="00E235E0">
        <w:rPr>
          <w:rFonts w:eastAsiaTheme="minorHAnsi" w:cstheme="minorBidi"/>
        </w:rPr>
        <w:t>значення</w:t>
      </w:r>
      <w:del w:id="8037" w:author="Sanino" w:date="2012-05-24T00:09:00Z">
        <w:r w:rsidR="007220A5" w:rsidDel="00CA1412">
          <w:rPr>
            <w:rFonts w:eastAsiaTheme="minorHAnsi" w:cstheme="minorBidi"/>
          </w:rPr>
          <w:delText xml:space="preserve"> </w:delText>
        </w:r>
      </w:del>
      <w:ins w:id="8038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7220A5" w:rsidRPr="00E235E0">
        <w:rPr>
          <w:rFonts w:eastAsiaTheme="minorHAnsi" w:cstheme="minorBidi"/>
        </w:rPr>
        <w:t>коефіцієнтів,</w:t>
      </w:r>
      <w:del w:id="8039" w:author="Sanino" w:date="2012-05-24T00:09:00Z">
        <w:r w:rsidR="007220A5" w:rsidDel="00CA1412">
          <w:rPr>
            <w:rFonts w:eastAsiaTheme="minorHAnsi" w:cstheme="minorBidi"/>
          </w:rPr>
          <w:delText xml:space="preserve"> </w:delText>
        </w:r>
      </w:del>
      <w:ins w:id="8040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7220A5">
        <w:rPr>
          <w:rFonts w:eastAsiaTheme="minorHAnsi" w:cstheme="minorBidi"/>
        </w:rPr>
        <w:t>наведена</w:t>
      </w:r>
      <w:del w:id="8041" w:author="Sanino" w:date="2012-05-24T00:09:00Z">
        <w:r w:rsidR="007220A5" w:rsidDel="00CA1412">
          <w:rPr>
            <w:rFonts w:eastAsiaTheme="minorHAnsi" w:cstheme="minorBidi"/>
          </w:rPr>
          <w:delText xml:space="preserve"> </w:delText>
        </w:r>
      </w:del>
      <w:ins w:id="8042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7220A5">
        <w:rPr>
          <w:rFonts w:eastAsiaTheme="minorHAnsi" w:cstheme="minorBidi"/>
        </w:rPr>
        <w:t>в</w:t>
      </w:r>
      <w:del w:id="8043" w:author="Sanino" w:date="2012-05-24T00:09:00Z">
        <w:r w:rsidR="007220A5" w:rsidDel="00CA1412">
          <w:rPr>
            <w:rFonts w:eastAsiaTheme="minorHAnsi" w:cstheme="minorBidi"/>
          </w:rPr>
          <w:delText xml:space="preserve"> </w:delText>
        </w:r>
      </w:del>
      <w:ins w:id="8044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7220A5">
        <w:rPr>
          <w:rFonts w:eastAsiaTheme="minorHAnsi" w:cstheme="minorBidi"/>
        </w:rPr>
        <w:t>додатку</w:t>
      </w:r>
      <w:del w:id="8045" w:author="Sanino" w:date="2012-05-24T00:09:00Z">
        <w:r w:rsidR="007220A5" w:rsidDel="00CA1412">
          <w:rPr>
            <w:rFonts w:eastAsiaTheme="minorHAnsi" w:cstheme="minorBidi"/>
          </w:rPr>
          <w:delText xml:space="preserve"> </w:delText>
        </w:r>
      </w:del>
      <w:ins w:id="8046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7220A5">
        <w:rPr>
          <w:rFonts w:eastAsiaTheme="minorHAnsi" w:cstheme="minorBidi"/>
        </w:rPr>
        <w:t>Г</w:t>
      </w:r>
      <w:del w:id="8047" w:author="Sanino" w:date="2012-05-24T00:09:00Z">
        <w:r w:rsidR="007220A5" w:rsidDel="00CA1412">
          <w:rPr>
            <w:rFonts w:eastAsiaTheme="minorHAnsi" w:cstheme="minorBidi"/>
          </w:rPr>
          <w:delText xml:space="preserve"> </w:delText>
        </w:r>
      </w:del>
      <w:ins w:id="8048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7220A5">
        <w:rPr>
          <w:rFonts w:eastAsiaTheme="minorHAnsi" w:cstheme="minorBidi"/>
        </w:rPr>
        <w:t>стр5.</w:t>
      </w:r>
    </w:p>
    <w:p w:rsidR="00286F1D" w:rsidRDefault="00E235E0" w:rsidP="00814CF1">
      <w:pPr>
        <w:rPr>
          <w:rFonts w:eastAsiaTheme="minorHAnsi" w:cstheme="minorBidi"/>
        </w:rPr>
      </w:pPr>
      <w:r w:rsidRPr="00E235E0">
        <w:rPr>
          <w:rFonts w:eastAsiaTheme="minorHAnsi" w:cstheme="minorBidi"/>
        </w:rPr>
        <w:t>Модуль</w:t>
      </w:r>
      <w:del w:id="8049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050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установки</w:t>
      </w:r>
      <w:del w:id="8051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052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коефіцієнтів</w:t>
      </w:r>
      <w:del w:id="8053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054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дозволяє</w:t>
      </w:r>
      <w:del w:id="8055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056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задати</w:t>
      </w:r>
      <w:del w:id="8057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058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значення</w:t>
      </w:r>
      <w:del w:id="8059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060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286F1D">
        <w:rPr>
          <w:rFonts w:eastAsiaTheme="minorHAnsi" w:cstheme="minorBidi"/>
        </w:rPr>
        <w:t>розрахунку</w:t>
      </w:r>
      <w:del w:id="8061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062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навантаження</w:t>
      </w:r>
      <w:del w:id="8063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064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по</w:t>
      </w:r>
      <w:del w:id="8065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066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кафедрам.</w:t>
      </w:r>
      <w:del w:id="8067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068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Дані</w:t>
      </w:r>
      <w:del w:id="8069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070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задаються</w:t>
      </w:r>
      <w:del w:id="8071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072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E235E0">
        <w:rPr>
          <w:rFonts w:eastAsiaTheme="minorHAnsi" w:cstheme="minorBidi"/>
        </w:rPr>
        <w:t>у</w:t>
      </w:r>
      <w:del w:id="8073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074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286F1D">
        <w:rPr>
          <w:rFonts w:eastAsiaTheme="minorHAnsi" w:cstheme="minorBidi"/>
        </w:rPr>
        <w:t>формі</w:t>
      </w:r>
      <w:del w:id="8075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076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286F1D">
        <w:rPr>
          <w:rFonts w:eastAsiaTheme="minorHAnsi" w:cstheme="minorBidi"/>
        </w:rPr>
        <w:t>наведеній</w:t>
      </w:r>
      <w:del w:id="8077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078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286F1D">
        <w:rPr>
          <w:rFonts w:eastAsiaTheme="minorHAnsi" w:cstheme="minorBidi"/>
        </w:rPr>
        <w:t>на</w:t>
      </w:r>
      <w:del w:id="8079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080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286F1D">
        <w:rPr>
          <w:rFonts w:eastAsiaTheme="minorHAnsi" w:cstheme="minorBidi"/>
        </w:rPr>
        <w:t>рисунку</w:t>
      </w:r>
      <w:del w:id="8081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082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286F1D">
        <w:rPr>
          <w:rFonts w:eastAsiaTheme="minorHAnsi" w:cstheme="minorBidi"/>
        </w:rPr>
        <w:t>1.2.</w:t>
      </w:r>
      <w:del w:id="8083" w:author="Sanino" w:date="2012-05-24T00:06:00Z">
        <w:r w:rsidR="00C86AC3" w:rsidDel="00347EAA">
          <w:rPr>
            <w:rFonts w:eastAsiaTheme="minorHAnsi" w:cstheme="minorBidi"/>
          </w:rPr>
          <w:delText xml:space="preserve">  </w:delText>
        </w:r>
      </w:del>
    </w:p>
    <w:p w:rsidR="007220A5" w:rsidRDefault="00E235E0" w:rsidP="007220A5">
      <w:r w:rsidRPr="00E235E0">
        <w:t>За</w:t>
      </w:r>
      <w:del w:id="8084" w:author="Sanino" w:date="2012-05-24T00:09:00Z">
        <w:r w:rsidR="00C86AC3" w:rsidDel="00CA1412">
          <w:delText xml:space="preserve"> </w:delText>
        </w:r>
      </w:del>
      <w:ins w:id="8085" w:author="Sanino" w:date="2012-05-24T00:09:00Z">
        <w:r w:rsidR="00CA1412">
          <w:t xml:space="preserve"> </w:t>
        </w:r>
      </w:ins>
      <w:r w:rsidRPr="00E235E0">
        <w:t>допомогою</w:t>
      </w:r>
      <w:del w:id="8086" w:author="Sanino" w:date="2012-05-24T00:09:00Z">
        <w:r w:rsidR="00C86AC3" w:rsidDel="00CA1412">
          <w:delText xml:space="preserve"> </w:delText>
        </w:r>
      </w:del>
      <w:ins w:id="8087" w:author="Sanino" w:date="2012-05-24T00:09:00Z">
        <w:r w:rsidR="00CA1412">
          <w:t xml:space="preserve"> </w:t>
        </w:r>
      </w:ins>
      <w:r w:rsidRPr="00E235E0">
        <w:t>цієї</w:t>
      </w:r>
      <w:del w:id="8088" w:author="Sanino" w:date="2012-05-24T00:09:00Z">
        <w:r w:rsidR="00C86AC3" w:rsidDel="00CA1412">
          <w:delText xml:space="preserve"> </w:delText>
        </w:r>
      </w:del>
      <w:ins w:id="8089" w:author="Sanino" w:date="2012-05-24T00:09:00Z">
        <w:r w:rsidR="00CA1412">
          <w:t xml:space="preserve"> </w:t>
        </w:r>
      </w:ins>
      <w:r w:rsidRPr="00E235E0">
        <w:t>форми</w:t>
      </w:r>
      <w:del w:id="8090" w:author="Sanino" w:date="2012-05-24T00:09:00Z">
        <w:r w:rsidR="00C86AC3" w:rsidDel="00CA1412">
          <w:delText xml:space="preserve"> </w:delText>
        </w:r>
      </w:del>
      <w:ins w:id="8091" w:author="Sanino" w:date="2012-05-24T00:09:00Z">
        <w:r w:rsidR="00CA1412">
          <w:t xml:space="preserve"> </w:t>
        </w:r>
      </w:ins>
      <w:r w:rsidRPr="00E235E0">
        <w:t>задаються</w:t>
      </w:r>
      <w:del w:id="8092" w:author="Sanino" w:date="2012-05-24T00:09:00Z">
        <w:r w:rsidR="00C86AC3" w:rsidDel="00CA1412">
          <w:delText xml:space="preserve"> </w:delText>
        </w:r>
      </w:del>
      <w:ins w:id="8093" w:author="Sanino" w:date="2012-05-24T00:09:00Z">
        <w:r w:rsidR="00CA1412">
          <w:t xml:space="preserve"> </w:t>
        </w:r>
      </w:ins>
      <w:r w:rsidRPr="00E235E0">
        <w:t>наступні</w:t>
      </w:r>
      <w:del w:id="8094" w:author="Sanino" w:date="2012-05-24T00:09:00Z">
        <w:r w:rsidR="00C86AC3" w:rsidDel="00CA1412">
          <w:delText xml:space="preserve"> </w:delText>
        </w:r>
      </w:del>
      <w:ins w:id="8095" w:author="Sanino" w:date="2012-05-24T00:09:00Z">
        <w:r w:rsidR="00CA1412">
          <w:t xml:space="preserve"> </w:t>
        </w:r>
      </w:ins>
      <w:r w:rsidRPr="00E235E0">
        <w:t>коефіцієнти:</w:t>
      </w:r>
      <w:del w:id="8096" w:author="Sanino" w:date="2012-05-24T00:06:00Z">
        <w:r w:rsidR="00C86AC3" w:rsidDel="00347EAA">
          <w:delText xml:space="preserve">  </w:delText>
        </w:r>
      </w:del>
    </w:p>
    <w:p w:rsidR="007220A5" w:rsidRDefault="00A62604" w:rsidP="007220A5">
      <w:proofErr w:type="gramStart"/>
      <w:r>
        <w:rPr>
          <w:lang w:val="en-US"/>
        </w:rPr>
        <w:t>K</w:t>
      </w:r>
      <w:r w:rsidRPr="00C360A3">
        <w:rPr>
          <w:lang w:val="en-US"/>
        </w:rPr>
        <w:t>n</w:t>
      </w:r>
      <w:proofErr w:type="gramEnd"/>
      <w:del w:id="8097" w:author="Sanino" w:date="2012-05-24T00:09:00Z">
        <w:r w:rsidR="007220A5" w:rsidDel="00CA1412">
          <w:delText xml:space="preserve"> </w:delText>
        </w:r>
      </w:del>
      <w:ins w:id="8098" w:author="Sanino" w:date="2012-05-24T00:09:00Z">
        <w:r w:rsidR="00CA1412">
          <w:t xml:space="preserve"> </w:t>
        </w:r>
      </w:ins>
      <w:r w:rsidRPr="00A62604">
        <w:t>–</w:t>
      </w:r>
      <w:del w:id="8099" w:author="Sanino" w:date="2012-05-24T00:09:00Z">
        <w:r w:rsidR="00C86AC3" w:rsidDel="00CA1412">
          <w:delText xml:space="preserve"> </w:delText>
        </w:r>
      </w:del>
      <w:ins w:id="8100" w:author="Sanino" w:date="2012-05-24T00:09:00Z">
        <w:r w:rsidR="00CA1412">
          <w:t xml:space="preserve"> </w:t>
        </w:r>
      </w:ins>
      <w:r w:rsidR="00E235E0" w:rsidRPr="00E235E0">
        <w:t>коефіцієнт,</w:t>
      </w:r>
      <w:del w:id="8101" w:author="Sanino" w:date="2012-05-24T00:09:00Z">
        <w:r w:rsidR="00C86AC3" w:rsidDel="00CA1412">
          <w:delText xml:space="preserve"> </w:delText>
        </w:r>
      </w:del>
      <w:ins w:id="8102" w:author="Sanino" w:date="2012-05-24T00:09:00Z">
        <w:r w:rsidR="00CA1412">
          <w:t xml:space="preserve"> </w:t>
        </w:r>
      </w:ins>
      <w:r w:rsidR="00E235E0" w:rsidRPr="00E235E0">
        <w:t>що</w:t>
      </w:r>
      <w:del w:id="8103" w:author="Sanino" w:date="2012-05-24T00:09:00Z">
        <w:r w:rsidR="00C86AC3" w:rsidDel="00CA1412">
          <w:delText xml:space="preserve"> </w:delText>
        </w:r>
      </w:del>
      <w:ins w:id="8104" w:author="Sanino" w:date="2012-05-24T00:09:00Z">
        <w:r w:rsidR="00CA1412">
          <w:t xml:space="preserve"> </w:t>
        </w:r>
      </w:ins>
      <w:r>
        <w:t>застосовується</w:t>
      </w:r>
      <w:del w:id="8105" w:author="Sanino" w:date="2012-05-24T00:09:00Z">
        <w:r w:rsidR="00C86AC3" w:rsidDel="00CA1412">
          <w:delText xml:space="preserve"> </w:delText>
        </w:r>
      </w:del>
      <w:ins w:id="8106" w:author="Sanino" w:date="2012-05-24T00:09:00Z">
        <w:r w:rsidR="00CA1412">
          <w:t xml:space="preserve"> </w:t>
        </w:r>
      </w:ins>
      <w:r>
        <w:t>в</w:t>
      </w:r>
      <w:del w:id="8107" w:author="Sanino" w:date="2012-05-24T00:09:00Z">
        <w:r w:rsidR="00C86AC3" w:rsidDel="00CA1412">
          <w:delText xml:space="preserve"> </w:delText>
        </w:r>
      </w:del>
      <w:ins w:id="8108" w:author="Sanino" w:date="2012-05-24T00:09:00Z">
        <w:r w:rsidR="00CA1412">
          <w:t xml:space="preserve"> </w:t>
        </w:r>
      </w:ins>
      <w:r>
        <w:t>навантаження</w:t>
      </w:r>
      <w:del w:id="8109" w:author="Sanino" w:date="2012-05-24T00:09:00Z">
        <w:r w:rsidR="00C86AC3" w:rsidDel="00CA1412">
          <w:delText xml:space="preserve"> </w:delText>
        </w:r>
      </w:del>
      <w:ins w:id="8110" w:author="Sanino" w:date="2012-05-24T00:09:00Z">
        <w:r w:rsidR="00CA1412">
          <w:t xml:space="preserve"> </w:t>
        </w:r>
      </w:ins>
      <w:r>
        <w:t>стаціонарної</w:t>
      </w:r>
      <w:del w:id="8111" w:author="Sanino" w:date="2012-05-24T00:09:00Z">
        <w:r w:rsidR="00C86AC3" w:rsidDel="00CA1412">
          <w:delText xml:space="preserve"> </w:delText>
        </w:r>
      </w:del>
      <w:ins w:id="8112" w:author="Sanino" w:date="2012-05-24T00:09:00Z">
        <w:r w:rsidR="00CA1412">
          <w:t xml:space="preserve"> </w:t>
        </w:r>
      </w:ins>
      <w:r w:rsidR="00E235E0" w:rsidRPr="00E235E0">
        <w:t>ди</w:t>
      </w:r>
      <w:r w:rsidR="00E235E0" w:rsidRPr="00E235E0">
        <w:t>с</w:t>
      </w:r>
      <w:r w:rsidR="00E235E0" w:rsidRPr="00E235E0">
        <w:t>ципліни,</w:t>
      </w:r>
      <w:del w:id="8113" w:author="Sanino" w:date="2012-05-24T00:09:00Z">
        <w:r w:rsidR="00C86AC3" w:rsidDel="00CA1412">
          <w:delText xml:space="preserve"> </w:delText>
        </w:r>
      </w:del>
      <w:ins w:id="8114" w:author="Sanino" w:date="2012-05-24T00:09:00Z">
        <w:r w:rsidR="00CA1412">
          <w:t xml:space="preserve"> </w:t>
        </w:r>
      </w:ins>
      <w:r w:rsidR="00E235E0" w:rsidRPr="00E235E0">
        <w:t>навантаження</w:t>
      </w:r>
      <w:del w:id="8115" w:author="Sanino" w:date="2012-05-24T00:09:00Z">
        <w:r w:rsidR="00C86AC3" w:rsidDel="00CA1412">
          <w:delText xml:space="preserve"> </w:delText>
        </w:r>
      </w:del>
      <w:ins w:id="8116" w:author="Sanino" w:date="2012-05-24T00:09:00Z">
        <w:r w:rsidR="00CA1412">
          <w:t xml:space="preserve"> </w:t>
        </w:r>
      </w:ins>
      <w:r w:rsidR="00E235E0" w:rsidRPr="00E235E0">
        <w:t>заочної</w:t>
      </w:r>
      <w:del w:id="8117" w:author="Sanino" w:date="2012-05-24T00:09:00Z">
        <w:r w:rsidR="00C86AC3" w:rsidDel="00CA1412">
          <w:delText xml:space="preserve"> </w:delText>
        </w:r>
      </w:del>
      <w:ins w:id="8118" w:author="Sanino" w:date="2012-05-24T00:09:00Z">
        <w:r w:rsidR="00CA1412">
          <w:t xml:space="preserve"> </w:t>
        </w:r>
      </w:ins>
      <w:r w:rsidR="00E235E0" w:rsidRPr="00E235E0">
        <w:t>дисципліни,</w:t>
      </w:r>
      <w:del w:id="8119" w:author="Sanino" w:date="2012-05-24T00:09:00Z">
        <w:r w:rsidR="00C86AC3" w:rsidDel="00CA1412">
          <w:delText xml:space="preserve"> </w:delText>
        </w:r>
      </w:del>
      <w:ins w:id="8120" w:author="Sanino" w:date="2012-05-24T00:09:00Z">
        <w:r w:rsidR="00CA1412">
          <w:t xml:space="preserve"> </w:t>
        </w:r>
      </w:ins>
      <w:r w:rsidR="00E235E0" w:rsidRPr="00E235E0">
        <w:t>а</w:t>
      </w:r>
      <w:del w:id="8121" w:author="Sanino" w:date="2012-05-24T00:09:00Z">
        <w:r w:rsidR="00C86AC3" w:rsidDel="00CA1412">
          <w:delText xml:space="preserve"> </w:delText>
        </w:r>
      </w:del>
      <w:ins w:id="8122" w:author="Sanino" w:date="2012-05-24T00:09:00Z">
        <w:r w:rsidR="00CA1412">
          <w:t xml:space="preserve"> </w:t>
        </w:r>
      </w:ins>
      <w:r w:rsidR="00E235E0" w:rsidRPr="00E235E0">
        <w:t>також</w:t>
      </w:r>
      <w:del w:id="8123" w:author="Sanino" w:date="2012-05-24T00:09:00Z">
        <w:r w:rsidR="00C86AC3" w:rsidDel="00CA1412">
          <w:delText xml:space="preserve"> </w:delText>
        </w:r>
      </w:del>
      <w:ins w:id="8124" w:author="Sanino" w:date="2012-05-24T00:09:00Z">
        <w:r w:rsidR="00CA1412">
          <w:t xml:space="preserve"> </w:t>
        </w:r>
      </w:ins>
      <w:r w:rsidR="00E235E0" w:rsidRPr="00E235E0">
        <w:t>інших</w:t>
      </w:r>
      <w:del w:id="8125" w:author="Sanino" w:date="2012-05-24T00:09:00Z">
        <w:r w:rsidR="00C86AC3" w:rsidDel="00CA1412">
          <w:delText xml:space="preserve"> </w:delText>
        </w:r>
      </w:del>
      <w:ins w:id="8126" w:author="Sanino" w:date="2012-05-24T00:09:00Z">
        <w:r w:rsidR="00CA1412">
          <w:t xml:space="preserve"> </w:t>
        </w:r>
      </w:ins>
      <w:r w:rsidR="00E235E0" w:rsidRPr="00E235E0">
        <w:t>видів</w:t>
      </w:r>
      <w:del w:id="8127" w:author="Sanino" w:date="2012-05-24T00:09:00Z">
        <w:r w:rsidR="00C86AC3" w:rsidDel="00CA1412">
          <w:delText xml:space="preserve"> </w:delText>
        </w:r>
      </w:del>
      <w:ins w:id="8128" w:author="Sanino" w:date="2012-05-24T00:09:00Z">
        <w:r w:rsidR="00CA1412">
          <w:t xml:space="preserve"> </w:t>
        </w:r>
      </w:ins>
      <w:r w:rsidR="007220A5">
        <w:t>робіт;</w:t>
      </w:r>
    </w:p>
    <w:p w:rsidR="00E235E0" w:rsidRDefault="00A62604" w:rsidP="007220A5">
      <w:r w:rsidRPr="00A62604">
        <w:t>ЗО</w:t>
      </w:r>
      <w:del w:id="8129" w:author="Sanino" w:date="2012-05-24T00:09:00Z">
        <w:r w:rsidR="007220A5" w:rsidDel="00CA1412">
          <w:delText xml:space="preserve"> </w:delText>
        </w:r>
      </w:del>
      <w:ins w:id="8130" w:author="Sanino" w:date="2012-05-24T00:09:00Z">
        <w:r w:rsidR="00CA1412">
          <w:t xml:space="preserve"> </w:t>
        </w:r>
      </w:ins>
      <w:r w:rsidRPr="00A62604">
        <w:t>–</w:t>
      </w:r>
      <w:del w:id="8131" w:author="Sanino" w:date="2012-05-24T00:09:00Z">
        <w:r w:rsidR="00C86AC3" w:rsidDel="00CA1412">
          <w:delText xml:space="preserve"> </w:delText>
        </w:r>
      </w:del>
      <w:ins w:id="8132" w:author="Sanino" w:date="2012-05-24T00:09:00Z">
        <w:r w:rsidR="00CA1412">
          <w:t xml:space="preserve"> </w:t>
        </w:r>
      </w:ins>
      <w:r w:rsidR="00E235E0" w:rsidRPr="00E235E0">
        <w:t>коефіцієнт</w:t>
      </w:r>
      <w:del w:id="8133" w:author="Sanino" w:date="2012-05-24T00:09:00Z">
        <w:r w:rsidR="00C86AC3" w:rsidDel="00CA1412">
          <w:delText xml:space="preserve"> </w:delText>
        </w:r>
      </w:del>
      <w:ins w:id="8134" w:author="Sanino" w:date="2012-05-24T00:09:00Z">
        <w:r w:rsidR="00CA1412">
          <w:t xml:space="preserve"> </w:t>
        </w:r>
      </w:ins>
      <w:r w:rsidR="00E235E0" w:rsidRPr="00E235E0">
        <w:t>розрахунку</w:t>
      </w:r>
      <w:del w:id="8135" w:author="Sanino" w:date="2012-05-24T00:09:00Z">
        <w:r w:rsidR="00C86AC3" w:rsidDel="00CA1412">
          <w:delText xml:space="preserve"> </w:delText>
        </w:r>
      </w:del>
      <w:ins w:id="8136" w:author="Sanino" w:date="2012-05-24T00:09:00Z">
        <w:r w:rsidR="00CA1412">
          <w:t xml:space="preserve"> </w:t>
        </w:r>
      </w:ins>
      <w:r>
        <w:t>н</w:t>
      </w:r>
      <w:r w:rsidR="00E235E0" w:rsidRPr="00E235E0">
        <w:t>авантаження</w:t>
      </w:r>
      <w:del w:id="8137" w:author="Sanino" w:date="2012-05-24T00:09:00Z">
        <w:r w:rsidR="00C86AC3" w:rsidDel="00CA1412">
          <w:delText xml:space="preserve"> </w:delText>
        </w:r>
      </w:del>
      <w:ins w:id="8138" w:author="Sanino" w:date="2012-05-24T00:09:00Z">
        <w:r w:rsidR="00CA1412">
          <w:t xml:space="preserve"> </w:t>
        </w:r>
      </w:ins>
      <w:r w:rsidR="00E235E0" w:rsidRPr="00E235E0">
        <w:t>лекційних</w:t>
      </w:r>
      <w:del w:id="8139" w:author="Sanino" w:date="2012-05-24T00:09:00Z">
        <w:r w:rsidR="00C86AC3" w:rsidDel="00CA1412">
          <w:delText xml:space="preserve"> </w:delText>
        </w:r>
      </w:del>
      <w:ins w:id="8140" w:author="Sanino" w:date="2012-05-24T00:09:00Z">
        <w:r w:rsidR="00CA1412">
          <w:t xml:space="preserve"> </w:t>
        </w:r>
      </w:ins>
      <w:r w:rsidR="00E235E0" w:rsidRPr="00E235E0">
        <w:t>занять</w:t>
      </w:r>
      <w:del w:id="8141" w:author="Sanino" w:date="2012-05-24T00:09:00Z">
        <w:r w:rsidR="00C86AC3" w:rsidDel="00CA1412">
          <w:delText xml:space="preserve"> </w:delText>
        </w:r>
      </w:del>
      <w:ins w:id="8142" w:author="Sanino" w:date="2012-05-24T00:09:00Z">
        <w:r w:rsidR="00CA1412">
          <w:t xml:space="preserve"> </w:t>
        </w:r>
      </w:ins>
      <w:r w:rsidR="00E235E0" w:rsidRPr="00E235E0">
        <w:t>із</w:t>
      </w:r>
      <w:del w:id="8143" w:author="Sanino" w:date="2012-05-24T00:09:00Z">
        <w:r w:rsidR="00C86AC3" w:rsidDel="00CA1412">
          <w:delText xml:space="preserve"> </w:delText>
        </w:r>
      </w:del>
      <w:ins w:id="8144" w:author="Sanino" w:date="2012-05-24T00:09:00Z">
        <w:r w:rsidR="00CA1412">
          <w:t xml:space="preserve"> </w:t>
        </w:r>
      </w:ins>
      <w:r w:rsidR="007220A5">
        <w:t>загал</w:t>
      </w:r>
      <w:r w:rsidR="007220A5">
        <w:t>ь</w:t>
      </w:r>
      <w:r w:rsidR="007220A5">
        <w:t>ноосвітніх</w:t>
      </w:r>
      <w:del w:id="8145" w:author="Sanino" w:date="2012-05-24T00:09:00Z">
        <w:r w:rsidR="00C86AC3" w:rsidDel="00CA1412">
          <w:delText xml:space="preserve"> </w:delText>
        </w:r>
      </w:del>
      <w:ins w:id="8146" w:author="Sanino" w:date="2012-05-24T00:09:00Z">
        <w:r w:rsidR="00CA1412">
          <w:t xml:space="preserve"> </w:t>
        </w:r>
      </w:ins>
      <w:r w:rsidR="00E235E0" w:rsidRPr="00E235E0">
        <w:t>та</w:t>
      </w:r>
      <w:del w:id="8147" w:author="Sanino" w:date="2012-05-24T00:09:00Z">
        <w:r w:rsidR="00C86AC3" w:rsidDel="00CA1412">
          <w:delText xml:space="preserve"> </w:delText>
        </w:r>
      </w:del>
      <w:ins w:id="8148" w:author="Sanino" w:date="2012-05-24T00:09:00Z">
        <w:r w:rsidR="00CA1412">
          <w:t xml:space="preserve"> </w:t>
        </w:r>
      </w:ins>
      <w:r w:rsidR="00E235E0" w:rsidRPr="00E235E0">
        <w:t>соціально</w:t>
      </w:r>
      <w:r w:rsidR="007220A5">
        <w:t>-</w:t>
      </w:r>
      <w:r w:rsidR="00E235E0" w:rsidRPr="00E235E0">
        <w:t>економічних</w:t>
      </w:r>
      <w:del w:id="8149" w:author="Sanino" w:date="2012-05-24T00:09:00Z">
        <w:r w:rsidR="00C86AC3" w:rsidDel="00CA1412">
          <w:delText xml:space="preserve"> </w:delText>
        </w:r>
      </w:del>
      <w:ins w:id="8150" w:author="Sanino" w:date="2012-05-24T00:09:00Z">
        <w:r w:rsidR="00CA1412">
          <w:t xml:space="preserve"> </w:t>
        </w:r>
      </w:ins>
      <w:r w:rsidR="00E235E0" w:rsidRPr="00E235E0">
        <w:t>дисциплін;</w:t>
      </w:r>
    </w:p>
    <w:p w:rsidR="0072678B" w:rsidRPr="00E235E0" w:rsidRDefault="0072678B" w:rsidP="007220A5"/>
    <w:p w:rsidR="006E272C" w:rsidRDefault="006E272C" w:rsidP="00C360A3">
      <w:pPr>
        <w:jc w:val="center"/>
        <w:rPr>
          <w:rFonts w:eastAsiaTheme="minorHAnsi" w:cstheme="minorBidi"/>
        </w:rPr>
      </w:pPr>
      <w:r w:rsidRPr="006E272C">
        <w:rPr>
          <w:rFonts w:eastAsiaTheme="minorHAnsi" w:cstheme="minorBidi"/>
          <w:noProof/>
          <w:lang w:val="ru-RU" w:eastAsia="ru-RU"/>
        </w:rPr>
        <w:drawing>
          <wp:inline distT="0" distB="0" distL="0" distR="0" wp14:anchorId="79552044" wp14:editId="51C3C12B">
            <wp:extent cx="4324794" cy="5766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7408" cy="57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2C" w:rsidRDefault="006E272C" w:rsidP="00814CF1">
      <w:pPr>
        <w:rPr>
          <w:rFonts w:eastAsiaTheme="minorHAnsi" w:cstheme="minorBidi"/>
        </w:rPr>
      </w:pPr>
    </w:p>
    <w:p w:rsidR="00E235E0" w:rsidRDefault="00C360A3" w:rsidP="00C360A3">
      <w:pPr>
        <w:jc w:val="center"/>
        <w:rPr>
          <w:rFonts w:eastAsiaTheme="minorHAnsi" w:cstheme="minorBidi"/>
        </w:rPr>
      </w:pPr>
      <w:r w:rsidRPr="00DB7E8B">
        <w:t>Рисунок</w:t>
      </w:r>
      <w:r w:rsidR="009602A3" w:rsidRPr="00814CF1">
        <w:t>.2</w:t>
      </w:r>
      <w:del w:id="8151" w:author="Sanino" w:date="2012-05-24T00:09:00Z">
        <w:r w:rsidR="00C86AC3" w:rsidDel="00CA1412">
          <w:delText xml:space="preserve"> </w:delText>
        </w:r>
      </w:del>
      <w:ins w:id="8152" w:author="Sanino" w:date="2012-05-24T00:09:00Z">
        <w:r w:rsidR="00CA1412">
          <w:t xml:space="preserve"> </w:t>
        </w:r>
      </w:ins>
      <w:r w:rsidR="009602A3" w:rsidRPr="00814CF1">
        <w:t>Форма</w:t>
      </w:r>
      <w:del w:id="8153" w:author="Sanino" w:date="2012-05-24T00:09:00Z">
        <w:r w:rsidR="00C86AC3" w:rsidDel="00CA1412">
          <w:delText xml:space="preserve"> </w:delText>
        </w:r>
      </w:del>
      <w:ins w:id="8154" w:author="Sanino" w:date="2012-05-24T00:09:00Z">
        <w:r w:rsidR="00CA1412">
          <w:t xml:space="preserve"> </w:t>
        </w:r>
      </w:ins>
      <w:r w:rsidR="009602A3" w:rsidRPr="00814CF1">
        <w:t>установки</w:t>
      </w:r>
      <w:del w:id="8155" w:author="Sanino" w:date="2012-05-24T00:09:00Z">
        <w:r w:rsidR="00C86AC3" w:rsidDel="00CA1412">
          <w:delText xml:space="preserve"> </w:delText>
        </w:r>
      </w:del>
      <w:ins w:id="8156" w:author="Sanino" w:date="2012-05-24T00:09:00Z">
        <w:r w:rsidR="00CA1412">
          <w:t xml:space="preserve"> </w:t>
        </w:r>
      </w:ins>
      <w:r w:rsidR="009602A3" w:rsidRPr="00E235E0">
        <w:rPr>
          <w:rFonts w:eastAsiaTheme="minorHAnsi" w:cstheme="minorBidi"/>
        </w:rPr>
        <w:t>коефіцієнтів</w:t>
      </w:r>
    </w:p>
    <w:p w:rsidR="00C360A3" w:rsidDel="00317B24" w:rsidRDefault="00C360A3" w:rsidP="00C360A3">
      <w:pPr>
        <w:jc w:val="center"/>
        <w:rPr>
          <w:del w:id="8157" w:author="Sanino" w:date="2012-05-24T00:19:00Z"/>
          <w:rFonts w:eastAsiaTheme="minorHAnsi" w:cstheme="minorBidi"/>
        </w:rPr>
      </w:pPr>
    </w:p>
    <w:p w:rsidR="00C360A3" w:rsidRPr="00317B24" w:rsidRDefault="00C360A3" w:rsidP="00317B24">
      <w:pPr>
        <w:ind w:firstLine="0"/>
        <w:rPr>
          <w:rFonts w:eastAsiaTheme="minorHAnsi" w:cstheme="minorBidi"/>
          <w:lang w:val="ru-RU"/>
          <w:rPrChange w:id="8158" w:author="Sanino" w:date="2012-05-24T00:19:00Z">
            <w:rPr>
              <w:rFonts w:eastAsiaTheme="minorHAnsi" w:cstheme="minorBidi"/>
            </w:rPr>
          </w:rPrChange>
        </w:rPr>
        <w:pPrChange w:id="8159" w:author="Sanino" w:date="2012-05-24T00:19:00Z">
          <w:pPr>
            <w:jc w:val="center"/>
          </w:pPr>
        </w:pPrChange>
      </w:pPr>
    </w:p>
    <w:p w:rsidR="00C360A3" w:rsidRDefault="009602A3" w:rsidP="00814CF1">
      <w:r w:rsidRPr="009602A3">
        <w:lastRenderedPageBreak/>
        <w:t>ФД</w:t>
      </w:r>
      <w:del w:id="8160" w:author="Sanino" w:date="2012-05-24T00:09:00Z">
        <w:r w:rsidR="00C86AC3" w:rsidDel="00CA1412">
          <w:delText xml:space="preserve"> </w:delText>
        </w:r>
      </w:del>
      <w:ins w:id="8161" w:author="Sanino" w:date="2012-05-24T00:09:00Z">
        <w:r w:rsidR="00CA1412">
          <w:t xml:space="preserve"> </w:t>
        </w:r>
      </w:ins>
      <w:r w:rsidR="007220A5">
        <w:t>–</w:t>
      </w:r>
      <w:del w:id="8162" w:author="Sanino" w:date="2012-05-24T00:09:00Z">
        <w:r w:rsidR="00C86AC3" w:rsidDel="00CA1412">
          <w:delText xml:space="preserve"> </w:delText>
        </w:r>
      </w:del>
      <w:ins w:id="8163" w:author="Sanino" w:date="2012-05-24T00:09:00Z">
        <w:r w:rsidR="00CA1412">
          <w:t xml:space="preserve"> </w:t>
        </w:r>
      </w:ins>
      <w:r w:rsidRPr="009602A3">
        <w:t>коефіцієнт</w:t>
      </w:r>
      <w:del w:id="8164" w:author="Sanino" w:date="2012-05-24T00:09:00Z">
        <w:r w:rsidR="00C86AC3" w:rsidDel="00CA1412">
          <w:delText xml:space="preserve"> </w:delText>
        </w:r>
      </w:del>
      <w:ins w:id="8165" w:author="Sanino" w:date="2012-05-24T00:09:00Z">
        <w:r w:rsidR="00CA1412">
          <w:t xml:space="preserve"> </w:t>
        </w:r>
      </w:ins>
      <w:r w:rsidRPr="009602A3">
        <w:t>розрахунку</w:t>
      </w:r>
      <w:del w:id="8166" w:author="Sanino" w:date="2012-05-24T00:09:00Z">
        <w:r w:rsidR="00C86AC3" w:rsidDel="00CA1412">
          <w:delText xml:space="preserve"> </w:delText>
        </w:r>
      </w:del>
      <w:ins w:id="8167" w:author="Sanino" w:date="2012-05-24T00:09:00Z">
        <w:r w:rsidR="00CA1412">
          <w:t xml:space="preserve"> </w:t>
        </w:r>
      </w:ins>
      <w:r w:rsidRPr="009602A3">
        <w:t>навантаження</w:t>
      </w:r>
      <w:del w:id="8168" w:author="Sanino" w:date="2012-05-24T00:09:00Z">
        <w:r w:rsidR="00C86AC3" w:rsidDel="00CA1412">
          <w:delText xml:space="preserve"> </w:delText>
        </w:r>
      </w:del>
      <w:ins w:id="8169" w:author="Sanino" w:date="2012-05-24T00:09:00Z">
        <w:r w:rsidR="00CA1412">
          <w:t xml:space="preserve"> </w:t>
        </w:r>
      </w:ins>
      <w:r w:rsidRPr="009602A3">
        <w:t>лек</w:t>
      </w:r>
      <w:r>
        <w:t>ційних</w:t>
      </w:r>
      <w:del w:id="8170" w:author="Sanino" w:date="2012-05-24T00:09:00Z">
        <w:r w:rsidR="00C86AC3" w:rsidDel="00CA1412">
          <w:delText xml:space="preserve"> </w:delText>
        </w:r>
      </w:del>
      <w:ins w:id="8171" w:author="Sanino" w:date="2012-05-24T00:09:00Z">
        <w:r w:rsidR="00CA1412">
          <w:t xml:space="preserve"> </w:t>
        </w:r>
      </w:ins>
      <w:r>
        <w:t>занять</w:t>
      </w:r>
      <w:del w:id="8172" w:author="Sanino" w:date="2012-05-24T00:09:00Z">
        <w:r w:rsidR="00C86AC3" w:rsidDel="00CA1412">
          <w:delText xml:space="preserve"> </w:delText>
        </w:r>
      </w:del>
      <w:ins w:id="8173" w:author="Sanino" w:date="2012-05-24T00:09:00Z">
        <w:r w:rsidR="00CA1412">
          <w:t xml:space="preserve"> </w:t>
        </w:r>
      </w:ins>
      <w:r>
        <w:t>з</w:t>
      </w:r>
      <w:del w:id="8174" w:author="Sanino" w:date="2012-05-24T00:09:00Z">
        <w:r w:rsidR="00C86AC3" w:rsidDel="00CA1412">
          <w:delText xml:space="preserve"> </w:delText>
        </w:r>
      </w:del>
      <w:ins w:id="8175" w:author="Sanino" w:date="2012-05-24T00:09:00Z">
        <w:r w:rsidR="00CA1412">
          <w:t xml:space="preserve"> </w:t>
        </w:r>
      </w:ins>
      <w:r>
        <w:t>фунд</w:t>
      </w:r>
      <w:r>
        <w:t>а</w:t>
      </w:r>
      <w:r>
        <w:t>ментальних</w:t>
      </w:r>
      <w:del w:id="8176" w:author="Sanino" w:date="2012-05-24T00:09:00Z">
        <w:r w:rsidR="00C86AC3" w:rsidDel="00CA1412">
          <w:delText xml:space="preserve"> </w:delText>
        </w:r>
      </w:del>
      <w:ins w:id="8177" w:author="Sanino" w:date="2012-05-24T00:09:00Z">
        <w:r w:rsidR="00CA1412">
          <w:t xml:space="preserve"> </w:t>
        </w:r>
      </w:ins>
      <w:r>
        <w:t>і</w:t>
      </w:r>
      <w:del w:id="8178" w:author="Sanino" w:date="2012-05-24T00:09:00Z">
        <w:r w:rsidR="00C86AC3" w:rsidDel="00CA1412">
          <w:delText xml:space="preserve"> </w:delText>
        </w:r>
      </w:del>
      <w:ins w:id="8179" w:author="Sanino" w:date="2012-05-24T00:09:00Z">
        <w:r w:rsidR="00CA1412">
          <w:t xml:space="preserve"> </w:t>
        </w:r>
      </w:ins>
      <w:r>
        <w:t>загальних</w:t>
      </w:r>
      <w:del w:id="8180" w:author="Sanino" w:date="2012-05-24T00:09:00Z">
        <w:r w:rsidR="00C86AC3" w:rsidDel="00CA1412">
          <w:delText xml:space="preserve"> </w:delText>
        </w:r>
      </w:del>
      <w:ins w:id="8181" w:author="Sanino" w:date="2012-05-24T00:09:00Z">
        <w:r w:rsidR="00CA1412">
          <w:t xml:space="preserve"> </w:t>
        </w:r>
      </w:ins>
      <w:r w:rsidRPr="009602A3">
        <w:t>для</w:t>
      </w:r>
      <w:del w:id="8182" w:author="Sanino" w:date="2012-05-24T00:09:00Z">
        <w:r w:rsidR="00C86AC3" w:rsidDel="00CA1412">
          <w:delText xml:space="preserve"> </w:delText>
        </w:r>
      </w:del>
      <w:ins w:id="8183" w:author="Sanino" w:date="2012-05-24T00:09:00Z">
        <w:r w:rsidR="00CA1412">
          <w:t xml:space="preserve"> </w:t>
        </w:r>
      </w:ins>
      <w:r w:rsidRPr="009602A3">
        <w:t>нап</w:t>
      </w:r>
      <w:r>
        <w:t>равлення</w:t>
      </w:r>
      <w:del w:id="8184" w:author="Sanino" w:date="2012-05-24T00:09:00Z">
        <w:r w:rsidR="00C86AC3" w:rsidDel="00CA1412">
          <w:delText xml:space="preserve"> </w:delText>
        </w:r>
      </w:del>
      <w:ins w:id="8185" w:author="Sanino" w:date="2012-05-24T00:09:00Z">
        <w:r w:rsidR="00CA1412">
          <w:t xml:space="preserve"> </w:t>
        </w:r>
      </w:ins>
      <w:r>
        <w:t>професійно-орієнтованим</w:t>
      </w:r>
      <w:del w:id="8186" w:author="Sanino" w:date="2012-05-24T00:09:00Z">
        <w:r w:rsidR="00C86AC3" w:rsidDel="00CA1412">
          <w:delText xml:space="preserve"> </w:delText>
        </w:r>
      </w:del>
      <w:ins w:id="8187" w:author="Sanino" w:date="2012-05-24T00:09:00Z">
        <w:r w:rsidR="00CA1412">
          <w:t xml:space="preserve"> </w:t>
        </w:r>
      </w:ins>
      <w:r w:rsidRPr="009602A3">
        <w:t>дисципл</w:t>
      </w:r>
      <w:r w:rsidRPr="009602A3">
        <w:t>і</w:t>
      </w:r>
      <w:r w:rsidRPr="009602A3">
        <w:t>н</w:t>
      </w:r>
      <w:r>
        <w:t>ам</w:t>
      </w:r>
      <w:r w:rsidR="00C360A3">
        <w:t>;</w:t>
      </w:r>
    </w:p>
    <w:p w:rsidR="00C360A3" w:rsidRDefault="009602A3" w:rsidP="00814CF1">
      <w:r w:rsidRPr="009602A3">
        <w:t>ПВ</w:t>
      </w:r>
      <w:del w:id="8188" w:author="Sanino" w:date="2012-05-24T00:09:00Z">
        <w:r w:rsidR="00C86AC3" w:rsidDel="00CA1412">
          <w:delText xml:space="preserve"> </w:delText>
        </w:r>
      </w:del>
      <w:ins w:id="8189" w:author="Sanino" w:date="2012-05-24T00:09:00Z">
        <w:r w:rsidR="00CA1412">
          <w:t xml:space="preserve"> </w:t>
        </w:r>
      </w:ins>
      <w:r w:rsidR="007220A5">
        <w:t>–</w:t>
      </w:r>
      <w:del w:id="8190" w:author="Sanino" w:date="2012-05-24T00:09:00Z">
        <w:r w:rsidR="00C86AC3" w:rsidDel="00CA1412">
          <w:delText xml:space="preserve"> </w:delText>
        </w:r>
      </w:del>
      <w:ins w:id="8191" w:author="Sanino" w:date="2012-05-24T00:09:00Z">
        <w:r w:rsidR="00CA1412">
          <w:t xml:space="preserve"> </w:t>
        </w:r>
      </w:ins>
      <w:r w:rsidRPr="009602A3">
        <w:t>коефіцієнт</w:t>
      </w:r>
      <w:del w:id="8192" w:author="Sanino" w:date="2012-05-24T00:09:00Z">
        <w:r w:rsidR="00C86AC3" w:rsidDel="00CA1412">
          <w:delText xml:space="preserve"> </w:delText>
        </w:r>
      </w:del>
      <w:ins w:id="8193" w:author="Sanino" w:date="2012-05-24T00:09:00Z">
        <w:r w:rsidR="00CA1412">
          <w:t xml:space="preserve"> </w:t>
        </w:r>
      </w:ins>
      <w:r w:rsidRPr="009602A3">
        <w:t>розрахунку</w:t>
      </w:r>
      <w:del w:id="8194" w:author="Sanino" w:date="2012-05-24T00:09:00Z">
        <w:r w:rsidR="00C86AC3" w:rsidDel="00CA1412">
          <w:delText xml:space="preserve"> </w:delText>
        </w:r>
      </w:del>
      <w:ins w:id="8195" w:author="Sanino" w:date="2012-05-24T00:09:00Z">
        <w:r w:rsidR="00CA1412">
          <w:t xml:space="preserve"> </w:t>
        </w:r>
      </w:ins>
      <w:r w:rsidRPr="009602A3">
        <w:t>навантаження</w:t>
      </w:r>
      <w:del w:id="8196" w:author="Sanino" w:date="2012-05-24T00:09:00Z">
        <w:r w:rsidR="00C86AC3" w:rsidDel="00CA1412">
          <w:delText xml:space="preserve"> </w:delText>
        </w:r>
      </w:del>
      <w:ins w:id="8197" w:author="Sanino" w:date="2012-05-24T00:09:00Z">
        <w:r w:rsidR="00CA1412">
          <w:t xml:space="preserve"> </w:t>
        </w:r>
      </w:ins>
      <w:r w:rsidRPr="009602A3">
        <w:t>лекційних</w:t>
      </w:r>
      <w:del w:id="8198" w:author="Sanino" w:date="2012-05-24T00:09:00Z">
        <w:r w:rsidR="00C86AC3" w:rsidDel="00CA1412">
          <w:delText xml:space="preserve"> </w:delText>
        </w:r>
      </w:del>
      <w:ins w:id="8199" w:author="Sanino" w:date="2012-05-24T00:09:00Z">
        <w:r w:rsidR="00CA1412">
          <w:t xml:space="preserve"> </w:t>
        </w:r>
      </w:ins>
      <w:r w:rsidRPr="009602A3">
        <w:t>занять</w:t>
      </w:r>
      <w:del w:id="8200" w:author="Sanino" w:date="2012-05-24T00:09:00Z">
        <w:r w:rsidR="00C86AC3" w:rsidDel="00CA1412">
          <w:delText xml:space="preserve"> </w:delText>
        </w:r>
      </w:del>
      <w:ins w:id="8201" w:author="Sanino" w:date="2012-05-24T00:09:00Z">
        <w:r w:rsidR="00CA1412">
          <w:t xml:space="preserve"> </w:t>
        </w:r>
      </w:ins>
      <w:r w:rsidRPr="009602A3">
        <w:t>з</w:t>
      </w:r>
      <w:del w:id="8202" w:author="Sanino" w:date="2012-05-24T00:09:00Z">
        <w:r w:rsidR="00C86AC3" w:rsidDel="00CA1412">
          <w:delText xml:space="preserve"> </w:delText>
        </w:r>
      </w:del>
      <w:ins w:id="8203" w:author="Sanino" w:date="2012-05-24T00:09:00Z">
        <w:r w:rsidR="00CA1412">
          <w:t xml:space="preserve"> </w:t>
        </w:r>
      </w:ins>
      <w:r w:rsidRPr="009602A3">
        <w:t>дис</w:t>
      </w:r>
      <w:r>
        <w:t>ци</w:t>
      </w:r>
      <w:r>
        <w:t>п</w:t>
      </w:r>
      <w:r>
        <w:t>лін,</w:t>
      </w:r>
      <w:del w:id="8204" w:author="Sanino" w:date="2012-05-24T00:09:00Z">
        <w:r w:rsidR="00C86AC3" w:rsidDel="00CA1412">
          <w:delText xml:space="preserve"> </w:delText>
        </w:r>
      </w:del>
      <w:ins w:id="8205" w:author="Sanino" w:date="2012-05-24T00:09:00Z">
        <w:r w:rsidR="00CA1412">
          <w:t xml:space="preserve"> </w:t>
        </w:r>
      </w:ins>
      <w:r w:rsidRPr="009602A3">
        <w:t>професійно-орієнтованим</w:t>
      </w:r>
      <w:del w:id="8206" w:author="Sanino" w:date="2012-05-24T00:09:00Z">
        <w:r w:rsidR="00C86AC3" w:rsidDel="00CA1412">
          <w:delText xml:space="preserve"> </w:delText>
        </w:r>
      </w:del>
      <w:ins w:id="8207" w:author="Sanino" w:date="2012-05-24T00:09:00Z">
        <w:r w:rsidR="00CA1412">
          <w:t xml:space="preserve"> </w:t>
        </w:r>
      </w:ins>
      <w:r w:rsidRPr="009602A3">
        <w:t>за</w:t>
      </w:r>
      <w:del w:id="8208" w:author="Sanino" w:date="2012-05-24T00:09:00Z">
        <w:r w:rsidR="00C86AC3" w:rsidDel="00CA1412">
          <w:delText xml:space="preserve"> </w:delText>
        </w:r>
      </w:del>
      <w:ins w:id="8209" w:author="Sanino" w:date="2012-05-24T00:09:00Z">
        <w:r w:rsidR="00CA1412">
          <w:t xml:space="preserve"> </w:t>
        </w:r>
      </w:ins>
      <w:r w:rsidRPr="009602A3">
        <w:t>обраною</w:t>
      </w:r>
      <w:del w:id="8210" w:author="Sanino" w:date="2012-05-24T00:09:00Z">
        <w:r w:rsidR="00C86AC3" w:rsidDel="00CA1412">
          <w:delText xml:space="preserve"> </w:delText>
        </w:r>
      </w:del>
      <w:ins w:id="8211" w:author="Sanino" w:date="2012-05-24T00:09:00Z">
        <w:r w:rsidR="00CA1412">
          <w:t xml:space="preserve"> </w:t>
        </w:r>
      </w:ins>
      <w:r>
        <w:t>спеціальністю</w:t>
      </w:r>
      <w:r w:rsidRPr="009602A3">
        <w:t>;</w:t>
      </w:r>
      <w:del w:id="8212" w:author="Sanino" w:date="2012-05-24T00:06:00Z">
        <w:r w:rsidR="00C86AC3" w:rsidDel="00347EAA">
          <w:delText xml:space="preserve">  </w:delText>
        </w:r>
      </w:del>
    </w:p>
    <w:p w:rsidR="00C360A3" w:rsidRDefault="009602A3" w:rsidP="00814CF1">
      <w:r w:rsidRPr="009602A3">
        <w:t>СП</w:t>
      </w:r>
      <w:del w:id="8213" w:author="Sanino" w:date="2012-05-24T00:09:00Z">
        <w:r w:rsidR="00C86AC3" w:rsidDel="00CA1412">
          <w:delText xml:space="preserve"> </w:delText>
        </w:r>
      </w:del>
      <w:ins w:id="8214" w:author="Sanino" w:date="2012-05-24T00:09:00Z">
        <w:r w:rsidR="00CA1412">
          <w:t xml:space="preserve"> </w:t>
        </w:r>
      </w:ins>
      <w:r w:rsidR="007220A5">
        <w:t>–</w:t>
      </w:r>
      <w:del w:id="8215" w:author="Sanino" w:date="2012-05-24T00:09:00Z">
        <w:r w:rsidR="00C86AC3" w:rsidDel="00CA1412">
          <w:delText xml:space="preserve"> </w:delText>
        </w:r>
      </w:del>
      <w:ins w:id="8216" w:author="Sanino" w:date="2012-05-24T00:09:00Z">
        <w:r w:rsidR="00CA1412">
          <w:t xml:space="preserve"> </w:t>
        </w:r>
      </w:ins>
      <w:r w:rsidRPr="009602A3">
        <w:t>коефіцієнт</w:t>
      </w:r>
      <w:del w:id="8217" w:author="Sanino" w:date="2012-05-24T00:09:00Z">
        <w:r w:rsidR="00C86AC3" w:rsidDel="00CA1412">
          <w:delText xml:space="preserve"> </w:delText>
        </w:r>
      </w:del>
      <w:ins w:id="8218" w:author="Sanino" w:date="2012-05-24T00:09:00Z">
        <w:r w:rsidR="00CA1412">
          <w:t xml:space="preserve"> </w:t>
        </w:r>
      </w:ins>
      <w:r w:rsidRPr="009602A3">
        <w:t>розрахунку</w:t>
      </w:r>
      <w:del w:id="8219" w:author="Sanino" w:date="2012-05-24T00:09:00Z">
        <w:r w:rsidR="00C86AC3" w:rsidDel="00CA1412">
          <w:delText xml:space="preserve"> </w:delText>
        </w:r>
      </w:del>
      <w:ins w:id="8220" w:author="Sanino" w:date="2012-05-24T00:09:00Z">
        <w:r w:rsidR="00CA1412">
          <w:t xml:space="preserve"> </w:t>
        </w:r>
      </w:ins>
      <w:r w:rsidRPr="009602A3">
        <w:t>навантаження</w:t>
      </w:r>
      <w:del w:id="8221" w:author="Sanino" w:date="2012-05-24T00:09:00Z">
        <w:r w:rsidR="00C86AC3" w:rsidDel="00CA1412">
          <w:delText xml:space="preserve"> </w:delText>
        </w:r>
      </w:del>
      <w:ins w:id="8222" w:author="Sanino" w:date="2012-05-24T00:09:00Z">
        <w:r w:rsidR="00CA1412">
          <w:t xml:space="preserve"> </w:t>
        </w:r>
      </w:ins>
      <w:r w:rsidRPr="009602A3">
        <w:t>лекційних</w:t>
      </w:r>
      <w:del w:id="8223" w:author="Sanino" w:date="2012-05-24T00:09:00Z">
        <w:r w:rsidR="00C86AC3" w:rsidDel="00CA1412">
          <w:delText xml:space="preserve"> </w:delText>
        </w:r>
      </w:del>
      <w:ins w:id="8224" w:author="Sanino" w:date="2012-05-24T00:09:00Z">
        <w:r w:rsidR="00CA1412">
          <w:t xml:space="preserve"> </w:t>
        </w:r>
      </w:ins>
      <w:r w:rsidRPr="009602A3">
        <w:t>занять</w:t>
      </w:r>
      <w:del w:id="8225" w:author="Sanino" w:date="2012-05-24T00:09:00Z">
        <w:r w:rsidR="00C86AC3" w:rsidDel="00CA1412">
          <w:delText xml:space="preserve"> </w:delText>
        </w:r>
      </w:del>
      <w:ins w:id="8226" w:author="Sanino" w:date="2012-05-24T00:09:00Z">
        <w:r w:rsidR="00CA1412">
          <w:t xml:space="preserve"> </w:t>
        </w:r>
      </w:ins>
      <w:r w:rsidRPr="009602A3">
        <w:t>з</w:t>
      </w:r>
      <w:del w:id="8227" w:author="Sanino" w:date="2012-05-24T00:09:00Z">
        <w:r w:rsidR="00C86AC3" w:rsidDel="00CA1412">
          <w:delText xml:space="preserve"> </w:delText>
        </w:r>
      </w:del>
      <w:ins w:id="8228" w:author="Sanino" w:date="2012-05-24T00:09:00Z">
        <w:r w:rsidR="00CA1412">
          <w:t xml:space="preserve"> </w:t>
        </w:r>
      </w:ins>
      <w:r>
        <w:t>дисци</w:t>
      </w:r>
      <w:r w:rsidR="00933ED7">
        <w:t>п</w:t>
      </w:r>
      <w:r>
        <w:t>лін</w:t>
      </w:r>
      <w:del w:id="8229" w:author="Sanino" w:date="2012-05-24T00:09:00Z">
        <w:r w:rsidR="00C86AC3" w:rsidDel="00CA1412">
          <w:delText xml:space="preserve"> </w:delText>
        </w:r>
      </w:del>
      <w:ins w:id="8230" w:author="Sanino" w:date="2012-05-24T00:09:00Z">
        <w:r w:rsidR="00CA1412">
          <w:t xml:space="preserve"> </w:t>
        </w:r>
      </w:ins>
      <w:r w:rsidRPr="009602A3">
        <w:t>рівня</w:t>
      </w:r>
      <w:del w:id="8231" w:author="Sanino" w:date="2012-05-24T00:09:00Z">
        <w:r w:rsidR="00C86AC3" w:rsidDel="00CA1412">
          <w:delText xml:space="preserve"> </w:delText>
        </w:r>
      </w:del>
      <w:ins w:id="8232" w:author="Sanino" w:date="2012-05-24T00:09:00Z">
        <w:r w:rsidR="00CA1412">
          <w:t xml:space="preserve"> </w:t>
        </w:r>
      </w:ins>
      <w:r w:rsidRPr="009602A3">
        <w:t>спеціаліста;</w:t>
      </w:r>
      <w:del w:id="8233" w:author="Sanino" w:date="2012-05-24T00:06:00Z">
        <w:r w:rsidR="00C86AC3" w:rsidDel="00347EAA">
          <w:delText xml:space="preserve">  </w:delText>
        </w:r>
      </w:del>
    </w:p>
    <w:p w:rsidR="00C360A3" w:rsidRDefault="009602A3" w:rsidP="00814CF1">
      <w:r w:rsidRPr="009602A3">
        <w:t>МП</w:t>
      </w:r>
      <w:del w:id="8234" w:author="Sanino" w:date="2012-05-24T00:09:00Z">
        <w:r w:rsidR="00C86AC3" w:rsidDel="00CA1412">
          <w:delText xml:space="preserve"> </w:delText>
        </w:r>
      </w:del>
      <w:ins w:id="8235" w:author="Sanino" w:date="2012-05-24T00:09:00Z">
        <w:r w:rsidR="00CA1412">
          <w:t xml:space="preserve"> </w:t>
        </w:r>
      </w:ins>
      <w:r w:rsidR="007220A5">
        <w:t>–</w:t>
      </w:r>
      <w:del w:id="8236" w:author="Sanino" w:date="2012-05-24T00:09:00Z">
        <w:r w:rsidR="00C86AC3" w:rsidDel="00CA1412">
          <w:delText xml:space="preserve"> </w:delText>
        </w:r>
      </w:del>
      <w:ins w:id="8237" w:author="Sanino" w:date="2012-05-24T00:09:00Z">
        <w:r w:rsidR="00CA1412">
          <w:t xml:space="preserve"> </w:t>
        </w:r>
      </w:ins>
      <w:r w:rsidRPr="009602A3">
        <w:t>коефіцієнт</w:t>
      </w:r>
      <w:del w:id="8238" w:author="Sanino" w:date="2012-05-24T00:09:00Z">
        <w:r w:rsidR="00C86AC3" w:rsidDel="00CA1412">
          <w:delText xml:space="preserve"> </w:delText>
        </w:r>
      </w:del>
      <w:ins w:id="8239" w:author="Sanino" w:date="2012-05-24T00:09:00Z">
        <w:r w:rsidR="00CA1412">
          <w:t xml:space="preserve"> </w:t>
        </w:r>
      </w:ins>
      <w:r w:rsidRPr="009602A3">
        <w:t>розрахунку</w:t>
      </w:r>
      <w:del w:id="8240" w:author="Sanino" w:date="2012-05-24T00:09:00Z">
        <w:r w:rsidR="00C86AC3" w:rsidDel="00CA1412">
          <w:delText xml:space="preserve"> </w:delText>
        </w:r>
      </w:del>
      <w:ins w:id="8241" w:author="Sanino" w:date="2012-05-24T00:09:00Z">
        <w:r w:rsidR="00CA1412">
          <w:t xml:space="preserve"> </w:t>
        </w:r>
      </w:ins>
      <w:r w:rsidRPr="009602A3">
        <w:t>навантаження</w:t>
      </w:r>
      <w:del w:id="8242" w:author="Sanino" w:date="2012-05-24T00:09:00Z">
        <w:r w:rsidR="00C86AC3" w:rsidDel="00CA1412">
          <w:delText xml:space="preserve"> </w:delText>
        </w:r>
      </w:del>
      <w:ins w:id="8243" w:author="Sanino" w:date="2012-05-24T00:09:00Z">
        <w:r w:rsidR="00CA1412">
          <w:t xml:space="preserve"> </w:t>
        </w:r>
      </w:ins>
      <w:r w:rsidRPr="009602A3">
        <w:t>лекційних</w:t>
      </w:r>
      <w:del w:id="8244" w:author="Sanino" w:date="2012-05-24T00:09:00Z">
        <w:r w:rsidR="00C86AC3" w:rsidDel="00CA1412">
          <w:delText xml:space="preserve"> </w:delText>
        </w:r>
      </w:del>
      <w:ins w:id="8245" w:author="Sanino" w:date="2012-05-24T00:09:00Z">
        <w:r w:rsidR="00CA1412">
          <w:t xml:space="preserve"> </w:t>
        </w:r>
      </w:ins>
      <w:r w:rsidRPr="009602A3">
        <w:t>занять</w:t>
      </w:r>
      <w:del w:id="8246" w:author="Sanino" w:date="2012-05-24T00:09:00Z">
        <w:r w:rsidR="00C86AC3" w:rsidDel="00CA1412">
          <w:delText xml:space="preserve"> </w:delText>
        </w:r>
      </w:del>
      <w:ins w:id="8247" w:author="Sanino" w:date="2012-05-24T00:09:00Z">
        <w:r w:rsidR="00CA1412">
          <w:t xml:space="preserve"> </w:t>
        </w:r>
      </w:ins>
      <w:r w:rsidRPr="009602A3">
        <w:t>з</w:t>
      </w:r>
      <w:del w:id="8248" w:author="Sanino" w:date="2012-05-24T00:09:00Z">
        <w:r w:rsidR="00C86AC3" w:rsidDel="00CA1412">
          <w:delText xml:space="preserve"> </w:delText>
        </w:r>
      </w:del>
      <w:ins w:id="8249" w:author="Sanino" w:date="2012-05-24T00:09:00Z">
        <w:r w:rsidR="00CA1412">
          <w:t xml:space="preserve"> </w:t>
        </w:r>
      </w:ins>
      <w:r w:rsidR="00933ED7">
        <w:t>дисци</w:t>
      </w:r>
      <w:r w:rsidR="00933ED7">
        <w:t>п</w:t>
      </w:r>
      <w:r w:rsidR="00933ED7">
        <w:t>лін</w:t>
      </w:r>
      <w:del w:id="8250" w:author="Sanino" w:date="2012-05-24T00:09:00Z">
        <w:r w:rsidR="00C86AC3" w:rsidDel="00CA1412">
          <w:delText xml:space="preserve"> </w:delText>
        </w:r>
      </w:del>
      <w:ins w:id="8251" w:author="Sanino" w:date="2012-05-24T00:09:00Z">
        <w:r w:rsidR="00CA1412">
          <w:t xml:space="preserve"> </w:t>
        </w:r>
      </w:ins>
      <w:r w:rsidRPr="009602A3">
        <w:t>рівня</w:t>
      </w:r>
      <w:del w:id="8252" w:author="Sanino" w:date="2012-05-24T00:09:00Z">
        <w:r w:rsidR="00C86AC3" w:rsidDel="00CA1412">
          <w:delText xml:space="preserve"> </w:delText>
        </w:r>
      </w:del>
      <w:ins w:id="8253" w:author="Sanino" w:date="2012-05-24T00:09:00Z">
        <w:r w:rsidR="00CA1412">
          <w:t xml:space="preserve"> </w:t>
        </w:r>
      </w:ins>
      <w:r w:rsidRPr="009602A3">
        <w:t>магістра;</w:t>
      </w:r>
      <w:del w:id="8254" w:author="Sanino" w:date="2012-05-24T00:06:00Z">
        <w:r w:rsidR="00C86AC3" w:rsidDel="00347EAA">
          <w:delText xml:space="preserve">  </w:delText>
        </w:r>
      </w:del>
    </w:p>
    <w:p w:rsidR="00C360A3" w:rsidRDefault="009602A3" w:rsidP="00814CF1">
      <w:r w:rsidRPr="009602A3">
        <w:t>Лаб.</w:t>
      </w:r>
      <w:del w:id="8255" w:author="Sanino" w:date="2012-05-24T00:09:00Z">
        <w:r w:rsidR="00C86AC3" w:rsidDel="00CA1412">
          <w:delText xml:space="preserve"> </w:delText>
        </w:r>
      </w:del>
      <w:ins w:id="8256" w:author="Sanino" w:date="2012-05-24T00:09:00Z">
        <w:r w:rsidR="00CA1412">
          <w:t xml:space="preserve"> </w:t>
        </w:r>
      </w:ins>
      <w:r w:rsidR="007220A5">
        <w:t>–</w:t>
      </w:r>
      <w:del w:id="8257" w:author="Sanino" w:date="2012-05-24T00:09:00Z">
        <w:r w:rsidR="00C86AC3" w:rsidDel="00CA1412">
          <w:delText xml:space="preserve"> </w:delText>
        </w:r>
      </w:del>
      <w:ins w:id="8258" w:author="Sanino" w:date="2012-05-24T00:09:00Z">
        <w:r w:rsidR="00CA1412">
          <w:t xml:space="preserve"> </w:t>
        </w:r>
      </w:ins>
      <w:r w:rsidR="00933ED7">
        <w:t>к</w:t>
      </w:r>
      <w:r w:rsidRPr="009602A3">
        <w:t>оефіцієнт</w:t>
      </w:r>
      <w:del w:id="8259" w:author="Sanino" w:date="2012-05-24T00:09:00Z">
        <w:r w:rsidR="00C86AC3" w:rsidDel="00CA1412">
          <w:delText xml:space="preserve"> </w:delText>
        </w:r>
      </w:del>
      <w:ins w:id="8260" w:author="Sanino" w:date="2012-05-24T00:09:00Z">
        <w:r w:rsidR="00CA1412">
          <w:t xml:space="preserve"> </w:t>
        </w:r>
      </w:ins>
      <w:r w:rsidRPr="009602A3">
        <w:t>розрахунку</w:t>
      </w:r>
      <w:del w:id="8261" w:author="Sanino" w:date="2012-05-24T00:09:00Z">
        <w:r w:rsidR="00C86AC3" w:rsidDel="00CA1412">
          <w:delText xml:space="preserve"> </w:delText>
        </w:r>
      </w:del>
      <w:ins w:id="8262" w:author="Sanino" w:date="2012-05-24T00:09:00Z">
        <w:r w:rsidR="00CA1412">
          <w:t xml:space="preserve"> </w:t>
        </w:r>
      </w:ins>
      <w:r w:rsidRPr="009602A3">
        <w:t>навантаження</w:t>
      </w:r>
      <w:del w:id="8263" w:author="Sanino" w:date="2012-05-24T00:09:00Z">
        <w:r w:rsidR="00C86AC3" w:rsidDel="00CA1412">
          <w:delText xml:space="preserve"> </w:delText>
        </w:r>
      </w:del>
      <w:ins w:id="8264" w:author="Sanino" w:date="2012-05-24T00:09:00Z">
        <w:r w:rsidR="00CA1412">
          <w:t xml:space="preserve"> </w:t>
        </w:r>
      </w:ins>
      <w:r w:rsidRPr="009602A3">
        <w:t>лабораторних</w:t>
      </w:r>
      <w:del w:id="8265" w:author="Sanino" w:date="2012-05-24T00:09:00Z">
        <w:r w:rsidR="00C86AC3" w:rsidDel="00CA1412">
          <w:delText xml:space="preserve"> </w:delText>
        </w:r>
      </w:del>
      <w:ins w:id="8266" w:author="Sanino" w:date="2012-05-24T00:09:00Z">
        <w:r w:rsidR="00CA1412">
          <w:t xml:space="preserve"> </w:t>
        </w:r>
      </w:ins>
      <w:r w:rsidRPr="009602A3">
        <w:t>занять;</w:t>
      </w:r>
      <w:del w:id="8267" w:author="Sanino" w:date="2012-05-24T00:06:00Z">
        <w:r w:rsidR="00C86AC3" w:rsidDel="00347EAA">
          <w:delText xml:space="preserve">  </w:delText>
        </w:r>
      </w:del>
    </w:p>
    <w:p w:rsidR="00C360A3" w:rsidRDefault="00933ED7" w:rsidP="00814CF1">
      <w:r>
        <w:t>Прк.</w:t>
      </w:r>
      <w:del w:id="8268" w:author="Sanino" w:date="2012-05-24T00:09:00Z">
        <w:r w:rsidR="0072678B" w:rsidDel="00CA1412">
          <w:delText xml:space="preserve"> </w:delText>
        </w:r>
      </w:del>
      <w:ins w:id="8269" w:author="Sanino" w:date="2012-05-24T00:09:00Z">
        <w:r w:rsidR="00CA1412">
          <w:t xml:space="preserve"> </w:t>
        </w:r>
      </w:ins>
      <w:r w:rsidR="007220A5">
        <w:t>–</w:t>
      </w:r>
      <w:del w:id="8270" w:author="Sanino" w:date="2012-05-24T00:09:00Z">
        <w:r w:rsidR="00C86AC3" w:rsidDel="00CA1412">
          <w:delText xml:space="preserve"> </w:delText>
        </w:r>
      </w:del>
      <w:ins w:id="8271" w:author="Sanino" w:date="2012-05-24T00:09:00Z">
        <w:r w:rsidR="00CA1412">
          <w:t xml:space="preserve"> </w:t>
        </w:r>
      </w:ins>
      <w:r>
        <w:t>к</w:t>
      </w:r>
      <w:r w:rsidR="009602A3" w:rsidRPr="009602A3">
        <w:t>оефіцієнт</w:t>
      </w:r>
      <w:del w:id="8272" w:author="Sanino" w:date="2012-05-24T00:09:00Z">
        <w:r w:rsidR="00C86AC3" w:rsidDel="00CA1412">
          <w:delText xml:space="preserve"> </w:delText>
        </w:r>
      </w:del>
      <w:ins w:id="8273" w:author="Sanino" w:date="2012-05-24T00:09:00Z">
        <w:r w:rsidR="00CA1412">
          <w:t xml:space="preserve"> </w:t>
        </w:r>
      </w:ins>
      <w:r w:rsidR="009602A3" w:rsidRPr="009602A3">
        <w:t>розрахунку</w:t>
      </w:r>
      <w:del w:id="8274" w:author="Sanino" w:date="2012-05-24T00:09:00Z">
        <w:r w:rsidR="00C86AC3" w:rsidDel="00CA1412">
          <w:delText xml:space="preserve"> </w:delText>
        </w:r>
      </w:del>
      <w:ins w:id="8275" w:author="Sanino" w:date="2012-05-24T00:09:00Z">
        <w:r w:rsidR="00CA1412">
          <w:t xml:space="preserve"> </w:t>
        </w:r>
      </w:ins>
      <w:r w:rsidR="009602A3" w:rsidRPr="009602A3">
        <w:t>навантаження</w:t>
      </w:r>
      <w:del w:id="8276" w:author="Sanino" w:date="2012-05-24T00:09:00Z">
        <w:r w:rsidR="00C86AC3" w:rsidDel="00CA1412">
          <w:delText xml:space="preserve"> </w:delText>
        </w:r>
      </w:del>
      <w:ins w:id="8277" w:author="Sanino" w:date="2012-05-24T00:09:00Z">
        <w:r w:rsidR="00CA1412">
          <w:t xml:space="preserve"> </w:t>
        </w:r>
      </w:ins>
      <w:r w:rsidR="009602A3" w:rsidRPr="009602A3">
        <w:t>практичних</w:t>
      </w:r>
      <w:del w:id="8278" w:author="Sanino" w:date="2012-05-24T00:09:00Z">
        <w:r w:rsidR="00C86AC3" w:rsidDel="00CA1412">
          <w:delText xml:space="preserve"> </w:delText>
        </w:r>
      </w:del>
      <w:ins w:id="8279" w:author="Sanino" w:date="2012-05-24T00:09:00Z">
        <w:r w:rsidR="00CA1412">
          <w:t xml:space="preserve"> </w:t>
        </w:r>
      </w:ins>
      <w:r w:rsidR="009602A3" w:rsidRPr="009602A3">
        <w:t>занять;</w:t>
      </w:r>
      <w:del w:id="8280" w:author="Sanino" w:date="2012-05-24T00:06:00Z">
        <w:r w:rsidR="00C86AC3" w:rsidDel="00347EAA">
          <w:delText xml:space="preserve">  </w:delText>
        </w:r>
      </w:del>
    </w:p>
    <w:p w:rsidR="00C360A3" w:rsidRDefault="009602A3" w:rsidP="00814CF1">
      <w:r w:rsidRPr="009602A3">
        <w:t>Сем.</w:t>
      </w:r>
      <w:del w:id="8281" w:author="Sanino" w:date="2012-05-24T00:09:00Z">
        <w:r w:rsidR="00C86AC3" w:rsidDel="00CA1412">
          <w:delText xml:space="preserve"> </w:delText>
        </w:r>
      </w:del>
      <w:ins w:id="8282" w:author="Sanino" w:date="2012-05-24T00:09:00Z">
        <w:r w:rsidR="00CA1412">
          <w:t xml:space="preserve"> </w:t>
        </w:r>
      </w:ins>
      <w:r w:rsidR="007220A5">
        <w:t>–</w:t>
      </w:r>
      <w:del w:id="8283" w:author="Sanino" w:date="2012-05-24T00:09:00Z">
        <w:r w:rsidR="0072678B" w:rsidDel="00CA1412">
          <w:delText xml:space="preserve"> </w:delText>
        </w:r>
      </w:del>
      <w:ins w:id="8284" w:author="Sanino" w:date="2012-05-24T00:09:00Z">
        <w:r w:rsidR="00CA1412">
          <w:t xml:space="preserve"> </w:t>
        </w:r>
      </w:ins>
      <w:r w:rsidR="00933ED7">
        <w:t>к</w:t>
      </w:r>
      <w:r w:rsidRPr="009602A3">
        <w:t>оефіцієнт</w:t>
      </w:r>
      <w:del w:id="8285" w:author="Sanino" w:date="2012-05-24T00:09:00Z">
        <w:r w:rsidR="00C86AC3" w:rsidDel="00CA1412">
          <w:delText xml:space="preserve"> </w:delText>
        </w:r>
      </w:del>
      <w:ins w:id="8286" w:author="Sanino" w:date="2012-05-24T00:09:00Z">
        <w:r w:rsidR="00CA1412">
          <w:t xml:space="preserve"> </w:t>
        </w:r>
      </w:ins>
      <w:r w:rsidRPr="009602A3">
        <w:t>розрахунку</w:t>
      </w:r>
      <w:del w:id="8287" w:author="Sanino" w:date="2012-05-24T00:09:00Z">
        <w:r w:rsidR="00C86AC3" w:rsidDel="00CA1412">
          <w:delText xml:space="preserve"> </w:delText>
        </w:r>
      </w:del>
      <w:ins w:id="8288" w:author="Sanino" w:date="2012-05-24T00:09:00Z">
        <w:r w:rsidR="00CA1412">
          <w:t xml:space="preserve"> </w:t>
        </w:r>
      </w:ins>
      <w:r w:rsidRPr="009602A3">
        <w:t>навантаження</w:t>
      </w:r>
      <w:del w:id="8289" w:author="Sanino" w:date="2012-05-24T00:09:00Z">
        <w:r w:rsidR="00C86AC3" w:rsidDel="00CA1412">
          <w:delText xml:space="preserve"> </w:delText>
        </w:r>
      </w:del>
      <w:ins w:id="8290" w:author="Sanino" w:date="2012-05-24T00:09:00Z">
        <w:r w:rsidR="00CA1412">
          <w:t xml:space="preserve"> </w:t>
        </w:r>
      </w:ins>
      <w:r w:rsidRPr="009602A3">
        <w:t>семінарських</w:t>
      </w:r>
      <w:del w:id="8291" w:author="Sanino" w:date="2012-05-24T00:09:00Z">
        <w:r w:rsidR="00C86AC3" w:rsidDel="00CA1412">
          <w:delText xml:space="preserve"> </w:delText>
        </w:r>
      </w:del>
      <w:ins w:id="8292" w:author="Sanino" w:date="2012-05-24T00:09:00Z">
        <w:r w:rsidR="00CA1412">
          <w:t xml:space="preserve"> </w:t>
        </w:r>
      </w:ins>
      <w:r w:rsidRPr="009602A3">
        <w:t>занять;</w:t>
      </w:r>
      <w:del w:id="8293" w:author="Sanino" w:date="2012-05-24T00:06:00Z">
        <w:r w:rsidR="00C86AC3" w:rsidDel="00347EAA">
          <w:delText xml:space="preserve">  </w:delText>
        </w:r>
      </w:del>
    </w:p>
    <w:p w:rsidR="00C360A3" w:rsidRDefault="009602A3" w:rsidP="00814CF1">
      <w:r w:rsidRPr="009602A3">
        <w:t>Клас</w:t>
      </w:r>
      <w:del w:id="8294" w:author="Sanino" w:date="2012-05-24T00:09:00Z">
        <w:r w:rsidR="00C86AC3" w:rsidDel="00CA1412">
          <w:delText xml:space="preserve"> </w:delText>
        </w:r>
      </w:del>
      <w:ins w:id="8295" w:author="Sanino" w:date="2012-05-24T00:09:00Z">
        <w:r w:rsidR="00CA1412">
          <w:t xml:space="preserve"> </w:t>
        </w:r>
      </w:ins>
      <w:r w:rsidRPr="009602A3">
        <w:t>дисциплін</w:t>
      </w:r>
      <w:del w:id="8296" w:author="Sanino" w:date="2012-05-24T00:09:00Z">
        <w:r w:rsidR="00C86AC3" w:rsidDel="00CA1412">
          <w:delText xml:space="preserve"> </w:delText>
        </w:r>
      </w:del>
      <w:ins w:id="8297" w:author="Sanino" w:date="2012-05-24T00:09:00Z">
        <w:r w:rsidR="00CA1412">
          <w:t xml:space="preserve"> </w:t>
        </w:r>
      </w:ins>
      <w:r w:rsidR="00933ED7">
        <w:t>–</w:t>
      </w:r>
      <w:del w:id="8298" w:author="Sanino" w:date="2012-05-24T00:09:00Z">
        <w:r w:rsidR="00C86AC3" w:rsidDel="00CA1412">
          <w:delText xml:space="preserve"> </w:delText>
        </w:r>
      </w:del>
      <w:ins w:id="8299" w:author="Sanino" w:date="2012-05-24T00:09:00Z">
        <w:r w:rsidR="00CA1412">
          <w:t xml:space="preserve"> </w:t>
        </w:r>
      </w:ins>
      <w:r w:rsidRPr="009602A3">
        <w:t>коефіцієнти</w:t>
      </w:r>
      <w:r w:rsidR="00933ED7">
        <w:t>,</w:t>
      </w:r>
      <w:del w:id="8300" w:author="Sanino" w:date="2012-05-24T00:09:00Z">
        <w:r w:rsidR="00C86AC3" w:rsidDel="00CA1412">
          <w:delText xml:space="preserve"> </w:delText>
        </w:r>
      </w:del>
      <w:ins w:id="8301" w:author="Sanino" w:date="2012-05-24T00:09:00Z">
        <w:r w:rsidR="00CA1412">
          <w:t xml:space="preserve"> </w:t>
        </w:r>
      </w:ins>
      <w:r w:rsidR="00933ED7">
        <w:t>що</w:t>
      </w:r>
      <w:del w:id="8302" w:author="Sanino" w:date="2012-05-24T00:09:00Z">
        <w:r w:rsidR="00C86AC3" w:rsidDel="00CA1412">
          <w:delText xml:space="preserve"> </w:delText>
        </w:r>
      </w:del>
      <w:ins w:id="8303" w:author="Sanino" w:date="2012-05-24T00:09:00Z">
        <w:r w:rsidR="00CA1412">
          <w:t xml:space="preserve"> </w:t>
        </w:r>
      </w:ins>
      <w:r w:rsidRPr="009602A3">
        <w:t>застосовуються</w:t>
      </w:r>
      <w:del w:id="8304" w:author="Sanino" w:date="2012-05-24T00:09:00Z">
        <w:r w:rsidR="00C86AC3" w:rsidDel="00CA1412">
          <w:delText xml:space="preserve"> </w:delText>
        </w:r>
      </w:del>
      <w:ins w:id="8305" w:author="Sanino" w:date="2012-05-24T00:09:00Z">
        <w:r w:rsidR="00CA1412">
          <w:t xml:space="preserve"> </w:t>
        </w:r>
      </w:ins>
      <w:r w:rsidRPr="009602A3">
        <w:t>в</w:t>
      </w:r>
      <w:del w:id="8306" w:author="Sanino" w:date="2012-05-24T00:09:00Z">
        <w:r w:rsidR="00C86AC3" w:rsidDel="00CA1412">
          <w:delText xml:space="preserve"> </w:delText>
        </w:r>
      </w:del>
      <w:ins w:id="8307" w:author="Sanino" w:date="2012-05-24T00:09:00Z">
        <w:r w:rsidR="00CA1412">
          <w:t xml:space="preserve"> </w:t>
        </w:r>
      </w:ins>
      <w:r w:rsidRPr="009602A3">
        <w:t>розрахунках</w:t>
      </w:r>
      <w:del w:id="8308" w:author="Sanino" w:date="2012-05-24T00:09:00Z">
        <w:r w:rsidR="00C86AC3" w:rsidDel="00CA1412">
          <w:delText xml:space="preserve"> </w:delText>
        </w:r>
      </w:del>
      <w:ins w:id="8309" w:author="Sanino" w:date="2012-05-24T00:09:00Z">
        <w:r w:rsidR="00CA1412">
          <w:t xml:space="preserve"> </w:t>
        </w:r>
      </w:ins>
      <w:r w:rsidRPr="009602A3">
        <w:t>нав</w:t>
      </w:r>
      <w:r w:rsidRPr="009602A3">
        <w:t>а</w:t>
      </w:r>
      <w:r w:rsidRPr="009602A3">
        <w:t>нтаження</w:t>
      </w:r>
      <w:del w:id="8310" w:author="Sanino" w:date="2012-05-24T00:09:00Z">
        <w:r w:rsidR="00C86AC3" w:rsidDel="00CA1412">
          <w:delText xml:space="preserve"> </w:delText>
        </w:r>
      </w:del>
      <w:ins w:id="8311" w:author="Sanino" w:date="2012-05-24T00:09:00Z">
        <w:r w:rsidR="00CA1412">
          <w:t xml:space="preserve"> </w:t>
        </w:r>
      </w:ins>
      <w:r w:rsidRPr="009602A3">
        <w:t>дисциплін</w:t>
      </w:r>
      <w:del w:id="8312" w:author="Sanino" w:date="2012-05-24T00:09:00Z">
        <w:r w:rsidR="00C86AC3" w:rsidDel="00CA1412">
          <w:delText xml:space="preserve"> </w:delText>
        </w:r>
      </w:del>
      <w:ins w:id="8313" w:author="Sanino" w:date="2012-05-24T00:09:00Z">
        <w:r w:rsidR="00CA1412">
          <w:t xml:space="preserve"> </w:t>
        </w:r>
      </w:ins>
      <w:r w:rsidRPr="009602A3">
        <w:t>та</w:t>
      </w:r>
      <w:del w:id="8314" w:author="Sanino" w:date="2012-05-24T00:09:00Z">
        <w:r w:rsidR="00C86AC3" w:rsidDel="00CA1412">
          <w:delText xml:space="preserve"> </w:delText>
        </w:r>
      </w:del>
      <w:ins w:id="8315" w:author="Sanino" w:date="2012-05-24T00:09:00Z">
        <w:r w:rsidR="00CA1412">
          <w:t xml:space="preserve"> </w:t>
        </w:r>
      </w:ins>
      <w:r w:rsidRPr="009602A3">
        <w:t>інших</w:t>
      </w:r>
      <w:del w:id="8316" w:author="Sanino" w:date="2012-05-24T00:09:00Z">
        <w:r w:rsidR="00C86AC3" w:rsidDel="00CA1412">
          <w:delText xml:space="preserve"> </w:delText>
        </w:r>
      </w:del>
      <w:ins w:id="8317" w:author="Sanino" w:date="2012-05-24T00:09:00Z">
        <w:r w:rsidR="00CA1412">
          <w:t xml:space="preserve"> </w:t>
        </w:r>
      </w:ins>
      <w:r w:rsidRPr="009602A3">
        <w:t>видів</w:t>
      </w:r>
      <w:del w:id="8318" w:author="Sanino" w:date="2012-05-24T00:09:00Z">
        <w:r w:rsidR="00C86AC3" w:rsidDel="00CA1412">
          <w:delText xml:space="preserve"> </w:delText>
        </w:r>
      </w:del>
      <w:ins w:id="8319" w:author="Sanino" w:date="2012-05-24T00:09:00Z">
        <w:r w:rsidR="00CA1412">
          <w:t xml:space="preserve"> </w:t>
        </w:r>
      </w:ins>
      <w:r w:rsidRPr="009602A3">
        <w:t>робіт;</w:t>
      </w:r>
      <w:del w:id="8320" w:author="Sanino" w:date="2012-05-24T00:06:00Z">
        <w:r w:rsidR="00C86AC3" w:rsidDel="00347EAA">
          <w:delText xml:space="preserve">  </w:delText>
        </w:r>
      </w:del>
    </w:p>
    <w:p w:rsidR="00C360A3" w:rsidRDefault="009602A3" w:rsidP="00814CF1">
      <w:r w:rsidRPr="009602A3">
        <w:t>1</w:t>
      </w:r>
      <w:del w:id="8321" w:author="Sanino" w:date="2012-05-24T00:09:00Z">
        <w:r w:rsidR="00C86AC3" w:rsidDel="00CA1412">
          <w:delText xml:space="preserve"> </w:delText>
        </w:r>
      </w:del>
      <w:ins w:id="8322" w:author="Sanino" w:date="2012-05-24T00:09:00Z">
        <w:r w:rsidR="00CA1412">
          <w:t xml:space="preserve"> </w:t>
        </w:r>
      </w:ins>
      <w:r w:rsidRPr="009602A3">
        <w:t>вид</w:t>
      </w:r>
      <w:del w:id="8323" w:author="Sanino" w:date="2012-05-24T00:09:00Z">
        <w:r w:rsidR="00C86AC3" w:rsidDel="00CA1412">
          <w:delText xml:space="preserve"> </w:delText>
        </w:r>
      </w:del>
      <w:ins w:id="8324" w:author="Sanino" w:date="2012-05-24T00:09:00Z">
        <w:r w:rsidR="00CA1412">
          <w:t xml:space="preserve"> </w:t>
        </w:r>
      </w:ins>
      <w:r w:rsidRPr="009602A3">
        <w:t>дисциплін</w:t>
      </w:r>
      <w:del w:id="8325" w:author="Sanino" w:date="2012-05-24T00:09:00Z">
        <w:r w:rsidR="00C86AC3" w:rsidDel="00CA1412">
          <w:delText xml:space="preserve"> </w:delText>
        </w:r>
      </w:del>
      <w:ins w:id="8326" w:author="Sanino" w:date="2012-05-24T00:09:00Z">
        <w:r w:rsidR="00CA1412">
          <w:t xml:space="preserve"> </w:t>
        </w:r>
      </w:ins>
      <w:r w:rsidR="007220A5">
        <w:t>–</w:t>
      </w:r>
      <w:del w:id="8327" w:author="Sanino" w:date="2012-05-24T00:09:00Z">
        <w:r w:rsidR="00C86AC3" w:rsidDel="00CA1412">
          <w:delText xml:space="preserve"> </w:delText>
        </w:r>
      </w:del>
      <w:ins w:id="8328" w:author="Sanino" w:date="2012-05-24T00:09:00Z">
        <w:r w:rsidR="00CA1412">
          <w:t xml:space="preserve"> </w:t>
        </w:r>
      </w:ins>
      <w:r w:rsidRPr="009602A3">
        <w:t>коефіцієнт</w:t>
      </w:r>
      <w:del w:id="8329" w:author="Sanino" w:date="2012-05-24T00:09:00Z">
        <w:r w:rsidR="00C86AC3" w:rsidDel="00CA1412">
          <w:delText xml:space="preserve"> </w:delText>
        </w:r>
      </w:del>
      <w:ins w:id="8330" w:author="Sanino" w:date="2012-05-24T00:09:00Z">
        <w:r w:rsidR="00CA1412">
          <w:t xml:space="preserve"> </w:t>
        </w:r>
      </w:ins>
      <w:r w:rsidRPr="009602A3">
        <w:t>розрахунку</w:t>
      </w:r>
      <w:del w:id="8331" w:author="Sanino" w:date="2012-05-24T00:09:00Z">
        <w:r w:rsidR="00C86AC3" w:rsidDel="00CA1412">
          <w:delText xml:space="preserve"> </w:delText>
        </w:r>
      </w:del>
      <w:ins w:id="8332" w:author="Sanino" w:date="2012-05-24T00:09:00Z">
        <w:r w:rsidR="00CA1412">
          <w:t xml:space="preserve"> </w:t>
        </w:r>
      </w:ins>
      <w:r w:rsidRPr="009602A3">
        <w:t>навантаже</w:t>
      </w:r>
      <w:r w:rsidR="00933ED7">
        <w:t>ння</w:t>
      </w:r>
      <w:del w:id="8333" w:author="Sanino" w:date="2012-05-24T00:09:00Z">
        <w:r w:rsidR="00C86AC3" w:rsidDel="00CA1412">
          <w:delText xml:space="preserve"> </w:delText>
        </w:r>
      </w:del>
      <w:ins w:id="8334" w:author="Sanino" w:date="2012-05-24T00:09:00Z">
        <w:r w:rsidR="00CA1412">
          <w:t xml:space="preserve"> </w:t>
        </w:r>
      </w:ins>
      <w:r w:rsidR="00933ED7">
        <w:t>для</w:t>
      </w:r>
      <w:del w:id="8335" w:author="Sanino" w:date="2012-05-24T00:09:00Z">
        <w:r w:rsidR="00C86AC3" w:rsidDel="00CA1412">
          <w:delText xml:space="preserve"> </w:delText>
        </w:r>
      </w:del>
      <w:ins w:id="8336" w:author="Sanino" w:date="2012-05-24T00:09:00Z">
        <w:r w:rsidR="00CA1412">
          <w:t xml:space="preserve"> </w:t>
        </w:r>
      </w:ins>
      <w:r w:rsidR="00933ED7">
        <w:t>загально</w:t>
      </w:r>
      <w:r w:rsidR="00933ED7">
        <w:t>о</w:t>
      </w:r>
      <w:r w:rsidR="00933ED7">
        <w:t>світніх,</w:t>
      </w:r>
      <w:del w:id="8337" w:author="Sanino" w:date="2012-05-24T00:09:00Z">
        <w:r w:rsidR="00C86AC3" w:rsidDel="00CA1412">
          <w:delText xml:space="preserve"> </w:delText>
        </w:r>
      </w:del>
      <w:ins w:id="8338" w:author="Sanino" w:date="2012-05-24T00:09:00Z">
        <w:r w:rsidR="00CA1412">
          <w:t xml:space="preserve"> </w:t>
        </w:r>
      </w:ins>
      <w:r w:rsidR="00933ED7">
        <w:t>соці</w:t>
      </w:r>
      <w:r w:rsidRPr="009602A3">
        <w:t>ально</w:t>
      </w:r>
      <w:r w:rsidR="00933ED7">
        <w:t>-</w:t>
      </w:r>
      <w:del w:id="8339" w:author="Sanino" w:date="2012-05-24T00:00:00Z">
        <w:r w:rsidR="00C86AC3" w:rsidDel="00347EAA">
          <w:delText xml:space="preserve"> </w:delText>
        </w:r>
      </w:del>
      <w:r w:rsidRPr="009602A3">
        <w:t>економі</w:t>
      </w:r>
      <w:r w:rsidR="00933ED7">
        <w:t>чних,</w:t>
      </w:r>
      <w:del w:id="8340" w:author="Sanino" w:date="2012-05-24T00:09:00Z">
        <w:r w:rsidR="00C86AC3" w:rsidDel="00CA1412">
          <w:delText xml:space="preserve"> </w:delText>
        </w:r>
      </w:del>
      <w:ins w:id="8341" w:author="Sanino" w:date="2012-05-24T00:09:00Z">
        <w:r w:rsidR="00CA1412">
          <w:t xml:space="preserve"> </w:t>
        </w:r>
      </w:ins>
      <w:r w:rsidR="00933ED7">
        <w:t>фундаментальних,</w:t>
      </w:r>
      <w:del w:id="8342" w:author="Sanino" w:date="2012-05-24T00:09:00Z">
        <w:r w:rsidR="00C86AC3" w:rsidDel="00CA1412">
          <w:delText xml:space="preserve"> </w:delText>
        </w:r>
      </w:del>
      <w:ins w:id="8343" w:author="Sanino" w:date="2012-05-24T00:09:00Z">
        <w:r w:rsidR="00CA1412">
          <w:t xml:space="preserve"> </w:t>
        </w:r>
      </w:ins>
      <w:r w:rsidR="00933ED7">
        <w:t>загальних</w:t>
      </w:r>
      <w:del w:id="8344" w:author="Sanino" w:date="2012-05-24T00:09:00Z">
        <w:r w:rsidR="00C86AC3" w:rsidDel="00CA1412">
          <w:delText xml:space="preserve"> </w:delText>
        </w:r>
      </w:del>
      <w:ins w:id="8345" w:author="Sanino" w:date="2012-05-24T00:09:00Z">
        <w:r w:rsidR="00CA1412">
          <w:t xml:space="preserve"> </w:t>
        </w:r>
      </w:ins>
      <w:r w:rsidRPr="009602A3">
        <w:t>для</w:t>
      </w:r>
      <w:del w:id="8346" w:author="Sanino" w:date="2012-05-24T00:09:00Z">
        <w:r w:rsidR="00C86AC3" w:rsidDel="00CA1412">
          <w:delText xml:space="preserve"> </w:delText>
        </w:r>
      </w:del>
      <w:ins w:id="8347" w:author="Sanino" w:date="2012-05-24T00:09:00Z">
        <w:r w:rsidR="00CA1412">
          <w:t xml:space="preserve"> </w:t>
        </w:r>
      </w:ins>
      <w:r w:rsidRPr="009602A3">
        <w:t>направле</w:t>
      </w:r>
      <w:r w:rsidRPr="009602A3">
        <w:t>н</w:t>
      </w:r>
      <w:r w:rsidRPr="009602A3">
        <w:t>ня</w:t>
      </w:r>
      <w:del w:id="8348" w:author="Sanino" w:date="2012-05-24T00:09:00Z">
        <w:r w:rsidR="00C86AC3" w:rsidDel="00CA1412">
          <w:delText xml:space="preserve"> </w:delText>
        </w:r>
      </w:del>
      <w:ins w:id="8349" w:author="Sanino" w:date="2012-05-24T00:09:00Z">
        <w:r w:rsidR="00CA1412">
          <w:t xml:space="preserve"> </w:t>
        </w:r>
      </w:ins>
      <w:r w:rsidRPr="009602A3">
        <w:t>професійно-</w:t>
      </w:r>
      <w:r w:rsidR="00933ED7">
        <w:t>орієнтованим</w:t>
      </w:r>
      <w:del w:id="8350" w:author="Sanino" w:date="2012-05-24T00:09:00Z">
        <w:r w:rsidR="00C86AC3" w:rsidDel="00CA1412">
          <w:delText xml:space="preserve"> </w:delText>
        </w:r>
      </w:del>
      <w:ins w:id="8351" w:author="Sanino" w:date="2012-05-24T00:09:00Z">
        <w:r w:rsidR="00CA1412">
          <w:t xml:space="preserve"> </w:t>
        </w:r>
      </w:ins>
      <w:r w:rsidR="00933ED7">
        <w:t>дисципл</w:t>
      </w:r>
      <w:r w:rsidR="0035658F">
        <w:t>ін</w:t>
      </w:r>
      <w:r w:rsidR="00933ED7">
        <w:t>ам</w:t>
      </w:r>
      <w:r w:rsidRPr="009602A3">
        <w:t>;</w:t>
      </w:r>
      <w:del w:id="8352" w:author="Sanino" w:date="2012-05-24T00:09:00Z">
        <w:r w:rsidR="00C86AC3" w:rsidDel="00CA1412">
          <w:delText xml:space="preserve"> </w:delText>
        </w:r>
      </w:del>
      <w:ins w:id="8353" w:author="Sanino" w:date="2012-05-24T00:09:00Z">
        <w:r w:rsidR="00CA1412">
          <w:t xml:space="preserve"> </w:t>
        </w:r>
      </w:ins>
      <w:r w:rsidRPr="009602A3">
        <w:t>також</w:t>
      </w:r>
      <w:del w:id="8354" w:author="Sanino" w:date="2012-05-24T00:09:00Z">
        <w:r w:rsidR="00C86AC3" w:rsidDel="00CA1412">
          <w:delText xml:space="preserve"> </w:delText>
        </w:r>
      </w:del>
      <w:ins w:id="8355" w:author="Sanino" w:date="2012-05-24T00:09:00Z">
        <w:r w:rsidR="00CA1412">
          <w:t xml:space="preserve"> </w:t>
        </w:r>
      </w:ins>
      <w:r w:rsidRPr="009602A3">
        <w:t>позначає</w:t>
      </w:r>
      <w:del w:id="8356" w:author="Sanino" w:date="2012-05-24T00:09:00Z">
        <w:r w:rsidR="00C86AC3" w:rsidDel="00CA1412">
          <w:delText xml:space="preserve"> </w:delText>
        </w:r>
      </w:del>
      <w:ins w:id="8357" w:author="Sanino" w:date="2012-05-24T00:09:00Z">
        <w:r w:rsidR="00CA1412">
          <w:t xml:space="preserve"> </w:t>
        </w:r>
      </w:ins>
      <w:r w:rsidRPr="009602A3">
        <w:t>коефіцієнт</w:t>
      </w:r>
      <w:del w:id="8358" w:author="Sanino" w:date="2012-05-24T00:09:00Z">
        <w:r w:rsidR="00C86AC3" w:rsidDel="00CA1412">
          <w:delText xml:space="preserve"> </w:delText>
        </w:r>
      </w:del>
      <w:ins w:id="8359" w:author="Sanino" w:date="2012-05-24T00:09:00Z">
        <w:r w:rsidR="00CA1412">
          <w:t xml:space="preserve"> </w:t>
        </w:r>
      </w:ins>
      <w:r w:rsidRPr="009602A3">
        <w:t>розр</w:t>
      </w:r>
      <w:r w:rsidRPr="009602A3">
        <w:t>а</w:t>
      </w:r>
      <w:r w:rsidRPr="009602A3">
        <w:t>хунку</w:t>
      </w:r>
      <w:del w:id="8360" w:author="Sanino" w:date="2012-05-24T00:09:00Z">
        <w:r w:rsidR="00C86AC3" w:rsidDel="00CA1412">
          <w:delText xml:space="preserve"> </w:delText>
        </w:r>
      </w:del>
      <w:ins w:id="8361" w:author="Sanino" w:date="2012-05-24T00:09:00Z">
        <w:r w:rsidR="00CA1412">
          <w:t xml:space="preserve"> </w:t>
        </w:r>
      </w:ins>
      <w:r w:rsidRPr="009602A3">
        <w:t>інших</w:t>
      </w:r>
      <w:del w:id="8362" w:author="Sanino" w:date="2012-05-24T00:09:00Z">
        <w:r w:rsidR="00C86AC3" w:rsidDel="00CA1412">
          <w:delText xml:space="preserve"> </w:delText>
        </w:r>
      </w:del>
      <w:ins w:id="8363" w:author="Sanino" w:date="2012-05-24T00:09:00Z">
        <w:r w:rsidR="00CA1412">
          <w:t xml:space="preserve"> </w:t>
        </w:r>
      </w:ins>
      <w:r w:rsidRPr="009602A3">
        <w:t>видів</w:t>
      </w:r>
      <w:del w:id="8364" w:author="Sanino" w:date="2012-05-24T00:09:00Z">
        <w:r w:rsidR="00C86AC3" w:rsidDel="00CA1412">
          <w:delText xml:space="preserve"> </w:delText>
        </w:r>
      </w:del>
      <w:ins w:id="8365" w:author="Sanino" w:date="2012-05-24T00:09:00Z">
        <w:r w:rsidR="00CA1412">
          <w:t xml:space="preserve"> </w:t>
        </w:r>
      </w:ins>
      <w:r w:rsidRPr="009602A3">
        <w:t>робіт</w:t>
      </w:r>
      <w:r w:rsidR="0035658F">
        <w:t>,які</w:t>
      </w:r>
      <w:del w:id="8366" w:author="Sanino" w:date="2012-05-24T00:09:00Z">
        <w:r w:rsidR="00C86AC3" w:rsidDel="00CA1412">
          <w:delText xml:space="preserve"> </w:delText>
        </w:r>
      </w:del>
      <w:ins w:id="8367" w:author="Sanino" w:date="2012-05-24T00:09:00Z">
        <w:r w:rsidR="00CA1412">
          <w:t xml:space="preserve"> </w:t>
        </w:r>
      </w:ins>
      <w:r w:rsidRPr="009602A3">
        <w:t>читаються</w:t>
      </w:r>
      <w:del w:id="8368" w:author="Sanino" w:date="2012-05-24T00:09:00Z">
        <w:r w:rsidR="00C86AC3" w:rsidDel="00CA1412">
          <w:delText xml:space="preserve"> </w:delText>
        </w:r>
      </w:del>
      <w:ins w:id="8369" w:author="Sanino" w:date="2012-05-24T00:09:00Z">
        <w:r w:rsidR="00CA1412">
          <w:t xml:space="preserve"> </w:t>
        </w:r>
      </w:ins>
      <w:r w:rsidRPr="009602A3">
        <w:t>на</w:t>
      </w:r>
      <w:del w:id="8370" w:author="Sanino" w:date="2012-05-24T00:09:00Z">
        <w:r w:rsidR="00C86AC3" w:rsidDel="00CA1412">
          <w:delText xml:space="preserve"> </w:delText>
        </w:r>
      </w:del>
      <w:ins w:id="8371" w:author="Sanino" w:date="2012-05-24T00:09:00Z">
        <w:r w:rsidR="00CA1412">
          <w:t xml:space="preserve"> </w:t>
        </w:r>
      </w:ins>
      <w:r w:rsidRPr="009602A3">
        <w:t>рівні</w:t>
      </w:r>
      <w:del w:id="8372" w:author="Sanino" w:date="2012-05-24T00:09:00Z">
        <w:r w:rsidR="00C86AC3" w:rsidDel="00CA1412">
          <w:delText xml:space="preserve"> </w:delText>
        </w:r>
      </w:del>
      <w:ins w:id="8373" w:author="Sanino" w:date="2012-05-24T00:09:00Z">
        <w:r w:rsidR="00CA1412">
          <w:t xml:space="preserve"> </w:t>
        </w:r>
      </w:ins>
      <w:r w:rsidRPr="009602A3">
        <w:t>підготовки</w:t>
      </w:r>
      <w:del w:id="8374" w:author="Sanino" w:date="2012-05-24T00:09:00Z">
        <w:r w:rsidR="00C86AC3" w:rsidDel="00CA1412">
          <w:delText xml:space="preserve"> </w:delText>
        </w:r>
      </w:del>
      <w:ins w:id="8375" w:author="Sanino" w:date="2012-05-24T00:09:00Z">
        <w:r w:rsidR="00CA1412">
          <w:t xml:space="preserve"> </w:t>
        </w:r>
      </w:ins>
      <w:r w:rsidR="00C360A3">
        <w:t>бакалаврів.</w:t>
      </w:r>
    </w:p>
    <w:p w:rsidR="00C360A3" w:rsidRDefault="009602A3" w:rsidP="00814CF1">
      <w:r w:rsidRPr="009602A3">
        <w:t>2</w:t>
      </w:r>
      <w:del w:id="8376" w:author="Sanino" w:date="2012-05-24T00:09:00Z">
        <w:r w:rsidR="00C86AC3" w:rsidDel="00CA1412">
          <w:delText xml:space="preserve"> </w:delText>
        </w:r>
      </w:del>
      <w:ins w:id="8377" w:author="Sanino" w:date="2012-05-24T00:09:00Z">
        <w:r w:rsidR="00CA1412">
          <w:t xml:space="preserve"> </w:t>
        </w:r>
      </w:ins>
      <w:r w:rsidRPr="009602A3">
        <w:t>вид</w:t>
      </w:r>
      <w:del w:id="8378" w:author="Sanino" w:date="2012-05-24T00:09:00Z">
        <w:r w:rsidR="00C86AC3" w:rsidDel="00CA1412">
          <w:delText xml:space="preserve"> </w:delText>
        </w:r>
      </w:del>
      <w:ins w:id="8379" w:author="Sanino" w:date="2012-05-24T00:09:00Z">
        <w:r w:rsidR="00CA1412">
          <w:t xml:space="preserve"> </w:t>
        </w:r>
      </w:ins>
      <w:r w:rsidRPr="009602A3">
        <w:t>дисциплін</w:t>
      </w:r>
      <w:del w:id="8380" w:author="Sanino" w:date="2012-05-24T00:09:00Z">
        <w:r w:rsidR="00C86AC3" w:rsidDel="00CA1412">
          <w:delText xml:space="preserve"> </w:delText>
        </w:r>
      </w:del>
      <w:ins w:id="8381" w:author="Sanino" w:date="2012-05-24T00:09:00Z">
        <w:r w:rsidR="00CA1412">
          <w:t xml:space="preserve"> </w:t>
        </w:r>
      </w:ins>
      <w:r w:rsidR="007220A5">
        <w:t>–</w:t>
      </w:r>
      <w:del w:id="8382" w:author="Sanino" w:date="2012-05-24T00:09:00Z">
        <w:r w:rsidR="00C86AC3" w:rsidDel="00CA1412">
          <w:delText xml:space="preserve"> </w:delText>
        </w:r>
      </w:del>
      <w:ins w:id="8383" w:author="Sanino" w:date="2012-05-24T00:09:00Z">
        <w:r w:rsidR="00CA1412">
          <w:t xml:space="preserve"> </w:t>
        </w:r>
      </w:ins>
      <w:r w:rsidRPr="009602A3">
        <w:t>коефіцієнт</w:t>
      </w:r>
      <w:del w:id="8384" w:author="Sanino" w:date="2012-05-24T00:09:00Z">
        <w:r w:rsidR="00C86AC3" w:rsidDel="00CA1412">
          <w:delText xml:space="preserve"> </w:delText>
        </w:r>
      </w:del>
      <w:ins w:id="8385" w:author="Sanino" w:date="2012-05-24T00:09:00Z">
        <w:r w:rsidR="00CA1412">
          <w:t xml:space="preserve"> </w:t>
        </w:r>
      </w:ins>
      <w:r w:rsidRPr="009602A3">
        <w:t>розрахунку</w:t>
      </w:r>
      <w:del w:id="8386" w:author="Sanino" w:date="2012-05-24T00:09:00Z">
        <w:r w:rsidR="00C86AC3" w:rsidDel="00CA1412">
          <w:delText xml:space="preserve"> </w:delText>
        </w:r>
      </w:del>
      <w:ins w:id="8387" w:author="Sanino" w:date="2012-05-24T00:09:00Z">
        <w:r w:rsidR="00CA1412">
          <w:t xml:space="preserve"> </w:t>
        </w:r>
      </w:ins>
      <w:r w:rsidRPr="009602A3">
        <w:t>навантаження</w:t>
      </w:r>
      <w:del w:id="8388" w:author="Sanino" w:date="2012-05-24T00:09:00Z">
        <w:r w:rsidR="00C86AC3" w:rsidDel="00CA1412">
          <w:delText xml:space="preserve"> </w:delText>
        </w:r>
      </w:del>
      <w:ins w:id="8389" w:author="Sanino" w:date="2012-05-24T00:09:00Z">
        <w:r w:rsidR="00CA1412">
          <w:t xml:space="preserve"> </w:t>
        </w:r>
      </w:ins>
      <w:r w:rsidRPr="009602A3">
        <w:t>для</w:t>
      </w:r>
      <w:del w:id="8390" w:author="Sanino" w:date="2012-05-24T00:09:00Z">
        <w:r w:rsidR="00C86AC3" w:rsidDel="00CA1412">
          <w:delText xml:space="preserve"> </w:delText>
        </w:r>
      </w:del>
      <w:ins w:id="8391" w:author="Sanino" w:date="2012-05-24T00:09:00Z">
        <w:r w:rsidR="00CA1412">
          <w:t xml:space="preserve"> </w:t>
        </w:r>
      </w:ins>
      <w:r w:rsidRPr="009602A3">
        <w:t>дисциплін</w:t>
      </w:r>
      <w:del w:id="8392" w:author="Sanino" w:date="2012-05-24T00:09:00Z">
        <w:r w:rsidR="00C86AC3" w:rsidDel="00CA1412">
          <w:delText xml:space="preserve"> </w:delText>
        </w:r>
      </w:del>
      <w:ins w:id="8393" w:author="Sanino" w:date="2012-05-24T00:09:00Z">
        <w:r w:rsidR="00CA1412">
          <w:t xml:space="preserve"> </w:t>
        </w:r>
      </w:ins>
      <w:r w:rsidRPr="009602A3">
        <w:t>професійно-орієнтованих</w:t>
      </w:r>
      <w:del w:id="8394" w:author="Sanino" w:date="2012-05-24T00:09:00Z">
        <w:r w:rsidR="00C86AC3" w:rsidDel="00CA1412">
          <w:delText xml:space="preserve"> </w:delText>
        </w:r>
      </w:del>
      <w:ins w:id="8395" w:author="Sanino" w:date="2012-05-24T00:09:00Z">
        <w:r w:rsidR="00CA1412">
          <w:t xml:space="preserve"> </w:t>
        </w:r>
      </w:ins>
      <w:r w:rsidRPr="009602A3">
        <w:t>за</w:t>
      </w:r>
      <w:del w:id="8396" w:author="Sanino" w:date="2012-05-24T00:09:00Z">
        <w:r w:rsidR="00C86AC3" w:rsidDel="00CA1412">
          <w:delText xml:space="preserve"> </w:delText>
        </w:r>
      </w:del>
      <w:ins w:id="8397" w:author="Sanino" w:date="2012-05-24T00:09:00Z">
        <w:r w:rsidR="00CA1412">
          <w:t xml:space="preserve"> </w:t>
        </w:r>
      </w:ins>
      <w:r w:rsidRPr="009602A3">
        <w:t>обраною</w:t>
      </w:r>
      <w:del w:id="8398" w:author="Sanino" w:date="2012-05-24T00:09:00Z">
        <w:r w:rsidR="00C86AC3" w:rsidDel="00CA1412">
          <w:delText xml:space="preserve"> </w:delText>
        </w:r>
      </w:del>
      <w:ins w:id="8399" w:author="Sanino" w:date="2012-05-24T00:09:00Z">
        <w:r w:rsidR="00CA1412">
          <w:t xml:space="preserve"> </w:t>
        </w:r>
      </w:ins>
      <w:r w:rsidR="0035658F">
        <w:t>спеціальністю</w:t>
      </w:r>
      <w:r w:rsidRPr="009602A3">
        <w:t>,</w:t>
      </w:r>
      <w:del w:id="8400" w:author="Sanino" w:date="2012-05-24T00:09:00Z">
        <w:r w:rsidR="00C86AC3" w:rsidDel="00CA1412">
          <w:delText xml:space="preserve"> </w:delText>
        </w:r>
      </w:del>
      <w:ins w:id="8401" w:author="Sanino" w:date="2012-05-24T00:09:00Z">
        <w:r w:rsidR="00CA1412">
          <w:t xml:space="preserve"> </w:t>
        </w:r>
      </w:ins>
      <w:r w:rsidRPr="009602A3">
        <w:t>дисципліни</w:t>
      </w:r>
      <w:del w:id="8402" w:author="Sanino" w:date="2012-05-24T00:09:00Z">
        <w:r w:rsidR="00C86AC3" w:rsidDel="00CA1412">
          <w:delText xml:space="preserve"> </w:delText>
        </w:r>
      </w:del>
      <w:ins w:id="8403" w:author="Sanino" w:date="2012-05-24T00:09:00Z">
        <w:r w:rsidR="00CA1412">
          <w:t xml:space="preserve"> </w:t>
        </w:r>
      </w:ins>
      <w:r w:rsidRPr="009602A3">
        <w:t>рівня</w:t>
      </w:r>
      <w:del w:id="8404" w:author="Sanino" w:date="2012-05-24T00:09:00Z">
        <w:r w:rsidR="00C86AC3" w:rsidDel="00CA1412">
          <w:delText xml:space="preserve"> </w:delText>
        </w:r>
      </w:del>
      <w:ins w:id="8405" w:author="Sanino" w:date="2012-05-24T00:09:00Z">
        <w:r w:rsidR="00CA1412">
          <w:t xml:space="preserve"> </w:t>
        </w:r>
      </w:ins>
      <w:r w:rsidRPr="009602A3">
        <w:t>спец</w:t>
      </w:r>
      <w:r w:rsidRPr="009602A3">
        <w:t>і</w:t>
      </w:r>
      <w:r w:rsidRPr="009602A3">
        <w:t>аліста</w:t>
      </w:r>
      <w:del w:id="8406" w:author="Sanino" w:date="2012-05-24T00:09:00Z">
        <w:r w:rsidR="00C86AC3" w:rsidDel="00CA1412">
          <w:delText xml:space="preserve"> </w:delText>
        </w:r>
      </w:del>
      <w:ins w:id="8407" w:author="Sanino" w:date="2012-05-24T00:09:00Z">
        <w:r w:rsidR="00CA1412">
          <w:t xml:space="preserve"> </w:t>
        </w:r>
      </w:ins>
      <w:r w:rsidRPr="009602A3">
        <w:t>та</w:t>
      </w:r>
      <w:del w:id="8408" w:author="Sanino" w:date="2012-05-24T00:09:00Z">
        <w:r w:rsidR="00C86AC3" w:rsidDel="00CA1412">
          <w:delText xml:space="preserve"> </w:delText>
        </w:r>
      </w:del>
      <w:ins w:id="8409" w:author="Sanino" w:date="2012-05-24T00:09:00Z">
        <w:r w:rsidR="00CA1412">
          <w:t xml:space="preserve"> </w:t>
        </w:r>
      </w:ins>
      <w:r w:rsidRPr="009602A3">
        <w:t>магістра;</w:t>
      </w:r>
      <w:del w:id="8410" w:author="Sanino" w:date="2012-05-24T00:09:00Z">
        <w:r w:rsidR="00C86AC3" w:rsidDel="00CA1412">
          <w:delText xml:space="preserve"> </w:delText>
        </w:r>
      </w:del>
      <w:ins w:id="8411" w:author="Sanino" w:date="2012-05-24T00:09:00Z">
        <w:r w:rsidR="00CA1412">
          <w:t xml:space="preserve"> </w:t>
        </w:r>
      </w:ins>
      <w:r w:rsidRPr="009602A3">
        <w:t>також</w:t>
      </w:r>
      <w:del w:id="8412" w:author="Sanino" w:date="2012-05-24T00:09:00Z">
        <w:r w:rsidR="00C86AC3" w:rsidDel="00CA1412">
          <w:delText xml:space="preserve"> </w:delText>
        </w:r>
      </w:del>
      <w:ins w:id="8413" w:author="Sanino" w:date="2012-05-24T00:09:00Z">
        <w:r w:rsidR="00CA1412">
          <w:t xml:space="preserve"> </w:t>
        </w:r>
      </w:ins>
      <w:r w:rsidRPr="009602A3">
        <w:t>позначає</w:t>
      </w:r>
      <w:del w:id="8414" w:author="Sanino" w:date="2012-05-24T00:09:00Z">
        <w:r w:rsidR="00C86AC3" w:rsidDel="00CA1412">
          <w:delText xml:space="preserve"> </w:delText>
        </w:r>
      </w:del>
      <w:ins w:id="8415" w:author="Sanino" w:date="2012-05-24T00:09:00Z">
        <w:r w:rsidR="00CA1412">
          <w:t xml:space="preserve"> </w:t>
        </w:r>
      </w:ins>
      <w:r w:rsidRPr="009602A3">
        <w:t>коефіцієнт</w:t>
      </w:r>
      <w:del w:id="8416" w:author="Sanino" w:date="2012-05-24T00:09:00Z">
        <w:r w:rsidR="00C86AC3" w:rsidDel="00CA1412">
          <w:delText xml:space="preserve"> </w:delText>
        </w:r>
      </w:del>
      <w:ins w:id="8417" w:author="Sanino" w:date="2012-05-24T00:09:00Z">
        <w:r w:rsidR="00CA1412">
          <w:t xml:space="preserve"> </w:t>
        </w:r>
      </w:ins>
      <w:r w:rsidRPr="009602A3">
        <w:t>розрахунку</w:t>
      </w:r>
      <w:del w:id="8418" w:author="Sanino" w:date="2012-05-24T00:09:00Z">
        <w:r w:rsidR="00C86AC3" w:rsidDel="00CA1412">
          <w:delText xml:space="preserve"> </w:delText>
        </w:r>
      </w:del>
      <w:ins w:id="8419" w:author="Sanino" w:date="2012-05-24T00:09:00Z">
        <w:r w:rsidR="00CA1412">
          <w:t xml:space="preserve"> </w:t>
        </w:r>
      </w:ins>
      <w:r w:rsidRPr="009602A3">
        <w:t>інших</w:t>
      </w:r>
      <w:del w:id="8420" w:author="Sanino" w:date="2012-05-24T00:09:00Z">
        <w:r w:rsidR="00C86AC3" w:rsidDel="00CA1412">
          <w:delText xml:space="preserve"> </w:delText>
        </w:r>
      </w:del>
      <w:ins w:id="8421" w:author="Sanino" w:date="2012-05-24T00:09:00Z">
        <w:r w:rsidR="00CA1412">
          <w:t xml:space="preserve"> </w:t>
        </w:r>
      </w:ins>
      <w:r w:rsidRPr="009602A3">
        <w:t>видів</w:t>
      </w:r>
      <w:del w:id="8422" w:author="Sanino" w:date="2012-05-24T00:09:00Z">
        <w:r w:rsidR="00C86AC3" w:rsidDel="00CA1412">
          <w:delText xml:space="preserve"> </w:delText>
        </w:r>
      </w:del>
      <w:ins w:id="8423" w:author="Sanino" w:date="2012-05-24T00:09:00Z">
        <w:r w:rsidR="00CA1412">
          <w:t xml:space="preserve"> </w:t>
        </w:r>
      </w:ins>
      <w:r w:rsidRPr="009602A3">
        <w:t>робіт</w:t>
      </w:r>
      <w:r w:rsidR="0035658F">
        <w:t>,</w:t>
      </w:r>
      <w:del w:id="8424" w:author="Sanino" w:date="2012-05-24T00:09:00Z">
        <w:r w:rsidR="00C86AC3" w:rsidDel="00CA1412">
          <w:delText xml:space="preserve"> </w:delText>
        </w:r>
      </w:del>
      <w:ins w:id="8425" w:author="Sanino" w:date="2012-05-24T00:09:00Z">
        <w:r w:rsidR="00CA1412">
          <w:t xml:space="preserve"> </w:t>
        </w:r>
      </w:ins>
      <w:r w:rsidR="0035658F">
        <w:t>які</w:t>
      </w:r>
      <w:del w:id="8426" w:author="Sanino" w:date="2012-05-24T00:09:00Z">
        <w:r w:rsidR="00C86AC3" w:rsidDel="00CA1412">
          <w:delText xml:space="preserve"> </w:delText>
        </w:r>
      </w:del>
      <w:ins w:id="8427" w:author="Sanino" w:date="2012-05-24T00:09:00Z">
        <w:r w:rsidR="00CA1412">
          <w:t xml:space="preserve"> </w:t>
        </w:r>
      </w:ins>
      <w:r w:rsidRPr="009602A3">
        <w:t>читаються</w:t>
      </w:r>
      <w:del w:id="8428" w:author="Sanino" w:date="2012-05-24T00:09:00Z">
        <w:r w:rsidR="00C86AC3" w:rsidDel="00CA1412">
          <w:delText xml:space="preserve"> </w:delText>
        </w:r>
      </w:del>
      <w:ins w:id="8429" w:author="Sanino" w:date="2012-05-24T00:09:00Z">
        <w:r w:rsidR="00CA1412">
          <w:t xml:space="preserve"> </w:t>
        </w:r>
      </w:ins>
      <w:r w:rsidRPr="009602A3">
        <w:t>на</w:t>
      </w:r>
      <w:del w:id="8430" w:author="Sanino" w:date="2012-05-24T00:09:00Z">
        <w:r w:rsidR="00C86AC3" w:rsidDel="00CA1412">
          <w:delText xml:space="preserve"> </w:delText>
        </w:r>
      </w:del>
      <w:ins w:id="8431" w:author="Sanino" w:date="2012-05-24T00:09:00Z">
        <w:r w:rsidR="00CA1412">
          <w:t xml:space="preserve"> </w:t>
        </w:r>
      </w:ins>
      <w:r w:rsidRPr="009602A3">
        <w:t>рівні</w:t>
      </w:r>
      <w:del w:id="8432" w:author="Sanino" w:date="2012-05-24T00:09:00Z">
        <w:r w:rsidR="00C86AC3" w:rsidDel="00CA1412">
          <w:delText xml:space="preserve"> </w:delText>
        </w:r>
      </w:del>
      <w:ins w:id="8433" w:author="Sanino" w:date="2012-05-24T00:09:00Z">
        <w:r w:rsidR="00CA1412">
          <w:t xml:space="preserve"> </w:t>
        </w:r>
      </w:ins>
      <w:r w:rsidRPr="009602A3">
        <w:t>підготовки</w:t>
      </w:r>
      <w:del w:id="8434" w:author="Sanino" w:date="2012-05-24T00:09:00Z">
        <w:r w:rsidR="00C86AC3" w:rsidDel="00CA1412">
          <w:delText xml:space="preserve"> </w:delText>
        </w:r>
      </w:del>
      <w:ins w:id="8435" w:author="Sanino" w:date="2012-05-24T00:09:00Z">
        <w:r w:rsidR="00CA1412">
          <w:t xml:space="preserve"> </w:t>
        </w:r>
      </w:ins>
      <w:r w:rsidRPr="009602A3">
        <w:t>фахівців</w:t>
      </w:r>
      <w:del w:id="8436" w:author="Sanino" w:date="2012-05-24T00:09:00Z">
        <w:r w:rsidR="00C86AC3" w:rsidDel="00CA1412">
          <w:delText xml:space="preserve"> </w:delText>
        </w:r>
      </w:del>
      <w:ins w:id="8437" w:author="Sanino" w:date="2012-05-24T00:09:00Z">
        <w:r w:rsidR="00CA1412">
          <w:t xml:space="preserve"> </w:t>
        </w:r>
      </w:ins>
      <w:r w:rsidRPr="009602A3">
        <w:t>і</w:t>
      </w:r>
      <w:del w:id="8438" w:author="Sanino" w:date="2012-05-24T00:09:00Z">
        <w:r w:rsidR="00C86AC3" w:rsidDel="00CA1412">
          <w:delText xml:space="preserve"> </w:delText>
        </w:r>
      </w:del>
      <w:ins w:id="8439" w:author="Sanino" w:date="2012-05-24T00:09:00Z">
        <w:r w:rsidR="00CA1412">
          <w:t xml:space="preserve"> </w:t>
        </w:r>
      </w:ins>
      <w:r w:rsidRPr="009602A3">
        <w:t>магістрів.</w:t>
      </w:r>
      <w:del w:id="8440" w:author="Sanino" w:date="2012-05-24T00:01:00Z">
        <w:r w:rsidR="00C86AC3" w:rsidDel="00347EAA">
          <w:delText xml:space="preserve">  </w:delText>
        </w:r>
      </w:del>
    </w:p>
    <w:p w:rsidR="00C360A3" w:rsidRDefault="009602A3" w:rsidP="00814CF1">
      <w:r w:rsidRPr="009602A3">
        <w:t>Курсова</w:t>
      </w:r>
      <w:del w:id="8441" w:author="Sanino" w:date="2012-05-24T00:09:00Z">
        <w:r w:rsidR="00C86AC3" w:rsidDel="00CA1412">
          <w:delText xml:space="preserve"> </w:delText>
        </w:r>
      </w:del>
      <w:ins w:id="8442" w:author="Sanino" w:date="2012-05-24T00:09:00Z">
        <w:r w:rsidR="00CA1412">
          <w:t xml:space="preserve"> </w:t>
        </w:r>
      </w:ins>
      <w:r w:rsidRPr="009602A3">
        <w:t>робота</w:t>
      </w:r>
      <w:del w:id="8443" w:author="Sanino" w:date="2012-05-24T00:09:00Z">
        <w:r w:rsidR="0072678B" w:rsidDel="00CA1412">
          <w:delText xml:space="preserve"> </w:delText>
        </w:r>
      </w:del>
      <w:ins w:id="8444" w:author="Sanino" w:date="2012-05-24T00:09:00Z">
        <w:r w:rsidR="00CA1412">
          <w:t xml:space="preserve"> </w:t>
        </w:r>
      </w:ins>
      <w:r w:rsidR="0072678B">
        <w:t>–</w:t>
      </w:r>
      <w:del w:id="8445" w:author="Sanino" w:date="2012-05-24T00:09:00Z">
        <w:r w:rsidR="0072678B" w:rsidDel="00CA1412">
          <w:delText xml:space="preserve"> </w:delText>
        </w:r>
      </w:del>
      <w:ins w:id="8446" w:author="Sanino" w:date="2012-05-24T00:09:00Z">
        <w:r w:rsidR="00CA1412">
          <w:t xml:space="preserve"> </w:t>
        </w:r>
      </w:ins>
      <w:r w:rsidRPr="009602A3">
        <w:t>коефіцієнт,</w:t>
      </w:r>
      <w:del w:id="8447" w:author="Sanino" w:date="2012-05-24T00:09:00Z">
        <w:r w:rsidR="00C86AC3" w:rsidDel="00CA1412">
          <w:delText xml:space="preserve"> </w:delText>
        </w:r>
      </w:del>
      <w:ins w:id="8448" w:author="Sanino" w:date="2012-05-24T00:09:00Z">
        <w:r w:rsidR="00CA1412">
          <w:t xml:space="preserve"> </w:t>
        </w:r>
      </w:ins>
      <w:r w:rsidRPr="009602A3">
        <w:t>який</w:t>
      </w:r>
      <w:del w:id="8449" w:author="Sanino" w:date="2012-05-24T00:09:00Z">
        <w:r w:rsidR="00C86AC3" w:rsidDel="00CA1412">
          <w:delText xml:space="preserve"> </w:delText>
        </w:r>
      </w:del>
      <w:ins w:id="8450" w:author="Sanino" w:date="2012-05-24T00:09:00Z">
        <w:r w:rsidR="00CA1412">
          <w:t xml:space="preserve"> </w:t>
        </w:r>
      </w:ins>
      <w:r w:rsidRPr="009602A3">
        <w:t>використовується</w:t>
      </w:r>
      <w:del w:id="8451" w:author="Sanino" w:date="2012-05-24T00:09:00Z">
        <w:r w:rsidR="00C86AC3" w:rsidDel="00CA1412">
          <w:delText xml:space="preserve"> </w:delText>
        </w:r>
      </w:del>
      <w:ins w:id="8452" w:author="Sanino" w:date="2012-05-24T00:09:00Z">
        <w:r w:rsidR="00CA1412">
          <w:t xml:space="preserve"> </w:t>
        </w:r>
      </w:ins>
      <w:r w:rsidRPr="009602A3">
        <w:t>для</w:t>
      </w:r>
      <w:del w:id="8453" w:author="Sanino" w:date="2012-05-24T00:09:00Z">
        <w:r w:rsidR="00C86AC3" w:rsidDel="00CA1412">
          <w:delText xml:space="preserve"> </w:delText>
        </w:r>
      </w:del>
      <w:ins w:id="8454" w:author="Sanino" w:date="2012-05-24T00:09:00Z">
        <w:r w:rsidR="00CA1412">
          <w:t xml:space="preserve"> </w:t>
        </w:r>
      </w:ins>
      <w:r w:rsidRPr="009602A3">
        <w:t>розрахунку</w:t>
      </w:r>
      <w:del w:id="8455" w:author="Sanino" w:date="2012-05-24T00:09:00Z">
        <w:r w:rsidR="00C86AC3" w:rsidDel="00CA1412">
          <w:delText xml:space="preserve"> </w:delText>
        </w:r>
      </w:del>
      <w:ins w:id="8456" w:author="Sanino" w:date="2012-05-24T00:09:00Z">
        <w:r w:rsidR="00CA1412">
          <w:t xml:space="preserve"> </w:t>
        </w:r>
      </w:ins>
      <w:r w:rsidRPr="009602A3">
        <w:t>навантаження</w:t>
      </w:r>
      <w:del w:id="8457" w:author="Sanino" w:date="2012-05-24T00:09:00Z">
        <w:r w:rsidR="00C86AC3" w:rsidDel="00CA1412">
          <w:delText xml:space="preserve"> </w:delText>
        </w:r>
      </w:del>
      <w:ins w:id="8458" w:author="Sanino" w:date="2012-05-24T00:09:00Z">
        <w:r w:rsidR="00CA1412">
          <w:t xml:space="preserve"> </w:t>
        </w:r>
      </w:ins>
      <w:r w:rsidRPr="009602A3">
        <w:t>за</w:t>
      </w:r>
      <w:del w:id="8459" w:author="Sanino" w:date="2012-05-24T00:09:00Z">
        <w:r w:rsidR="00C86AC3" w:rsidDel="00CA1412">
          <w:delText xml:space="preserve"> </w:delText>
        </w:r>
      </w:del>
      <w:ins w:id="8460" w:author="Sanino" w:date="2012-05-24T00:09:00Z">
        <w:r w:rsidR="00CA1412">
          <w:t xml:space="preserve"> </w:t>
        </w:r>
      </w:ins>
      <w:r w:rsidRPr="009602A3">
        <w:t>курсові</w:t>
      </w:r>
      <w:del w:id="8461" w:author="Sanino" w:date="2012-05-24T00:09:00Z">
        <w:r w:rsidR="00C86AC3" w:rsidDel="00CA1412">
          <w:delText xml:space="preserve"> </w:delText>
        </w:r>
      </w:del>
      <w:ins w:id="8462" w:author="Sanino" w:date="2012-05-24T00:09:00Z">
        <w:r w:rsidR="00CA1412">
          <w:t xml:space="preserve"> </w:t>
        </w:r>
      </w:ins>
      <w:r w:rsidRPr="009602A3">
        <w:t>роботи.</w:t>
      </w:r>
      <w:del w:id="8463" w:author="Sanino" w:date="2012-05-24T00:01:00Z">
        <w:r w:rsidR="00C86AC3" w:rsidDel="00347EAA">
          <w:delText xml:space="preserve">  </w:delText>
        </w:r>
      </w:del>
    </w:p>
    <w:p w:rsidR="00C360A3" w:rsidRDefault="009602A3" w:rsidP="00C360A3">
      <w:r w:rsidRPr="009602A3">
        <w:t>Курсовий</w:t>
      </w:r>
      <w:del w:id="8464" w:author="Sanino" w:date="2012-05-24T00:09:00Z">
        <w:r w:rsidR="00C86AC3" w:rsidDel="00CA1412">
          <w:delText xml:space="preserve"> </w:delText>
        </w:r>
      </w:del>
      <w:ins w:id="8465" w:author="Sanino" w:date="2012-05-24T00:09:00Z">
        <w:r w:rsidR="00CA1412">
          <w:t xml:space="preserve"> </w:t>
        </w:r>
      </w:ins>
      <w:r w:rsidRPr="009602A3">
        <w:t>проект</w:t>
      </w:r>
      <w:del w:id="8466" w:author="Sanino" w:date="2012-05-24T00:09:00Z">
        <w:r w:rsidR="0072678B" w:rsidDel="00CA1412">
          <w:delText xml:space="preserve"> </w:delText>
        </w:r>
      </w:del>
      <w:ins w:id="8467" w:author="Sanino" w:date="2012-05-24T00:09:00Z">
        <w:r w:rsidR="00CA1412">
          <w:t xml:space="preserve"> </w:t>
        </w:r>
      </w:ins>
      <w:r w:rsidR="0072678B">
        <w:t>–</w:t>
      </w:r>
      <w:del w:id="8468" w:author="Sanino" w:date="2012-05-24T00:09:00Z">
        <w:r w:rsidR="0072678B" w:rsidDel="00CA1412">
          <w:delText xml:space="preserve"> </w:delText>
        </w:r>
      </w:del>
      <w:ins w:id="8469" w:author="Sanino" w:date="2012-05-24T00:09:00Z">
        <w:r w:rsidR="00CA1412">
          <w:t xml:space="preserve"> </w:t>
        </w:r>
      </w:ins>
      <w:r w:rsidRPr="009602A3">
        <w:t>коефіцієнт,</w:t>
      </w:r>
      <w:del w:id="8470" w:author="Sanino" w:date="2012-05-24T00:09:00Z">
        <w:r w:rsidR="00C86AC3" w:rsidDel="00CA1412">
          <w:delText xml:space="preserve"> </w:delText>
        </w:r>
      </w:del>
      <w:ins w:id="8471" w:author="Sanino" w:date="2012-05-24T00:09:00Z">
        <w:r w:rsidR="00CA1412">
          <w:t xml:space="preserve"> </w:t>
        </w:r>
      </w:ins>
      <w:r w:rsidRPr="009602A3">
        <w:t>який</w:t>
      </w:r>
      <w:del w:id="8472" w:author="Sanino" w:date="2012-05-24T00:09:00Z">
        <w:r w:rsidR="00C86AC3" w:rsidDel="00CA1412">
          <w:delText xml:space="preserve"> </w:delText>
        </w:r>
      </w:del>
      <w:ins w:id="8473" w:author="Sanino" w:date="2012-05-24T00:09:00Z">
        <w:r w:rsidR="00CA1412">
          <w:t xml:space="preserve"> </w:t>
        </w:r>
      </w:ins>
      <w:r w:rsidRPr="009602A3">
        <w:t>використовується</w:t>
      </w:r>
      <w:del w:id="8474" w:author="Sanino" w:date="2012-05-24T00:09:00Z">
        <w:r w:rsidR="00C86AC3" w:rsidDel="00CA1412">
          <w:delText xml:space="preserve"> </w:delText>
        </w:r>
      </w:del>
      <w:ins w:id="8475" w:author="Sanino" w:date="2012-05-24T00:09:00Z">
        <w:r w:rsidR="00CA1412">
          <w:t xml:space="preserve"> </w:t>
        </w:r>
      </w:ins>
      <w:r w:rsidRPr="009602A3">
        <w:t>для</w:t>
      </w:r>
      <w:del w:id="8476" w:author="Sanino" w:date="2012-05-24T00:09:00Z">
        <w:r w:rsidR="00C86AC3" w:rsidDel="00CA1412">
          <w:delText xml:space="preserve"> </w:delText>
        </w:r>
      </w:del>
      <w:ins w:id="8477" w:author="Sanino" w:date="2012-05-24T00:09:00Z">
        <w:r w:rsidR="00CA1412">
          <w:t xml:space="preserve"> </w:t>
        </w:r>
      </w:ins>
      <w:r w:rsidRPr="009602A3">
        <w:t>розрахунку</w:t>
      </w:r>
      <w:del w:id="8478" w:author="Sanino" w:date="2012-05-24T00:01:00Z">
        <w:r w:rsidR="00C86AC3" w:rsidDel="00347EAA">
          <w:delText xml:space="preserve">  </w:delText>
        </w:r>
      </w:del>
      <w:ins w:id="8479" w:author="Sanino" w:date="2012-05-24T00:09:00Z">
        <w:r w:rsidR="00CA1412">
          <w:t xml:space="preserve"> </w:t>
        </w:r>
      </w:ins>
      <w:r w:rsidRPr="009602A3">
        <w:t>навантаження</w:t>
      </w:r>
      <w:del w:id="8480" w:author="Sanino" w:date="2012-05-24T00:09:00Z">
        <w:r w:rsidR="00C86AC3" w:rsidDel="00CA1412">
          <w:delText xml:space="preserve"> </w:delText>
        </w:r>
      </w:del>
      <w:ins w:id="8481" w:author="Sanino" w:date="2012-05-24T00:09:00Z">
        <w:r w:rsidR="00CA1412">
          <w:t xml:space="preserve"> </w:t>
        </w:r>
      </w:ins>
      <w:r w:rsidRPr="009602A3">
        <w:t>за</w:t>
      </w:r>
      <w:del w:id="8482" w:author="Sanino" w:date="2012-05-24T00:09:00Z">
        <w:r w:rsidR="00C86AC3" w:rsidDel="00CA1412">
          <w:delText xml:space="preserve"> </w:delText>
        </w:r>
      </w:del>
      <w:ins w:id="8483" w:author="Sanino" w:date="2012-05-24T00:09:00Z">
        <w:r w:rsidR="00CA1412">
          <w:t xml:space="preserve"> </w:t>
        </w:r>
      </w:ins>
      <w:r w:rsidRPr="009602A3">
        <w:t>курсові</w:t>
      </w:r>
      <w:del w:id="8484" w:author="Sanino" w:date="2012-05-24T00:09:00Z">
        <w:r w:rsidR="00C86AC3" w:rsidDel="00CA1412">
          <w:delText xml:space="preserve"> </w:delText>
        </w:r>
      </w:del>
      <w:ins w:id="8485" w:author="Sanino" w:date="2012-05-24T00:09:00Z">
        <w:r w:rsidR="00CA1412">
          <w:t xml:space="preserve"> </w:t>
        </w:r>
      </w:ins>
      <w:r w:rsidRPr="009602A3">
        <w:t>проекти.</w:t>
      </w:r>
      <w:del w:id="8486" w:author="Sanino" w:date="2012-05-24T00:02:00Z">
        <w:r w:rsidR="00C86AC3" w:rsidDel="00347EAA">
          <w:delText xml:space="preserve">  </w:delText>
        </w:r>
      </w:del>
    </w:p>
    <w:p w:rsidR="0035658F" w:rsidRPr="00C360A3" w:rsidRDefault="009602A3" w:rsidP="00C360A3">
      <w:r w:rsidRPr="004172E1">
        <w:rPr>
          <w:rFonts w:eastAsiaTheme="minorHAnsi" w:cstheme="minorBidi"/>
        </w:rPr>
        <w:t>1</w:t>
      </w:r>
      <w:del w:id="8487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488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4172E1">
        <w:rPr>
          <w:rFonts w:eastAsiaTheme="minorHAnsi" w:cstheme="minorBidi"/>
        </w:rPr>
        <w:t>вид</w:t>
      </w:r>
      <w:del w:id="8489" w:author="Sanino" w:date="2012-05-24T00:09:00Z">
        <w:r w:rsidR="0072678B" w:rsidDel="00CA1412">
          <w:rPr>
            <w:rFonts w:eastAsiaTheme="minorHAnsi" w:cstheme="minorBidi"/>
          </w:rPr>
          <w:delText xml:space="preserve"> </w:delText>
        </w:r>
      </w:del>
      <w:ins w:id="8490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72678B">
        <w:rPr>
          <w:rFonts w:eastAsiaTheme="minorHAnsi" w:cstheme="minorBidi"/>
        </w:rPr>
        <w:t>–</w:t>
      </w:r>
      <w:del w:id="8491" w:author="Sanino" w:date="2012-05-24T00:09:00Z">
        <w:r w:rsidR="0072678B" w:rsidDel="00CA1412">
          <w:rPr>
            <w:rFonts w:eastAsiaTheme="minorHAnsi" w:cstheme="minorBidi"/>
          </w:rPr>
          <w:delText xml:space="preserve"> </w:delText>
        </w:r>
      </w:del>
      <w:ins w:id="8492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4172E1">
        <w:rPr>
          <w:rFonts w:eastAsiaTheme="minorHAnsi" w:cstheme="minorBidi"/>
        </w:rPr>
        <w:t>коефіцієнт</w:t>
      </w:r>
      <w:del w:id="8493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494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4172E1">
        <w:rPr>
          <w:rFonts w:eastAsiaTheme="minorHAnsi" w:cstheme="minorBidi"/>
        </w:rPr>
        <w:t>розрахунку</w:t>
      </w:r>
      <w:del w:id="8495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496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4172E1">
        <w:rPr>
          <w:rFonts w:eastAsiaTheme="minorHAnsi" w:cstheme="minorBidi"/>
        </w:rPr>
        <w:t>навантаження</w:t>
      </w:r>
      <w:del w:id="8497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498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4172E1">
        <w:rPr>
          <w:rFonts w:eastAsiaTheme="minorHAnsi" w:cstheme="minorBidi"/>
        </w:rPr>
        <w:t>інших</w:t>
      </w:r>
      <w:del w:id="8499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00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4172E1">
        <w:rPr>
          <w:rFonts w:eastAsiaTheme="minorHAnsi" w:cstheme="minorBidi"/>
        </w:rPr>
        <w:t>видів</w:t>
      </w:r>
      <w:del w:id="8501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02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4172E1">
        <w:rPr>
          <w:rFonts w:eastAsiaTheme="minorHAnsi" w:cstheme="minorBidi"/>
        </w:rPr>
        <w:t>робіт</w:t>
      </w:r>
      <w:del w:id="8503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04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35658F" w:rsidRPr="004172E1">
        <w:rPr>
          <w:rFonts w:eastAsiaTheme="minorHAnsi" w:cstheme="minorBidi"/>
        </w:rPr>
        <w:t>по</w:t>
      </w:r>
      <w:del w:id="8505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06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35658F" w:rsidRPr="004172E1">
        <w:rPr>
          <w:rFonts w:eastAsiaTheme="minorHAnsi" w:cstheme="minorBidi"/>
        </w:rPr>
        <w:t>заг</w:t>
      </w:r>
      <w:r w:rsidR="0035658F" w:rsidRPr="004172E1">
        <w:rPr>
          <w:rFonts w:eastAsiaTheme="minorHAnsi" w:cstheme="minorBidi"/>
        </w:rPr>
        <w:t>а</w:t>
      </w:r>
      <w:r w:rsidR="0035658F" w:rsidRPr="004172E1">
        <w:rPr>
          <w:rFonts w:eastAsiaTheme="minorHAnsi" w:cstheme="minorBidi"/>
        </w:rPr>
        <w:t>льноосвітнім,</w:t>
      </w:r>
      <w:del w:id="8507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08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35658F" w:rsidRPr="004172E1">
        <w:rPr>
          <w:rFonts w:eastAsiaTheme="minorHAnsi" w:cstheme="minorBidi"/>
        </w:rPr>
        <w:t>соціально-економічним,</w:t>
      </w:r>
      <w:del w:id="8509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10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35658F" w:rsidRPr="004172E1">
        <w:rPr>
          <w:rFonts w:eastAsiaTheme="minorHAnsi" w:cstheme="minorBidi"/>
        </w:rPr>
        <w:t>фундаментальним</w:t>
      </w:r>
      <w:del w:id="8511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12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4172E1">
        <w:rPr>
          <w:rFonts w:eastAsiaTheme="minorHAnsi" w:cstheme="minorBidi"/>
        </w:rPr>
        <w:t>дисциплін</w:t>
      </w:r>
      <w:r w:rsidR="0035658F" w:rsidRPr="004172E1">
        <w:rPr>
          <w:rFonts w:eastAsiaTheme="minorHAnsi" w:cstheme="minorBidi"/>
        </w:rPr>
        <w:t>ам</w:t>
      </w:r>
      <w:r w:rsidRPr="004172E1">
        <w:rPr>
          <w:rFonts w:eastAsiaTheme="minorHAnsi" w:cstheme="minorBidi"/>
        </w:rPr>
        <w:t>.</w:t>
      </w:r>
    </w:p>
    <w:p w:rsidR="00C360A3" w:rsidRDefault="009602A3" w:rsidP="00814CF1">
      <w:pPr>
        <w:rPr>
          <w:rFonts w:eastAsiaTheme="minorHAnsi" w:cstheme="minorBidi"/>
        </w:rPr>
      </w:pPr>
      <w:r w:rsidRPr="0035658F">
        <w:rPr>
          <w:rFonts w:eastAsiaTheme="minorHAnsi" w:cstheme="minorBidi"/>
        </w:rPr>
        <w:t>2</w:t>
      </w:r>
      <w:del w:id="8513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14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вид</w:t>
      </w:r>
      <w:del w:id="8515" w:author="Sanino" w:date="2012-05-24T00:09:00Z">
        <w:r w:rsidR="0072678B" w:rsidDel="00CA1412">
          <w:rPr>
            <w:rFonts w:eastAsiaTheme="minorHAnsi" w:cstheme="minorBidi"/>
          </w:rPr>
          <w:delText xml:space="preserve"> </w:delText>
        </w:r>
      </w:del>
      <w:ins w:id="8516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72678B">
        <w:rPr>
          <w:rFonts w:eastAsiaTheme="minorHAnsi" w:cstheme="minorBidi"/>
        </w:rPr>
        <w:t>–</w:t>
      </w:r>
      <w:del w:id="8517" w:author="Sanino" w:date="2012-05-24T00:09:00Z">
        <w:r w:rsidR="0072678B" w:rsidDel="00CA1412">
          <w:rPr>
            <w:rFonts w:eastAsiaTheme="minorHAnsi" w:cstheme="minorBidi"/>
          </w:rPr>
          <w:delText xml:space="preserve"> </w:delText>
        </w:r>
      </w:del>
      <w:ins w:id="8518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коефіцієнт</w:t>
      </w:r>
      <w:del w:id="8519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20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розрахунку</w:t>
      </w:r>
      <w:del w:id="8521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22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навантаження</w:t>
      </w:r>
      <w:del w:id="8523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24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інших</w:t>
      </w:r>
      <w:del w:id="8525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26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видів</w:t>
      </w:r>
      <w:del w:id="8527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28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робіт</w:t>
      </w:r>
      <w:del w:id="8529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30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за</w:t>
      </w:r>
      <w:del w:id="8531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32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заг</w:t>
      </w:r>
      <w:r w:rsidRPr="0035658F">
        <w:rPr>
          <w:rFonts w:eastAsiaTheme="minorHAnsi" w:cstheme="minorBidi"/>
        </w:rPr>
        <w:t>а</w:t>
      </w:r>
      <w:r w:rsidRPr="0035658F">
        <w:rPr>
          <w:rFonts w:eastAsiaTheme="minorHAnsi" w:cstheme="minorBidi"/>
        </w:rPr>
        <w:t>льними</w:t>
      </w:r>
      <w:del w:id="8533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34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для</w:t>
      </w:r>
      <w:del w:id="8535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36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направлення</w:t>
      </w:r>
      <w:del w:id="8537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38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професійно-оріен</w:t>
      </w:r>
      <w:r w:rsidR="0035658F" w:rsidRPr="0035658F">
        <w:rPr>
          <w:rFonts w:eastAsiaTheme="minorHAnsi" w:cstheme="minorBidi"/>
        </w:rPr>
        <w:t>тованими</w:t>
      </w:r>
      <w:del w:id="8539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40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35658F" w:rsidRPr="0035658F">
        <w:rPr>
          <w:rFonts w:eastAsiaTheme="minorHAnsi" w:cstheme="minorBidi"/>
        </w:rPr>
        <w:t>дисциплінами</w:t>
      </w:r>
      <w:r w:rsidR="0035658F">
        <w:rPr>
          <w:rFonts w:eastAsiaTheme="minorHAnsi" w:cstheme="minorBidi"/>
        </w:rPr>
        <w:t>,</w:t>
      </w:r>
      <w:del w:id="8541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42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35658F">
        <w:rPr>
          <w:rFonts w:eastAsiaTheme="minorHAnsi" w:cstheme="minorBidi"/>
        </w:rPr>
        <w:t>дисци</w:t>
      </w:r>
      <w:r w:rsidR="0035658F">
        <w:rPr>
          <w:rFonts w:eastAsiaTheme="minorHAnsi" w:cstheme="minorBidi"/>
        </w:rPr>
        <w:t>п</w:t>
      </w:r>
      <w:r w:rsidR="0035658F">
        <w:rPr>
          <w:rFonts w:eastAsiaTheme="minorHAnsi" w:cstheme="minorBidi"/>
        </w:rPr>
        <w:t>лінами</w:t>
      </w:r>
      <w:del w:id="8543" w:author="Sanino" w:date="2012-05-24T00:02:00Z">
        <w:r w:rsidR="00C86AC3" w:rsidDel="00347EAA">
          <w:rPr>
            <w:rFonts w:eastAsiaTheme="minorHAnsi" w:cstheme="minorBidi"/>
          </w:rPr>
          <w:delText xml:space="preserve">  </w:delText>
        </w:r>
      </w:del>
      <w:ins w:id="8544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професійно-орієнтованим</w:t>
      </w:r>
      <w:r w:rsidR="0035658F">
        <w:rPr>
          <w:rFonts w:eastAsiaTheme="minorHAnsi" w:cstheme="minorBidi"/>
        </w:rPr>
        <w:t>и</w:t>
      </w:r>
      <w:del w:id="8545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46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за</w:t>
      </w:r>
      <w:del w:id="8547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48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обран</w:t>
      </w:r>
      <w:r w:rsidR="0035658F" w:rsidRPr="0035658F">
        <w:rPr>
          <w:rFonts w:eastAsiaTheme="minorHAnsi" w:cstheme="minorBidi"/>
        </w:rPr>
        <w:t>ою</w:t>
      </w:r>
      <w:del w:id="8549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50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35658F" w:rsidRPr="0035658F">
        <w:rPr>
          <w:rFonts w:eastAsiaTheme="minorHAnsi" w:cstheme="minorBidi"/>
        </w:rPr>
        <w:t>сп</w:t>
      </w:r>
      <w:r w:rsidR="0035658F">
        <w:rPr>
          <w:rFonts w:eastAsiaTheme="minorHAnsi" w:cstheme="minorBidi"/>
        </w:rPr>
        <w:t>е</w:t>
      </w:r>
      <w:r w:rsidRPr="0035658F">
        <w:rPr>
          <w:rFonts w:eastAsiaTheme="minorHAnsi" w:cstheme="minorBidi"/>
        </w:rPr>
        <w:t>ціальн</w:t>
      </w:r>
      <w:r w:rsidR="0035658F">
        <w:rPr>
          <w:rFonts w:eastAsiaTheme="minorHAnsi" w:cstheme="minorBidi"/>
        </w:rPr>
        <w:t>істю</w:t>
      </w:r>
      <w:r w:rsidRPr="0035658F">
        <w:rPr>
          <w:rFonts w:eastAsiaTheme="minorHAnsi" w:cstheme="minorBidi"/>
        </w:rPr>
        <w:t>,</w:t>
      </w:r>
      <w:del w:id="8551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52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а</w:t>
      </w:r>
      <w:del w:id="8553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54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також</w:t>
      </w:r>
      <w:del w:id="8555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56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дисц</w:t>
      </w:r>
      <w:r w:rsidRPr="0035658F">
        <w:rPr>
          <w:rFonts w:eastAsiaTheme="minorHAnsi" w:cstheme="minorBidi"/>
        </w:rPr>
        <w:t>и</w:t>
      </w:r>
      <w:r w:rsidRPr="0035658F">
        <w:rPr>
          <w:rFonts w:eastAsiaTheme="minorHAnsi" w:cstheme="minorBidi"/>
        </w:rPr>
        <w:t>плін</w:t>
      </w:r>
      <w:r w:rsidR="0035658F">
        <w:rPr>
          <w:rFonts w:eastAsiaTheme="minorHAnsi" w:cstheme="minorBidi"/>
        </w:rPr>
        <w:t>и</w:t>
      </w:r>
      <w:del w:id="8557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58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рівня</w:t>
      </w:r>
      <w:del w:id="8559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60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спеціаліста</w:t>
      </w:r>
      <w:del w:id="8561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62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та</w:t>
      </w:r>
      <w:del w:id="8563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64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C360A3">
        <w:rPr>
          <w:rFonts w:eastAsiaTheme="minorHAnsi" w:cstheme="minorBidi"/>
        </w:rPr>
        <w:t>магістра.</w:t>
      </w:r>
    </w:p>
    <w:p w:rsidR="00C360A3" w:rsidRDefault="009602A3" w:rsidP="00814CF1">
      <w:pPr>
        <w:rPr>
          <w:rFonts w:eastAsiaTheme="minorHAnsi" w:cstheme="minorBidi"/>
        </w:rPr>
      </w:pPr>
      <w:r w:rsidRPr="0035658F">
        <w:rPr>
          <w:rFonts w:eastAsiaTheme="minorHAnsi" w:cstheme="minorBidi"/>
        </w:rPr>
        <w:t>Навчальна</w:t>
      </w:r>
      <w:del w:id="8565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66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практика</w:t>
      </w:r>
      <w:del w:id="8567" w:author="Sanino" w:date="2012-05-24T00:09:00Z">
        <w:r w:rsidR="0072678B" w:rsidDel="00CA1412">
          <w:rPr>
            <w:rFonts w:eastAsiaTheme="minorHAnsi" w:cstheme="minorBidi"/>
          </w:rPr>
          <w:delText xml:space="preserve"> </w:delText>
        </w:r>
      </w:del>
      <w:ins w:id="8568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72678B">
        <w:rPr>
          <w:rFonts w:eastAsiaTheme="minorHAnsi" w:cstheme="minorBidi"/>
        </w:rPr>
        <w:t>–</w:t>
      </w:r>
      <w:del w:id="8569" w:author="Sanino" w:date="2012-05-24T00:09:00Z">
        <w:r w:rsidR="0072678B" w:rsidDel="00CA1412">
          <w:rPr>
            <w:rFonts w:eastAsiaTheme="minorHAnsi" w:cstheme="minorBidi"/>
          </w:rPr>
          <w:delText xml:space="preserve"> </w:delText>
        </w:r>
      </w:del>
      <w:ins w:id="8570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коефіцієнт</w:t>
      </w:r>
      <w:del w:id="8571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72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розрахунку</w:t>
      </w:r>
      <w:del w:id="8573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74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навантаження</w:t>
      </w:r>
      <w:del w:id="8575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76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за</w:t>
      </w:r>
      <w:del w:id="8577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78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35658F">
        <w:rPr>
          <w:rFonts w:eastAsiaTheme="minorHAnsi" w:cstheme="minorBidi"/>
        </w:rPr>
        <w:t>навчал</w:t>
      </w:r>
      <w:r w:rsidRPr="0035658F">
        <w:rPr>
          <w:rFonts w:eastAsiaTheme="minorHAnsi" w:cstheme="minorBidi"/>
        </w:rPr>
        <w:t>ь</w:t>
      </w:r>
      <w:r w:rsidRPr="0035658F">
        <w:rPr>
          <w:rFonts w:eastAsiaTheme="minorHAnsi" w:cstheme="minorBidi"/>
        </w:rPr>
        <w:t>ну</w:t>
      </w:r>
      <w:del w:id="8579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580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C360A3">
        <w:rPr>
          <w:rFonts w:eastAsiaTheme="minorHAnsi" w:cstheme="minorBidi"/>
        </w:rPr>
        <w:t>практику;</w:t>
      </w:r>
    </w:p>
    <w:p w:rsidR="00C360A3" w:rsidRDefault="001804FD" w:rsidP="00814CF1">
      <w:r>
        <w:t>Виробнича</w:t>
      </w:r>
      <w:del w:id="8581" w:author="Sanino" w:date="2012-05-24T00:09:00Z">
        <w:r w:rsidR="00C86AC3" w:rsidDel="00CA1412">
          <w:delText xml:space="preserve"> </w:delText>
        </w:r>
      </w:del>
      <w:ins w:id="8582" w:author="Sanino" w:date="2012-05-24T00:09:00Z">
        <w:r w:rsidR="00CA1412">
          <w:t xml:space="preserve"> </w:t>
        </w:r>
      </w:ins>
      <w:r w:rsidR="009602A3" w:rsidRPr="009602A3">
        <w:t>практика</w:t>
      </w:r>
      <w:del w:id="8583" w:author="Sanino" w:date="2012-05-24T00:09:00Z">
        <w:r w:rsidR="0072678B" w:rsidDel="00CA1412">
          <w:delText xml:space="preserve"> </w:delText>
        </w:r>
      </w:del>
      <w:ins w:id="8584" w:author="Sanino" w:date="2012-05-24T00:09:00Z">
        <w:r w:rsidR="00CA1412">
          <w:t xml:space="preserve"> </w:t>
        </w:r>
      </w:ins>
      <w:r w:rsidR="0072678B">
        <w:t>–</w:t>
      </w:r>
      <w:del w:id="8585" w:author="Sanino" w:date="2012-05-24T00:09:00Z">
        <w:r w:rsidR="0072678B" w:rsidDel="00CA1412">
          <w:delText xml:space="preserve"> </w:delText>
        </w:r>
      </w:del>
      <w:ins w:id="8586" w:author="Sanino" w:date="2012-05-24T00:09:00Z">
        <w:r w:rsidR="00CA1412">
          <w:t xml:space="preserve"> </w:t>
        </w:r>
      </w:ins>
      <w:r w:rsidR="009602A3" w:rsidRPr="009602A3">
        <w:t>коефіцієнт</w:t>
      </w:r>
      <w:del w:id="8587" w:author="Sanino" w:date="2012-05-24T00:09:00Z">
        <w:r w:rsidR="00C86AC3" w:rsidDel="00CA1412">
          <w:delText xml:space="preserve"> </w:delText>
        </w:r>
      </w:del>
      <w:ins w:id="8588" w:author="Sanino" w:date="2012-05-24T00:09:00Z">
        <w:r w:rsidR="00CA1412">
          <w:t xml:space="preserve"> </w:t>
        </w:r>
      </w:ins>
      <w:r w:rsidR="009602A3" w:rsidRPr="009602A3">
        <w:t>розрахунку</w:t>
      </w:r>
      <w:del w:id="8589" w:author="Sanino" w:date="2012-05-24T00:09:00Z">
        <w:r w:rsidR="00C86AC3" w:rsidDel="00CA1412">
          <w:delText xml:space="preserve"> </w:delText>
        </w:r>
      </w:del>
      <w:ins w:id="8590" w:author="Sanino" w:date="2012-05-24T00:09:00Z">
        <w:r w:rsidR="00CA1412">
          <w:t xml:space="preserve"> </w:t>
        </w:r>
      </w:ins>
      <w:r w:rsidR="009602A3" w:rsidRPr="009602A3">
        <w:t>навантаження</w:t>
      </w:r>
      <w:del w:id="8591" w:author="Sanino" w:date="2012-05-24T00:09:00Z">
        <w:r w:rsidR="00C86AC3" w:rsidDel="00CA1412">
          <w:delText xml:space="preserve"> </w:delText>
        </w:r>
      </w:del>
      <w:ins w:id="8592" w:author="Sanino" w:date="2012-05-24T00:09:00Z">
        <w:r w:rsidR="00CA1412">
          <w:t xml:space="preserve"> </w:t>
        </w:r>
      </w:ins>
      <w:r w:rsidR="009602A3" w:rsidRPr="009602A3">
        <w:t>за</w:t>
      </w:r>
      <w:del w:id="8593" w:author="Sanino" w:date="2012-05-24T00:09:00Z">
        <w:r w:rsidR="00C86AC3" w:rsidDel="00CA1412">
          <w:delText xml:space="preserve"> </w:delText>
        </w:r>
      </w:del>
      <w:ins w:id="8594" w:author="Sanino" w:date="2012-05-24T00:09:00Z">
        <w:r w:rsidR="00CA1412">
          <w:t xml:space="preserve"> </w:t>
        </w:r>
      </w:ins>
      <w:r w:rsidR="009602A3" w:rsidRPr="009602A3">
        <w:t>виро</w:t>
      </w:r>
      <w:r w:rsidR="009602A3" w:rsidRPr="009602A3">
        <w:t>б</w:t>
      </w:r>
      <w:r w:rsidR="009602A3" w:rsidRPr="009602A3">
        <w:t>ничу</w:t>
      </w:r>
      <w:del w:id="8595" w:author="Sanino" w:date="2012-05-24T00:02:00Z">
        <w:r w:rsidR="00C86AC3" w:rsidDel="00347EAA">
          <w:delText xml:space="preserve">  </w:delText>
        </w:r>
      </w:del>
      <w:ins w:id="8596" w:author="Sanino" w:date="2012-05-24T00:09:00Z">
        <w:r w:rsidR="00CA1412">
          <w:t xml:space="preserve"> </w:t>
        </w:r>
      </w:ins>
      <w:r w:rsidR="009602A3" w:rsidRPr="009602A3">
        <w:t>прак</w:t>
      </w:r>
      <w:r w:rsidR="00C360A3">
        <w:t>тику;</w:t>
      </w:r>
    </w:p>
    <w:p w:rsidR="00C360A3" w:rsidRDefault="009602A3" w:rsidP="00814CF1">
      <w:r w:rsidRPr="009602A3">
        <w:t>П</w:t>
      </w:r>
      <w:r w:rsidR="0035658F">
        <w:t>е</w:t>
      </w:r>
      <w:r w:rsidR="001804FD">
        <w:t>реддипломна</w:t>
      </w:r>
      <w:del w:id="8597" w:author="Sanino" w:date="2012-05-24T00:09:00Z">
        <w:r w:rsidR="00C86AC3" w:rsidDel="00CA1412">
          <w:delText xml:space="preserve"> </w:delText>
        </w:r>
      </w:del>
      <w:ins w:id="8598" w:author="Sanino" w:date="2012-05-24T00:09:00Z">
        <w:r w:rsidR="00CA1412">
          <w:t xml:space="preserve"> </w:t>
        </w:r>
      </w:ins>
      <w:r w:rsidRPr="009602A3">
        <w:t>практика</w:t>
      </w:r>
      <w:del w:id="8599" w:author="Sanino" w:date="2012-05-24T00:09:00Z">
        <w:r w:rsidR="0072678B" w:rsidDel="00CA1412">
          <w:delText xml:space="preserve"> </w:delText>
        </w:r>
      </w:del>
      <w:ins w:id="8600" w:author="Sanino" w:date="2012-05-24T00:09:00Z">
        <w:r w:rsidR="00CA1412">
          <w:t xml:space="preserve"> </w:t>
        </w:r>
      </w:ins>
      <w:r w:rsidR="0072678B">
        <w:t>–</w:t>
      </w:r>
      <w:del w:id="8601" w:author="Sanino" w:date="2012-05-24T00:09:00Z">
        <w:r w:rsidR="0072678B" w:rsidDel="00CA1412">
          <w:delText xml:space="preserve"> </w:delText>
        </w:r>
      </w:del>
      <w:ins w:id="8602" w:author="Sanino" w:date="2012-05-24T00:09:00Z">
        <w:r w:rsidR="00CA1412">
          <w:t xml:space="preserve"> </w:t>
        </w:r>
      </w:ins>
      <w:r w:rsidRPr="009602A3">
        <w:t>коефіцієнт</w:t>
      </w:r>
      <w:del w:id="8603" w:author="Sanino" w:date="2012-05-24T00:09:00Z">
        <w:r w:rsidR="00C86AC3" w:rsidDel="00CA1412">
          <w:delText xml:space="preserve"> </w:delText>
        </w:r>
      </w:del>
      <w:ins w:id="8604" w:author="Sanino" w:date="2012-05-24T00:09:00Z">
        <w:r w:rsidR="00CA1412">
          <w:t xml:space="preserve"> </w:t>
        </w:r>
      </w:ins>
      <w:r w:rsidRPr="009602A3">
        <w:t>розрахунку</w:t>
      </w:r>
      <w:del w:id="8605" w:author="Sanino" w:date="2012-05-24T00:09:00Z">
        <w:r w:rsidR="00C86AC3" w:rsidDel="00CA1412">
          <w:delText xml:space="preserve"> </w:delText>
        </w:r>
      </w:del>
      <w:ins w:id="8606" w:author="Sanino" w:date="2012-05-24T00:09:00Z">
        <w:r w:rsidR="00CA1412">
          <w:t xml:space="preserve"> </w:t>
        </w:r>
      </w:ins>
      <w:r w:rsidRPr="009602A3">
        <w:t>навантаження</w:t>
      </w:r>
      <w:del w:id="8607" w:author="Sanino" w:date="2012-05-24T00:09:00Z">
        <w:r w:rsidR="00C86AC3" w:rsidDel="00CA1412">
          <w:delText xml:space="preserve"> </w:delText>
        </w:r>
      </w:del>
      <w:ins w:id="8608" w:author="Sanino" w:date="2012-05-24T00:09:00Z">
        <w:r w:rsidR="00CA1412">
          <w:t xml:space="preserve"> </w:t>
        </w:r>
      </w:ins>
      <w:r w:rsidRPr="009602A3">
        <w:t>за</w:t>
      </w:r>
      <w:del w:id="8609" w:author="Sanino" w:date="2012-05-24T00:09:00Z">
        <w:r w:rsidR="00C86AC3" w:rsidDel="00CA1412">
          <w:delText xml:space="preserve"> </w:delText>
        </w:r>
      </w:del>
      <w:ins w:id="8610" w:author="Sanino" w:date="2012-05-24T00:09:00Z">
        <w:r w:rsidR="00CA1412">
          <w:t xml:space="preserve"> </w:t>
        </w:r>
      </w:ins>
      <w:r w:rsidRPr="009602A3">
        <w:t>п</w:t>
      </w:r>
      <w:r w:rsidRPr="009602A3">
        <w:t>е</w:t>
      </w:r>
      <w:r w:rsidRPr="009602A3">
        <w:t>реддипломну</w:t>
      </w:r>
      <w:del w:id="8611" w:author="Sanino" w:date="2012-05-24T00:09:00Z">
        <w:r w:rsidR="00C86AC3" w:rsidDel="00CA1412">
          <w:delText xml:space="preserve"> </w:delText>
        </w:r>
      </w:del>
      <w:ins w:id="8612" w:author="Sanino" w:date="2012-05-24T00:09:00Z">
        <w:r w:rsidR="00CA1412">
          <w:t xml:space="preserve"> </w:t>
        </w:r>
      </w:ins>
      <w:r w:rsidRPr="009602A3">
        <w:t>практику;</w:t>
      </w:r>
      <w:del w:id="8613" w:author="Sanino" w:date="2012-05-24T00:02:00Z">
        <w:r w:rsidR="00C86AC3" w:rsidDel="00347EAA">
          <w:delText xml:space="preserve">  </w:delText>
        </w:r>
      </w:del>
    </w:p>
    <w:p w:rsidR="00C360A3" w:rsidRDefault="009602A3" w:rsidP="00814CF1">
      <w:r w:rsidRPr="009602A3">
        <w:t>Д</w:t>
      </w:r>
      <w:del w:id="8614" w:author="Sanino" w:date="2012-05-24T00:09:00Z">
        <w:r w:rsidR="0072678B" w:rsidDel="00CA1412">
          <w:delText xml:space="preserve"> </w:delText>
        </w:r>
      </w:del>
      <w:ins w:id="8615" w:author="Sanino" w:date="2012-05-24T00:09:00Z">
        <w:r w:rsidR="00CA1412">
          <w:t xml:space="preserve"> </w:t>
        </w:r>
      </w:ins>
      <w:r w:rsidR="0072678B">
        <w:t>–</w:t>
      </w:r>
      <w:del w:id="8616" w:author="Sanino" w:date="2012-05-24T00:09:00Z">
        <w:r w:rsidR="0072678B" w:rsidDel="00CA1412">
          <w:delText xml:space="preserve"> </w:delText>
        </w:r>
      </w:del>
      <w:ins w:id="8617" w:author="Sanino" w:date="2012-05-24T00:09:00Z">
        <w:r w:rsidR="00CA1412">
          <w:t xml:space="preserve"> </w:t>
        </w:r>
      </w:ins>
      <w:r w:rsidRPr="009602A3">
        <w:t>коефіцієнт</w:t>
      </w:r>
      <w:del w:id="8618" w:author="Sanino" w:date="2012-05-24T00:09:00Z">
        <w:r w:rsidR="00C86AC3" w:rsidDel="00CA1412">
          <w:delText xml:space="preserve"> </w:delText>
        </w:r>
      </w:del>
      <w:ins w:id="8619" w:author="Sanino" w:date="2012-05-24T00:09:00Z">
        <w:r w:rsidR="00CA1412">
          <w:t xml:space="preserve"> </w:t>
        </w:r>
      </w:ins>
      <w:r w:rsidRPr="009602A3">
        <w:t>розрахунку</w:t>
      </w:r>
      <w:del w:id="8620" w:author="Sanino" w:date="2012-05-24T00:09:00Z">
        <w:r w:rsidR="00C86AC3" w:rsidDel="00CA1412">
          <w:delText xml:space="preserve"> </w:delText>
        </w:r>
      </w:del>
      <w:ins w:id="8621" w:author="Sanino" w:date="2012-05-24T00:09:00Z">
        <w:r w:rsidR="00CA1412">
          <w:t xml:space="preserve"> </w:t>
        </w:r>
      </w:ins>
      <w:r w:rsidRPr="009602A3">
        <w:t>навантаження</w:t>
      </w:r>
      <w:del w:id="8622" w:author="Sanino" w:date="2012-05-24T00:09:00Z">
        <w:r w:rsidR="00C86AC3" w:rsidDel="00CA1412">
          <w:delText xml:space="preserve"> </w:delText>
        </w:r>
      </w:del>
      <w:ins w:id="8623" w:author="Sanino" w:date="2012-05-24T00:09:00Z">
        <w:r w:rsidR="00CA1412">
          <w:t xml:space="preserve"> </w:t>
        </w:r>
      </w:ins>
      <w:r w:rsidRPr="009602A3">
        <w:t>за</w:t>
      </w:r>
      <w:del w:id="8624" w:author="Sanino" w:date="2012-05-24T00:09:00Z">
        <w:r w:rsidR="00C86AC3" w:rsidDel="00CA1412">
          <w:delText xml:space="preserve"> </w:delText>
        </w:r>
      </w:del>
      <w:ins w:id="8625" w:author="Sanino" w:date="2012-05-24T00:09:00Z">
        <w:r w:rsidR="00CA1412">
          <w:t xml:space="preserve"> </w:t>
        </w:r>
      </w:ins>
      <w:r w:rsidRPr="009602A3">
        <w:t>державний</w:t>
      </w:r>
      <w:del w:id="8626" w:author="Sanino" w:date="2012-05-24T00:09:00Z">
        <w:r w:rsidR="00C86AC3" w:rsidDel="00CA1412">
          <w:delText xml:space="preserve"> </w:delText>
        </w:r>
      </w:del>
      <w:ins w:id="8627" w:author="Sanino" w:date="2012-05-24T00:09:00Z">
        <w:r w:rsidR="00CA1412">
          <w:t xml:space="preserve"> </w:t>
        </w:r>
      </w:ins>
      <w:r w:rsidRPr="009602A3">
        <w:t>іспит;</w:t>
      </w:r>
      <w:del w:id="8628" w:author="Sanino" w:date="2012-05-24T00:02:00Z">
        <w:r w:rsidR="00C86AC3" w:rsidDel="00347EAA">
          <w:delText xml:space="preserve">  </w:delText>
        </w:r>
      </w:del>
    </w:p>
    <w:p w:rsidR="00C360A3" w:rsidRDefault="009602A3" w:rsidP="00814CF1">
      <w:r w:rsidRPr="009602A3">
        <w:t>Дипломне</w:t>
      </w:r>
      <w:del w:id="8629" w:author="Sanino" w:date="2012-05-24T00:09:00Z">
        <w:r w:rsidR="00C86AC3" w:rsidDel="00CA1412">
          <w:delText xml:space="preserve"> </w:delText>
        </w:r>
      </w:del>
      <w:ins w:id="8630" w:author="Sanino" w:date="2012-05-24T00:09:00Z">
        <w:r w:rsidR="00CA1412">
          <w:t xml:space="preserve"> </w:t>
        </w:r>
      </w:ins>
      <w:r w:rsidRPr="009602A3">
        <w:t>проектування</w:t>
      </w:r>
      <w:del w:id="8631" w:author="Sanino" w:date="2012-05-24T00:09:00Z">
        <w:r w:rsidR="00C86AC3" w:rsidDel="00CA1412">
          <w:delText xml:space="preserve"> </w:delText>
        </w:r>
      </w:del>
      <w:ins w:id="8632" w:author="Sanino" w:date="2012-05-24T00:09:00Z">
        <w:r w:rsidR="00CA1412">
          <w:t xml:space="preserve"> </w:t>
        </w:r>
      </w:ins>
      <w:r w:rsidRPr="009602A3">
        <w:t>(керівництво)</w:t>
      </w:r>
      <w:del w:id="8633" w:author="Sanino" w:date="2012-05-24T00:09:00Z">
        <w:r w:rsidR="0072678B" w:rsidDel="00CA1412">
          <w:delText xml:space="preserve"> </w:delText>
        </w:r>
      </w:del>
      <w:ins w:id="8634" w:author="Sanino" w:date="2012-05-24T00:09:00Z">
        <w:r w:rsidR="00CA1412">
          <w:t xml:space="preserve"> </w:t>
        </w:r>
      </w:ins>
      <w:r w:rsidR="0072678B">
        <w:t>–</w:t>
      </w:r>
      <w:del w:id="8635" w:author="Sanino" w:date="2012-05-24T00:09:00Z">
        <w:r w:rsidR="0072678B" w:rsidDel="00CA1412">
          <w:delText xml:space="preserve"> </w:delText>
        </w:r>
      </w:del>
      <w:ins w:id="8636" w:author="Sanino" w:date="2012-05-24T00:09:00Z">
        <w:r w:rsidR="00CA1412">
          <w:t xml:space="preserve"> </w:t>
        </w:r>
      </w:ins>
      <w:r w:rsidRPr="009602A3">
        <w:t>коефіцієнт</w:t>
      </w:r>
      <w:del w:id="8637" w:author="Sanino" w:date="2012-05-24T00:09:00Z">
        <w:r w:rsidR="00C86AC3" w:rsidDel="00CA1412">
          <w:delText xml:space="preserve"> </w:delText>
        </w:r>
      </w:del>
      <w:ins w:id="8638" w:author="Sanino" w:date="2012-05-24T00:09:00Z">
        <w:r w:rsidR="00CA1412">
          <w:t xml:space="preserve"> </w:t>
        </w:r>
      </w:ins>
      <w:r w:rsidRPr="009602A3">
        <w:t>розрахунку</w:t>
      </w:r>
      <w:del w:id="8639" w:author="Sanino" w:date="2012-05-24T00:09:00Z">
        <w:r w:rsidR="00C86AC3" w:rsidDel="00CA1412">
          <w:delText xml:space="preserve"> </w:delText>
        </w:r>
      </w:del>
      <w:ins w:id="8640" w:author="Sanino" w:date="2012-05-24T00:09:00Z">
        <w:r w:rsidR="00CA1412">
          <w:t xml:space="preserve"> </w:t>
        </w:r>
      </w:ins>
      <w:r w:rsidR="001804FD" w:rsidRPr="009602A3">
        <w:t>нава</w:t>
      </w:r>
      <w:r w:rsidR="001804FD" w:rsidRPr="009602A3">
        <w:t>н</w:t>
      </w:r>
      <w:r w:rsidR="001804FD" w:rsidRPr="009602A3">
        <w:t>таження</w:t>
      </w:r>
      <w:del w:id="8641" w:author="Sanino" w:date="2012-05-24T00:09:00Z">
        <w:r w:rsidR="00C86AC3" w:rsidDel="00CA1412">
          <w:delText xml:space="preserve"> </w:delText>
        </w:r>
      </w:del>
      <w:ins w:id="8642" w:author="Sanino" w:date="2012-05-24T00:09:00Z">
        <w:r w:rsidR="00CA1412">
          <w:t xml:space="preserve"> </w:t>
        </w:r>
      </w:ins>
      <w:r w:rsidRPr="009602A3">
        <w:t>керівників</w:t>
      </w:r>
      <w:del w:id="8643" w:author="Sanino" w:date="2012-05-24T00:09:00Z">
        <w:r w:rsidR="00C86AC3" w:rsidDel="00CA1412">
          <w:delText xml:space="preserve"> </w:delText>
        </w:r>
      </w:del>
      <w:ins w:id="8644" w:author="Sanino" w:date="2012-05-24T00:09:00Z">
        <w:r w:rsidR="00CA1412">
          <w:t xml:space="preserve"> </w:t>
        </w:r>
      </w:ins>
      <w:r w:rsidRPr="009602A3">
        <w:t>дипломного</w:t>
      </w:r>
      <w:del w:id="8645" w:author="Sanino" w:date="2012-05-24T00:09:00Z">
        <w:r w:rsidR="00C86AC3" w:rsidDel="00CA1412">
          <w:delText xml:space="preserve"> </w:delText>
        </w:r>
      </w:del>
      <w:ins w:id="8646" w:author="Sanino" w:date="2012-05-24T00:09:00Z">
        <w:r w:rsidR="00CA1412">
          <w:t xml:space="preserve"> </w:t>
        </w:r>
      </w:ins>
      <w:r w:rsidRPr="009602A3">
        <w:t>проектування;</w:t>
      </w:r>
      <w:del w:id="8647" w:author="Sanino" w:date="2012-05-24T00:02:00Z">
        <w:r w:rsidR="00C86AC3" w:rsidDel="00347EAA">
          <w:delText xml:space="preserve">  </w:delText>
        </w:r>
      </w:del>
    </w:p>
    <w:p w:rsidR="00C360A3" w:rsidRDefault="009602A3" w:rsidP="00814CF1">
      <w:r w:rsidRPr="009602A3">
        <w:t>Дипломне</w:t>
      </w:r>
      <w:del w:id="8648" w:author="Sanino" w:date="2012-05-24T00:09:00Z">
        <w:r w:rsidR="00C86AC3" w:rsidDel="00CA1412">
          <w:delText xml:space="preserve"> </w:delText>
        </w:r>
      </w:del>
      <w:ins w:id="8649" w:author="Sanino" w:date="2012-05-24T00:09:00Z">
        <w:r w:rsidR="00CA1412">
          <w:t xml:space="preserve"> </w:t>
        </w:r>
      </w:ins>
      <w:r w:rsidRPr="009602A3">
        <w:t>проектування</w:t>
      </w:r>
      <w:del w:id="8650" w:author="Sanino" w:date="2012-05-24T00:09:00Z">
        <w:r w:rsidR="00C86AC3" w:rsidDel="00CA1412">
          <w:delText xml:space="preserve"> </w:delText>
        </w:r>
      </w:del>
      <w:ins w:id="8651" w:author="Sanino" w:date="2012-05-24T00:09:00Z">
        <w:r w:rsidR="00CA1412">
          <w:t xml:space="preserve"> </w:t>
        </w:r>
      </w:ins>
      <w:r w:rsidRPr="009602A3">
        <w:t>(Ек.</w:t>
      </w:r>
      <w:del w:id="8652" w:author="Sanino" w:date="2012-05-24T00:09:00Z">
        <w:r w:rsidR="00C86AC3" w:rsidDel="00CA1412">
          <w:delText xml:space="preserve"> </w:delText>
        </w:r>
      </w:del>
      <w:ins w:id="8653" w:author="Sanino" w:date="2012-05-24T00:09:00Z">
        <w:r w:rsidR="00CA1412">
          <w:t xml:space="preserve"> </w:t>
        </w:r>
      </w:ins>
      <w:r w:rsidRPr="009602A3">
        <w:t>консультація)</w:t>
      </w:r>
      <w:del w:id="8654" w:author="Sanino" w:date="2012-05-24T00:09:00Z">
        <w:r w:rsidR="0072678B" w:rsidDel="00CA1412">
          <w:delText xml:space="preserve"> </w:delText>
        </w:r>
      </w:del>
      <w:ins w:id="8655" w:author="Sanino" w:date="2012-05-24T00:09:00Z">
        <w:r w:rsidR="00CA1412">
          <w:t xml:space="preserve"> </w:t>
        </w:r>
      </w:ins>
      <w:r w:rsidR="0072678B">
        <w:t>–</w:t>
      </w:r>
      <w:del w:id="8656" w:author="Sanino" w:date="2012-05-24T00:09:00Z">
        <w:r w:rsidR="0072678B" w:rsidDel="00CA1412">
          <w:delText xml:space="preserve"> </w:delText>
        </w:r>
      </w:del>
      <w:ins w:id="8657" w:author="Sanino" w:date="2012-05-24T00:09:00Z">
        <w:r w:rsidR="00CA1412">
          <w:t xml:space="preserve"> </w:t>
        </w:r>
      </w:ins>
      <w:r w:rsidRPr="009602A3">
        <w:t>коефіцієнт</w:t>
      </w:r>
      <w:del w:id="8658" w:author="Sanino" w:date="2012-05-24T00:09:00Z">
        <w:r w:rsidR="00C86AC3" w:rsidDel="00CA1412">
          <w:delText xml:space="preserve"> </w:delText>
        </w:r>
      </w:del>
      <w:ins w:id="8659" w:author="Sanino" w:date="2012-05-24T00:09:00Z">
        <w:r w:rsidR="00CA1412">
          <w:t xml:space="preserve"> </w:t>
        </w:r>
      </w:ins>
      <w:r w:rsidRPr="009602A3">
        <w:t>розрахунку</w:t>
      </w:r>
      <w:del w:id="8660" w:author="Sanino" w:date="2012-05-24T00:09:00Z">
        <w:r w:rsidR="00C86AC3" w:rsidDel="00CA1412">
          <w:delText xml:space="preserve"> </w:delText>
        </w:r>
      </w:del>
      <w:ins w:id="8661" w:author="Sanino" w:date="2012-05-24T00:09:00Z">
        <w:r w:rsidR="00CA1412">
          <w:t xml:space="preserve"> </w:t>
        </w:r>
      </w:ins>
      <w:r w:rsidRPr="009602A3">
        <w:t>навантаження</w:t>
      </w:r>
      <w:del w:id="8662" w:author="Sanino" w:date="2012-05-24T00:09:00Z">
        <w:r w:rsidR="00C86AC3" w:rsidDel="00CA1412">
          <w:delText xml:space="preserve"> </w:delText>
        </w:r>
      </w:del>
      <w:ins w:id="8663" w:author="Sanino" w:date="2012-05-24T00:09:00Z">
        <w:r w:rsidR="00CA1412">
          <w:t xml:space="preserve"> </w:t>
        </w:r>
      </w:ins>
      <w:r w:rsidRPr="009602A3">
        <w:t>за</w:t>
      </w:r>
      <w:del w:id="8664" w:author="Sanino" w:date="2012-05-24T00:09:00Z">
        <w:r w:rsidR="00C86AC3" w:rsidDel="00CA1412">
          <w:delText xml:space="preserve"> </w:delText>
        </w:r>
      </w:del>
      <w:ins w:id="8665" w:author="Sanino" w:date="2012-05-24T00:09:00Z">
        <w:r w:rsidR="00CA1412">
          <w:t xml:space="preserve"> </w:t>
        </w:r>
      </w:ins>
      <w:r w:rsidRPr="009602A3">
        <w:t>консультації</w:t>
      </w:r>
      <w:del w:id="8666" w:author="Sanino" w:date="2012-05-24T00:09:00Z">
        <w:r w:rsidR="00C86AC3" w:rsidDel="00CA1412">
          <w:delText xml:space="preserve"> </w:delText>
        </w:r>
      </w:del>
      <w:ins w:id="8667" w:author="Sanino" w:date="2012-05-24T00:09:00Z">
        <w:r w:rsidR="00CA1412">
          <w:t xml:space="preserve"> </w:t>
        </w:r>
      </w:ins>
      <w:r w:rsidRPr="009602A3">
        <w:t>по</w:t>
      </w:r>
      <w:del w:id="8668" w:author="Sanino" w:date="2012-05-24T00:09:00Z">
        <w:r w:rsidR="00C86AC3" w:rsidDel="00CA1412">
          <w:delText xml:space="preserve"> </w:delText>
        </w:r>
      </w:del>
      <w:ins w:id="8669" w:author="Sanino" w:date="2012-05-24T00:09:00Z">
        <w:r w:rsidR="00CA1412">
          <w:t xml:space="preserve"> </w:t>
        </w:r>
      </w:ins>
      <w:r w:rsidRPr="009602A3">
        <w:t>економічній</w:t>
      </w:r>
      <w:del w:id="8670" w:author="Sanino" w:date="2012-05-24T00:09:00Z">
        <w:r w:rsidR="00C86AC3" w:rsidDel="00CA1412">
          <w:delText xml:space="preserve"> </w:delText>
        </w:r>
      </w:del>
      <w:ins w:id="8671" w:author="Sanino" w:date="2012-05-24T00:09:00Z">
        <w:r w:rsidR="00CA1412">
          <w:t xml:space="preserve"> </w:t>
        </w:r>
      </w:ins>
      <w:r w:rsidRPr="009602A3">
        <w:t>частині</w:t>
      </w:r>
      <w:del w:id="8672" w:author="Sanino" w:date="2012-05-24T00:09:00Z">
        <w:r w:rsidR="00C86AC3" w:rsidDel="00CA1412">
          <w:delText xml:space="preserve"> </w:delText>
        </w:r>
      </w:del>
      <w:ins w:id="8673" w:author="Sanino" w:date="2012-05-24T00:09:00Z">
        <w:r w:rsidR="00CA1412">
          <w:t xml:space="preserve"> </w:t>
        </w:r>
      </w:ins>
      <w:r w:rsidRPr="009602A3">
        <w:t>дипломного</w:t>
      </w:r>
      <w:del w:id="8674" w:author="Sanino" w:date="2012-05-24T00:09:00Z">
        <w:r w:rsidR="00C86AC3" w:rsidDel="00CA1412">
          <w:delText xml:space="preserve"> </w:delText>
        </w:r>
      </w:del>
      <w:ins w:id="8675" w:author="Sanino" w:date="2012-05-24T00:09:00Z">
        <w:r w:rsidR="00CA1412">
          <w:t xml:space="preserve"> </w:t>
        </w:r>
      </w:ins>
      <w:r w:rsidR="00C360A3">
        <w:t>проекту-ня;</w:t>
      </w:r>
    </w:p>
    <w:p w:rsidR="00C360A3" w:rsidRDefault="009602A3" w:rsidP="00814CF1">
      <w:r w:rsidRPr="009602A3">
        <w:lastRenderedPageBreak/>
        <w:t>Дипломне</w:t>
      </w:r>
      <w:del w:id="8676" w:author="Sanino" w:date="2012-05-24T00:09:00Z">
        <w:r w:rsidR="00C86AC3" w:rsidDel="00CA1412">
          <w:delText xml:space="preserve"> </w:delText>
        </w:r>
      </w:del>
      <w:ins w:id="8677" w:author="Sanino" w:date="2012-05-24T00:09:00Z">
        <w:r w:rsidR="00CA1412">
          <w:t xml:space="preserve"> </w:t>
        </w:r>
      </w:ins>
      <w:r w:rsidRPr="009602A3">
        <w:t>проектування</w:t>
      </w:r>
      <w:del w:id="8678" w:author="Sanino" w:date="2012-05-24T00:09:00Z">
        <w:r w:rsidR="00C86AC3" w:rsidDel="00CA1412">
          <w:delText xml:space="preserve"> </w:delText>
        </w:r>
      </w:del>
      <w:ins w:id="8679" w:author="Sanino" w:date="2012-05-24T00:09:00Z">
        <w:r w:rsidR="00CA1412">
          <w:t xml:space="preserve"> </w:t>
        </w:r>
      </w:ins>
      <w:r w:rsidRPr="009602A3">
        <w:t>(охор.</w:t>
      </w:r>
      <w:del w:id="8680" w:author="Sanino" w:date="2012-05-24T00:09:00Z">
        <w:r w:rsidR="00C86AC3" w:rsidDel="00CA1412">
          <w:delText xml:space="preserve"> </w:delText>
        </w:r>
      </w:del>
      <w:ins w:id="8681" w:author="Sanino" w:date="2012-05-24T00:09:00Z">
        <w:r w:rsidR="00CA1412">
          <w:t xml:space="preserve"> </w:t>
        </w:r>
      </w:ins>
      <w:r w:rsidRPr="009602A3">
        <w:t>праці)</w:t>
      </w:r>
      <w:del w:id="8682" w:author="Sanino" w:date="2012-05-24T00:09:00Z">
        <w:r w:rsidR="0072678B" w:rsidDel="00CA1412">
          <w:delText xml:space="preserve"> </w:delText>
        </w:r>
      </w:del>
      <w:ins w:id="8683" w:author="Sanino" w:date="2012-05-24T00:09:00Z">
        <w:r w:rsidR="00CA1412">
          <w:t xml:space="preserve"> </w:t>
        </w:r>
      </w:ins>
      <w:r w:rsidR="0072678B">
        <w:t>–</w:t>
      </w:r>
      <w:del w:id="8684" w:author="Sanino" w:date="2012-05-24T00:09:00Z">
        <w:r w:rsidR="0072678B" w:rsidDel="00CA1412">
          <w:delText xml:space="preserve"> </w:delText>
        </w:r>
      </w:del>
      <w:ins w:id="8685" w:author="Sanino" w:date="2012-05-24T00:09:00Z">
        <w:r w:rsidR="00CA1412">
          <w:t xml:space="preserve"> </w:t>
        </w:r>
      </w:ins>
      <w:r w:rsidRPr="009602A3">
        <w:t>коефіцієнт</w:t>
      </w:r>
      <w:del w:id="8686" w:author="Sanino" w:date="2012-05-24T00:09:00Z">
        <w:r w:rsidR="00C86AC3" w:rsidDel="00CA1412">
          <w:delText xml:space="preserve"> </w:delText>
        </w:r>
      </w:del>
      <w:ins w:id="8687" w:author="Sanino" w:date="2012-05-24T00:09:00Z">
        <w:r w:rsidR="00CA1412">
          <w:t xml:space="preserve"> </w:t>
        </w:r>
      </w:ins>
      <w:r w:rsidRPr="009602A3">
        <w:t>розрахунку</w:t>
      </w:r>
      <w:del w:id="8688" w:author="Sanino" w:date="2012-05-24T00:09:00Z">
        <w:r w:rsidR="00C86AC3" w:rsidDel="00CA1412">
          <w:delText xml:space="preserve"> </w:delText>
        </w:r>
      </w:del>
      <w:ins w:id="8689" w:author="Sanino" w:date="2012-05-24T00:09:00Z">
        <w:r w:rsidR="00CA1412">
          <w:t xml:space="preserve"> </w:t>
        </w:r>
      </w:ins>
      <w:r w:rsidRPr="009602A3">
        <w:t>нава</w:t>
      </w:r>
      <w:r w:rsidRPr="009602A3">
        <w:t>н</w:t>
      </w:r>
      <w:r w:rsidRPr="009602A3">
        <w:t>таження</w:t>
      </w:r>
      <w:del w:id="8690" w:author="Sanino" w:date="2012-05-24T00:09:00Z">
        <w:r w:rsidR="00C86AC3" w:rsidDel="00CA1412">
          <w:delText xml:space="preserve"> </w:delText>
        </w:r>
      </w:del>
      <w:ins w:id="8691" w:author="Sanino" w:date="2012-05-24T00:09:00Z">
        <w:r w:rsidR="00CA1412">
          <w:t xml:space="preserve"> </w:t>
        </w:r>
      </w:ins>
      <w:r w:rsidRPr="009602A3">
        <w:t>за</w:t>
      </w:r>
      <w:del w:id="8692" w:author="Sanino" w:date="2012-05-24T00:09:00Z">
        <w:r w:rsidR="00C86AC3" w:rsidDel="00CA1412">
          <w:delText xml:space="preserve"> </w:delText>
        </w:r>
      </w:del>
      <w:ins w:id="8693" w:author="Sanino" w:date="2012-05-24T00:09:00Z">
        <w:r w:rsidR="00CA1412">
          <w:t xml:space="preserve"> </w:t>
        </w:r>
      </w:ins>
      <w:r w:rsidRPr="009602A3">
        <w:t>консультації</w:t>
      </w:r>
      <w:del w:id="8694" w:author="Sanino" w:date="2012-05-24T00:09:00Z">
        <w:r w:rsidR="00C86AC3" w:rsidDel="00CA1412">
          <w:delText xml:space="preserve"> </w:delText>
        </w:r>
      </w:del>
      <w:ins w:id="8695" w:author="Sanino" w:date="2012-05-24T00:09:00Z">
        <w:r w:rsidR="00CA1412">
          <w:t xml:space="preserve"> </w:t>
        </w:r>
      </w:ins>
      <w:r w:rsidRPr="009602A3">
        <w:t>з</w:t>
      </w:r>
      <w:del w:id="8696" w:author="Sanino" w:date="2012-05-24T00:09:00Z">
        <w:r w:rsidR="00C86AC3" w:rsidDel="00CA1412">
          <w:delText xml:space="preserve"> </w:delText>
        </w:r>
      </w:del>
      <w:ins w:id="8697" w:author="Sanino" w:date="2012-05-24T00:09:00Z">
        <w:r w:rsidR="00CA1412">
          <w:t xml:space="preserve"> </w:t>
        </w:r>
      </w:ins>
      <w:r w:rsidRPr="009602A3">
        <w:t>охорони</w:t>
      </w:r>
      <w:del w:id="8698" w:author="Sanino" w:date="2012-05-24T00:09:00Z">
        <w:r w:rsidR="00C86AC3" w:rsidDel="00CA1412">
          <w:delText xml:space="preserve"> </w:delText>
        </w:r>
      </w:del>
      <w:ins w:id="8699" w:author="Sanino" w:date="2012-05-24T00:09:00Z">
        <w:r w:rsidR="00CA1412">
          <w:t xml:space="preserve"> </w:t>
        </w:r>
      </w:ins>
      <w:r w:rsidRPr="009602A3">
        <w:t>праці</w:t>
      </w:r>
      <w:del w:id="8700" w:author="Sanino" w:date="2012-05-24T00:09:00Z">
        <w:r w:rsidR="00C86AC3" w:rsidDel="00CA1412">
          <w:delText xml:space="preserve"> </w:delText>
        </w:r>
      </w:del>
      <w:ins w:id="8701" w:author="Sanino" w:date="2012-05-24T00:09:00Z">
        <w:r w:rsidR="00CA1412">
          <w:t xml:space="preserve"> </w:t>
        </w:r>
      </w:ins>
      <w:r w:rsidRPr="009602A3">
        <w:t>дипломного</w:t>
      </w:r>
      <w:del w:id="8702" w:author="Sanino" w:date="2012-05-24T00:09:00Z">
        <w:r w:rsidR="00C86AC3" w:rsidDel="00CA1412">
          <w:delText xml:space="preserve"> </w:delText>
        </w:r>
      </w:del>
      <w:ins w:id="8703" w:author="Sanino" w:date="2012-05-24T00:09:00Z">
        <w:r w:rsidR="00CA1412">
          <w:t xml:space="preserve"> </w:t>
        </w:r>
      </w:ins>
      <w:r w:rsidR="00C360A3">
        <w:t>проектування;</w:t>
      </w:r>
    </w:p>
    <w:p w:rsidR="00C360A3" w:rsidRDefault="0035658F" w:rsidP="00814CF1">
      <w:r>
        <w:t>З</w:t>
      </w:r>
      <w:r w:rsidR="009602A3" w:rsidRPr="009602A3">
        <w:t>начення</w:t>
      </w:r>
      <w:r>
        <w:t>,</w:t>
      </w:r>
      <w:del w:id="8704" w:author="Sanino" w:date="2012-05-24T00:09:00Z">
        <w:r w:rsidR="00C86AC3" w:rsidDel="00CA1412">
          <w:delText xml:space="preserve"> </w:delText>
        </w:r>
      </w:del>
      <w:ins w:id="8705" w:author="Sanino" w:date="2012-05-24T00:09:00Z">
        <w:r w:rsidR="00CA1412">
          <w:t xml:space="preserve"> </w:t>
        </w:r>
      </w:ins>
      <w:r>
        <w:t>що</w:t>
      </w:r>
      <w:del w:id="8706" w:author="Sanino" w:date="2012-05-24T00:09:00Z">
        <w:r w:rsidR="00C86AC3" w:rsidDel="00CA1412">
          <w:delText xml:space="preserve"> </w:delText>
        </w:r>
      </w:del>
      <w:ins w:id="8707" w:author="Sanino" w:date="2012-05-24T00:09:00Z">
        <w:r w:rsidR="00CA1412">
          <w:t xml:space="preserve"> </w:t>
        </w:r>
      </w:ins>
      <w:r>
        <w:t>вводяться,</w:t>
      </w:r>
      <w:del w:id="8708" w:author="Sanino" w:date="2012-05-24T00:09:00Z">
        <w:r w:rsidR="00C86AC3" w:rsidDel="00CA1412">
          <w:delText xml:space="preserve"> </w:delText>
        </w:r>
      </w:del>
      <w:ins w:id="8709" w:author="Sanino" w:date="2012-05-24T00:09:00Z">
        <w:r w:rsidR="00CA1412">
          <w:t xml:space="preserve"> </w:t>
        </w:r>
      </w:ins>
      <w:r w:rsidR="009602A3" w:rsidRPr="009602A3">
        <w:t>всіх</w:t>
      </w:r>
      <w:del w:id="8710" w:author="Sanino" w:date="2012-05-24T00:09:00Z">
        <w:r w:rsidR="00C86AC3" w:rsidDel="00CA1412">
          <w:delText xml:space="preserve"> </w:delText>
        </w:r>
      </w:del>
      <w:ins w:id="8711" w:author="Sanino" w:date="2012-05-24T00:09:00Z">
        <w:r w:rsidR="00CA1412">
          <w:t xml:space="preserve"> </w:t>
        </w:r>
      </w:ins>
      <w:r w:rsidR="009602A3" w:rsidRPr="009602A3">
        <w:t>перерахованих</w:t>
      </w:r>
      <w:del w:id="8712" w:author="Sanino" w:date="2012-05-24T00:09:00Z">
        <w:r w:rsidR="00C86AC3" w:rsidDel="00CA1412">
          <w:delText xml:space="preserve"> </w:delText>
        </w:r>
      </w:del>
      <w:ins w:id="8713" w:author="Sanino" w:date="2012-05-24T00:09:00Z">
        <w:r w:rsidR="00CA1412">
          <w:t xml:space="preserve"> </w:t>
        </w:r>
      </w:ins>
      <w:r w:rsidR="009602A3" w:rsidRPr="009602A3">
        <w:t>вище</w:t>
      </w:r>
      <w:del w:id="8714" w:author="Sanino" w:date="2012-05-24T00:09:00Z">
        <w:r w:rsidR="00C86AC3" w:rsidDel="00CA1412">
          <w:delText xml:space="preserve"> </w:delText>
        </w:r>
      </w:del>
      <w:ins w:id="8715" w:author="Sanino" w:date="2012-05-24T00:09:00Z">
        <w:r w:rsidR="00CA1412">
          <w:t xml:space="preserve"> </w:t>
        </w:r>
      </w:ins>
      <w:r w:rsidR="009602A3" w:rsidRPr="009602A3">
        <w:t>коефіцієнтів</w:t>
      </w:r>
      <w:del w:id="8716" w:author="Sanino" w:date="2012-05-24T00:09:00Z">
        <w:r w:rsidR="00C86AC3" w:rsidDel="00CA1412">
          <w:delText xml:space="preserve"> </w:delText>
        </w:r>
      </w:del>
      <w:ins w:id="8717" w:author="Sanino" w:date="2012-05-24T00:09:00Z">
        <w:r w:rsidR="00CA1412">
          <w:t xml:space="preserve"> </w:t>
        </w:r>
      </w:ins>
      <w:r w:rsidR="009602A3" w:rsidRPr="009602A3">
        <w:t>повинні</w:t>
      </w:r>
      <w:del w:id="8718" w:author="Sanino" w:date="2012-05-24T00:09:00Z">
        <w:r w:rsidR="00C86AC3" w:rsidDel="00CA1412">
          <w:delText xml:space="preserve"> </w:delText>
        </w:r>
      </w:del>
      <w:ins w:id="8719" w:author="Sanino" w:date="2012-05-24T00:09:00Z">
        <w:r w:rsidR="00CA1412">
          <w:t xml:space="preserve"> </w:t>
        </w:r>
      </w:ins>
      <w:r w:rsidR="009602A3" w:rsidRPr="009602A3">
        <w:t>знаходиться</w:t>
      </w:r>
      <w:del w:id="8720" w:author="Sanino" w:date="2012-05-24T00:09:00Z">
        <w:r w:rsidR="00C86AC3" w:rsidDel="00CA1412">
          <w:delText xml:space="preserve"> </w:delText>
        </w:r>
      </w:del>
      <w:ins w:id="8721" w:author="Sanino" w:date="2012-05-24T00:09:00Z">
        <w:r w:rsidR="00CA1412">
          <w:t xml:space="preserve"> </w:t>
        </w:r>
      </w:ins>
      <w:r w:rsidR="009602A3" w:rsidRPr="009602A3">
        <w:t>в</w:t>
      </w:r>
      <w:del w:id="8722" w:author="Sanino" w:date="2012-05-24T00:09:00Z">
        <w:r w:rsidR="00C86AC3" w:rsidDel="00CA1412">
          <w:delText xml:space="preserve"> </w:delText>
        </w:r>
      </w:del>
      <w:ins w:id="8723" w:author="Sanino" w:date="2012-05-24T00:09:00Z">
        <w:r w:rsidR="00CA1412">
          <w:t xml:space="preserve"> </w:t>
        </w:r>
      </w:ins>
      <w:r w:rsidR="009602A3" w:rsidRPr="009602A3">
        <w:t>діапазоні</w:t>
      </w:r>
      <w:del w:id="8724" w:author="Sanino" w:date="2012-05-24T00:09:00Z">
        <w:r w:rsidR="00C86AC3" w:rsidDel="00CA1412">
          <w:delText xml:space="preserve"> </w:delText>
        </w:r>
      </w:del>
      <w:ins w:id="8725" w:author="Sanino" w:date="2012-05-24T00:09:00Z">
        <w:r w:rsidR="00CA1412">
          <w:t xml:space="preserve"> </w:t>
        </w:r>
      </w:ins>
      <w:r w:rsidR="009602A3" w:rsidRPr="009602A3">
        <w:t>[0,</w:t>
      </w:r>
      <w:del w:id="8726" w:author="Sanino" w:date="2012-05-24T00:09:00Z">
        <w:r w:rsidR="00C86AC3" w:rsidDel="00CA1412">
          <w:delText xml:space="preserve"> </w:delText>
        </w:r>
      </w:del>
      <w:ins w:id="8727" w:author="Sanino" w:date="2012-05-24T00:09:00Z">
        <w:r w:rsidR="00CA1412">
          <w:t xml:space="preserve"> </w:t>
        </w:r>
      </w:ins>
      <w:r w:rsidR="009602A3" w:rsidRPr="009602A3">
        <w:t>5).</w:t>
      </w:r>
      <w:del w:id="8728" w:author="Sanino" w:date="2012-05-24T00:02:00Z">
        <w:r w:rsidR="00C86AC3" w:rsidDel="00347EAA">
          <w:delText xml:space="preserve">  </w:delText>
        </w:r>
      </w:del>
    </w:p>
    <w:p w:rsidR="00C360A3" w:rsidRDefault="009602A3" w:rsidP="00814CF1">
      <w:r w:rsidRPr="009602A3">
        <w:t>Інше</w:t>
      </w:r>
      <w:del w:id="8729" w:author="Sanino" w:date="2012-05-24T00:09:00Z">
        <w:r w:rsidR="0072678B" w:rsidDel="00CA1412">
          <w:delText xml:space="preserve"> </w:delText>
        </w:r>
      </w:del>
      <w:ins w:id="8730" w:author="Sanino" w:date="2012-05-24T00:09:00Z">
        <w:r w:rsidR="00CA1412">
          <w:t xml:space="preserve"> </w:t>
        </w:r>
      </w:ins>
      <w:r w:rsidR="0072678B">
        <w:t>–</w:t>
      </w:r>
      <w:del w:id="8731" w:author="Sanino" w:date="2012-05-24T00:09:00Z">
        <w:r w:rsidR="0072678B" w:rsidDel="00CA1412">
          <w:delText xml:space="preserve"> </w:delText>
        </w:r>
      </w:del>
      <w:ins w:id="8732" w:author="Sanino" w:date="2012-05-24T00:09:00Z">
        <w:r w:rsidR="00CA1412">
          <w:t xml:space="preserve"> </w:t>
        </w:r>
      </w:ins>
      <w:r w:rsidRPr="009602A3">
        <w:t>група</w:t>
      </w:r>
      <w:del w:id="8733" w:author="Sanino" w:date="2012-05-24T00:09:00Z">
        <w:r w:rsidR="00C86AC3" w:rsidDel="00CA1412">
          <w:delText xml:space="preserve"> </w:delText>
        </w:r>
      </w:del>
      <w:ins w:id="8734" w:author="Sanino" w:date="2012-05-24T00:09:00Z">
        <w:r w:rsidR="00CA1412">
          <w:t xml:space="preserve"> </w:t>
        </w:r>
      </w:ins>
      <w:r w:rsidRPr="009602A3">
        <w:t>коефіцієнтів</w:t>
      </w:r>
      <w:del w:id="8735" w:author="Sanino" w:date="2012-05-24T00:09:00Z">
        <w:r w:rsidR="00C86AC3" w:rsidDel="00CA1412">
          <w:delText xml:space="preserve"> </w:delText>
        </w:r>
      </w:del>
      <w:ins w:id="8736" w:author="Sanino" w:date="2012-05-24T00:09:00Z">
        <w:r w:rsidR="00CA1412">
          <w:t xml:space="preserve"> </w:t>
        </w:r>
      </w:ins>
      <w:r w:rsidRPr="009602A3">
        <w:t>для</w:t>
      </w:r>
      <w:del w:id="8737" w:author="Sanino" w:date="2012-05-24T00:09:00Z">
        <w:r w:rsidR="00C86AC3" w:rsidDel="00CA1412">
          <w:delText xml:space="preserve"> </w:delText>
        </w:r>
      </w:del>
      <w:ins w:id="8738" w:author="Sanino" w:date="2012-05-24T00:09:00Z">
        <w:r w:rsidR="00CA1412">
          <w:t xml:space="preserve"> </w:t>
        </w:r>
      </w:ins>
      <w:r w:rsidRPr="009602A3">
        <w:t>розрахунку</w:t>
      </w:r>
      <w:del w:id="8739" w:author="Sanino" w:date="2012-05-24T00:09:00Z">
        <w:r w:rsidR="00C86AC3" w:rsidDel="00CA1412">
          <w:delText xml:space="preserve"> </w:delText>
        </w:r>
      </w:del>
      <w:ins w:id="8740" w:author="Sanino" w:date="2012-05-24T00:09:00Z">
        <w:r w:rsidR="00CA1412">
          <w:t xml:space="preserve"> </w:t>
        </w:r>
      </w:ins>
      <w:r w:rsidRPr="009602A3">
        <w:t>навантаження</w:t>
      </w:r>
      <w:del w:id="8741" w:author="Sanino" w:date="2012-05-24T00:09:00Z">
        <w:r w:rsidR="00C86AC3" w:rsidDel="00CA1412">
          <w:delText xml:space="preserve"> </w:delText>
        </w:r>
      </w:del>
      <w:ins w:id="8742" w:author="Sanino" w:date="2012-05-24T00:09:00Z">
        <w:r w:rsidR="00CA1412">
          <w:t xml:space="preserve"> </w:t>
        </w:r>
      </w:ins>
      <w:r w:rsidRPr="009602A3">
        <w:t>інших</w:t>
      </w:r>
      <w:del w:id="8743" w:author="Sanino" w:date="2012-05-24T00:09:00Z">
        <w:r w:rsidR="00C86AC3" w:rsidDel="00CA1412">
          <w:delText xml:space="preserve"> </w:delText>
        </w:r>
      </w:del>
      <w:ins w:id="8744" w:author="Sanino" w:date="2012-05-24T00:09:00Z">
        <w:r w:rsidR="00CA1412">
          <w:t xml:space="preserve"> </w:t>
        </w:r>
      </w:ins>
      <w:r w:rsidRPr="009602A3">
        <w:t>видів</w:t>
      </w:r>
      <w:del w:id="8745" w:author="Sanino" w:date="2012-05-24T00:09:00Z">
        <w:r w:rsidR="00C86AC3" w:rsidDel="00CA1412">
          <w:delText xml:space="preserve"> </w:delText>
        </w:r>
      </w:del>
      <w:ins w:id="8746" w:author="Sanino" w:date="2012-05-24T00:09:00Z">
        <w:r w:rsidR="00CA1412">
          <w:t xml:space="preserve"> </w:t>
        </w:r>
      </w:ins>
      <w:r w:rsidRPr="009602A3">
        <w:t>робіт</w:t>
      </w:r>
      <w:del w:id="8747" w:author="Sanino" w:date="2012-05-24T00:09:00Z">
        <w:r w:rsidR="00C86AC3" w:rsidDel="00CA1412">
          <w:delText xml:space="preserve"> </w:delText>
        </w:r>
      </w:del>
      <w:ins w:id="8748" w:author="Sanino" w:date="2012-05-24T00:09:00Z">
        <w:r w:rsidR="00CA1412">
          <w:t xml:space="preserve"> </w:t>
        </w:r>
      </w:ins>
      <w:r w:rsidR="00C360A3">
        <w:t>кафедр;</w:t>
      </w:r>
    </w:p>
    <w:p w:rsidR="00C360A3" w:rsidRDefault="001804FD" w:rsidP="00814CF1">
      <w:r>
        <w:t>Вступні</w:t>
      </w:r>
      <w:del w:id="8749" w:author="Sanino" w:date="2012-05-24T00:09:00Z">
        <w:r w:rsidR="00C86AC3" w:rsidDel="00CA1412">
          <w:delText xml:space="preserve"> </w:delText>
        </w:r>
      </w:del>
      <w:ins w:id="8750" w:author="Sanino" w:date="2012-05-24T00:09:00Z">
        <w:r w:rsidR="00CA1412">
          <w:t xml:space="preserve"> </w:t>
        </w:r>
      </w:ins>
      <w:r w:rsidR="0035658F">
        <w:t>ісп</w:t>
      </w:r>
      <w:r>
        <w:t>ити</w:t>
      </w:r>
      <w:del w:id="8751" w:author="Sanino" w:date="2012-05-24T00:09:00Z">
        <w:r w:rsidR="0072678B" w:rsidDel="00CA1412">
          <w:delText xml:space="preserve"> </w:delText>
        </w:r>
      </w:del>
      <w:ins w:id="8752" w:author="Sanino" w:date="2012-05-24T00:09:00Z">
        <w:r w:rsidR="00CA1412">
          <w:t xml:space="preserve"> </w:t>
        </w:r>
      </w:ins>
      <w:r w:rsidR="0072678B">
        <w:t>–</w:t>
      </w:r>
      <w:del w:id="8753" w:author="Sanino" w:date="2012-05-24T00:09:00Z">
        <w:r w:rsidR="0072678B" w:rsidDel="00CA1412">
          <w:delText xml:space="preserve"> </w:delText>
        </w:r>
      </w:del>
      <w:ins w:id="8754" w:author="Sanino" w:date="2012-05-24T00:09:00Z">
        <w:r w:rsidR="00CA1412">
          <w:t xml:space="preserve"> </w:t>
        </w:r>
      </w:ins>
      <w:r w:rsidR="0072678B">
        <w:t>к</w:t>
      </w:r>
      <w:r w:rsidR="009602A3" w:rsidRPr="009602A3">
        <w:t>оефіцієнт</w:t>
      </w:r>
      <w:del w:id="8755" w:author="Sanino" w:date="2012-05-24T00:09:00Z">
        <w:r w:rsidR="00C86AC3" w:rsidDel="00CA1412">
          <w:delText xml:space="preserve"> </w:delText>
        </w:r>
      </w:del>
      <w:ins w:id="8756" w:author="Sanino" w:date="2012-05-24T00:09:00Z">
        <w:r w:rsidR="00CA1412">
          <w:t xml:space="preserve"> </w:t>
        </w:r>
      </w:ins>
      <w:r w:rsidR="009602A3" w:rsidRPr="009602A3">
        <w:t>розрахунку</w:t>
      </w:r>
      <w:del w:id="8757" w:author="Sanino" w:date="2012-05-24T00:09:00Z">
        <w:r w:rsidR="00C86AC3" w:rsidDel="00CA1412">
          <w:delText xml:space="preserve"> </w:delText>
        </w:r>
      </w:del>
      <w:ins w:id="8758" w:author="Sanino" w:date="2012-05-24T00:09:00Z">
        <w:r w:rsidR="00CA1412">
          <w:t xml:space="preserve"> </w:t>
        </w:r>
      </w:ins>
      <w:r w:rsidR="009602A3" w:rsidRPr="009602A3">
        <w:t>навантаження</w:t>
      </w:r>
      <w:del w:id="8759" w:author="Sanino" w:date="2012-05-24T00:09:00Z">
        <w:r w:rsidR="00C86AC3" w:rsidDel="00CA1412">
          <w:delText xml:space="preserve"> </w:delText>
        </w:r>
      </w:del>
      <w:ins w:id="8760" w:author="Sanino" w:date="2012-05-24T00:09:00Z">
        <w:r w:rsidR="00CA1412">
          <w:t xml:space="preserve"> </w:t>
        </w:r>
      </w:ins>
      <w:r w:rsidR="009602A3" w:rsidRPr="009602A3">
        <w:t>за</w:t>
      </w:r>
      <w:del w:id="8761" w:author="Sanino" w:date="2012-05-24T00:09:00Z">
        <w:r w:rsidR="00C86AC3" w:rsidDel="00CA1412">
          <w:delText xml:space="preserve"> </w:delText>
        </w:r>
      </w:del>
      <w:ins w:id="8762" w:author="Sanino" w:date="2012-05-24T00:09:00Z">
        <w:r w:rsidR="00CA1412">
          <w:t xml:space="preserve"> </w:t>
        </w:r>
      </w:ins>
      <w:r w:rsidR="009602A3" w:rsidRPr="009602A3">
        <w:t>вступні</w:t>
      </w:r>
      <w:del w:id="8763" w:author="Sanino" w:date="2012-05-24T00:09:00Z">
        <w:r w:rsidR="00C86AC3" w:rsidDel="00CA1412">
          <w:delText xml:space="preserve"> </w:delText>
        </w:r>
      </w:del>
      <w:ins w:id="8764" w:author="Sanino" w:date="2012-05-24T00:09:00Z">
        <w:r w:rsidR="00CA1412">
          <w:t xml:space="preserve"> </w:t>
        </w:r>
      </w:ins>
      <w:r w:rsidR="009602A3" w:rsidRPr="009602A3">
        <w:t>іс</w:t>
      </w:r>
      <w:r w:rsidR="00C360A3">
        <w:t>п</w:t>
      </w:r>
      <w:r w:rsidR="00C360A3">
        <w:t>и</w:t>
      </w:r>
      <w:r w:rsidR="00C360A3">
        <w:t>ти;</w:t>
      </w:r>
    </w:p>
    <w:p w:rsidR="00C360A3" w:rsidRDefault="009602A3" w:rsidP="00814CF1">
      <w:r w:rsidRPr="009602A3">
        <w:t>Асп.</w:t>
      </w:r>
      <w:del w:id="8765" w:author="Sanino" w:date="2012-05-24T00:09:00Z">
        <w:r w:rsidR="0072678B" w:rsidDel="00CA1412">
          <w:delText xml:space="preserve"> </w:delText>
        </w:r>
      </w:del>
      <w:ins w:id="8766" w:author="Sanino" w:date="2012-05-24T00:09:00Z">
        <w:r w:rsidR="00CA1412">
          <w:t xml:space="preserve"> </w:t>
        </w:r>
      </w:ins>
      <w:r w:rsidR="0072678B">
        <w:t>–</w:t>
      </w:r>
      <w:del w:id="8767" w:author="Sanino" w:date="2012-05-24T00:09:00Z">
        <w:r w:rsidR="0072678B" w:rsidDel="00CA1412">
          <w:delText xml:space="preserve"> </w:delText>
        </w:r>
      </w:del>
      <w:ins w:id="8768" w:author="Sanino" w:date="2012-05-24T00:09:00Z">
        <w:r w:rsidR="00CA1412">
          <w:t xml:space="preserve"> </w:t>
        </w:r>
      </w:ins>
      <w:r w:rsidR="0072678B">
        <w:t>к</w:t>
      </w:r>
      <w:r w:rsidRPr="009602A3">
        <w:t>оефіцієнт</w:t>
      </w:r>
      <w:del w:id="8769" w:author="Sanino" w:date="2012-05-24T00:09:00Z">
        <w:r w:rsidR="00C86AC3" w:rsidDel="00CA1412">
          <w:delText xml:space="preserve"> </w:delText>
        </w:r>
      </w:del>
      <w:ins w:id="8770" w:author="Sanino" w:date="2012-05-24T00:09:00Z">
        <w:r w:rsidR="00CA1412">
          <w:t xml:space="preserve"> </w:t>
        </w:r>
      </w:ins>
      <w:r w:rsidRPr="009602A3">
        <w:t>розрахунку</w:t>
      </w:r>
      <w:del w:id="8771" w:author="Sanino" w:date="2012-05-24T00:09:00Z">
        <w:r w:rsidR="00C86AC3" w:rsidDel="00CA1412">
          <w:delText xml:space="preserve"> </w:delText>
        </w:r>
      </w:del>
      <w:ins w:id="8772" w:author="Sanino" w:date="2012-05-24T00:09:00Z">
        <w:r w:rsidR="00CA1412">
          <w:t xml:space="preserve"> </w:t>
        </w:r>
      </w:ins>
      <w:r w:rsidRPr="009602A3">
        <w:t>навантаження</w:t>
      </w:r>
      <w:del w:id="8773" w:author="Sanino" w:date="2012-05-24T00:09:00Z">
        <w:r w:rsidR="00C86AC3" w:rsidDel="00CA1412">
          <w:delText xml:space="preserve"> </w:delText>
        </w:r>
      </w:del>
      <w:ins w:id="8774" w:author="Sanino" w:date="2012-05-24T00:09:00Z">
        <w:r w:rsidR="00CA1412">
          <w:t xml:space="preserve"> </w:t>
        </w:r>
      </w:ins>
      <w:r w:rsidRPr="009602A3">
        <w:t>за</w:t>
      </w:r>
      <w:del w:id="8775" w:author="Sanino" w:date="2012-05-24T00:09:00Z">
        <w:r w:rsidR="00C86AC3" w:rsidDel="00CA1412">
          <w:delText xml:space="preserve"> </w:delText>
        </w:r>
      </w:del>
      <w:ins w:id="8776" w:author="Sanino" w:date="2012-05-24T00:09:00Z">
        <w:r w:rsidR="00CA1412">
          <w:t xml:space="preserve"> </w:t>
        </w:r>
      </w:ins>
      <w:r w:rsidRPr="009602A3">
        <w:t>керівництво</w:t>
      </w:r>
      <w:del w:id="8777" w:author="Sanino" w:date="2012-05-24T00:09:00Z">
        <w:r w:rsidR="00C86AC3" w:rsidDel="00CA1412">
          <w:delText xml:space="preserve"> </w:delText>
        </w:r>
      </w:del>
      <w:ins w:id="8778" w:author="Sanino" w:date="2012-05-24T00:09:00Z">
        <w:r w:rsidR="00CA1412">
          <w:t xml:space="preserve"> </w:t>
        </w:r>
      </w:ins>
      <w:r w:rsidRPr="009602A3">
        <w:t>аспірант</w:t>
      </w:r>
      <w:r w:rsidRPr="009602A3">
        <w:t>а</w:t>
      </w:r>
      <w:r w:rsidR="00C360A3">
        <w:t>ми;</w:t>
      </w:r>
    </w:p>
    <w:p w:rsidR="00C360A3" w:rsidRDefault="009602A3" w:rsidP="00814CF1">
      <w:r w:rsidRPr="009602A3">
        <w:t>Док.</w:t>
      </w:r>
      <w:del w:id="8779" w:author="Sanino" w:date="2012-05-24T00:09:00Z">
        <w:r w:rsidR="0072678B" w:rsidDel="00CA1412">
          <w:delText xml:space="preserve"> </w:delText>
        </w:r>
      </w:del>
      <w:ins w:id="8780" w:author="Sanino" w:date="2012-05-24T00:09:00Z">
        <w:r w:rsidR="00CA1412">
          <w:t xml:space="preserve"> </w:t>
        </w:r>
      </w:ins>
      <w:r w:rsidR="0072678B">
        <w:t>–</w:t>
      </w:r>
      <w:del w:id="8781" w:author="Sanino" w:date="2012-05-24T00:09:00Z">
        <w:r w:rsidR="0072678B" w:rsidDel="00CA1412">
          <w:delText xml:space="preserve"> </w:delText>
        </w:r>
      </w:del>
      <w:ins w:id="8782" w:author="Sanino" w:date="2012-05-24T00:09:00Z">
        <w:r w:rsidR="00CA1412">
          <w:t xml:space="preserve"> </w:t>
        </w:r>
      </w:ins>
      <w:r w:rsidR="0072678B">
        <w:t>к</w:t>
      </w:r>
      <w:r w:rsidRPr="009602A3">
        <w:t>оефіцієнт</w:t>
      </w:r>
      <w:del w:id="8783" w:author="Sanino" w:date="2012-05-24T00:09:00Z">
        <w:r w:rsidR="00C86AC3" w:rsidDel="00CA1412">
          <w:delText xml:space="preserve"> </w:delText>
        </w:r>
      </w:del>
      <w:ins w:id="8784" w:author="Sanino" w:date="2012-05-24T00:09:00Z">
        <w:r w:rsidR="00CA1412">
          <w:t xml:space="preserve"> </w:t>
        </w:r>
      </w:ins>
      <w:r w:rsidRPr="009602A3">
        <w:t>розрахунку</w:t>
      </w:r>
      <w:del w:id="8785" w:author="Sanino" w:date="2012-05-24T00:09:00Z">
        <w:r w:rsidR="00C86AC3" w:rsidDel="00CA1412">
          <w:delText xml:space="preserve"> </w:delText>
        </w:r>
      </w:del>
      <w:ins w:id="8786" w:author="Sanino" w:date="2012-05-24T00:09:00Z">
        <w:r w:rsidR="00CA1412">
          <w:t xml:space="preserve"> </w:t>
        </w:r>
      </w:ins>
      <w:r w:rsidRPr="009602A3">
        <w:t>навантаження</w:t>
      </w:r>
      <w:del w:id="8787" w:author="Sanino" w:date="2012-05-24T00:09:00Z">
        <w:r w:rsidR="00C86AC3" w:rsidDel="00CA1412">
          <w:delText xml:space="preserve"> </w:delText>
        </w:r>
      </w:del>
      <w:ins w:id="8788" w:author="Sanino" w:date="2012-05-24T00:09:00Z">
        <w:r w:rsidR="00CA1412">
          <w:t xml:space="preserve"> </w:t>
        </w:r>
      </w:ins>
      <w:r w:rsidRPr="009602A3">
        <w:t>за</w:t>
      </w:r>
      <w:del w:id="8789" w:author="Sanino" w:date="2012-05-24T00:09:00Z">
        <w:r w:rsidR="00C86AC3" w:rsidDel="00CA1412">
          <w:delText xml:space="preserve"> </w:delText>
        </w:r>
      </w:del>
      <w:ins w:id="8790" w:author="Sanino" w:date="2012-05-24T00:09:00Z">
        <w:r w:rsidR="00CA1412">
          <w:t xml:space="preserve"> </w:t>
        </w:r>
      </w:ins>
      <w:r w:rsidRPr="009602A3">
        <w:t>керівництво</w:t>
      </w:r>
      <w:del w:id="8791" w:author="Sanino" w:date="2012-05-24T00:09:00Z">
        <w:r w:rsidR="00C86AC3" w:rsidDel="00CA1412">
          <w:delText xml:space="preserve"> </w:delText>
        </w:r>
      </w:del>
      <w:ins w:id="8792" w:author="Sanino" w:date="2012-05-24T00:09:00Z">
        <w:r w:rsidR="00CA1412">
          <w:t xml:space="preserve"> </w:t>
        </w:r>
      </w:ins>
      <w:r w:rsidRPr="009602A3">
        <w:t>доктора</w:t>
      </w:r>
      <w:r w:rsidRPr="009602A3">
        <w:t>н</w:t>
      </w:r>
      <w:r w:rsidR="00C360A3">
        <w:t>тами;</w:t>
      </w:r>
    </w:p>
    <w:p w:rsidR="00C360A3" w:rsidRDefault="009602A3" w:rsidP="00814CF1">
      <w:r w:rsidRPr="009602A3">
        <w:t>Стаж.</w:t>
      </w:r>
      <w:del w:id="8793" w:author="Sanino" w:date="2012-05-24T00:09:00Z">
        <w:r w:rsidR="0072678B" w:rsidDel="00CA1412">
          <w:delText xml:space="preserve"> </w:delText>
        </w:r>
      </w:del>
      <w:ins w:id="8794" w:author="Sanino" w:date="2012-05-24T00:09:00Z">
        <w:r w:rsidR="00CA1412">
          <w:t xml:space="preserve"> </w:t>
        </w:r>
      </w:ins>
      <w:r w:rsidR="0072678B">
        <w:t>–</w:t>
      </w:r>
      <w:del w:id="8795" w:author="Sanino" w:date="2012-05-24T00:09:00Z">
        <w:r w:rsidR="0072678B" w:rsidDel="00CA1412">
          <w:delText xml:space="preserve"> </w:delText>
        </w:r>
      </w:del>
      <w:ins w:id="8796" w:author="Sanino" w:date="2012-05-24T00:09:00Z">
        <w:r w:rsidR="00CA1412">
          <w:t xml:space="preserve"> </w:t>
        </w:r>
      </w:ins>
      <w:r w:rsidR="0072678B">
        <w:t>к</w:t>
      </w:r>
      <w:r w:rsidRPr="009602A3">
        <w:t>оефіцієнт</w:t>
      </w:r>
      <w:del w:id="8797" w:author="Sanino" w:date="2012-05-24T00:09:00Z">
        <w:r w:rsidR="00C86AC3" w:rsidDel="00CA1412">
          <w:delText xml:space="preserve"> </w:delText>
        </w:r>
      </w:del>
      <w:ins w:id="8798" w:author="Sanino" w:date="2012-05-24T00:09:00Z">
        <w:r w:rsidR="00CA1412">
          <w:t xml:space="preserve"> </w:t>
        </w:r>
      </w:ins>
      <w:r w:rsidRPr="009602A3">
        <w:t>розрахунку</w:t>
      </w:r>
      <w:del w:id="8799" w:author="Sanino" w:date="2012-05-24T00:09:00Z">
        <w:r w:rsidR="00C86AC3" w:rsidDel="00CA1412">
          <w:delText xml:space="preserve"> </w:delText>
        </w:r>
      </w:del>
      <w:ins w:id="8800" w:author="Sanino" w:date="2012-05-24T00:09:00Z">
        <w:r w:rsidR="00CA1412">
          <w:t xml:space="preserve"> </w:t>
        </w:r>
      </w:ins>
      <w:r w:rsidRPr="009602A3">
        <w:t>навантаження</w:t>
      </w:r>
      <w:del w:id="8801" w:author="Sanino" w:date="2012-05-24T00:09:00Z">
        <w:r w:rsidR="00C86AC3" w:rsidDel="00CA1412">
          <w:delText xml:space="preserve"> </w:delText>
        </w:r>
      </w:del>
      <w:ins w:id="8802" w:author="Sanino" w:date="2012-05-24T00:09:00Z">
        <w:r w:rsidR="00CA1412">
          <w:t xml:space="preserve"> </w:t>
        </w:r>
      </w:ins>
      <w:r w:rsidRPr="009602A3">
        <w:t>за</w:t>
      </w:r>
      <w:del w:id="8803" w:author="Sanino" w:date="2012-05-24T00:09:00Z">
        <w:r w:rsidR="00C86AC3" w:rsidDel="00CA1412">
          <w:delText xml:space="preserve"> </w:delText>
        </w:r>
      </w:del>
      <w:ins w:id="8804" w:author="Sanino" w:date="2012-05-24T00:09:00Z">
        <w:r w:rsidR="00CA1412">
          <w:t xml:space="preserve"> </w:t>
        </w:r>
      </w:ins>
      <w:r w:rsidRPr="009602A3">
        <w:t>керівництво</w:t>
      </w:r>
      <w:del w:id="8805" w:author="Sanino" w:date="2012-05-24T00:09:00Z">
        <w:r w:rsidR="00C86AC3" w:rsidDel="00CA1412">
          <w:delText xml:space="preserve"> </w:delText>
        </w:r>
      </w:del>
      <w:ins w:id="8806" w:author="Sanino" w:date="2012-05-24T00:09:00Z">
        <w:r w:rsidR="00CA1412">
          <w:t xml:space="preserve"> </w:t>
        </w:r>
      </w:ins>
      <w:r w:rsidRPr="009602A3">
        <w:t>стажер</w:t>
      </w:r>
      <w:r w:rsidRPr="009602A3">
        <w:t>а</w:t>
      </w:r>
      <w:r w:rsidR="00C360A3">
        <w:t>ми.</w:t>
      </w:r>
    </w:p>
    <w:p w:rsidR="00C360A3" w:rsidRDefault="0035658F" w:rsidP="00814CF1">
      <w:r>
        <w:t>З</w:t>
      </w:r>
      <w:r w:rsidRPr="009602A3">
        <w:t>начення</w:t>
      </w:r>
      <w:r>
        <w:t>,</w:t>
      </w:r>
      <w:del w:id="8807" w:author="Sanino" w:date="2012-05-24T00:09:00Z">
        <w:r w:rsidR="00C86AC3" w:rsidDel="00CA1412">
          <w:delText xml:space="preserve"> </w:delText>
        </w:r>
      </w:del>
      <w:ins w:id="8808" w:author="Sanino" w:date="2012-05-24T00:09:00Z">
        <w:r w:rsidR="00CA1412">
          <w:t xml:space="preserve"> </w:t>
        </w:r>
      </w:ins>
      <w:r>
        <w:t>що</w:t>
      </w:r>
      <w:del w:id="8809" w:author="Sanino" w:date="2012-05-24T00:09:00Z">
        <w:r w:rsidR="00C86AC3" w:rsidDel="00CA1412">
          <w:delText xml:space="preserve"> </w:delText>
        </w:r>
      </w:del>
      <w:ins w:id="8810" w:author="Sanino" w:date="2012-05-24T00:09:00Z">
        <w:r w:rsidR="00CA1412">
          <w:t xml:space="preserve"> </w:t>
        </w:r>
      </w:ins>
      <w:r>
        <w:t>вводяться,</w:t>
      </w:r>
      <w:del w:id="8811" w:author="Sanino" w:date="2012-05-24T00:09:00Z">
        <w:r w:rsidR="00C86AC3" w:rsidDel="00CA1412">
          <w:delText xml:space="preserve"> </w:delText>
        </w:r>
      </w:del>
      <w:ins w:id="8812" w:author="Sanino" w:date="2012-05-24T00:09:00Z">
        <w:r w:rsidR="00CA1412">
          <w:t xml:space="preserve"> </w:t>
        </w:r>
      </w:ins>
      <w:r w:rsidR="009602A3" w:rsidRPr="009602A3">
        <w:t>коефіцієнтів</w:t>
      </w:r>
      <w:del w:id="8813" w:author="Sanino" w:date="2012-05-24T00:09:00Z">
        <w:r w:rsidR="00C86AC3" w:rsidDel="00CA1412">
          <w:delText xml:space="preserve"> </w:delText>
        </w:r>
      </w:del>
      <w:ins w:id="8814" w:author="Sanino" w:date="2012-05-24T00:09:00Z">
        <w:r w:rsidR="00CA1412">
          <w:t xml:space="preserve"> </w:t>
        </w:r>
      </w:ins>
      <w:r w:rsidR="009602A3" w:rsidRPr="009602A3">
        <w:t>групи</w:t>
      </w:r>
      <w:del w:id="8815" w:author="Sanino" w:date="2012-05-24T00:09:00Z">
        <w:r w:rsidR="00C86AC3" w:rsidDel="00CA1412">
          <w:delText xml:space="preserve"> </w:delText>
        </w:r>
      </w:del>
      <w:ins w:id="8816" w:author="Sanino" w:date="2012-05-24T00:09:00Z">
        <w:r w:rsidR="00CA1412">
          <w:t xml:space="preserve"> </w:t>
        </w:r>
      </w:ins>
      <w:r w:rsidR="009602A3" w:rsidRPr="009602A3">
        <w:t>«Інше»</w:t>
      </w:r>
      <w:del w:id="8817" w:author="Sanino" w:date="2012-05-24T00:09:00Z">
        <w:r w:rsidR="00C86AC3" w:rsidDel="00CA1412">
          <w:delText xml:space="preserve"> </w:delText>
        </w:r>
      </w:del>
      <w:ins w:id="8818" w:author="Sanino" w:date="2012-05-24T00:09:00Z">
        <w:r w:rsidR="00CA1412">
          <w:t xml:space="preserve"> </w:t>
        </w:r>
      </w:ins>
      <w:r w:rsidR="009602A3" w:rsidRPr="009602A3">
        <w:t>повинні</w:t>
      </w:r>
      <w:del w:id="8819" w:author="Sanino" w:date="2012-05-24T00:09:00Z">
        <w:r w:rsidR="00C86AC3" w:rsidDel="00CA1412">
          <w:delText xml:space="preserve"> </w:delText>
        </w:r>
      </w:del>
      <w:ins w:id="8820" w:author="Sanino" w:date="2012-05-24T00:09:00Z">
        <w:r w:rsidR="00CA1412">
          <w:t xml:space="preserve"> </w:t>
        </w:r>
      </w:ins>
      <w:r w:rsidR="009602A3" w:rsidRPr="009602A3">
        <w:t>знаходит</w:t>
      </w:r>
      <w:r w:rsidR="009602A3" w:rsidRPr="009602A3">
        <w:t>ь</w:t>
      </w:r>
      <w:r w:rsidR="009602A3" w:rsidRPr="009602A3">
        <w:t>ся</w:t>
      </w:r>
      <w:del w:id="8821" w:author="Sanino" w:date="2012-05-24T00:09:00Z">
        <w:r w:rsidR="00C86AC3" w:rsidDel="00CA1412">
          <w:delText xml:space="preserve"> </w:delText>
        </w:r>
      </w:del>
      <w:ins w:id="8822" w:author="Sanino" w:date="2012-05-24T00:09:00Z">
        <w:r w:rsidR="00CA1412">
          <w:t xml:space="preserve"> </w:t>
        </w:r>
      </w:ins>
      <w:r w:rsidR="009602A3" w:rsidRPr="009602A3">
        <w:t>в</w:t>
      </w:r>
      <w:del w:id="8823" w:author="Sanino" w:date="2012-05-24T00:09:00Z">
        <w:r w:rsidR="00C86AC3" w:rsidDel="00CA1412">
          <w:delText xml:space="preserve"> </w:delText>
        </w:r>
      </w:del>
      <w:ins w:id="8824" w:author="Sanino" w:date="2012-05-24T00:09:00Z">
        <w:r w:rsidR="00CA1412">
          <w:t xml:space="preserve"> </w:t>
        </w:r>
      </w:ins>
      <w:r w:rsidR="009602A3" w:rsidRPr="009602A3">
        <w:t>діапазоні</w:t>
      </w:r>
      <w:del w:id="8825" w:author="Sanino" w:date="2012-05-24T00:09:00Z">
        <w:r w:rsidR="00C86AC3" w:rsidDel="00CA1412">
          <w:delText xml:space="preserve"> </w:delText>
        </w:r>
      </w:del>
      <w:ins w:id="8826" w:author="Sanino" w:date="2012-05-24T00:09:00Z">
        <w:r w:rsidR="00CA1412">
          <w:t xml:space="preserve"> </w:t>
        </w:r>
      </w:ins>
      <w:r w:rsidR="009602A3" w:rsidRPr="009602A3">
        <w:t>[0,</w:t>
      </w:r>
      <w:del w:id="8827" w:author="Sanino" w:date="2012-05-24T00:09:00Z">
        <w:r w:rsidR="00C86AC3" w:rsidDel="00CA1412">
          <w:delText xml:space="preserve"> </w:delText>
        </w:r>
      </w:del>
      <w:ins w:id="8828" w:author="Sanino" w:date="2012-05-24T00:09:00Z">
        <w:r w:rsidR="00CA1412">
          <w:t xml:space="preserve"> </w:t>
        </w:r>
      </w:ins>
      <w:r w:rsidR="009602A3" w:rsidRPr="009602A3">
        <w:t>1000).</w:t>
      </w:r>
      <w:del w:id="8829" w:author="Sanino" w:date="2012-05-24T00:02:00Z">
        <w:r w:rsidR="00C86AC3" w:rsidDel="00347EAA">
          <w:delText xml:space="preserve">  </w:delText>
        </w:r>
      </w:del>
    </w:p>
    <w:p w:rsidR="00C360A3" w:rsidRDefault="009602A3" w:rsidP="00814CF1">
      <w:r w:rsidRPr="009602A3">
        <w:t>Кнопка</w:t>
      </w:r>
      <w:del w:id="8830" w:author="Sanino" w:date="2012-05-24T00:09:00Z">
        <w:r w:rsidR="00C86AC3" w:rsidDel="00CA1412">
          <w:delText xml:space="preserve"> </w:delText>
        </w:r>
      </w:del>
      <w:ins w:id="8831" w:author="Sanino" w:date="2012-05-24T00:09:00Z">
        <w:r w:rsidR="00CA1412">
          <w:t xml:space="preserve"> </w:t>
        </w:r>
      </w:ins>
      <w:r w:rsidRPr="009602A3">
        <w:t>«Стандартні»</w:t>
      </w:r>
      <w:del w:id="8832" w:author="Sanino" w:date="2012-05-24T00:09:00Z">
        <w:r w:rsidR="00C86AC3" w:rsidDel="00CA1412">
          <w:delText xml:space="preserve"> </w:delText>
        </w:r>
      </w:del>
      <w:ins w:id="8833" w:author="Sanino" w:date="2012-05-24T00:09:00Z">
        <w:r w:rsidR="00CA1412">
          <w:t xml:space="preserve"> </w:t>
        </w:r>
      </w:ins>
      <w:r w:rsidR="00CD32B7">
        <w:t>виконує</w:t>
      </w:r>
      <w:del w:id="8834" w:author="Sanino" w:date="2012-05-24T00:09:00Z">
        <w:r w:rsidR="00C86AC3" w:rsidDel="00CA1412">
          <w:delText xml:space="preserve"> </w:delText>
        </w:r>
      </w:del>
      <w:ins w:id="8835" w:author="Sanino" w:date="2012-05-24T00:09:00Z">
        <w:r w:rsidR="00CA1412">
          <w:t xml:space="preserve"> </w:t>
        </w:r>
      </w:ins>
      <w:r w:rsidRPr="009602A3">
        <w:t>автоматичне</w:t>
      </w:r>
      <w:del w:id="8836" w:author="Sanino" w:date="2012-05-24T00:09:00Z">
        <w:r w:rsidR="00C86AC3" w:rsidDel="00CA1412">
          <w:delText xml:space="preserve"> </w:delText>
        </w:r>
      </w:del>
      <w:ins w:id="8837" w:author="Sanino" w:date="2012-05-24T00:09:00Z">
        <w:r w:rsidR="00CA1412">
          <w:t xml:space="preserve"> </w:t>
        </w:r>
      </w:ins>
      <w:r w:rsidRPr="009602A3">
        <w:t>введення</w:t>
      </w:r>
      <w:del w:id="8838" w:author="Sanino" w:date="2012-05-24T00:09:00Z">
        <w:r w:rsidR="00C86AC3" w:rsidDel="00CA1412">
          <w:delText xml:space="preserve"> </w:delText>
        </w:r>
      </w:del>
      <w:ins w:id="8839" w:author="Sanino" w:date="2012-05-24T00:09:00Z">
        <w:r w:rsidR="00CA1412">
          <w:t xml:space="preserve"> </w:t>
        </w:r>
      </w:ins>
      <w:r w:rsidRPr="009602A3">
        <w:t>стандартних</w:t>
      </w:r>
      <w:del w:id="8840" w:author="Sanino" w:date="2012-05-24T00:09:00Z">
        <w:r w:rsidR="00C86AC3" w:rsidDel="00CA1412">
          <w:delText xml:space="preserve"> </w:delText>
        </w:r>
      </w:del>
      <w:ins w:id="8841" w:author="Sanino" w:date="2012-05-24T00:09:00Z">
        <w:r w:rsidR="00CA1412">
          <w:t xml:space="preserve"> </w:t>
        </w:r>
      </w:ins>
      <w:r w:rsidRPr="009602A3">
        <w:t>зн</w:t>
      </w:r>
      <w:r w:rsidRPr="009602A3">
        <w:t>а</w:t>
      </w:r>
      <w:r w:rsidRPr="009602A3">
        <w:t>чень</w:t>
      </w:r>
      <w:del w:id="8842" w:author="Sanino" w:date="2012-05-24T00:09:00Z">
        <w:r w:rsidR="00C86AC3" w:rsidDel="00CA1412">
          <w:delText xml:space="preserve"> </w:delText>
        </w:r>
      </w:del>
      <w:ins w:id="8843" w:author="Sanino" w:date="2012-05-24T00:09:00Z">
        <w:r w:rsidR="00CA1412">
          <w:t xml:space="preserve"> </w:t>
        </w:r>
      </w:ins>
      <w:r w:rsidRPr="009602A3">
        <w:t>коефіцієнтів</w:t>
      </w:r>
      <w:del w:id="8844" w:author="Sanino" w:date="2012-05-24T00:09:00Z">
        <w:r w:rsidR="00C86AC3" w:rsidDel="00CA1412">
          <w:delText xml:space="preserve"> </w:delText>
        </w:r>
      </w:del>
      <w:ins w:id="8845" w:author="Sanino" w:date="2012-05-24T00:09:00Z">
        <w:r w:rsidR="00CA1412">
          <w:t xml:space="preserve"> </w:t>
        </w:r>
      </w:ins>
      <w:r w:rsidRPr="009602A3">
        <w:t>наведених</w:t>
      </w:r>
      <w:del w:id="8846" w:author="Sanino" w:date="2012-05-24T00:09:00Z">
        <w:r w:rsidR="00C86AC3" w:rsidDel="00CA1412">
          <w:delText xml:space="preserve"> </w:delText>
        </w:r>
      </w:del>
      <w:ins w:id="8847" w:author="Sanino" w:date="2012-05-24T00:09:00Z">
        <w:r w:rsidR="00CA1412">
          <w:t xml:space="preserve"> </w:t>
        </w:r>
      </w:ins>
      <w:r w:rsidRPr="009602A3">
        <w:t>у</w:t>
      </w:r>
      <w:del w:id="8848" w:author="Sanino" w:date="2012-05-24T00:09:00Z">
        <w:r w:rsidR="00C86AC3" w:rsidDel="00CA1412">
          <w:delText xml:space="preserve"> </w:delText>
        </w:r>
      </w:del>
      <w:ins w:id="8849" w:author="Sanino" w:date="2012-05-24T00:09:00Z">
        <w:r w:rsidR="00CA1412">
          <w:t xml:space="preserve"> </w:t>
        </w:r>
      </w:ins>
      <w:r w:rsidRPr="009602A3">
        <w:t>методі</w:t>
      </w:r>
      <w:del w:id="8850" w:author="Sanino" w:date="2012-05-24T00:09:00Z">
        <w:r w:rsidR="00C86AC3" w:rsidDel="00CA1412">
          <w:delText xml:space="preserve"> </w:delText>
        </w:r>
      </w:del>
      <w:ins w:id="8851" w:author="Sanino" w:date="2012-05-24T00:09:00Z">
        <w:r w:rsidR="00CA1412">
          <w:t xml:space="preserve"> </w:t>
        </w:r>
      </w:ins>
      <w:r w:rsidRPr="009602A3">
        <w:t>розподілу</w:t>
      </w:r>
      <w:del w:id="8852" w:author="Sanino" w:date="2012-05-24T00:09:00Z">
        <w:r w:rsidR="00C86AC3" w:rsidDel="00CA1412">
          <w:delText xml:space="preserve"> </w:delText>
        </w:r>
      </w:del>
      <w:ins w:id="8853" w:author="Sanino" w:date="2012-05-24T00:09:00Z">
        <w:r w:rsidR="00CA1412">
          <w:t xml:space="preserve"> </w:t>
        </w:r>
      </w:ins>
      <w:r w:rsidRPr="009602A3">
        <w:t>навантаження</w:t>
      </w:r>
      <w:del w:id="8854" w:author="Sanino" w:date="2012-05-24T00:09:00Z">
        <w:r w:rsidR="00C86AC3" w:rsidDel="00CA1412">
          <w:delText xml:space="preserve"> </w:delText>
        </w:r>
      </w:del>
      <w:ins w:id="8855" w:author="Sanino" w:date="2012-05-24T00:09:00Z">
        <w:r w:rsidR="00CA1412">
          <w:t xml:space="preserve"> </w:t>
        </w:r>
      </w:ins>
      <w:r w:rsidR="00CD32B7">
        <w:t>кафедр</w:t>
      </w:r>
      <w:r w:rsidR="00C360A3">
        <w:t>.</w:t>
      </w:r>
    </w:p>
    <w:p w:rsidR="00C360A3" w:rsidRDefault="009602A3" w:rsidP="00814CF1">
      <w:r w:rsidRPr="009602A3">
        <w:t>Кнопка</w:t>
      </w:r>
      <w:del w:id="8856" w:author="Sanino" w:date="2012-05-24T00:09:00Z">
        <w:r w:rsidR="00C86AC3" w:rsidDel="00CA1412">
          <w:delText xml:space="preserve"> </w:delText>
        </w:r>
      </w:del>
      <w:ins w:id="8857" w:author="Sanino" w:date="2012-05-24T00:09:00Z">
        <w:r w:rsidR="00CA1412">
          <w:t xml:space="preserve"> </w:t>
        </w:r>
      </w:ins>
      <w:r w:rsidRPr="009602A3">
        <w:t>«Минулі»</w:t>
      </w:r>
      <w:del w:id="8858" w:author="Sanino" w:date="2012-05-24T00:09:00Z">
        <w:r w:rsidR="00C86AC3" w:rsidDel="00CA1412">
          <w:delText xml:space="preserve"> </w:delText>
        </w:r>
      </w:del>
      <w:ins w:id="8859" w:author="Sanino" w:date="2012-05-24T00:09:00Z">
        <w:r w:rsidR="00CA1412">
          <w:t xml:space="preserve"> </w:t>
        </w:r>
      </w:ins>
      <w:r w:rsidRPr="009602A3">
        <w:t>виробляє</w:t>
      </w:r>
      <w:del w:id="8860" w:author="Sanino" w:date="2012-05-24T00:09:00Z">
        <w:r w:rsidR="00C86AC3" w:rsidDel="00CA1412">
          <w:delText xml:space="preserve"> </w:delText>
        </w:r>
      </w:del>
      <w:ins w:id="8861" w:author="Sanino" w:date="2012-05-24T00:09:00Z">
        <w:r w:rsidR="00CA1412">
          <w:t xml:space="preserve"> </w:t>
        </w:r>
      </w:ins>
      <w:r w:rsidRPr="009602A3">
        <w:t>введення</w:t>
      </w:r>
      <w:del w:id="8862" w:author="Sanino" w:date="2012-05-24T00:09:00Z">
        <w:r w:rsidR="00C86AC3" w:rsidDel="00CA1412">
          <w:delText xml:space="preserve"> </w:delText>
        </w:r>
      </w:del>
      <w:ins w:id="8863" w:author="Sanino" w:date="2012-05-24T00:09:00Z">
        <w:r w:rsidR="00CA1412">
          <w:t xml:space="preserve"> </w:t>
        </w:r>
      </w:ins>
      <w:r w:rsidRPr="009602A3">
        <w:t>раніше</w:t>
      </w:r>
      <w:del w:id="8864" w:author="Sanino" w:date="2012-05-24T00:09:00Z">
        <w:r w:rsidR="00C86AC3" w:rsidDel="00CA1412">
          <w:delText xml:space="preserve"> </w:delText>
        </w:r>
      </w:del>
      <w:ins w:id="8865" w:author="Sanino" w:date="2012-05-24T00:09:00Z">
        <w:r w:rsidR="00CA1412">
          <w:t xml:space="preserve"> </w:t>
        </w:r>
      </w:ins>
      <w:r w:rsidRPr="009602A3">
        <w:t>зафіксованих</w:t>
      </w:r>
      <w:del w:id="8866" w:author="Sanino" w:date="2012-05-24T00:09:00Z">
        <w:r w:rsidR="00C86AC3" w:rsidDel="00CA1412">
          <w:delText xml:space="preserve"> </w:delText>
        </w:r>
      </w:del>
      <w:ins w:id="8867" w:author="Sanino" w:date="2012-05-24T00:09:00Z">
        <w:r w:rsidR="00CA1412">
          <w:t xml:space="preserve"> </w:t>
        </w:r>
      </w:ins>
      <w:r w:rsidRPr="009602A3">
        <w:t>коефіціє</w:t>
      </w:r>
      <w:r w:rsidRPr="009602A3">
        <w:t>н</w:t>
      </w:r>
      <w:r w:rsidR="00C360A3">
        <w:t>тів.</w:t>
      </w:r>
    </w:p>
    <w:p w:rsidR="00C360A3" w:rsidRDefault="009602A3" w:rsidP="00814CF1">
      <w:r w:rsidRPr="009602A3">
        <w:t>Кнопка</w:t>
      </w:r>
      <w:del w:id="8868" w:author="Sanino" w:date="2012-05-24T00:09:00Z">
        <w:r w:rsidR="00C86AC3" w:rsidDel="00CA1412">
          <w:delText xml:space="preserve"> </w:delText>
        </w:r>
      </w:del>
      <w:ins w:id="8869" w:author="Sanino" w:date="2012-05-24T00:09:00Z">
        <w:r w:rsidR="00CA1412">
          <w:t xml:space="preserve"> </w:t>
        </w:r>
      </w:ins>
      <w:r w:rsidRPr="009602A3">
        <w:t>«Ок»</w:t>
      </w:r>
      <w:del w:id="8870" w:author="Sanino" w:date="2012-05-24T00:09:00Z">
        <w:r w:rsidR="00C86AC3" w:rsidDel="00CA1412">
          <w:delText xml:space="preserve"> </w:delText>
        </w:r>
      </w:del>
      <w:ins w:id="8871" w:author="Sanino" w:date="2012-05-24T00:09:00Z">
        <w:r w:rsidR="00CA1412">
          <w:t xml:space="preserve"> </w:t>
        </w:r>
      </w:ins>
      <w:r w:rsidRPr="009602A3">
        <w:t>робить</w:t>
      </w:r>
      <w:del w:id="8872" w:author="Sanino" w:date="2012-05-24T00:09:00Z">
        <w:r w:rsidR="00C86AC3" w:rsidDel="00CA1412">
          <w:delText xml:space="preserve"> </w:delText>
        </w:r>
      </w:del>
      <w:ins w:id="8873" w:author="Sanino" w:date="2012-05-24T00:09:00Z">
        <w:r w:rsidR="00CA1412">
          <w:t xml:space="preserve"> </w:t>
        </w:r>
      </w:ins>
      <w:r w:rsidRPr="009602A3">
        <w:t>перевірку</w:t>
      </w:r>
      <w:del w:id="8874" w:author="Sanino" w:date="2012-05-24T00:09:00Z">
        <w:r w:rsidR="00C86AC3" w:rsidDel="00CA1412">
          <w:delText xml:space="preserve"> </w:delText>
        </w:r>
      </w:del>
      <w:ins w:id="8875" w:author="Sanino" w:date="2012-05-24T00:09:00Z">
        <w:r w:rsidR="00CA1412">
          <w:t xml:space="preserve"> </w:t>
        </w:r>
      </w:ins>
      <w:r w:rsidRPr="009602A3">
        <w:t>даних,</w:t>
      </w:r>
      <w:del w:id="8876" w:author="Sanino" w:date="2012-05-24T00:09:00Z">
        <w:r w:rsidR="00C86AC3" w:rsidDel="00CA1412">
          <w:delText xml:space="preserve"> </w:delText>
        </w:r>
      </w:del>
      <w:ins w:id="8877" w:author="Sanino" w:date="2012-05-24T00:09:00Z">
        <w:r w:rsidR="00CA1412">
          <w:t xml:space="preserve"> </w:t>
        </w:r>
      </w:ins>
      <w:r w:rsidRPr="009602A3">
        <w:t>що</w:t>
      </w:r>
      <w:del w:id="8878" w:author="Sanino" w:date="2012-05-24T00:09:00Z">
        <w:r w:rsidR="00C86AC3" w:rsidDel="00CA1412">
          <w:delText xml:space="preserve"> </w:delText>
        </w:r>
      </w:del>
      <w:ins w:id="8879" w:author="Sanino" w:date="2012-05-24T00:09:00Z">
        <w:r w:rsidR="00CA1412">
          <w:t xml:space="preserve"> </w:t>
        </w:r>
      </w:ins>
      <w:r w:rsidRPr="009602A3">
        <w:t>вводяться</w:t>
      </w:r>
      <w:del w:id="8880" w:author="Sanino" w:date="2012-05-24T00:09:00Z">
        <w:r w:rsidR="00C86AC3" w:rsidDel="00CA1412">
          <w:delText xml:space="preserve"> </w:delText>
        </w:r>
      </w:del>
      <w:ins w:id="8881" w:author="Sanino" w:date="2012-05-24T00:09:00Z">
        <w:r w:rsidR="00CA1412">
          <w:t xml:space="preserve"> </w:t>
        </w:r>
      </w:ins>
      <w:r w:rsidRPr="009602A3">
        <w:t>на</w:t>
      </w:r>
      <w:del w:id="8882" w:author="Sanino" w:date="2012-05-24T00:09:00Z">
        <w:r w:rsidR="00C86AC3" w:rsidDel="00CA1412">
          <w:delText xml:space="preserve"> </w:delText>
        </w:r>
      </w:del>
      <w:ins w:id="8883" w:author="Sanino" w:date="2012-05-24T00:09:00Z">
        <w:r w:rsidR="00CA1412">
          <w:t xml:space="preserve"> </w:t>
        </w:r>
      </w:ins>
      <w:r w:rsidRPr="009602A3">
        <w:t>входження</w:t>
      </w:r>
      <w:del w:id="8884" w:author="Sanino" w:date="2012-05-24T00:09:00Z">
        <w:r w:rsidR="00C86AC3" w:rsidDel="00CA1412">
          <w:delText xml:space="preserve"> </w:delText>
        </w:r>
      </w:del>
      <w:ins w:id="8885" w:author="Sanino" w:date="2012-05-24T00:09:00Z">
        <w:r w:rsidR="00CA1412">
          <w:t xml:space="preserve"> </w:t>
        </w:r>
      </w:ins>
      <w:r w:rsidRPr="009602A3">
        <w:t>в</w:t>
      </w:r>
      <w:del w:id="8886" w:author="Sanino" w:date="2012-05-24T00:09:00Z">
        <w:r w:rsidR="00C86AC3" w:rsidDel="00CA1412">
          <w:delText xml:space="preserve"> </w:delText>
        </w:r>
      </w:del>
      <w:ins w:id="8887" w:author="Sanino" w:date="2012-05-24T00:09:00Z">
        <w:r w:rsidR="00CA1412">
          <w:t xml:space="preserve"> </w:t>
        </w:r>
      </w:ins>
      <w:r w:rsidRPr="009602A3">
        <w:t>д</w:t>
      </w:r>
      <w:r w:rsidRPr="009602A3">
        <w:t>і</w:t>
      </w:r>
      <w:r w:rsidRPr="009602A3">
        <w:t>апазон</w:t>
      </w:r>
      <w:del w:id="8888" w:author="Sanino" w:date="2012-05-24T00:09:00Z">
        <w:r w:rsidR="00C86AC3" w:rsidDel="00CA1412">
          <w:delText xml:space="preserve"> </w:delText>
        </w:r>
      </w:del>
      <w:ins w:id="8889" w:author="Sanino" w:date="2012-05-24T00:09:00Z">
        <w:r w:rsidR="00CA1412">
          <w:t xml:space="preserve"> </w:t>
        </w:r>
      </w:ins>
      <w:r w:rsidRPr="009602A3">
        <w:t>і</w:t>
      </w:r>
      <w:del w:id="8890" w:author="Sanino" w:date="2012-05-24T00:09:00Z">
        <w:r w:rsidR="00C86AC3" w:rsidDel="00CA1412">
          <w:delText xml:space="preserve"> </w:delText>
        </w:r>
      </w:del>
      <w:ins w:id="8891" w:author="Sanino" w:date="2012-05-24T00:09:00Z">
        <w:r w:rsidR="00CA1412">
          <w:t xml:space="preserve"> </w:t>
        </w:r>
      </w:ins>
      <w:r w:rsidRPr="009602A3">
        <w:t>при</w:t>
      </w:r>
      <w:del w:id="8892" w:author="Sanino" w:date="2012-05-24T00:09:00Z">
        <w:r w:rsidR="00C86AC3" w:rsidDel="00CA1412">
          <w:delText xml:space="preserve"> </w:delText>
        </w:r>
      </w:del>
      <w:ins w:id="8893" w:author="Sanino" w:date="2012-05-24T00:09:00Z">
        <w:r w:rsidR="00CA1412">
          <w:t xml:space="preserve"> </w:t>
        </w:r>
      </w:ins>
      <w:r w:rsidRPr="009602A3">
        <w:t>правильному</w:t>
      </w:r>
      <w:del w:id="8894" w:author="Sanino" w:date="2012-05-24T00:09:00Z">
        <w:r w:rsidR="00C86AC3" w:rsidDel="00CA1412">
          <w:delText xml:space="preserve"> </w:delText>
        </w:r>
      </w:del>
      <w:ins w:id="8895" w:author="Sanino" w:date="2012-05-24T00:09:00Z">
        <w:r w:rsidR="00CA1412">
          <w:t xml:space="preserve"> </w:t>
        </w:r>
      </w:ins>
      <w:r w:rsidRPr="009602A3">
        <w:t>введенні</w:t>
      </w:r>
      <w:del w:id="8896" w:author="Sanino" w:date="2012-05-24T00:09:00Z">
        <w:r w:rsidR="00C86AC3" w:rsidDel="00CA1412">
          <w:delText xml:space="preserve"> </w:delText>
        </w:r>
      </w:del>
      <w:ins w:id="8897" w:author="Sanino" w:date="2012-05-24T00:09:00Z">
        <w:r w:rsidR="00CA1412">
          <w:t xml:space="preserve"> </w:t>
        </w:r>
      </w:ins>
      <w:r w:rsidRPr="009602A3">
        <w:t>фіксує</w:t>
      </w:r>
      <w:del w:id="8898" w:author="Sanino" w:date="2012-05-24T00:09:00Z">
        <w:r w:rsidR="00C86AC3" w:rsidDel="00CA1412">
          <w:delText xml:space="preserve"> </w:delText>
        </w:r>
      </w:del>
      <w:ins w:id="8899" w:author="Sanino" w:date="2012-05-24T00:09:00Z">
        <w:r w:rsidR="00CA1412">
          <w:t xml:space="preserve"> </w:t>
        </w:r>
      </w:ins>
      <w:r w:rsidRPr="009602A3">
        <w:t>значення</w:t>
      </w:r>
      <w:del w:id="8900" w:author="Sanino" w:date="2012-05-24T00:09:00Z">
        <w:r w:rsidR="00C86AC3" w:rsidDel="00CA1412">
          <w:delText xml:space="preserve"> </w:delText>
        </w:r>
      </w:del>
      <w:ins w:id="8901" w:author="Sanino" w:date="2012-05-24T00:09:00Z">
        <w:r w:rsidR="00CA1412">
          <w:t xml:space="preserve"> </w:t>
        </w:r>
      </w:ins>
      <w:r w:rsidR="00C360A3">
        <w:t>коефіцієнтів.</w:t>
      </w:r>
    </w:p>
    <w:p w:rsidR="00C360A3" w:rsidRDefault="009602A3" w:rsidP="0072678B">
      <w:pPr>
        <w:rPr>
          <w:sz w:val="24"/>
          <w:szCs w:val="24"/>
        </w:rPr>
      </w:pPr>
      <w:r w:rsidRPr="009602A3">
        <w:t>Лістинг</w:t>
      </w:r>
      <w:del w:id="8902" w:author="Sanino" w:date="2012-05-24T00:09:00Z">
        <w:r w:rsidR="00C86AC3" w:rsidDel="00CA1412">
          <w:delText xml:space="preserve"> </w:delText>
        </w:r>
      </w:del>
      <w:ins w:id="8903" w:author="Sanino" w:date="2012-05-24T00:09:00Z">
        <w:r w:rsidR="00CA1412">
          <w:t xml:space="preserve"> </w:t>
        </w:r>
      </w:ins>
      <w:r w:rsidRPr="009602A3">
        <w:t>модуля</w:t>
      </w:r>
      <w:del w:id="8904" w:author="Sanino" w:date="2012-05-24T00:09:00Z">
        <w:r w:rsidR="00C86AC3" w:rsidDel="00CA1412">
          <w:delText xml:space="preserve"> </w:delText>
        </w:r>
      </w:del>
      <w:ins w:id="8905" w:author="Sanino" w:date="2012-05-24T00:09:00Z">
        <w:r w:rsidR="00CA1412">
          <w:t xml:space="preserve"> </w:t>
        </w:r>
      </w:ins>
      <w:r w:rsidRPr="009602A3">
        <w:t>наведений</w:t>
      </w:r>
      <w:del w:id="8906" w:author="Sanino" w:date="2012-05-24T00:09:00Z">
        <w:r w:rsidR="00C86AC3" w:rsidDel="00CA1412">
          <w:delText xml:space="preserve"> </w:delText>
        </w:r>
      </w:del>
      <w:ins w:id="8907" w:author="Sanino" w:date="2012-05-24T00:09:00Z">
        <w:r w:rsidR="00CA1412">
          <w:t xml:space="preserve"> </w:t>
        </w:r>
      </w:ins>
      <w:r w:rsidRPr="009602A3">
        <w:t>у</w:t>
      </w:r>
      <w:del w:id="8908" w:author="Sanino" w:date="2012-05-24T00:09:00Z">
        <w:r w:rsidR="00C86AC3" w:rsidDel="00CA1412">
          <w:delText xml:space="preserve"> </w:delText>
        </w:r>
      </w:del>
      <w:ins w:id="8909" w:author="Sanino" w:date="2012-05-24T00:09:00Z">
        <w:r w:rsidR="00CA1412">
          <w:t xml:space="preserve"> </w:t>
        </w:r>
      </w:ins>
      <w:r w:rsidRPr="009602A3">
        <w:t>додатку</w:t>
      </w:r>
      <w:del w:id="8910" w:author="Sanino" w:date="2012-05-24T00:09:00Z">
        <w:r w:rsidR="00C86AC3" w:rsidDel="00CA1412">
          <w:delText xml:space="preserve"> </w:delText>
        </w:r>
      </w:del>
      <w:ins w:id="8911" w:author="Sanino" w:date="2012-05-24T00:09:00Z">
        <w:r w:rsidR="00CA1412">
          <w:t xml:space="preserve"> </w:t>
        </w:r>
      </w:ins>
      <w:r w:rsidRPr="009602A3">
        <w:t>Г</w:t>
      </w:r>
      <w:del w:id="8912" w:author="Sanino" w:date="2012-05-24T00:09:00Z">
        <w:r w:rsidR="00C86AC3" w:rsidDel="00CA1412">
          <w:delText xml:space="preserve"> </w:delText>
        </w:r>
      </w:del>
      <w:ins w:id="8913" w:author="Sanino" w:date="2012-05-24T00:09:00Z">
        <w:r w:rsidR="00CA1412">
          <w:t xml:space="preserve"> </w:t>
        </w:r>
      </w:ins>
      <w:r w:rsidRPr="009602A3">
        <w:t>сторінка</w:t>
      </w:r>
      <w:del w:id="8914" w:author="Sanino" w:date="2012-05-24T00:09:00Z">
        <w:r w:rsidR="00C86AC3" w:rsidDel="00CA1412">
          <w:delText xml:space="preserve"> </w:delText>
        </w:r>
      </w:del>
      <w:ins w:id="8915" w:author="Sanino" w:date="2012-05-24T00:09:00Z">
        <w:r w:rsidR="00CA1412">
          <w:t xml:space="preserve"> </w:t>
        </w:r>
      </w:ins>
      <w:r w:rsidRPr="009602A3">
        <w:t>5.</w:t>
      </w:r>
    </w:p>
    <w:p w:rsidR="00C360A3" w:rsidRDefault="00C360A3" w:rsidP="00C360A3">
      <w:pPr>
        <w:rPr>
          <w:sz w:val="24"/>
          <w:szCs w:val="24"/>
        </w:rPr>
      </w:pPr>
    </w:p>
    <w:p w:rsidR="0072678B" w:rsidRDefault="0072678B" w:rsidP="00C360A3"/>
    <w:p w:rsidR="00C360A3" w:rsidRDefault="00A20FCA" w:rsidP="00C360A3">
      <w:pPr>
        <w:rPr>
          <w:rFonts w:eastAsiaTheme="minorHAnsi" w:cstheme="minorBidi"/>
        </w:rPr>
      </w:pPr>
      <w:r>
        <w:rPr>
          <w:rFonts w:eastAsiaTheme="minorHAnsi" w:cstheme="minorBidi"/>
        </w:rPr>
        <w:t>1.2</w:t>
      </w:r>
      <w:del w:id="8916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917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4172E1" w:rsidRPr="00A20FCA">
        <w:rPr>
          <w:rFonts w:eastAsiaTheme="minorHAnsi" w:cstheme="minorBidi"/>
        </w:rPr>
        <w:t>Модуль</w:t>
      </w:r>
      <w:del w:id="8918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919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4172E1" w:rsidRPr="00A20FCA">
        <w:rPr>
          <w:rFonts w:eastAsiaTheme="minorHAnsi" w:cstheme="minorBidi"/>
        </w:rPr>
        <w:t>парсера</w:t>
      </w:r>
      <w:del w:id="8920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921" w:author="Sanino" w:date="2012-05-24T00:09:00Z">
        <w:r w:rsidR="00CA1412">
          <w:rPr>
            <w:rFonts w:eastAsiaTheme="minorHAnsi" w:cstheme="minorBidi"/>
          </w:rPr>
          <w:t xml:space="preserve"> </w:t>
        </w:r>
      </w:ins>
      <w:del w:id="8922" w:author="Sanino" w:date="2012-05-23T21:01:00Z">
        <w:r w:rsidR="004172E1" w:rsidRPr="00A20FCA" w:rsidDel="00A41FBB">
          <w:rPr>
            <w:rFonts w:eastAsiaTheme="minorHAnsi" w:cstheme="minorBidi"/>
          </w:rPr>
          <w:delText>.</w:delText>
        </w:r>
      </w:del>
      <w:r w:rsidR="004172E1" w:rsidRPr="00A20FCA">
        <w:rPr>
          <w:rFonts w:eastAsiaTheme="minorHAnsi" w:cstheme="minorBidi"/>
          <w:lang w:val="en-US"/>
        </w:rPr>
        <w:t>x</w:t>
      </w:r>
      <w:r w:rsidR="004172E1" w:rsidRPr="00A20FCA">
        <w:rPr>
          <w:rFonts w:eastAsiaTheme="minorHAnsi" w:cstheme="minorBidi"/>
        </w:rPr>
        <w:t>ls</w:t>
      </w:r>
      <w:del w:id="8923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8924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4172E1" w:rsidRPr="00A20FCA">
        <w:rPr>
          <w:rFonts w:eastAsiaTheme="minorHAnsi" w:cstheme="minorBidi"/>
        </w:rPr>
        <w:t>файлів</w:t>
      </w:r>
      <w:r>
        <w:rPr>
          <w:rFonts w:eastAsiaTheme="minorHAnsi" w:cstheme="minorBidi"/>
        </w:rPr>
        <w:t>.</w:t>
      </w:r>
    </w:p>
    <w:p w:rsidR="00C360A3" w:rsidRDefault="00C360A3" w:rsidP="00C360A3"/>
    <w:p w:rsidR="00C360A3" w:rsidRDefault="004172E1" w:rsidP="00C360A3">
      <w:r w:rsidRPr="004172E1">
        <w:t>Вхідні</w:t>
      </w:r>
      <w:del w:id="8925" w:author="Sanino" w:date="2012-05-24T00:09:00Z">
        <w:r w:rsidR="00C86AC3" w:rsidDel="00CA1412">
          <w:delText xml:space="preserve"> </w:delText>
        </w:r>
      </w:del>
      <w:ins w:id="8926" w:author="Sanino" w:date="2012-05-24T00:09:00Z">
        <w:r w:rsidR="00CA1412">
          <w:t xml:space="preserve"> </w:t>
        </w:r>
      </w:ins>
      <w:r w:rsidRPr="004172E1">
        <w:t>дані</w:t>
      </w:r>
      <w:del w:id="8927" w:author="Sanino" w:date="2012-05-24T00:09:00Z">
        <w:r w:rsidR="0072678B" w:rsidDel="00CA1412">
          <w:delText xml:space="preserve"> </w:delText>
        </w:r>
      </w:del>
      <w:ins w:id="8928" w:author="Sanino" w:date="2012-05-24T00:09:00Z">
        <w:r w:rsidR="00CA1412">
          <w:t xml:space="preserve"> </w:t>
        </w:r>
      </w:ins>
      <w:r w:rsidR="0072678B">
        <w:t>–</w:t>
      </w:r>
      <w:del w:id="8929" w:author="Sanino" w:date="2012-05-24T00:09:00Z">
        <w:r w:rsidR="0072678B" w:rsidDel="00CA1412">
          <w:delText xml:space="preserve"> </w:delText>
        </w:r>
      </w:del>
      <w:ins w:id="8930" w:author="Sanino" w:date="2012-05-24T00:09:00Z">
        <w:r w:rsidR="00CA1412">
          <w:t xml:space="preserve"> </w:t>
        </w:r>
      </w:ins>
      <w:r w:rsidRPr="004172E1">
        <w:t>шлях</w:t>
      </w:r>
      <w:del w:id="8931" w:author="Sanino" w:date="2012-05-24T00:09:00Z">
        <w:r w:rsidR="00C86AC3" w:rsidDel="00CA1412">
          <w:delText xml:space="preserve"> </w:delText>
        </w:r>
      </w:del>
      <w:ins w:id="8932" w:author="Sanino" w:date="2012-05-24T00:09:00Z">
        <w:r w:rsidR="00CA1412">
          <w:t xml:space="preserve"> </w:t>
        </w:r>
      </w:ins>
      <w:r w:rsidRPr="004172E1">
        <w:t>до</w:t>
      </w:r>
      <w:del w:id="8933" w:author="Sanino" w:date="2012-05-24T00:09:00Z">
        <w:r w:rsidR="00C86AC3" w:rsidDel="00CA1412">
          <w:delText xml:space="preserve"> </w:delText>
        </w:r>
      </w:del>
      <w:ins w:id="8934" w:author="Sanino" w:date="2012-05-24T00:09:00Z">
        <w:r w:rsidR="00CA1412">
          <w:t xml:space="preserve"> </w:t>
        </w:r>
      </w:ins>
      <w:r w:rsidRPr="004172E1">
        <w:t>файлів</w:t>
      </w:r>
      <w:del w:id="8935" w:author="Sanino" w:date="2012-05-24T00:09:00Z">
        <w:r w:rsidR="00C86AC3" w:rsidDel="00CA1412">
          <w:delText xml:space="preserve"> </w:delText>
        </w:r>
      </w:del>
      <w:ins w:id="8936" w:author="Sanino" w:date="2012-05-24T00:09:00Z">
        <w:r w:rsidR="00CA1412">
          <w:t xml:space="preserve"> </w:t>
        </w:r>
      </w:ins>
      <w:r w:rsidRPr="004172E1">
        <w:t>даних</w:t>
      </w:r>
      <w:r w:rsidR="000C2FAD" w:rsidRPr="00293B76">
        <w:t>,</w:t>
      </w:r>
      <w:del w:id="8937" w:author="Sanino" w:date="2012-05-24T00:09:00Z">
        <w:r w:rsidR="00C86AC3" w:rsidDel="00CA1412">
          <w:delText xml:space="preserve"> </w:delText>
        </w:r>
      </w:del>
      <w:ins w:id="8938" w:author="Sanino" w:date="2012-05-24T00:09:00Z">
        <w:r w:rsidR="00CA1412">
          <w:t xml:space="preserve"> </w:t>
        </w:r>
      </w:ins>
      <w:r w:rsidR="000C2FAD" w:rsidRPr="00293B76">
        <w:t>що</w:t>
      </w:r>
      <w:del w:id="8939" w:author="Sanino" w:date="2012-05-24T00:02:00Z">
        <w:r w:rsidR="00C86AC3" w:rsidDel="00347EAA">
          <w:delText xml:space="preserve">  </w:delText>
        </w:r>
      </w:del>
      <w:ins w:id="8940" w:author="Sanino" w:date="2012-05-24T00:09:00Z">
        <w:r w:rsidR="00CA1412">
          <w:t xml:space="preserve"> </w:t>
        </w:r>
      </w:ins>
      <w:r w:rsidRPr="004172E1">
        <w:t>містять</w:t>
      </w:r>
      <w:del w:id="8941" w:author="Sanino" w:date="2012-05-24T00:09:00Z">
        <w:r w:rsidR="00C86AC3" w:rsidDel="00CA1412">
          <w:delText xml:space="preserve"> </w:delText>
        </w:r>
      </w:del>
      <w:ins w:id="8942" w:author="Sanino" w:date="2012-05-24T00:09:00Z">
        <w:r w:rsidR="00CA1412">
          <w:t xml:space="preserve"> </w:t>
        </w:r>
      </w:ins>
      <w:r w:rsidRPr="004172E1">
        <w:t>інформацію</w:t>
      </w:r>
      <w:del w:id="8943" w:author="Sanino" w:date="2012-05-24T00:09:00Z">
        <w:r w:rsidR="00C86AC3" w:rsidDel="00CA1412">
          <w:delText xml:space="preserve"> </w:delText>
        </w:r>
      </w:del>
      <w:ins w:id="8944" w:author="Sanino" w:date="2012-05-24T00:09:00Z">
        <w:r w:rsidR="00CA1412">
          <w:t xml:space="preserve"> </w:t>
        </w:r>
      </w:ins>
      <w:r w:rsidRPr="004172E1">
        <w:t>з</w:t>
      </w:r>
      <w:del w:id="8945" w:author="Sanino" w:date="2012-05-24T00:09:00Z">
        <w:r w:rsidR="00C86AC3" w:rsidDel="00CA1412">
          <w:delText xml:space="preserve"> </w:delText>
        </w:r>
      </w:del>
      <w:ins w:id="8946" w:author="Sanino" w:date="2012-05-24T00:09:00Z">
        <w:r w:rsidR="00CA1412">
          <w:t xml:space="preserve"> </w:t>
        </w:r>
      </w:ins>
      <w:r w:rsidR="000C2FAD">
        <w:t>навчал</w:t>
      </w:r>
      <w:r w:rsidR="000C2FAD">
        <w:t>ь</w:t>
      </w:r>
      <w:r w:rsidR="000C2FAD">
        <w:t>ного</w:t>
      </w:r>
      <w:del w:id="8947" w:author="Sanino" w:date="2012-05-24T00:09:00Z">
        <w:r w:rsidR="00C86AC3" w:rsidDel="00CA1412">
          <w:delText xml:space="preserve"> </w:delText>
        </w:r>
      </w:del>
      <w:ins w:id="8948" w:author="Sanino" w:date="2012-05-24T00:09:00Z">
        <w:r w:rsidR="00CA1412">
          <w:t xml:space="preserve"> </w:t>
        </w:r>
      </w:ins>
      <w:r w:rsidR="000C2FAD">
        <w:t>плану</w:t>
      </w:r>
      <w:del w:id="8949" w:author="Sanino" w:date="2012-05-24T00:02:00Z">
        <w:r w:rsidR="00C86AC3" w:rsidDel="00347EAA">
          <w:delText xml:space="preserve">  </w:delText>
        </w:r>
      </w:del>
      <w:ins w:id="8950" w:author="Sanino" w:date="2012-05-24T00:09:00Z">
        <w:r w:rsidR="00CA1412">
          <w:t xml:space="preserve"> </w:t>
        </w:r>
      </w:ins>
      <w:r w:rsidRPr="004172E1">
        <w:t>і</w:t>
      </w:r>
      <w:del w:id="8951" w:author="Sanino" w:date="2012-05-24T00:09:00Z">
        <w:r w:rsidR="00C86AC3" w:rsidDel="00CA1412">
          <w:delText xml:space="preserve"> </w:delText>
        </w:r>
      </w:del>
      <w:ins w:id="8952" w:author="Sanino" w:date="2012-05-24T00:09:00Z">
        <w:r w:rsidR="00CA1412">
          <w:t xml:space="preserve"> </w:t>
        </w:r>
      </w:ins>
      <w:r w:rsidRPr="004172E1">
        <w:t>додаткових</w:t>
      </w:r>
      <w:del w:id="8953" w:author="Sanino" w:date="2012-05-24T00:09:00Z">
        <w:r w:rsidR="00C86AC3" w:rsidDel="00CA1412">
          <w:delText xml:space="preserve"> </w:delText>
        </w:r>
      </w:del>
      <w:ins w:id="8954" w:author="Sanino" w:date="2012-05-24T00:09:00Z">
        <w:r w:rsidR="00CA1412">
          <w:t xml:space="preserve"> </w:t>
        </w:r>
      </w:ins>
      <w:r w:rsidRPr="004172E1">
        <w:t>роб</w:t>
      </w:r>
      <w:r w:rsidR="000C2FAD">
        <w:t>іт</w:t>
      </w:r>
      <w:del w:id="8955" w:author="Sanino" w:date="2012-05-24T00:09:00Z">
        <w:r w:rsidR="00C86AC3" w:rsidDel="00CA1412">
          <w:delText xml:space="preserve"> </w:delText>
        </w:r>
      </w:del>
      <w:ins w:id="8956" w:author="Sanino" w:date="2012-05-24T00:09:00Z">
        <w:r w:rsidR="00CA1412">
          <w:t xml:space="preserve"> </w:t>
        </w:r>
      </w:ins>
      <w:r w:rsidRPr="004172E1">
        <w:t>кафедр.</w:t>
      </w:r>
      <w:del w:id="8957" w:author="Sanino" w:date="2012-05-24T00:02:00Z">
        <w:r w:rsidR="00C86AC3" w:rsidDel="00347EAA">
          <w:delText xml:space="preserve">  </w:delText>
        </w:r>
      </w:del>
    </w:p>
    <w:p w:rsidR="00C360A3" w:rsidRDefault="004172E1" w:rsidP="00C360A3">
      <w:r w:rsidRPr="004172E1">
        <w:t>Вихідні</w:t>
      </w:r>
      <w:del w:id="8958" w:author="Sanino" w:date="2012-05-24T00:09:00Z">
        <w:r w:rsidR="00C86AC3" w:rsidDel="00CA1412">
          <w:delText xml:space="preserve"> </w:delText>
        </w:r>
      </w:del>
      <w:ins w:id="8959" w:author="Sanino" w:date="2012-05-24T00:09:00Z">
        <w:r w:rsidR="00CA1412">
          <w:t xml:space="preserve"> </w:t>
        </w:r>
      </w:ins>
      <w:r w:rsidRPr="004172E1">
        <w:t>дані</w:t>
      </w:r>
      <w:del w:id="8960" w:author="Sanino" w:date="2012-05-24T00:09:00Z">
        <w:r w:rsidR="0072678B" w:rsidDel="00CA1412">
          <w:delText xml:space="preserve"> </w:delText>
        </w:r>
      </w:del>
      <w:ins w:id="8961" w:author="Sanino" w:date="2012-05-24T00:09:00Z">
        <w:r w:rsidR="00CA1412">
          <w:t xml:space="preserve"> </w:t>
        </w:r>
      </w:ins>
      <w:r w:rsidR="0072678B">
        <w:t>–</w:t>
      </w:r>
      <w:del w:id="8962" w:author="Sanino" w:date="2012-05-24T00:09:00Z">
        <w:r w:rsidR="0072678B" w:rsidDel="00CA1412">
          <w:delText xml:space="preserve"> </w:delText>
        </w:r>
      </w:del>
      <w:ins w:id="8963" w:author="Sanino" w:date="2012-05-24T00:09:00Z">
        <w:r w:rsidR="00CA1412">
          <w:t xml:space="preserve"> </w:t>
        </w:r>
      </w:ins>
      <w:r w:rsidRPr="004172E1">
        <w:t>структури</w:t>
      </w:r>
      <w:del w:id="8964" w:author="Sanino" w:date="2012-05-24T00:09:00Z">
        <w:r w:rsidR="00C86AC3" w:rsidDel="00CA1412">
          <w:delText xml:space="preserve"> </w:delText>
        </w:r>
      </w:del>
      <w:ins w:id="8965" w:author="Sanino" w:date="2012-05-24T00:09:00Z">
        <w:r w:rsidR="00CA1412">
          <w:t xml:space="preserve"> </w:t>
        </w:r>
      </w:ins>
      <w:r w:rsidRPr="004172E1">
        <w:t>даних</w:t>
      </w:r>
      <w:del w:id="8966" w:author="Sanino" w:date="2012-05-24T00:09:00Z">
        <w:r w:rsidR="00C86AC3" w:rsidDel="00CA1412">
          <w:delText xml:space="preserve"> </w:delText>
        </w:r>
      </w:del>
      <w:ins w:id="8967" w:author="Sanino" w:date="2012-05-24T00:09:00Z">
        <w:r w:rsidR="00CA1412">
          <w:t xml:space="preserve"> </w:t>
        </w:r>
      </w:ins>
      <w:ins w:id="8968" w:author="Sanino" w:date="2012-05-23T21:12:00Z">
        <w:r w:rsidR="00A41FBB">
          <w:t>які</w:t>
        </w:r>
      </w:ins>
      <w:ins w:id="8969" w:author="Sanino" w:date="2012-05-24T00:09:00Z">
        <w:r w:rsidR="00CA1412">
          <w:t xml:space="preserve"> </w:t>
        </w:r>
      </w:ins>
      <w:r w:rsidRPr="004172E1">
        <w:t>зберігають</w:t>
      </w:r>
      <w:del w:id="8970" w:author="Sanino" w:date="2012-05-24T00:09:00Z">
        <w:r w:rsidR="00C86AC3" w:rsidDel="00CA1412">
          <w:delText xml:space="preserve"> </w:delText>
        </w:r>
      </w:del>
      <w:ins w:id="8971" w:author="Sanino" w:date="2012-05-24T00:09:00Z">
        <w:r w:rsidR="00CA1412">
          <w:t xml:space="preserve"> </w:t>
        </w:r>
      </w:ins>
      <w:r w:rsidRPr="004172E1">
        <w:t>інформацію</w:t>
      </w:r>
      <w:del w:id="8972" w:author="Sanino" w:date="2012-05-24T00:09:00Z">
        <w:r w:rsidR="00C86AC3" w:rsidDel="00CA1412">
          <w:delText xml:space="preserve"> </w:delText>
        </w:r>
      </w:del>
      <w:ins w:id="8973" w:author="Sanino" w:date="2012-05-24T00:09:00Z">
        <w:r w:rsidR="00CA1412">
          <w:t xml:space="preserve"> </w:t>
        </w:r>
      </w:ins>
      <w:r w:rsidRPr="004172E1">
        <w:t>про</w:t>
      </w:r>
      <w:del w:id="8974" w:author="Sanino" w:date="2012-05-24T00:09:00Z">
        <w:r w:rsidR="00C86AC3" w:rsidDel="00CA1412">
          <w:delText xml:space="preserve"> </w:delText>
        </w:r>
      </w:del>
      <w:ins w:id="8975" w:author="Sanino" w:date="2012-05-24T00:09:00Z">
        <w:r w:rsidR="00CA1412">
          <w:t xml:space="preserve"> </w:t>
        </w:r>
      </w:ins>
      <w:r w:rsidRPr="004172E1">
        <w:t>дисци</w:t>
      </w:r>
      <w:r w:rsidRPr="004172E1">
        <w:t>п</w:t>
      </w:r>
      <w:r w:rsidRPr="004172E1">
        <w:t>лін</w:t>
      </w:r>
      <w:r w:rsidR="00D93BB4">
        <w:t>и</w:t>
      </w:r>
      <w:del w:id="8976" w:author="Sanino" w:date="2012-05-24T00:02:00Z">
        <w:r w:rsidR="00C86AC3" w:rsidDel="00347EAA">
          <w:delText xml:space="preserve">  </w:delText>
        </w:r>
      </w:del>
      <w:ins w:id="8977" w:author="Sanino" w:date="2012-05-24T00:09:00Z">
        <w:r w:rsidR="00CA1412">
          <w:t xml:space="preserve"> </w:t>
        </w:r>
      </w:ins>
      <w:r w:rsidRPr="004172E1">
        <w:t>і</w:t>
      </w:r>
      <w:del w:id="8978" w:author="Sanino" w:date="2012-05-24T00:09:00Z">
        <w:r w:rsidR="00C86AC3" w:rsidDel="00CA1412">
          <w:delText xml:space="preserve"> </w:delText>
        </w:r>
      </w:del>
      <w:ins w:id="8979" w:author="Sanino" w:date="2012-05-24T00:09:00Z">
        <w:r w:rsidR="00CA1412">
          <w:t xml:space="preserve"> </w:t>
        </w:r>
      </w:ins>
      <w:r w:rsidRPr="004172E1">
        <w:t>додатков</w:t>
      </w:r>
      <w:r w:rsidR="00D93BB4">
        <w:t>у</w:t>
      </w:r>
      <w:del w:id="8980" w:author="Sanino" w:date="2012-05-24T00:09:00Z">
        <w:r w:rsidR="00C86AC3" w:rsidDel="00CA1412">
          <w:delText xml:space="preserve"> </w:delText>
        </w:r>
      </w:del>
      <w:ins w:id="8981" w:author="Sanino" w:date="2012-05-24T00:09:00Z">
        <w:r w:rsidR="00CA1412">
          <w:t xml:space="preserve"> </w:t>
        </w:r>
      </w:ins>
      <w:r w:rsidRPr="004172E1">
        <w:t>робот</w:t>
      </w:r>
      <w:r w:rsidR="00D93BB4">
        <w:t>у</w:t>
      </w:r>
      <w:del w:id="8982" w:author="Sanino" w:date="2012-05-24T00:02:00Z">
        <w:r w:rsidR="00C86AC3" w:rsidDel="00347EAA">
          <w:delText xml:space="preserve">  </w:delText>
        </w:r>
      </w:del>
      <w:ins w:id="8983" w:author="Sanino" w:date="2012-05-24T00:09:00Z">
        <w:r w:rsidR="00CA1412">
          <w:t xml:space="preserve"> </w:t>
        </w:r>
      </w:ins>
      <w:r w:rsidRPr="004172E1">
        <w:t>кафедр.</w:t>
      </w:r>
      <w:del w:id="8984" w:author="Sanino" w:date="2012-05-24T00:02:00Z">
        <w:r w:rsidR="00C86AC3" w:rsidRPr="00A41FBB" w:rsidDel="00347EAA">
          <w:rPr>
            <w:rPrChange w:id="8985" w:author="Sanino" w:date="2012-05-23T21:12:00Z">
              <w:rPr>
                <w:lang w:val="ru-RU"/>
              </w:rPr>
            </w:rPrChange>
          </w:rPr>
          <w:delText xml:space="preserve">  </w:delText>
        </w:r>
      </w:del>
    </w:p>
    <w:p w:rsidR="00C360A3" w:rsidRDefault="004172E1" w:rsidP="00C360A3">
      <w:r w:rsidRPr="004172E1">
        <w:t>Приклад</w:t>
      </w:r>
      <w:del w:id="8986" w:author="Sanino" w:date="2012-05-24T00:09:00Z">
        <w:r w:rsidR="00C86AC3" w:rsidDel="00CA1412">
          <w:delText xml:space="preserve"> </w:delText>
        </w:r>
      </w:del>
      <w:ins w:id="8987" w:author="Sanino" w:date="2012-05-24T00:09:00Z">
        <w:r w:rsidR="00CA1412">
          <w:t xml:space="preserve"> </w:t>
        </w:r>
      </w:ins>
      <w:r w:rsidR="00D93BB4" w:rsidRPr="004172E1">
        <w:rPr>
          <w:rFonts w:eastAsiaTheme="minorHAnsi" w:cstheme="minorBidi"/>
        </w:rPr>
        <w:t>.</w:t>
      </w:r>
      <w:r w:rsidR="00D93BB4">
        <w:rPr>
          <w:rFonts w:eastAsiaTheme="minorHAnsi" w:cstheme="minorBidi"/>
          <w:lang w:val="en-US"/>
        </w:rPr>
        <w:t>x</w:t>
      </w:r>
      <w:r w:rsidR="00D93BB4" w:rsidRPr="004172E1">
        <w:rPr>
          <w:rFonts w:eastAsiaTheme="minorHAnsi" w:cstheme="minorBidi"/>
        </w:rPr>
        <w:t>ls</w:t>
      </w:r>
      <w:del w:id="8988" w:author="Sanino" w:date="2012-05-24T00:02:00Z">
        <w:r w:rsidR="00C86AC3" w:rsidDel="00347EAA">
          <w:rPr>
            <w:rFonts w:eastAsiaTheme="minorHAnsi" w:cstheme="minorBidi"/>
          </w:rPr>
          <w:delText xml:space="preserve">  </w:delText>
        </w:r>
      </w:del>
      <w:ins w:id="8989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4172E1">
        <w:t>файлу</w:t>
      </w:r>
      <w:del w:id="8990" w:author="Sanino" w:date="2012-05-24T00:09:00Z">
        <w:r w:rsidR="00C86AC3" w:rsidDel="00CA1412">
          <w:delText xml:space="preserve"> </w:delText>
        </w:r>
      </w:del>
      <w:ins w:id="8991" w:author="Sanino" w:date="2012-05-24T00:09:00Z">
        <w:r w:rsidR="00CA1412">
          <w:t xml:space="preserve"> </w:t>
        </w:r>
      </w:ins>
      <w:r w:rsidRPr="004172E1">
        <w:t>даних</w:t>
      </w:r>
      <w:del w:id="8992" w:author="Sanino" w:date="2012-05-24T00:09:00Z">
        <w:r w:rsidR="00C86AC3" w:rsidDel="00CA1412">
          <w:delText xml:space="preserve"> </w:delText>
        </w:r>
      </w:del>
      <w:ins w:id="8993" w:author="Sanino" w:date="2012-05-24T00:09:00Z">
        <w:r w:rsidR="00CA1412">
          <w:t xml:space="preserve"> </w:t>
        </w:r>
      </w:ins>
      <w:r w:rsidRPr="004172E1">
        <w:t>навчального</w:t>
      </w:r>
      <w:del w:id="8994" w:author="Sanino" w:date="2012-05-24T00:09:00Z">
        <w:r w:rsidR="00C86AC3" w:rsidDel="00CA1412">
          <w:delText xml:space="preserve"> </w:delText>
        </w:r>
      </w:del>
      <w:ins w:id="8995" w:author="Sanino" w:date="2012-05-24T00:09:00Z">
        <w:r w:rsidR="00CA1412">
          <w:t xml:space="preserve"> </w:t>
        </w:r>
      </w:ins>
      <w:r w:rsidRPr="004172E1">
        <w:t>плану</w:t>
      </w:r>
      <w:del w:id="8996" w:author="Sanino" w:date="2012-05-24T00:09:00Z">
        <w:r w:rsidR="00C86AC3" w:rsidDel="00CA1412">
          <w:delText xml:space="preserve"> </w:delText>
        </w:r>
      </w:del>
      <w:ins w:id="8997" w:author="Sanino" w:date="2012-05-24T00:09:00Z">
        <w:r w:rsidR="00CA1412">
          <w:t xml:space="preserve"> </w:t>
        </w:r>
      </w:ins>
      <w:r w:rsidRPr="004172E1">
        <w:t>наведено</w:t>
      </w:r>
      <w:del w:id="8998" w:author="Sanino" w:date="2012-05-24T00:09:00Z">
        <w:r w:rsidR="00C86AC3" w:rsidDel="00CA1412">
          <w:delText xml:space="preserve"> </w:delText>
        </w:r>
      </w:del>
      <w:ins w:id="8999" w:author="Sanino" w:date="2012-05-24T00:09:00Z">
        <w:r w:rsidR="00CA1412">
          <w:t xml:space="preserve"> </w:t>
        </w:r>
      </w:ins>
      <w:r w:rsidRPr="004172E1">
        <w:t>на</w:t>
      </w:r>
      <w:del w:id="9000" w:author="Sanino" w:date="2012-05-24T00:09:00Z">
        <w:r w:rsidR="00C86AC3" w:rsidDel="00CA1412">
          <w:delText xml:space="preserve"> </w:delText>
        </w:r>
      </w:del>
      <w:ins w:id="9001" w:author="Sanino" w:date="2012-05-24T00:09:00Z">
        <w:r w:rsidR="00CA1412">
          <w:t xml:space="preserve"> </w:t>
        </w:r>
      </w:ins>
      <w:r w:rsidRPr="004172E1">
        <w:t>рис.</w:t>
      </w:r>
      <w:del w:id="9002" w:author="Sanino" w:date="2012-05-24T00:09:00Z">
        <w:r w:rsidR="00C86AC3" w:rsidDel="00CA1412">
          <w:delText xml:space="preserve"> </w:delText>
        </w:r>
      </w:del>
      <w:ins w:id="9003" w:author="Sanino" w:date="2012-05-24T00:09:00Z">
        <w:r w:rsidR="00CA1412">
          <w:t xml:space="preserve"> </w:t>
        </w:r>
      </w:ins>
      <w:r w:rsidRPr="004172E1">
        <w:t>1.3.</w:t>
      </w:r>
      <w:del w:id="9004" w:author="Sanino" w:date="2012-05-24T00:02:00Z">
        <w:r w:rsidR="00C86AC3" w:rsidDel="00347EAA">
          <w:delText xml:space="preserve">  </w:delText>
        </w:r>
      </w:del>
    </w:p>
    <w:p w:rsidR="00C360A3" w:rsidRDefault="004172E1" w:rsidP="00C360A3">
      <w:r w:rsidRPr="004172E1">
        <w:t>Для</w:t>
      </w:r>
      <w:del w:id="9005" w:author="Sanino" w:date="2012-05-24T00:09:00Z">
        <w:r w:rsidR="00C86AC3" w:rsidDel="00CA1412">
          <w:delText xml:space="preserve"> </w:delText>
        </w:r>
      </w:del>
      <w:ins w:id="9006" w:author="Sanino" w:date="2012-05-24T00:09:00Z">
        <w:r w:rsidR="00CA1412">
          <w:t xml:space="preserve"> </w:t>
        </w:r>
      </w:ins>
      <w:r w:rsidRPr="004172E1">
        <w:t>коректної</w:t>
      </w:r>
      <w:del w:id="9007" w:author="Sanino" w:date="2012-05-24T00:09:00Z">
        <w:r w:rsidR="00C86AC3" w:rsidDel="00CA1412">
          <w:delText xml:space="preserve"> </w:delText>
        </w:r>
      </w:del>
      <w:ins w:id="9008" w:author="Sanino" w:date="2012-05-24T00:09:00Z">
        <w:r w:rsidR="00CA1412">
          <w:t xml:space="preserve"> </w:t>
        </w:r>
      </w:ins>
      <w:r w:rsidRPr="004172E1">
        <w:t>роботи</w:t>
      </w:r>
      <w:del w:id="9009" w:author="Sanino" w:date="2012-05-24T00:09:00Z">
        <w:r w:rsidR="00C86AC3" w:rsidDel="00CA1412">
          <w:delText xml:space="preserve"> </w:delText>
        </w:r>
      </w:del>
      <w:ins w:id="9010" w:author="Sanino" w:date="2012-05-24T00:09:00Z">
        <w:r w:rsidR="00CA1412">
          <w:t xml:space="preserve"> </w:t>
        </w:r>
      </w:ins>
      <w:r w:rsidRPr="004172E1">
        <w:t>модуля</w:t>
      </w:r>
      <w:del w:id="9011" w:author="Sanino" w:date="2012-05-24T00:02:00Z">
        <w:r w:rsidR="00C86AC3" w:rsidDel="00347EAA">
          <w:delText xml:space="preserve">  </w:delText>
        </w:r>
      </w:del>
      <w:ins w:id="9012" w:author="Sanino" w:date="2012-05-24T00:09:00Z">
        <w:r w:rsidR="00CA1412">
          <w:t xml:space="preserve"> </w:t>
        </w:r>
      </w:ins>
      <w:r w:rsidR="00D93BB4">
        <w:t>у</w:t>
      </w:r>
      <w:del w:id="9013" w:author="Sanino" w:date="2012-05-24T00:09:00Z">
        <w:r w:rsidR="00C86AC3" w:rsidDel="00CA1412">
          <w:delText xml:space="preserve"> </w:delText>
        </w:r>
      </w:del>
      <w:ins w:id="9014" w:author="Sanino" w:date="2012-05-24T00:09:00Z">
        <w:r w:rsidR="00CA1412">
          <w:t xml:space="preserve"> </w:t>
        </w:r>
      </w:ins>
      <w:r w:rsidR="00D93BB4" w:rsidRPr="004172E1">
        <w:rPr>
          <w:rFonts w:eastAsiaTheme="minorHAnsi" w:cstheme="minorBidi"/>
        </w:rPr>
        <w:t>.</w:t>
      </w:r>
      <w:r w:rsidR="00D93BB4">
        <w:rPr>
          <w:rFonts w:eastAsiaTheme="minorHAnsi" w:cstheme="minorBidi"/>
          <w:lang w:val="en-US"/>
        </w:rPr>
        <w:t>x</w:t>
      </w:r>
      <w:r w:rsidR="00D93BB4" w:rsidRPr="004172E1">
        <w:rPr>
          <w:rFonts w:eastAsiaTheme="minorHAnsi" w:cstheme="minorBidi"/>
        </w:rPr>
        <w:t>ls</w:t>
      </w:r>
      <w:del w:id="9015" w:author="Sanino" w:date="2012-05-24T00:02:00Z">
        <w:r w:rsidR="00C86AC3" w:rsidDel="00347EAA">
          <w:rPr>
            <w:rFonts w:eastAsiaTheme="minorHAnsi" w:cstheme="minorBidi"/>
          </w:rPr>
          <w:delText xml:space="preserve">  </w:delText>
        </w:r>
      </w:del>
      <w:ins w:id="9016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4172E1">
        <w:t>файлів</w:t>
      </w:r>
      <w:del w:id="9017" w:author="Sanino" w:date="2012-05-24T00:09:00Z">
        <w:r w:rsidR="00C86AC3" w:rsidDel="00CA1412">
          <w:delText xml:space="preserve"> </w:delText>
        </w:r>
      </w:del>
      <w:ins w:id="9018" w:author="Sanino" w:date="2012-05-24T00:09:00Z">
        <w:r w:rsidR="00CA1412">
          <w:t xml:space="preserve"> </w:t>
        </w:r>
      </w:ins>
      <w:r w:rsidRPr="004172E1">
        <w:t>даних</w:t>
      </w:r>
      <w:del w:id="9019" w:author="Sanino" w:date="2012-05-24T00:09:00Z">
        <w:r w:rsidR="00C86AC3" w:rsidDel="00CA1412">
          <w:delText xml:space="preserve"> </w:delText>
        </w:r>
      </w:del>
      <w:ins w:id="9020" w:author="Sanino" w:date="2012-05-24T00:09:00Z">
        <w:r w:rsidR="00CA1412">
          <w:t xml:space="preserve"> </w:t>
        </w:r>
      </w:ins>
      <w:r w:rsidRPr="004172E1">
        <w:t>навчального</w:t>
      </w:r>
      <w:del w:id="9021" w:author="Sanino" w:date="2012-05-24T00:09:00Z">
        <w:r w:rsidR="00C86AC3" w:rsidDel="00CA1412">
          <w:delText xml:space="preserve"> </w:delText>
        </w:r>
      </w:del>
      <w:ins w:id="9022" w:author="Sanino" w:date="2012-05-24T00:09:00Z">
        <w:r w:rsidR="00CA1412">
          <w:t xml:space="preserve"> </w:t>
        </w:r>
      </w:ins>
      <w:r w:rsidRPr="004172E1">
        <w:t>плану</w:t>
      </w:r>
      <w:del w:id="9023" w:author="Sanino" w:date="2012-05-24T00:09:00Z">
        <w:r w:rsidR="00C86AC3" w:rsidDel="00CA1412">
          <w:delText xml:space="preserve"> </w:delText>
        </w:r>
      </w:del>
      <w:ins w:id="9024" w:author="Sanino" w:date="2012-05-24T00:09:00Z">
        <w:r w:rsidR="00CA1412">
          <w:t xml:space="preserve"> </w:t>
        </w:r>
      </w:ins>
      <w:r w:rsidRPr="004172E1">
        <w:t>і</w:t>
      </w:r>
      <w:del w:id="9025" w:author="Sanino" w:date="2012-05-24T00:09:00Z">
        <w:r w:rsidR="00C86AC3" w:rsidDel="00CA1412">
          <w:delText xml:space="preserve"> </w:delText>
        </w:r>
      </w:del>
      <w:ins w:id="9026" w:author="Sanino" w:date="2012-05-24T00:09:00Z">
        <w:r w:rsidR="00CA1412">
          <w:t xml:space="preserve"> </w:t>
        </w:r>
      </w:ins>
      <w:r w:rsidRPr="004172E1">
        <w:t>додаткових</w:t>
      </w:r>
      <w:del w:id="9027" w:author="Sanino" w:date="2012-05-24T00:09:00Z">
        <w:r w:rsidR="00C86AC3" w:rsidDel="00CA1412">
          <w:delText xml:space="preserve"> </w:delText>
        </w:r>
      </w:del>
      <w:ins w:id="9028" w:author="Sanino" w:date="2012-05-24T00:09:00Z">
        <w:r w:rsidR="00CA1412">
          <w:t xml:space="preserve"> </w:t>
        </w:r>
      </w:ins>
      <w:r w:rsidRPr="004172E1">
        <w:t>робіт</w:t>
      </w:r>
      <w:del w:id="9029" w:author="Sanino" w:date="2012-05-24T00:09:00Z">
        <w:r w:rsidR="00C86AC3" w:rsidDel="00CA1412">
          <w:delText xml:space="preserve"> </w:delText>
        </w:r>
      </w:del>
      <w:ins w:id="9030" w:author="Sanino" w:date="2012-05-24T00:09:00Z">
        <w:r w:rsidR="00CA1412">
          <w:t xml:space="preserve"> </w:t>
        </w:r>
      </w:ins>
      <w:r w:rsidRPr="004172E1">
        <w:t>кафедр</w:t>
      </w:r>
      <w:del w:id="9031" w:author="Sanino" w:date="2012-05-24T00:09:00Z">
        <w:r w:rsidR="00C86AC3" w:rsidDel="00CA1412">
          <w:delText xml:space="preserve"> </w:delText>
        </w:r>
      </w:del>
      <w:ins w:id="9032" w:author="Sanino" w:date="2012-05-24T00:09:00Z">
        <w:r w:rsidR="00CA1412">
          <w:t xml:space="preserve"> </w:t>
        </w:r>
      </w:ins>
      <w:r w:rsidRPr="004172E1">
        <w:t>повинна</w:t>
      </w:r>
      <w:del w:id="9033" w:author="Sanino" w:date="2012-05-24T00:09:00Z">
        <w:r w:rsidR="00C86AC3" w:rsidDel="00CA1412">
          <w:delText xml:space="preserve"> </w:delText>
        </w:r>
      </w:del>
      <w:ins w:id="9034" w:author="Sanino" w:date="2012-05-24T00:09:00Z">
        <w:r w:rsidR="00CA1412">
          <w:t xml:space="preserve"> </w:t>
        </w:r>
      </w:ins>
      <w:r w:rsidRPr="004172E1">
        <w:t>бути</w:t>
      </w:r>
      <w:del w:id="9035" w:author="Sanino" w:date="2012-05-24T00:09:00Z">
        <w:r w:rsidR="00C86AC3" w:rsidDel="00CA1412">
          <w:delText xml:space="preserve"> </w:delText>
        </w:r>
      </w:del>
      <w:ins w:id="9036" w:author="Sanino" w:date="2012-05-24T00:09:00Z">
        <w:r w:rsidR="00CA1412">
          <w:t xml:space="preserve"> </w:t>
        </w:r>
      </w:ins>
      <w:r w:rsidR="00D93BB4">
        <w:t>певна</w:t>
      </w:r>
      <w:del w:id="9037" w:author="Sanino" w:date="2012-05-24T00:09:00Z">
        <w:r w:rsidR="00C86AC3" w:rsidDel="00CA1412">
          <w:delText xml:space="preserve"> </w:delText>
        </w:r>
      </w:del>
      <w:ins w:id="9038" w:author="Sanino" w:date="2012-05-24T00:09:00Z">
        <w:r w:rsidR="00CA1412">
          <w:t xml:space="preserve"> </w:t>
        </w:r>
      </w:ins>
      <w:r w:rsidR="00D93BB4">
        <w:t>структура</w:t>
      </w:r>
      <w:del w:id="9039" w:author="Sanino" w:date="2012-05-24T00:09:00Z">
        <w:r w:rsidR="00C86AC3" w:rsidDel="00CA1412">
          <w:delText xml:space="preserve"> </w:delText>
        </w:r>
      </w:del>
      <w:ins w:id="9040" w:author="Sanino" w:date="2012-05-24T00:09:00Z">
        <w:r w:rsidR="00CA1412">
          <w:t xml:space="preserve"> </w:t>
        </w:r>
      </w:ins>
      <w:r w:rsidR="00D93BB4">
        <w:t>проходження</w:t>
      </w:r>
      <w:del w:id="9041" w:author="Sanino" w:date="2012-05-24T00:09:00Z">
        <w:r w:rsidR="00C86AC3" w:rsidDel="00CA1412">
          <w:delText xml:space="preserve"> </w:delText>
        </w:r>
      </w:del>
      <w:ins w:id="9042" w:author="Sanino" w:date="2012-05-24T00:09:00Z">
        <w:r w:rsidR="00CA1412">
          <w:t xml:space="preserve"> </w:t>
        </w:r>
      </w:ins>
      <w:r w:rsidRPr="004172E1">
        <w:t>інфо</w:t>
      </w:r>
      <w:r w:rsidRPr="004172E1">
        <w:t>р</w:t>
      </w:r>
      <w:r w:rsidRPr="004172E1">
        <w:t>мації</w:t>
      </w:r>
      <w:del w:id="9043" w:author="Sanino" w:date="2012-05-24T00:09:00Z">
        <w:r w:rsidR="00C86AC3" w:rsidDel="00CA1412">
          <w:delText xml:space="preserve"> </w:delText>
        </w:r>
      </w:del>
      <w:ins w:id="9044" w:author="Sanino" w:date="2012-05-24T00:09:00Z">
        <w:r w:rsidR="00CA1412">
          <w:t xml:space="preserve"> </w:t>
        </w:r>
      </w:ins>
      <w:r w:rsidRPr="004172E1">
        <w:t>по</w:t>
      </w:r>
      <w:del w:id="9045" w:author="Sanino" w:date="2012-05-24T00:09:00Z">
        <w:r w:rsidR="00C86AC3" w:rsidDel="00CA1412">
          <w:delText xml:space="preserve"> </w:delText>
        </w:r>
      </w:del>
      <w:ins w:id="9046" w:author="Sanino" w:date="2012-05-24T00:09:00Z">
        <w:r w:rsidR="00CA1412">
          <w:t xml:space="preserve"> </w:t>
        </w:r>
      </w:ins>
      <w:r w:rsidRPr="004172E1">
        <w:t>стовпцях.</w:t>
      </w:r>
      <w:del w:id="9047" w:author="Sanino" w:date="2012-05-24T00:09:00Z">
        <w:r w:rsidR="00C86AC3" w:rsidDel="00CA1412">
          <w:delText xml:space="preserve"> </w:delText>
        </w:r>
      </w:del>
      <w:ins w:id="9048" w:author="Sanino" w:date="2012-05-24T00:09:00Z">
        <w:r w:rsidR="00CA1412">
          <w:t xml:space="preserve"> </w:t>
        </w:r>
      </w:ins>
      <w:r w:rsidRPr="004172E1">
        <w:t>Порожні,</w:t>
      </w:r>
      <w:del w:id="9049" w:author="Sanino" w:date="2012-05-24T00:09:00Z">
        <w:r w:rsidR="00C86AC3" w:rsidDel="00CA1412">
          <w:delText xml:space="preserve"> </w:delText>
        </w:r>
      </w:del>
      <w:ins w:id="9050" w:author="Sanino" w:date="2012-05-24T00:09:00Z">
        <w:r w:rsidR="00CA1412">
          <w:t xml:space="preserve"> </w:t>
        </w:r>
      </w:ins>
      <w:r w:rsidRPr="004172E1">
        <w:t>не</w:t>
      </w:r>
      <w:del w:id="9051" w:author="Sanino" w:date="2012-05-24T00:09:00Z">
        <w:r w:rsidR="00C86AC3" w:rsidDel="00CA1412">
          <w:delText xml:space="preserve"> </w:delText>
        </w:r>
      </w:del>
      <w:ins w:id="9052" w:author="Sanino" w:date="2012-05-24T00:09:00Z">
        <w:r w:rsidR="00CA1412">
          <w:t xml:space="preserve"> </w:t>
        </w:r>
      </w:ins>
      <w:r w:rsidRPr="004172E1">
        <w:t>повністю</w:t>
      </w:r>
      <w:del w:id="9053" w:author="Sanino" w:date="2012-05-24T00:09:00Z">
        <w:r w:rsidR="00C86AC3" w:rsidDel="00CA1412">
          <w:delText xml:space="preserve"> </w:delText>
        </w:r>
      </w:del>
      <w:ins w:id="9054" w:author="Sanino" w:date="2012-05-24T00:09:00Z">
        <w:r w:rsidR="00CA1412">
          <w:t xml:space="preserve"> </w:t>
        </w:r>
      </w:ins>
      <w:r w:rsidRPr="004172E1">
        <w:t>заповнені</w:t>
      </w:r>
      <w:del w:id="9055" w:author="Sanino" w:date="2012-05-24T00:09:00Z">
        <w:r w:rsidR="00C86AC3" w:rsidDel="00CA1412">
          <w:delText xml:space="preserve"> </w:delText>
        </w:r>
      </w:del>
      <w:ins w:id="9056" w:author="Sanino" w:date="2012-05-24T00:09:00Z">
        <w:r w:rsidR="00CA1412">
          <w:t xml:space="preserve"> </w:t>
        </w:r>
      </w:ins>
      <w:r w:rsidRPr="004172E1">
        <w:t>рядки,</w:t>
      </w:r>
      <w:del w:id="9057" w:author="Sanino" w:date="2012-05-24T00:09:00Z">
        <w:r w:rsidR="00C86AC3" w:rsidDel="00CA1412">
          <w:delText xml:space="preserve"> </w:delText>
        </w:r>
      </w:del>
      <w:ins w:id="9058" w:author="Sanino" w:date="2012-05-24T00:09:00Z">
        <w:r w:rsidR="00CA1412">
          <w:t xml:space="preserve"> </w:t>
        </w:r>
      </w:ins>
      <w:r w:rsidRPr="004172E1">
        <w:t>а</w:t>
      </w:r>
      <w:del w:id="9059" w:author="Sanino" w:date="2012-05-24T00:09:00Z">
        <w:r w:rsidR="00C86AC3" w:rsidDel="00CA1412">
          <w:delText xml:space="preserve"> </w:delText>
        </w:r>
      </w:del>
      <w:ins w:id="9060" w:author="Sanino" w:date="2012-05-24T00:09:00Z">
        <w:r w:rsidR="00CA1412">
          <w:t xml:space="preserve"> </w:t>
        </w:r>
      </w:ins>
      <w:r w:rsidRPr="004172E1">
        <w:t>також</w:t>
      </w:r>
      <w:del w:id="9061" w:author="Sanino" w:date="2012-05-24T00:09:00Z">
        <w:r w:rsidR="00C86AC3" w:rsidDel="00CA1412">
          <w:delText xml:space="preserve"> </w:delText>
        </w:r>
      </w:del>
      <w:ins w:id="9062" w:author="Sanino" w:date="2012-05-24T00:09:00Z">
        <w:r w:rsidR="00CA1412">
          <w:t xml:space="preserve"> </w:t>
        </w:r>
      </w:ins>
      <w:r w:rsidRPr="004172E1">
        <w:t>рядки</w:t>
      </w:r>
      <w:del w:id="9063" w:author="Sanino" w:date="2012-05-24T00:09:00Z">
        <w:r w:rsidR="00C86AC3" w:rsidDel="00CA1412">
          <w:delText xml:space="preserve"> </w:delText>
        </w:r>
      </w:del>
      <w:ins w:id="9064" w:author="Sanino" w:date="2012-05-24T00:09:00Z">
        <w:r w:rsidR="00CA1412">
          <w:t xml:space="preserve"> </w:t>
        </w:r>
      </w:ins>
      <w:r w:rsidRPr="004172E1">
        <w:t>н</w:t>
      </w:r>
      <w:r w:rsidRPr="004172E1">
        <w:t>е</w:t>
      </w:r>
      <w:r w:rsidRPr="004172E1">
        <w:t>вірного</w:t>
      </w:r>
      <w:del w:id="9065" w:author="Sanino" w:date="2012-05-24T00:09:00Z">
        <w:r w:rsidR="00C86AC3" w:rsidDel="00CA1412">
          <w:delText xml:space="preserve"> </w:delText>
        </w:r>
      </w:del>
      <w:ins w:id="9066" w:author="Sanino" w:date="2012-05-24T00:09:00Z">
        <w:r w:rsidR="00CA1412">
          <w:t xml:space="preserve"> </w:t>
        </w:r>
      </w:ins>
      <w:r w:rsidRPr="004172E1">
        <w:t>формату</w:t>
      </w:r>
      <w:del w:id="9067" w:author="Sanino" w:date="2012-05-24T00:02:00Z">
        <w:r w:rsidR="00C86AC3" w:rsidDel="00347EAA">
          <w:delText xml:space="preserve">  </w:delText>
        </w:r>
      </w:del>
      <w:ins w:id="9068" w:author="Sanino" w:date="2012-05-24T00:09:00Z">
        <w:r w:rsidR="00CA1412">
          <w:t xml:space="preserve"> </w:t>
        </w:r>
      </w:ins>
      <w:r w:rsidR="00D93BB4">
        <w:t>ігноруються.</w:t>
      </w:r>
      <w:del w:id="9069" w:author="Sanino" w:date="2012-05-24T00:09:00Z">
        <w:r w:rsidR="00C86AC3" w:rsidDel="00CA1412">
          <w:delText xml:space="preserve"> </w:delText>
        </w:r>
      </w:del>
      <w:ins w:id="9070" w:author="Sanino" w:date="2012-05-24T00:09:00Z">
        <w:r w:rsidR="00CA1412">
          <w:t xml:space="preserve"> </w:t>
        </w:r>
      </w:ins>
      <w:r w:rsidR="00D93BB4">
        <w:t>Порядок</w:t>
      </w:r>
      <w:del w:id="9071" w:author="Sanino" w:date="2012-05-24T00:09:00Z">
        <w:r w:rsidR="00C86AC3" w:rsidDel="00CA1412">
          <w:delText xml:space="preserve"> </w:delText>
        </w:r>
      </w:del>
      <w:ins w:id="9072" w:author="Sanino" w:date="2012-05-24T00:09:00Z">
        <w:r w:rsidR="00CA1412">
          <w:t xml:space="preserve"> </w:t>
        </w:r>
      </w:ins>
      <w:r w:rsidR="00D93BB4">
        <w:t>проходження</w:t>
      </w:r>
      <w:del w:id="9073" w:author="Sanino" w:date="2012-05-24T00:09:00Z">
        <w:r w:rsidR="00C86AC3" w:rsidDel="00CA1412">
          <w:delText xml:space="preserve"> </w:delText>
        </w:r>
      </w:del>
      <w:ins w:id="9074" w:author="Sanino" w:date="2012-05-24T00:09:00Z">
        <w:r w:rsidR="00CA1412">
          <w:t xml:space="preserve"> </w:t>
        </w:r>
      </w:ins>
      <w:r w:rsidR="00D93BB4">
        <w:t>рядків</w:t>
      </w:r>
      <w:del w:id="9075" w:author="Sanino" w:date="2012-05-24T00:09:00Z">
        <w:r w:rsidR="00C86AC3" w:rsidDel="00CA1412">
          <w:delText xml:space="preserve"> </w:delText>
        </w:r>
      </w:del>
      <w:ins w:id="9076" w:author="Sanino" w:date="2012-05-24T00:09:00Z">
        <w:r w:rsidR="00CA1412">
          <w:t xml:space="preserve"> </w:t>
        </w:r>
      </w:ins>
      <w:r w:rsidRPr="004172E1">
        <w:t>або</w:t>
      </w:r>
      <w:del w:id="9077" w:author="Sanino" w:date="2012-05-24T00:09:00Z">
        <w:r w:rsidR="00C86AC3" w:rsidDel="00CA1412">
          <w:delText xml:space="preserve"> </w:delText>
        </w:r>
      </w:del>
      <w:ins w:id="9078" w:author="Sanino" w:date="2012-05-24T00:09:00Z">
        <w:r w:rsidR="00CA1412">
          <w:t xml:space="preserve"> </w:t>
        </w:r>
      </w:ins>
      <w:r w:rsidRPr="004172E1">
        <w:t>розкид</w:t>
      </w:r>
      <w:del w:id="9079" w:author="Sanino" w:date="2012-05-24T00:09:00Z">
        <w:r w:rsidR="00C86AC3" w:rsidDel="00CA1412">
          <w:delText xml:space="preserve"> </w:delText>
        </w:r>
      </w:del>
      <w:ins w:id="9080" w:author="Sanino" w:date="2012-05-24T00:09:00Z">
        <w:r w:rsidR="00CA1412">
          <w:t xml:space="preserve"> </w:t>
        </w:r>
      </w:ins>
      <w:r w:rsidRPr="004172E1">
        <w:t>ря</w:t>
      </w:r>
      <w:r w:rsidRPr="004172E1">
        <w:t>д</w:t>
      </w:r>
      <w:r w:rsidRPr="004172E1">
        <w:t>ків</w:t>
      </w:r>
      <w:del w:id="9081" w:author="Sanino" w:date="2012-05-24T00:09:00Z">
        <w:r w:rsidR="00C86AC3" w:rsidDel="00CA1412">
          <w:delText xml:space="preserve"> </w:delText>
        </w:r>
      </w:del>
      <w:ins w:id="9082" w:author="Sanino" w:date="2012-05-24T00:09:00Z">
        <w:r w:rsidR="00CA1412">
          <w:t xml:space="preserve"> </w:t>
        </w:r>
      </w:ins>
      <w:r w:rsidRPr="004172E1">
        <w:t>по</w:t>
      </w:r>
      <w:del w:id="9083" w:author="Sanino" w:date="2012-05-24T00:09:00Z">
        <w:r w:rsidR="00C86AC3" w:rsidDel="00CA1412">
          <w:delText xml:space="preserve"> </w:delText>
        </w:r>
      </w:del>
      <w:ins w:id="9084" w:author="Sanino" w:date="2012-05-24T00:09:00Z">
        <w:r w:rsidR="00CA1412">
          <w:t xml:space="preserve"> </w:t>
        </w:r>
      </w:ins>
      <w:r w:rsidR="00D93BB4">
        <w:t>документу</w:t>
      </w:r>
      <w:del w:id="9085" w:author="Sanino" w:date="2012-05-24T00:09:00Z">
        <w:r w:rsidR="00C86AC3" w:rsidDel="00CA1412">
          <w:delText xml:space="preserve"> </w:delText>
        </w:r>
      </w:del>
      <w:ins w:id="9086" w:author="Sanino" w:date="2012-05-24T00:09:00Z">
        <w:r w:rsidR="00CA1412">
          <w:t xml:space="preserve"> </w:t>
        </w:r>
      </w:ins>
      <w:r w:rsidR="00D93BB4">
        <w:t>значення</w:t>
      </w:r>
      <w:del w:id="9087" w:author="Sanino" w:date="2012-05-24T00:09:00Z">
        <w:r w:rsidR="00C86AC3" w:rsidDel="00CA1412">
          <w:delText xml:space="preserve"> </w:delText>
        </w:r>
      </w:del>
      <w:ins w:id="9088" w:author="Sanino" w:date="2012-05-24T00:09:00Z">
        <w:r w:rsidR="00CA1412">
          <w:t xml:space="preserve"> </w:t>
        </w:r>
      </w:ins>
      <w:r w:rsidR="00D93BB4">
        <w:t>не</w:t>
      </w:r>
      <w:del w:id="9089" w:author="Sanino" w:date="2012-05-24T00:09:00Z">
        <w:r w:rsidR="00C86AC3" w:rsidDel="00CA1412">
          <w:delText xml:space="preserve"> </w:delText>
        </w:r>
      </w:del>
      <w:ins w:id="9090" w:author="Sanino" w:date="2012-05-24T00:09:00Z">
        <w:r w:rsidR="00CA1412">
          <w:t xml:space="preserve"> </w:t>
        </w:r>
      </w:ins>
      <w:r w:rsidR="00D93BB4">
        <w:t>має.</w:t>
      </w:r>
      <w:del w:id="9091" w:author="Sanino" w:date="2012-05-24T00:02:00Z">
        <w:r w:rsidR="00C86AC3" w:rsidDel="00347EAA">
          <w:delText xml:space="preserve">  </w:delText>
        </w:r>
      </w:del>
    </w:p>
    <w:p w:rsidR="00C360A3" w:rsidRDefault="004172E1" w:rsidP="00C360A3">
      <w:r w:rsidRPr="004172E1">
        <w:t>Структура</w:t>
      </w:r>
      <w:del w:id="9092" w:author="Sanino" w:date="2012-05-24T00:09:00Z">
        <w:r w:rsidR="00C86AC3" w:rsidDel="00CA1412">
          <w:delText xml:space="preserve"> </w:delText>
        </w:r>
      </w:del>
      <w:ins w:id="9093" w:author="Sanino" w:date="2012-05-24T00:09:00Z">
        <w:r w:rsidR="00CA1412">
          <w:t xml:space="preserve"> </w:t>
        </w:r>
      </w:ins>
      <w:r w:rsidRPr="004172E1">
        <w:t>файла</w:t>
      </w:r>
      <w:del w:id="9094" w:author="Sanino" w:date="2012-05-24T00:09:00Z">
        <w:r w:rsidR="00C86AC3" w:rsidDel="00CA1412">
          <w:delText xml:space="preserve"> </w:delText>
        </w:r>
      </w:del>
      <w:ins w:id="9095" w:author="Sanino" w:date="2012-05-24T00:09:00Z">
        <w:r w:rsidR="00CA1412">
          <w:t xml:space="preserve"> </w:t>
        </w:r>
      </w:ins>
      <w:r w:rsidRPr="004172E1">
        <w:t>даних</w:t>
      </w:r>
      <w:del w:id="9096" w:author="Sanino" w:date="2012-05-24T00:09:00Z">
        <w:r w:rsidR="00C86AC3" w:rsidDel="00CA1412">
          <w:delText xml:space="preserve"> </w:delText>
        </w:r>
      </w:del>
      <w:ins w:id="9097" w:author="Sanino" w:date="2012-05-24T00:09:00Z">
        <w:r w:rsidR="00CA1412">
          <w:t xml:space="preserve"> </w:t>
        </w:r>
      </w:ins>
      <w:r w:rsidRPr="004172E1">
        <w:t>навчального</w:t>
      </w:r>
      <w:del w:id="9098" w:author="Sanino" w:date="2012-05-24T00:09:00Z">
        <w:r w:rsidR="00C86AC3" w:rsidDel="00CA1412">
          <w:delText xml:space="preserve"> </w:delText>
        </w:r>
      </w:del>
      <w:ins w:id="9099" w:author="Sanino" w:date="2012-05-24T00:09:00Z">
        <w:r w:rsidR="00CA1412">
          <w:t xml:space="preserve"> </w:t>
        </w:r>
      </w:ins>
      <w:r w:rsidRPr="004172E1">
        <w:t>плану</w:t>
      </w:r>
      <w:del w:id="9100" w:author="Sanino" w:date="2012-05-24T00:09:00Z">
        <w:r w:rsidR="00C86AC3" w:rsidDel="00CA1412">
          <w:delText xml:space="preserve"> </w:delText>
        </w:r>
      </w:del>
      <w:ins w:id="9101" w:author="Sanino" w:date="2012-05-24T00:09:00Z">
        <w:r w:rsidR="00CA1412">
          <w:t xml:space="preserve"> </w:t>
        </w:r>
      </w:ins>
      <w:r w:rsidRPr="004172E1">
        <w:t>має</w:t>
      </w:r>
      <w:del w:id="9102" w:author="Sanino" w:date="2012-05-24T00:09:00Z">
        <w:r w:rsidR="00C86AC3" w:rsidDel="00CA1412">
          <w:delText xml:space="preserve"> </w:delText>
        </w:r>
      </w:del>
      <w:ins w:id="9103" w:author="Sanino" w:date="2012-05-24T00:09:00Z">
        <w:r w:rsidR="00CA1412">
          <w:t xml:space="preserve"> </w:t>
        </w:r>
      </w:ins>
      <w:r w:rsidRPr="004172E1">
        <w:t>фіксовану</w:t>
      </w:r>
      <w:del w:id="9104" w:author="Sanino" w:date="2012-05-24T00:09:00Z">
        <w:r w:rsidR="00C86AC3" w:rsidDel="00CA1412">
          <w:delText xml:space="preserve"> </w:delText>
        </w:r>
      </w:del>
      <w:ins w:id="9105" w:author="Sanino" w:date="2012-05-24T00:09:00Z">
        <w:r w:rsidR="00CA1412">
          <w:t xml:space="preserve"> </w:t>
        </w:r>
      </w:ins>
      <w:r w:rsidR="00C360A3">
        <w:t>структуру.</w:t>
      </w:r>
    </w:p>
    <w:p w:rsidR="00C360A3" w:rsidRDefault="004172E1" w:rsidP="00C360A3">
      <w:r w:rsidRPr="004172E1">
        <w:t>Перший</w:t>
      </w:r>
      <w:del w:id="9106" w:author="Sanino" w:date="2012-05-24T00:09:00Z">
        <w:r w:rsidR="00C86AC3" w:rsidDel="00CA1412">
          <w:delText xml:space="preserve"> </w:delText>
        </w:r>
      </w:del>
      <w:ins w:id="9107" w:author="Sanino" w:date="2012-05-24T00:09:00Z">
        <w:r w:rsidR="00CA1412">
          <w:t xml:space="preserve"> </w:t>
        </w:r>
      </w:ins>
      <w:r w:rsidRPr="004172E1">
        <w:t>стовпець</w:t>
      </w:r>
      <w:del w:id="9108" w:author="Sanino" w:date="2012-05-24T00:09:00Z">
        <w:r w:rsidR="00C86AC3" w:rsidDel="00CA1412">
          <w:delText xml:space="preserve"> </w:delText>
        </w:r>
      </w:del>
      <w:ins w:id="9109" w:author="Sanino" w:date="2012-05-24T00:09:00Z">
        <w:r w:rsidR="00CA1412">
          <w:t xml:space="preserve"> </w:t>
        </w:r>
      </w:ins>
      <w:r w:rsidRPr="004172E1">
        <w:t>(A)</w:t>
      </w:r>
      <w:del w:id="9110" w:author="Sanino" w:date="2012-05-24T00:09:00Z">
        <w:r w:rsidR="00C86AC3" w:rsidDel="00CA1412">
          <w:delText xml:space="preserve"> </w:delText>
        </w:r>
      </w:del>
      <w:ins w:id="9111" w:author="Sanino" w:date="2012-05-24T00:09:00Z">
        <w:r w:rsidR="00CA1412">
          <w:t xml:space="preserve"> </w:t>
        </w:r>
      </w:ins>
      <w:r w:rsidRPr="004172E1">
        <w:t>не</w:t>
      </w:r>
      <w:del w:id="9112" w:author="Sanino" w:date="2012-05-24T00:09:00Z">
        <w:r w:rsidR="00C86AC3" w:rsidDel="00CA1412">
          <w:delText xml:space="preserve"> </w:delText>
        </w:r>
      </w:del>
      <w:ins w:id="9113" w:author="Sanino" w:date="2012-05-24T00:09:00Z">
        <w:r w:rsidR="00CA1412">
          <w:t xml:space="preserve"> </w:t>
        </w:r>
      </w:ins>
      <w:r w:rsidRPr="004172E1">
        <w:t>має</w:t>
      </w:r>
      <w:del w:id="9114" w:author="Sanino" w:date="2012-05-24T00:09:00Z">
        <w:r w:rsidR="00C86AC3" w:rsidDel="00CA1412">
          <w:delText xml:space="preserve"> </w:delText>
        </w:r>
      </w:del>
      <w:ins w:id="9115" w:author="Sanino" w:date="2012-05-24T00:09:00Z">
        <w:r w:rsidR="00CA1412">
          <w:t xml:space="preserve"> </w:t>
        </w:r>
      </w:ins>
      <w:r w:rsidRPr="004172E1">
        <w:t>значення</w:t>
      </w:r>
      <w:del w:id="9116" w:author="Sanino" w:date="2012-05-24T00:09:00Z">
        <w:r w:rsidR="00C86AC3" w:rsidDel="00CA1412">
          <w:delText xml:space="preserve"> </w:delText>
        </w:r>
      </w:del>
      <w:ins w:id="9117" w:author="Sanino" w:date="2012-05-24T00:09:00Z">
        <w:r w:rsidR="00CA1412">
          <w:t xml:space="preserve"> </w:t>
        </w:r>
      </w:ins>
      <w:r w:rsidRPr="004172E1">
        <w:t>при</w:t>
      </w:r>
      <w:del w:id="9118" w:author="Sanino" w:date="2012-05-24T00:09:00Z">
        <w:r w:rsidR="00C86AC3" w:rsidDel="00CA1412">
          <w:delText xml:space="preserve"> </w:delText>
        </w:r>
      </w:del>
      <w:ins w:id="9119" w:author="Sanino" w:date="2012-05-24T00:09:00Z">
        <w:r w:rsidR="00CA1412">
          <w:t xml:space="preserve"> </w:t>
        </w:r>
      </w:ins>
      <w:r w:rsidRPr="004172E1">
        <w:t>обробці</w:t>
      </w:r>
      <w:del w:id="9120" w:author="Sanino" w:date="2012-05-24T00:09:00Z">
        <w:r w:rsidR="00C86AC3" w:rsidDel="00CA1412">
          <w:delText xml:space="preserve"> </w:delText>
        </w:r>
      </w:del>
      <w:ins w:id="9121" w:author="Sanino" w:date="2012-05-24T00:09:00Z">
        <w:r w:rsidR="00CA1412">
          <w:t xml:space="preserve"> </w:t>
        </w:r>
      </w:ins>
      <w:r w:rsidRPr="004172E1">
        <w:t>інформації,</w:t>
      </w:r>
      <w:del w:id="9122" w:author="Sanino" w:date="2012-05-24T00:09:00Z">
        <w:r w:rsidR="00C86AC3" w:rsidDel="00CA1412">
          <w:delText xml:space="preserve"> </w:delText>
        </w:r>
      </w:del>
      <w:ins w:id="9123" w:author="Sanino" w:date="2012-05-24T00:09:00Z">
        <w:r w:rsidR="00CA1412">
          <w:t xml:space="preserve"> </w:t>
        </w:r>
      </w:ins>
      <w:r w:rsidRPr="004172E1">
        <w:t>і</w:t>
      </w:r>
      <w:del w:id="9124" w:author="Sanino" w:date="2012-05-24T00:09:00Z">
        <w:r w:rsidR="00C86AC3" w:rsidDel="00CA1412">
          <w:delText xml:space="preserve"> </w:delText>
        </w:r>
      </w:del>
      <w:ins w:id="9125" w:author="Sanino" w:date="2012-05-24T00:09:00Z">
        <w:r w:rsidR="00CA1412">
          <w:t xml:space="preserve"> </w:t>
        </w:r>
      </w:ins>
      <w:r w:rsidR="00D93BB4">
        <w:t>зазв</w:t>
      </w:r>
      <w:r w:rsidR="00D93BB4">
        <w:t>и</w:t>
      </w:r>
      <w:r w:rsidR="00D93BB4">
        <w:t>чай</w:t>
      </w:r>
      <w:del w:id="9126" w:author="Sanino" w:date="2012-05-24T00:09:00Z">
        <w:r w:rsidR="00C86AC3" w:rsidDel="00CA1412">
          <w:delText xml:space="preserve"> </w:delText>
        </w:r>
      </w:del>
      <w:ins w:id="9127" w:author="Sanino" w:date="2012-05-24T00:09:00Z">
        <w:r w:rsidR="00CA1412">
          <w:t xml:space="preserve"> </w:t>
        </w:r>
      </w:ins>
      <w:r w:rsidRPr="004172E1">
        <w:t>вказується</w:t>
      </w:r>
      <w:del w:id="9128" w:author="Sanino" w:date="2012-05-24T00:09:00Z">
        <w:r w:rsidR="00C86AC3" w:rsidDel="00CA1412">
          <w:delText xml:space="preserve"> </w:delText>
        </w:r>
      </w:del>
      <w:ins w:id="9129" w:author="Sanino" w:date="2012-05-24T00:09:00Z">
        <w:r w:rsidR="00CA1412">
          <w:t xml:space="preserve"> </w:t>
        </w:r>
      </w:ins>
      <w:r w:rsidRPr="004172E1">
        <w:t>для</w:t>
      </w:r>
      <w:del w:id="9130" w:author="Sanino" w:date="2012-05-24T00:09:00Z">
        <w:r w:rsidR="00C86AC3" w:rsidDel="00CA1412">
          <w:delText xml:space="preserve"> </w:delText>
        </w:r>
      </w:del>
      <w:ins w:id="9131" w:author="Sanino" w:date="2012-05-24T00:09:00Z">
        <w:r w:rsidR="00CA1412">
          <w:t xml:space="preserve"> </w:t>
        </w:r>
      </w:ins>
      <w:r w:rsidRPr="004172E1">
        <w:t>позначення</w:t>
      </w:r>
      <w:del w:id="9132" w:author="Sanino" w:date="2012-05-24T00:09:00Z">
        <w:r w:rsidR="00C86AC3" w:rsidDel="00CA1412">
          <w:delText xml:space="preserve"> </w:delText>
        </w:r>
      </w:del>
      <w:ins w:id="9133" w:author="Sanino" w:date="2012-05-24T00:09:00Z">
        <w:r w:rsidR="00CA1412">
          <w:t xml:space="preserve"> </w:t>
        </w:r>
      </w:ins>
      <w:r w:rsidRPr="004172E1">
        <w:t>порядкового</w:t>
      </w:r>
      <w:del w:id="9134" w:author="Sanino" w:date="2012-05-24T00:09:00Z">
        <w:r w:rsidR="00C86AC3" w:rsidDel="00CA1412">
          <w:delText xml:space="preserve"> </w:delText>
        </w:r>
      </w:del>
      <w:ins w:id="9135" w:author="Sanino" w:date="2012-05-24T00:09:00Z">
        <w:r w:rsidR="00CA1412">
          <w:t xml:space="preserve"> </w:t>
        </w:r>
      </w:ins>
      <w:r w:rsidRPr="004172E1">
        <w:t>номера</w:t>
      </w:r>
      <w:del w:id="9136" w:author="Sanino" w:date="2012-05-24T00:09:00Z">
        <w:r w:rsidR="00C86AC3" w:rsidDel="00CA1412">
          <w:delText xml:space="preserve"> </w:delText>
        </w:r>
      </w:del>
      <w:ins w:id="9137" w:author="Sanino" w:date="2012-05-24T00:09:00Z">
        <w:r w:rsidR="00CA1412">
          <w:t xml:space="preserve"> </w:t>
        </w:r>
      </w:ins>
      <w:r w:rsidRPr="004172E1">
        <w:t>дисципліни.</w:t>
      </w:r>
      <w:del w:id="9138" w:author="Sanino" w:date="2012-05-24T00:02:00Z">
        <w:r w:rsidR="00C86AC3" w:rsidDel="00347EAA">
          <w:delText xml:space="preserve">  </w:delText>
        </w:r>
      </w:del>
    </w:p>
    <w:p w:rsidR="00BE12C9" w:rsidRDefault="004172E1" w:rsidP="0072678B">
      <w:r w:rsidRPr="004172E1">
        <w:t>Другий</w:t>
      </w:r>
      <w:del w:id="9139" w:author="Sanino" w:date="2012-05-24T00:09:00Z">
        <w:r w:rsidR="00C86AC3" w:rsidDel="00CA1412">
          <w:delText xml:space="preserve"> </w:delText>
        </w:r>
      </w:del>
      <w:ins w:id="9140" w:author="Sanino" w:date="2012-05-24T00:09:00Z">
        <w:r w:rsidR="00CA1412">
          <w:t xml:space="preserve"> </w:t>
        </w:r>
      </w:ins>
      <w:r w:rsidRPr="004172E1">
        <w:t>стовпець</w:t>
      </w:r>
      <w:del w:id="9141" w:author="Sanino" w:date="2012-05-24T00:09:00Z">
        <w:r w:rsidR="00C86AC3" w:rsidDel="00CA1412">
          <w:delText xml:space="preserve"> </w:delText>
        </w:r>
      </w:del>
      <w:ins w:id="9142" w:author="Sanino" w:date="2012-05-24T00:09:00Z">
        <w:r w:rsidR="00CA1412">
          <w:t xml:space="preserve"> </w:t>
        </w:r>
      </w:ins>
      <w:r w:rsidRPr="004172E1">
        <w:t>(B)</w:t>
      </w:r>
      <w:del w:id="9143" w:author="Sanino" w:date="2012-05-24T00:09:00Z">
        <w:r w:rsidR="00C86AC3" w:rsidDel="00CA1412">
          <w:delText xml:space="preserve"> </w:delText>
        </w:r>
      </w:del>
      <w:ins w:id="9144" w:author="Sanino" w:date="2012-05-24T00:09:00Z">
        <w:r w:rsidR="00CA1412">
          <w:t xml:space="preserve"> </w:t>
        </w:r>
      </w:ins>
      <w:r w:rsidRPr="004172E1">
        <w:t>позначає</w:t>
      </w:r>
      <w:del w:id="9145" w:author="Sanino" w:date="2012-05-24T00:09:00Z">
        <w:r w:rsidR="00C86AC3" w:rsidDel="00CA1412">
          <w:delText xml:space="preserve"> </w:delText>
        </w:r>
      </w:del>
      <w:ins w:id="9146" w:author="Sanino" w:date="2012-05-24T00:09:00Z">
        <w:r w:rsidR="00CA1412">
          <w:t xml:space="preserve"> </w:t>
        </w:r>
      </w:ins>
      <w:r w:rsidRPr="004172E1">
        <w:t>найменування</w:t>
      </w:r>
      <w:del w:id="9147" w:author="Sanino" w:date="2012-05-24T00:09:00Z">
        <w:r w:rsidR="00C86AC3" w:rsidDel="00CA1412">
          <w:delText xml:space="preserve"> </w:delText>
        </w:r>
      </w:del>
      <w:ins w:id="9148" w:author="Sanino" w:date="2012-05-24T00:09:00Z">
        <w:r w:rsidR="00CA1412">
          <w:t xml:space="preserve"> </w:t>
        </w:r>
      </w:ins>
      <w:r w:rsidRPr="004172E1">
        <w:t>дисципліни</w:t>
      </w:r>
      <w:del w:id="9149" w:author="Sanino" w:date="2012-05-24T00:09:00Z">
        <w:r w:rsidR="00C86AC3" w:rsidDel="00CA1412">
          <w:delText xml:space="preserve"> </w:delText>
        </w:r>
      </w:del>
      <w:ins w:id="9150" w:author="Sanino" w:date="2012-05-24T00:09:00Z">
        <w:r w:rsidR="00CA1412">
          <w:t xml:space="preserve"> </w:t>
        </w:r>
      </w:ins>
      <w:r w:rsidRPr="004172E1">
        <w:t>і</w:t>
      </w:r>
      <w:del w:id="9151" w:author="Sanino" w:date="2012-05-24T00:09:00Z">
        <w:r w:rsidR="00C86AC3" w:rsidDel="00CA1412">
          <w:delText xml:space="preserve"> </w:delText>
        </w:r>
      </w:del>
      <w:ins w:id="9152" w:author="Sanino" w:date="2012-05-24T00:09:00Z">
        <w:r w:rsidR="00CA1412">
          <w:t xml:space="preserve"> </w:t>
        </w:r>
      </w:ins>
      <w:r w:rsidR="00D93BB4">
        <w:t>має</w:t>
      </w:r>
      <w:del w:id="9153" w:author="Sanino" w:date="2012-05-24T00:09:00Z">
        <w:r w:rsidR="00C86AC3" w:rsidDel="00CA1412">
          <w:delText xml:space="preserve"> </w:delText>
        </w:r>
      </w:del>
      <w:ins w:id="9154" w:author="Sanino" w:date="2012-05-24T00:09:00Z">
        <w:r w:rsidR="00CA1412">
          <w:t xml:space="preserve"> </w:t>
        </w:r>
      </w:ins>
      <w:r w:rsidR="00D93BB4">
        <w:t>рядк</w:t>
      </w:r>
      <w:r w:rsidR="00D93BB4">
        <w:t>о</w:t>
      </w:r>
      <w:r w:rsidR="00D93BB4">
        <w:t>вий</w:t>
      </w:r>
      <w:del w:id="9155" w:author="Sanino" w:date="2012-05-24T00:09:00Z">
        <w:r w:rsidR="00C86AC3" w:rsidDel="00CA1412">
          <w:delText xml:space="preserve"> </w:delText>
        </w:r>
      </w:del>
      <w:ins w:id="9156" w:author="Sanino" w:date="2012-05-24T00:09:00Z">
        <w:r w:rsidR="00CA1412">
          <w:t xml:space="preserve"> </w:t>
        </w:r>
      </w:ins>
      <w:r w:rsidR="00D93BB4">
        <w:t>формат</w:t>
      </w:r>
      <w:del w:id="9157" w:author="Sanino" w:date="2012-05-24T00:09:00Z">
        <w:r w:rsidR="00C86AC3" w:rsidDel="00CA1412">
          <w:delText xml:space="preserve"> </w:delText>
        </w:r>
      </w:del>
      <w:ins w:id="9158" w:author="Sanino" w:date="2012-05-24T00:09:00Z">
        <w:r w:rsidR="00CA1412">
          <w:t xml:space="preserve"> </w:t>
        </w:r>
      </w:ins>
      <w:r w:rsidR="00D93BB4">
        <w:t>даних.</w:t>
      </w:r>
    </w:p>
    <w:p w:rsidR="0072678B" w:rsidRDefault="0072678B" w:rsidP="0072678B"/>
    <w:p w:rsidR="0072678B" w:rsidRDefault="00BE12C9" w:rsidP="0072678B">
      <w:r w:rsidRPr="00BE12C9">
        <w:rPr>
          <w:noProof/>
          <w:lang w:val="ru-RU" w:eastAsia="ru-RU"/>
        </w:rPr>
        <w:lastRenderedPageBreak/>
        <w:drawing>
          <wp:inline distT="0" distB="0" distL="0" distR="0" wp14:anchorId="2B6DB8D9" wp14:editId="2B592D15">
            <wp:extent cx="5115595" cy="31153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561" cy="31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8B" w:rsidRDefault="0072678B" w:rsidP="0072678B"/>
    <w:p w:rsidR="00C360A3" w:rsidRDefault="00BE12C9" w:rsidP="00C360A3">
      <w:r>
        <w:tab/>
        <w:t>Рисунок</w:t>
      </w:r>
      <w:del w:id="9159" w:author="Sanino" w:date="2012-05-24T00:09:00Z">
        <w:r w:rsidR="00C86AC3" w:rsidDel="00CA1412">
          <w:delText xml:space="preserve"> </w:delText>
        </w:r>
      </w:del>
      <w:ins w:id="9160" w:author="Sanino" w:date="2012-05-24T00:09:00Z">
        <w:r w:rsidR="00CA1412">
          <w:t xml:space="preserve"> </w:t>
        </w:r>
      </w:ins>
      <w:r>
        <w:t>1.3</w:t>
      </w:r>
      <w:del w:id="9161" w:author="Sanino" w:date="2012-05-24T00:09:00Z">
        <w:r w:rsidR="00C86AC3" w:rsidDel="00CA1412">
          <w:delText xml:space="preserve"> </w:delText>
        </w:r>
      </w:del>
      <w:ins w:id="9162" w:author="Sanino" w:date="2012-05-24T00:09:00Z">
        <w:r w:rsidR="00CA1412">
          <w:t xml:space="preserve"> </w:t>
        </w:r>
      </w:ins>
      <w:r>
        <w:t>Приклад</w:t>
      </w:r>
      <w:del w:id="9163" w:author="Sanino" w:date="2012-05-24T00:09:00Z">
        <w:r w:rsidR="00C86AC3" w:rsidDel="00CA1412">
          <w:delText xml:space="preserve"> </w:delText>
        </w:r>
      </w:del>
      <w:ins w:id="9164" w:author="Sanino" w:date="2012-05-24T00:09:00Z">
        <w:r w:rsidR="00CA1412">
          <w:t xml:space="preserve"> </w:t>
        </w:r>
      </w:ins>
      <w:r>
        <w:t>файла</w:t>
      </w:r>
      <w:del w:id="9165" w:author="Sanino" w:date="2012-05-24T00:09:00Z">
        <w:r w:rsidR="00C86AC3" w:rsidDel="00CA1412">
          <w:delText xml:space="preserve"> </w:delText>
        </w:r>
      </w:del>
      <w:ins w:id="9166" w:author="Sanino" w:date="2012-05-24T00:09:00Z">
        <w:r w:rsidR="00CA1412">
          <w:t xml:space="preserve"> </w:t>
        </w:r>
      </w:ins>
      <w:r>
        <w:t>навчального</w:t>
      </w:r>
      <w:del w:id="9167" w:author="Sanino" w:date="2012-05-24T00:09:00Z">
        <w:r w:rsidR="00C86AC3" w:rsidDel="00CA1412">
          <w:delText xml:space="preserve"> </w:delText>
        </w:r>
      </w:del>
      <w:ins w:id="9168" w:author="Sanino" w:date="2012-05-24T00:09:00Z">
        <w:r w:rsidR="00CA1412">
          <w:t xml:space="preserve"> </w:t>
        </w:r>
      </w:ins>
      <w:r>
        <w:t>навантаження</w:t>
      </w:r>
    </w:p>
    <w:p w:rsidR="00C360A3" w:rsidRDefault="00293B76" w:rsidP="00C360A3">
      <w:r w:rsidRPr="00293B76">
        <w:t>Третій</w:t>
      </w:r>
      <w:del w:id="9169" w:author="Sanino" w:date="2012-05-24T00:09:00Z">
        <w:r w:rsidR="00C86AC3" w:rsidDel="00CA1412">
          <w:delText xml:space="preserve"> </w:delText>
        </w:r>
      </w:del>
      <w:ins w:id="9170" w:author="Sanino" w:date="2012-05-24T00:09:00Z">
        <w:r w:rsidR="00CA1412">
          <w:t xml:space="preserve"> </w:t>
        </w:r>
      </w:ins>
      <w:r w:rsidRPr="00293B76">
        <w:t>стовпець</w:t>
      </w:r>
      <w:del w:id="9171" w:author="Sanino" w:date="2012-05-24T00:09:00Z">
        <w:r w:rsidR="00C86AC3" w:rsidDel="00CA1412">
          <w:delText xml:space="preserve"> </w:delText>
        </w:r>
      </w:del>
      <w:ins w:id="9172" w:author="Sanino" w:date="2012-05-24T00:09:00Z">
        <w:r w:rsidR="00CA1412">
          <w:t xml:space="preserve"> </w:t>
        </w:r>
      </w:ins>
      <w:r w:rsidRPr="00293B76">
        <w:t>(C)</w:t>
      </w:r>
      <w:del w:id="9173" w:author="Sanino" w:date="2012-05-24T00:09:00Z">
        <w:r w:rsidR="00C86AC3" w:rsidDel="00CA1412">
          <w:delText xml:space="preserve"> </w:delText>
        </w:r>
      </w:del>
      <w:ins w:id="9174" w:author="Sanino" w:date="2012-05-24T00:09:00Z">
        <w:r w:rsidR="00CA1412">
          <w:t xml:space="preserve"> </w:t>
        </w:r>
      </w:ins>
      <w:r w:rsidRPr="00293B76">
        <w:t>позначає</w:t>
      </w:r>
      <w:del w:id="9175" w:author="Sanino" w:date="2012-05-24T00:09:00Z">
        <w:r w:rsidR="00C86AC3" w:rsidDel="00CA1412">
          <w:delText xml:space="preserve"> </w:delText>
        </w:r>
      </w:del>
      <w:ins w:id="9176" w:author="Sanino" w:date="2012-05-24T00:09:00Z">
        <w:r w:rsidR="00CA1412">
          <w:t xml:space="preserve"> </w:t>
        </w:r>
      </w:ins>
      <w:r w:rsidRPr="00293B76">
        <w:t>вид</w:t>
      </w:r>
      <w:del w:id="9177" w:author="Sanino" w:date="2012-05-24T00:09:00Z">
        <w:r w:rsidR="00C86AC3" w:rsidDel="00CA1412">
          <w:delText xml:space="preserve"> </w:delText>
        </w:r>
      </w:del>
      <w:ins w:id="9178" w:author="Sanino" w:date="2012-05-24T00:09:00Z">
        <w:r w:rsidR="00CA1412">
          <w:t xml:space="preserve"> </w:t>
        </w:r>
      </w:ins>
      <w:r w:rsidRPr="00293B76">
        <w:t>робіт</w:t>
      </w:r>
      <w:del w:id="9179" w:author="Sanino" w:date="2012-05-24T00:09:00Z">
        <w:r w:rsidR="00C86AC3" w:rsidDel="00CA1412">
          <w:delText xml:space="preserve"> </w:delText>
        </w:r>
      </w:del>
      <w:ins w:id="9180" w:author="Sanino" w:date="2012-05-24T00:09:00Z">
        <w:r w:rsidR="00CA1412">
          <w:t xml:space="preserve"> </w:t>
        </w:r>
      </w:ins>
      <w:r w:rsidRPr="00293B76">
        <w:t>і</w:t>
      </w:r>
      <w:del w:id="9181" w:author="Sanino" w:date="2012-05-24T00:09:00Z">
        <w:r w:rsidR="00C86AC3" w:rsidDel="00CA1412">
          <w:delText xml:space="preserve"> </w:delText>
        </w:r>
      </w:del>
      <w:ins w:id="9182" w:author="Sanino" w:date="2012-05-24T00:09:00Z">
        <w:r w:rsidR="00CA1412">
          <w:t xml:space="preserve"> </w:t>
        </w:r>
      </w:ins>
      <w:r w:rsidRPr="00293B76">
        <w:t>має</w:t>
      </w:r>
      <w:del w:id="9183" w:author="Sanino" w:date="2012-05-24T00:09:00Z">
        <w:r w:rsidR="00C86AC3" w:rsidDel="00CA1412">
          <w:delText xml:space="preserve"> </w:delText>
        </w:r>
      </w:del>
      <w:ins w:id="9184" w:author="Sanino" w:date="2012-05-24T00:09:00Z">
        <w:r w:rsidR="00CA1412">
          <w:t xml:space="preserve"> </w:t>
        </w:r>
      </w:ins>
      <w:r w:rsidRPr="00293B76">
        <w:t>рядковий</w:t>
      </w:r>
      <w:del w:id="9185" w:author="Sanino" w:date="2012-05-24T00:09:00Z">
        <w:r w:rsidR="00C86AC3" w:rsidDel="00CA1412">
          <w:delText xml:space="preserve"> </w:delText>
        </w:r>
      </w:del>
      <w:ins w:id="9186" w:author="Sanino" w:date="2012-05-24T00:09:00Z">
        <w:r w:rsidR="00CA1412">
          <w:t xml:space="preserve"> </w:t>
        </w:r>
      </w:ins>
      <w:r w:rsidRPr="00293B76">
        <w:t>формат</w:t>
      </w:r>
      <w:del w:id="9187" w:author="Sanino" w:date="2012-05-24T00:09:00Z">
        <w:r w:rsidR="00C86AC3" w:rsidDel="00CA1412">
          <w:delText xml:space="preserve"> </w:delText>
        </w:r>
      </w:del>
      <w:ins w:id="9188" w:author="Sanino" w:date="2012-05-24T00:09:00Z">
        <w:r w:rsidR="00CA1412">
          <w:t xml:space="preserve"> </w:t>
        </w:r>
      </w:ins>
      <w:r w:rsidRPr="00293B76">
        <w:t>даних.</w:t>
      </w:r>
      <w:del w:id="9189" w:author="Sanino" w:date="2012-05-24T00:09:00Z">
        <w:r w:rsidR="00C86AC3" w:rsidDel="00CA1412">
          <w:delText xml:space="preserve"> </w:delText>
        </w:r>
      </w:del>
      <w:ins w:id="9190" w:author="Sanino" w:date="2012-05-24T00:09:00Z">
        <w:r w:rsidR="00CA1412">
          <w:t xml:space="preserve"> </w:t>
        </w:r>
      </w:ins>
      <w:r w:rsidRPr="00293B76">
        <w:t>Скорочення</w:t>
      </w:r>
      <w:del w:id="9191" w:author="Sanino" w:date="2012-05-24T00:09:00Z">
        <w:r w:rsidR="00C86AC3" w:rsidDel="00CA1412">
          <w:delText xml:space="preserve"> </w:delText>
        </w:r>
      </w:del>
      <w:ins w:id="9192" w:author="Sanino" w:date="2012-05-24T00:09:00Z">
        <w:r w:rsidR="00CA1412">
          <w:t xml:space="preserve"> </w:t>
        </w:r>
      </w:ins>
      <w:r w:rsidRPr="00293B76">
        <w:t>застосовуються</w:t>
      </w:r>
      <w:del w:id="9193" w:author="Sanino" w:date="2012-05-24T00:09:00Z">
        <w:r w:rsidR="00C86AC3" w:rsidDel="00CA1412">
          <w:delText xml:space="preserve"> </w:delText>
        </w:r>
      </w:del>
      <w:ins w:id="9194" w:author="Sanino" w:date="2012-05-24T00:09:00Z">
        <w:r w:rsidR="00CA1412">
          <w:t xml:space="preserve"> </w:t>
        </w:r>
      </w:ins>
      <w:r w:rsidRPr="00293B76">
        <w:t>до</w:t>
      </w:r>
      <w:del w:id="9195" w:author="Sanino" w:date="2012-05-24T00:09:00Z">
        <w:r w:rsidR="00C86AC3" w:rsidDel="00CA1412">
          <w:delText xml:space="preserve"> </w:delText>
        </w:r>
      </w:del>
      <w:ins w:id="9196" w:author="Sanino" w:date="2012-05-24T00:09:00Z">
        <w:r w:rsidR="00CA1412">
          <w:t xml:space="preserve"> </w:t>
        </w:r>
      </w:ins>
      <w:r w:rsidRPr="00293B76">
        <w:t>видів</w:t>
      </w:r>
      <w:del w:id="9197" w:author="Sanino" w:date="2012-05-24T00:09:00Z">
        <w:r w:rsidR="00C86AC3" w:rsidDel="00CA1412">
          <w:delText xml:space="preserve"> </w:delText>
        </w:r>
      </w:del>
      <w:ins w:id="9198" w:author="Sanino" w:date="2012-05-24T00:09:00Z">
        <w:r w:rsidR="00CA1412">
          <w:t xml:space="preserve"> </w:t>
        </w:r>
      </w:ins>
      <w:r w:rsidRPr="00293B76">
        <w:t>робіт:</w:t>
      </w:r>
      <w:del w:id="9199" w:author="Sanino" w:date="2012-05-24T00:02:00Z">
        <w:r w:rsidR="00C86AC3" w:rsidDel="00347EAA">
          <w:delText xml:space="preserve">  </w:delText>
        </w:r>
      </w:del>
    </w:p>
    <w:p w:rsidR="00C360A3" w:rsidRDefault="00293B76" w:rsidP="00183D9C">
      <w:pPr>
        <w:pStyle w:val="a3"/>
        <w:numPr>
          <w:ilvl w:val="0"/>
          <w:numId w:val="22"/>
        </w:numPr>
        <w:ind w:left="993" w:hanging="284"/>
      </w:pPr>
      <w:r w:rsidRPr="00293B76">
        <w:t>Д</w:t>
      </w:r>
      <w:del w:id="9200" w:author="Sanino" w:date="2012-05-24T00:09:00Z">
        <w:r w:rsidR="0072678B" w:rsidDel="00CA1412">
          <w:delText xml:space="preserve"> </w:delText>
        </w:r>
      </w:del>
      <w:ins w:id="9201" w:author="Sanino" w:date="2012-05-24T00:09:00Z">
        <w:r w:rsidR="00CA1412">
          <w:t xml:space="preserve"> </w:t>
        </w:r>
      </w:ins>
      <w:r w:rsidR="0072678B">
        <w:t>–</w:t>
      </w:r>
      <w:del w:id="9202" w:author="Sanino" w:date="2012-05-24T00:09:00Z">
        <w:r w:rsidR="0072678B" w:rsidDel="00CA1412">
          <w:delText xml:space="preserve"> </w:delText>
        </w:r>
      </w:del>
      <w:ins w:id="9203" w:author="Sanino" w:date="2012-05-24T00:09:00Z">
        <w:r w:rsidR="00CA1412">
          <w:t xml:space="preserve"> </w:t>
        </w:r>
      </w:ins>
      <w:r w:rsidRPr="00293B76">
        <w:t>дисципліна;</w:t>
      </w:r>
      <w:del w:id="9204" w:author="Sanino" w:date="2012-05-24T00:02:00Z">
        <w:r w:rsidR="00C86AC3" w:rsidDel="00347EAA">
          <w:delText xml:space="preserve">  </w:delText>
        </w:r>
      </w:del>
    </w:p>
    <w:p w:rsidR="00C360A3" w:rsidRDefault="00944B24" w:rsidP="00183D9C">
      <w:pPr>
        <w:pStyle w:val="a3"/>
        <w:numPr>
          <w:ilvl w:val="0"/>
          <w:numId w:val="22"/>
        </w:numPr>
        <w:ind w:left="993" w:hanging="284"/>
      </w:pPr>
      <w:r>
        <w:t>КР1</w:t>
      </w:r>
      <w:r w:rsidR="00293B76" w:rsidRPr="00293B76">
        <w:t>-</w:t>
      </w:r>
      <w:del w:id="9205" w:author="Sanino" w:date="2012-05-24T00:09:00Z">
        <w:r w:rsidR="00C86AC3" w:rsidDel="00CA1412">
          <w:delText xml:space="preserve"> </w:delText>
        </w:r>
      </w:del>
      <w:ins w:id="9206" w:author="Sanino" w:date="2012-05-24T00:09:00Z">
        <w:r w:rsidR="00CA1412">
          <w:t xml:space="preserve"> </w:t>
        </w:r>
      </w:ins>
      <w:r w:rsidR="00293B76" w:rsidRPr="00293B76">
        <w:t>курсова</w:t>
      </w:r>
      <w:del w:id="9207" w:author="Sanino" w:date="2012-05-24T00:09:00Z">
        <w:r w:rsidR="00C86AC3" w:rsidDel="00CA1412">
          <w:delText xml:space="preserve"> </w:delText>
        </w:r>
      </w:del>
      <w:ins w:id="9208" w:author="Sanino" w:date="2012-05-24T00:09:00Z">
        <w:r w:rsidR="00CA1412">
          <w:t xml:space="preserve"> </w:t>
        </w:r>
      </w:ins>
      <w:r w:rsidR="00293B76" w:rsidRPr="00293B76">
        <w:t>ро</w:t>
      </w:r>
      <w:r>
        <w:t>бота</w:t>
      </w:r>
      <w:del w:id="9209" w:author="Sanino" w:date="2012-05-24T00:09:00Z">
        <w:r w:rsidR="00C86AC3" w:rsidDel="00CA1412">
          <w:delText xml:space="preserve"> </w:delText>
        </w:r>
      </w:del>
      <w:ins w:id="9210" w:author="Sanino" w:date="2012-05-24T00:09:00Z">
        <w:r w:rsidR="00CA1412">
          <w:t xml:space="preserve"> </w:t>
        </w:r>
      </w:ins>
      <w:r>
        <w:t>з</w:t>
      </w:r>
      <w:del w:id="9211" w:author="Sanino" w:date="2012-05-24T00:09:00Z">
        <w:r w:rsidR="00C86AC3" w:rsidDel="00CA1412">
          <w:delText xml:space="preserve"> </w:delText>
        </w:r>
      </w:del>
      <w:ins w:id="9212" w:author="Sanino" w:date="2012-05-24T00:09:00Z">
        <w:r w:rsidR="00CA1412">
          <w:t xml:space="preserve"> </w:t>
        </w:r>
      </w:ins>
      <w:r>
        <w:t>загальноосвітніх</w:t>
      </w:r>
      <w:r w:rsidR="004F189C">
        <w:t>,</w:t>
      </w:r>
      <w:del w:id="9213" w:author="Sanino" w:date="2012-05-24T00:09:00Z">
        <w:r w:rsidR="00C86AC3" w:rsidDel="00CA1412">
          <w:delText xml:space="preserve"> </w:delText>
        </w:r>
      </w:del>
      <w:ins w:id="9214" w:author="Sanino" w:date="2012-05-24T00:09:00Z">
        <w:r w:rsidR="00CA1412">
          <w:t xml:space="preserve"> </w:t>
        </w:r>
      </w:ins>
      <w:r w:rsidR="004F189C">
        <w:t>соціально-</w:t>
      </w:r>
      <w:r>
        <w:t>економічних</w:t>
      </w:r>
      <w:r w:rsidR="00517CC8">
        <w:t>,</w:t>
      </w:r>
      <w:r w:rsidR="00293B76" w:rsidRPr="00293B76">
        <w:t>фундаментальних</w:t>
      </w:r>
      <w:del w:id="9215" w:author="Sanino" w:date="2012-05-24T00:09:00Z">
        <w:r w:rsidR="00C86AC3" w:rsidDel="00CA1412">
          <w:delText xml:space="preserve"> </w:delText>
        </w:r>
      </w:del>
      <w:ins w:id="9216" w:author="Sanino" w:date="2012-05-24T00:09:00Z">
        <w:r w:rsidR="00CA1412">
          <w:t xml:space="preserve"> </w:t>
        </w:r>
      </w:ins>
      <w:r w:rsidR="00517CC8">
        <w:t>дисциплін;</w:t>
      </w:r>
      <w:del w:id="9217" w:author="Sanino" w:date="2012-05-24T00:02:00Z">
        <w:r w:rsidR="00C86AC3" w:rsidDel="00347EAA">
          <w:delText xml:space="preserve">  </w:delText>
        </w:r>
      </w:del>
    </w:p>
    <w:p w:rsidR="00C360A3" w:rsidRDefault="00517CC8" w:rsidP="00183D9C">
      <w:pPr>
        <w:pStyle w:val="a3"/>
        <w:numPr>
          <w:ilvl w:val="0"/>
          <w:numId w:val="22"/>
        </w:numPr>
        <w:ind w:left="993" w:hanging="284"/>
      </w:pPr>
      <w:r>
        <w:t>КР2</w:t>
      </w:r>
      <w:del w:id="9218" w:author="Sanino" w:date="2012-05-24T00:09:00Z">
        <w:r w:rsidR="0072678B" w:rsidDel="00CA1412">
          <w:delText xml:space="preserve"> </w:delText>
        </w:r>
      </w:del>
      <w:ins w:id="9219" w:author="Sanino" w:date="2012-05-24T00:09:00Z">
        <w:r w:rsidR="00CA1412">
          <w:t xml:space="preserve"> </w:t>
        </w:r>
      </w:ins>
      <w:r w:rsidR="0072678B">
        <w:t>–</w:t>
      </w:r>
      <w:del w:id="9220" w:author="Sanino" w:date="2012-05-24T00:09:00Z">
        <w:r w:rsidR="0072678B" w:rsidDel="00CA1412">
          <w:delText xml:space="preserve"> </w:delText>
        </w:r>
      </w:del>
      <w:ins w:id="9221" w:author="Sanino" w:date="2012-05-24T00:09:00Z">
        <w:r w:rsidR="00CA1412">
          <w:t xml:space="preserve"> </w:t>
        </w:r>
      </w:ins>
      <w:r>
        <w:t>курсова</w:t>
      </w:r>
      <w:del w:id="9222" w:author="Sanino" w:date="2012-05-24T00:09:00Z">
        <w:r w:rsidR="00C86AC3" w:rsidDel="00CA1412">
          <w:delText xml:space="preserve"> </w:delText>
        </w:r>
      </w:del>
      <w:ins w:id="9223" w:author="Sanino" w:date="2012-05-24T00:09:00Z">
        <w:r w:rsidR="00CA1412">
          <w:t xml:space="preserve"> </w:t>
        </w:r>
      </w:ins>
      <w:r>
        <w:t>робота</w:t>
      </w:r>
      <w:del w:id="9224" w:author="Sanino" w:date="2012-05-24T00:09:00Z">
        <w:r w:rsidR="00C86AC3" w:rsidDel="00CA1412">
          <w:delText xml:space="preserve"> </w:delText>
        </w:r>
      </w:del>
      <w:ins w:id="9225" w:author="Sanino" w:date="2012-05-24T00:09:00Z">
        <w:r w:rsidR="00CA1412">
          <w:t xml:space="preserve"> </w:t>
        </w:r>
      </w:ins>
      <w:r>
        <w:t>з</w:t>
      </w:r>
      <w:del w:id="9226" w:author="Sanino" w:date="2012-05-24T00:09:00Z">
        <w:r w:rsidR="00C86AC3" w:rsidDel="00CA1412">
          <w:delText xml:space="preserve"> </w:delText>
        </w:r>
      </w:del>
      <w:ins w:id="9227" w:author="Sanino" w:date="2012-05-24T00:09:00Z">
        <w:r w:rsidR="00CA1412">
          <w:t xml:space="preserve"> </w:t>
        </w:r>
      </w:ins>
      <w:r>
        <w:t>загальних</w:t>
      </w:r>
      <w:del w:id="9228" w:author="Sanino" w:date="2012-05-24T00:09:00Z">
        <w:r w:rsidR="00C86AC3" w:rsidDel="00CA1412">
          <w:delText xml:space="preserve"> </w:delText>
        </w:r>
      </w:del>
      <w:ins w:id="9229" w:author="Sanino" w:date="2012-05-24T00:09:00Z">
        <w:r w:rsidR="00CA1412">
          <w:t xml:space="preserve"> </w:t>
        </w:r>
      </w:ins>
      <w:r w:rsidR="00293B76" w:rsidRPr="00293B76">
        <w:t>для</w:t>
      </w:r>
      <w:del w:id="9230" w:author="Sanino" w:date="2012-05-24T00:09:00Z">
        <w:r w:rsidR="00C86AC3" w:rsidDel="00CA1412">
          <w:delText xml:space="preserve"> </w:delText>
        </w:r>
      </w:del>
      <w:ins w:id="9231" w:author="Sanino" w:date="2012-05-24T00:09:00Z">
        <w:r w:rsidR="00CA1412">
          <w:t xml:space="preserve"> </w:t>
        </w:r>
      </w:ins>
      <w:r w:rsidR="00293B76" w:rsidRPr="00293B76">
        <w:t>направлення</w:t>
      </w:r>
      <w:del w:id="9232" w:author="Sanino" w:date="2012-05-24T00:09:00Z">
        <w:r w:rsidR="00C86AC3" w:rsidDel="00CA1412">
          <w:delText xml:space="preserve"> </w:delText>
        </w:r>
      </w:del>
      <w:ins w:id="9233" w:author="Sanino" w:date="2012-05-24T00:09:00Z">
        <w:r w:rsidR="00CA1412">
          <w:t xml:space="preserve"> </w:t>
        </w:r>
      </w:ins>
      <w:r w:rsidR="00293B76" w:rsidRPr="00293B76">
        <w:t>професійно-о</w:t>
      </w:r>
      <w:r>
        <w:t>рієнтованим</w:t>
      </w:r>
      <w:del w:id="9234" w:author="Sanino" w:date="2012-05-24T00:02:00Z">
        <w:r w:rsidR="00C86AC3" w:rsidDel="00347EAA">
          <w:delText xml:space="preserve">  </w:delText>
        </w:r>
      </w:del>
      <w:ins w:id="9235" w:author="Sanino" w:date="2012-05-24T00:09:00Z">
        <w:r w:rsidR="00CA1412">
          <w:t xml:space="preserve"> </w:t>
        </w:r>
      </w:ins>
      <w:r w:rsidR="00293B76" w:rsidRPr="00293B76">
        <w:t>дисциплін,</w:t>
      </w:r>
      <w:del w:id="9236" w:author="Sanino" w:date="2012-05-24T00:09:00Z">
        <w:r w:rsidR="00C86AC3" w:rsidDel="00CA1412">
          <w:delText xml:space="preserve"> </w:delText>
        </w:r>
      </w:del>
      <w:ins w:id="9237" w:author="Sanino" w:date="2012-05-24T00:09:00Z">
        <w:r w:rsidR="00CA1412">
          <w:t xml:space="preserve"> </w:t>
        </w:r>
      </w:ins>
      <w:r w:rsidR="00293B76" w:rsidRPr="00293B76">
        <w:t>дисциплін</w:t>
      </w:r>
      <w:del w:id="9238" w:author="Sanino" w:date="2012-05-24T00:09:00Z">
        <w:r w:rsidR="00C86AC3" w:rsidDel="00CA1412">
          <w:delText xml:space="preserve"> </w:delText>
        </w:r>
      </w:del>
      <w:ins w:id="9239" w:author="Sanino" w:date="2012-05-24T00:09:00Z">
        <w:r w:rsidR="00CA1412">
          <w:t xml:space="preserve"> </w:t>
        </w:r>
      </w:ins>
      <w:r w:rsidR="00293B76" w:rsidRPr="00293B76">
        <w:t>професійно-орієнтованим</w:t>
      </w:r>
      <w:del w:id="9240" w:author="Sanino" w:date="2012-05-24T00:09:00Z">
        <w:r w:rsidR="00C86AC3" w:rsidDel="00CA1412">
          <w:delText xml:space="preserve"> </w:delText>
        </w:r>
      </w:del>
      <w:ins w:id="9241" w:author="Sanino" w:date="2012-05-24T00:09:00Z">
        <w:r w:rsidR="00CA1412">
          <w:t xml:space="preserve"> </w:t>
        </w:r>
      </w:ins>
      <w:r w:rsidR="00293B76" w:rsidRPr="00293B76">
        <w:t>за</w:t>
      </w:r>
      <w:del w:id="9242" w:author="Sanino" w:date="2012-05-24T00:09:00Z">
        <w:r w:rsidR="00C86AC3" w:rsidDel="00CA1412">
          <w:delText xml:space="preserve"> </w:delText>
        </w:r>
      </w:del>
      <w:ins w:id="9243" w:author="Sanino" w:date="2012-05-24T00:09:00Z">
        <w:r w:rsidR="00CA1412">
          <w:t xml:space="preserve"> </w:t>
        </w:r>
      </w:ins>
      <w:r w:rsidR="00293B76" w:rsidRPr="00293B76">
        <w:t>о</w:t>
      </w:r>
      <w:r w:rsidR="00293B76" w:rsidRPr="00293B76">
        <w:t>б</w:t>
      </w:r>
      <w:r w:rsidR="00293B76" w:rsidRPr="00293B76">
        <w:t>раною</w:t>
      </w:r>
      <w:del w:id="9244" w:author="Sanino" w:date="2012-05-24T00:09:00Z">
        <w:r w:rsidR="00C86AC3" w:rsidDel="00CA1412">
          <w:delText xml:space="preserve"> </w:delText>
        </w:r>
      </w:del>
      <w:ins w:id="9245" w:author="Sanino" w:date="2012-05-24T00:09:00Z">
        <w:r w:rsidR="00CA1412">
          <w:t xml:space="preserve"> </w:t>
        </w:r>
      </w:ins>
      <w:r>
        <w:t>спеціальністю</w:t>
      </w:r>
      <w:r w:rsidR="00293B76" w:rsidRPr="00293B76">
        <w:t>,</w:t>
      </w:r>
      <w:del w:id="9246" w:author="Sanino" w:date="2012-05-24T00:09:00Z">
        <w:r w:rsidR="00C86AC3" w:rsidDel="00CA1412">
          <w:delText xml:space="preserve"> </w:delText>
        </w:r>
      </w:del>
      <w:ins w:id="9247" w:author="Sanino" w:date="2012-05-24T00:09:00Z">
        <w:r w:rsidR="00CA1412">
          <w:t xml:space="preserve"> </w:t>
        </w:r>
      </w:ins>
      <w:r w:rsidR="00293B76" w:rsidRPr="00293B76">
        <w:t>а</w:t>
      </w:r>
      <w:del w:id="9248" w:author="Sanino" w:date="2012-05-24T00:09:00Z">
        <w:r w:rsidR="00C86AC3" w:rsidDel="00CA1412">
          <w:delText xml:space="preserve"> </w:delText>
        </w:r>
      </w:del>
      <w:ins w:id="9249" w:author="Sanino" w:date="2012-05-24T00:09:00Z">
        <w:r w:rsidR="00CA1412">
          <w:t xml:space="preserve"> </w:t>
        </w:r>
      </w:ins>
      <w:r w:rsidR="00293B76" w:rsidRPr="00293B76">
        <w:t>також</w:t>
      </w:r>
      <w:del w:id="9250" w:author="Sanino" w:date="2012-05-24T00:09:00Z">
        <w:r w:rsidR="00C86AC3" w:rsidDel="00CA1412">
          <w:delText xml:space="preserve"> </w:delText>
        </w:r>
      </w:del>
      <w:ins w:id="9251" w:author="Sanino" w:date="2012-05-24T00:09:00Z">
        <w:r w:rsidR="00CA1412">
          <w:t xml:space="preserve"> </w:t>
        </w:r>
      </w:ins>
      <w:r w:rsidR="00293B76" w:rsidRPr="00293B76">
        <w:t>дисциплін</w:t>
      </w:r>
      <w:del w:id="9252" w:author="Sanino" w:date="2012-05-24T00:09:00Z">
        <w:r w:rsidR="00C86AC3" w:rsidDel="00CA1412">
          <w:delText xml:space="preserve"> </w:delText>
        </w:r>
      </w:del>
      <w:ins w:id="9253" w:author="Sanino" w:date="2012-05-24T00:09:00Z">
        <w:r w:rsidR="00CA1412">
          <w:t xml:space="preserve"> </w:t>
        </w:r>
      </w:ins>
      <w:r w:rsidR="00293B76" w:rsidRPr="00293B76">
        <w:t>рівня</w:t>
      </w:r>
      <w:del w:id="9254" w:author="Sanino" w:date="2012-05-24T00:09:00Z">
        <w:r w:rsidR="00C86AC3" w:rsidDel="00CA1412">
          <w:delText xml:space="preserve"> </w:delText>
        </w:r>
      </w:del>
      <w:ins w:id="9255" w:author="Sanino" w:date="2012-05-24T00:09:00Z">
        <w:r w:rsidR="00CA1412">
          <w:t xml:space="preserve"> </w:t>
        </w:r>
      </w:ins>
      <w:r w:rsidR="00293B76" w:rsidRPr="00293B76">
        <w:t>спеціаліста</w:t>
      </w:r>
      <w:del w:id="9256" w:author="Sanino" w:date="2012-05-24T00:09:00Z">
        <w:r w:rsidR="00C86AC3" w:rsidDel="00CA1412">
          <w:delText xml:space="preserve"> </w:delText>
        </w:r>
      </w:del>
      <w:ins w:id="9257" w:author="Sanino" w:date="2012-05-24T00:09:00Z">
        <w:r w:rsidR="00CA1412">
          <w:t xml:space="preserve"> </w:t>
        </w:r>
      </w:ins>
      <w:r w:rsidR="00293B76" w:rsidRPr="00293B76">
        <w:t>та</w:t>
      </w:r>
      <w:del w:id="9258" w:author="Sanino" w:date="2012-05-24T00:09:00Z">
        <w:r w:rsidR="00C86AC3" w:rsidDel="00CA1412">
          <w:delText xml:space="preserve"> </w:delText>
        </w:r>
      </w:del>
      <w:ins w:id="9259" w:author="Sanino" w:date="2012-05-24T00:09:00Z">
        <w:r w:rsidR="00CA1412">
          <w:t xml:space="preserve"> </w:t>
        </w:r>
      </w:ins>
      <w:r w:rsidR="00C360A3">
        <w:t>магіс</w:t>
      </w:r>
      <w:r w:rsidR="00C360A3">
        <w:t>т</w:t>
      </w:r>
      <w:r w:rsidR="00C360A3">
        <w:t>ра;</w:t>
      </w:r>
    </w:p>
    <w:p w:rsidR="00C360A3" w:rsidRDefault="00293B76" w:rsidP="00183D9C">
      <w:pPr>
        <w:pStyle w:val="a3"/>
        <w:numPr>
          <w:ilvl w:val="0"/>
          <w:numId w:val="22"/>
        </w:numPr>
        <w:ind w:left="993" w:hanging="284"/>
      </w:pPr>
      <w:r w:rsidRPr="00293B76">
        <w:t>КП1-курсовий</w:t>
      </w:r>
      <w:del w:id="9260" w:author="Sanino" w:date="2012-05-24T00:09:00Z">
        <w:r w:rsidR="00C86AC3" w:rsidDel="00CA1412">
          <w:delText xml:space="preserve"> </w:delText>
        </w:r>
      </w:del>
      <w:ins w:id="9261" w:author="Sanino" w:date="2012-05-24T00:09:00Z">
        <w:r w:rsidR="00CA1412">
          <w:t xml:space="preserve"> </w:t>
        </w:r>
      </w:ins>
      <w:r w:rsidRPr="00293B76">
        <w:t>проект</w:t>
      </w:r>
      <w:del w:id="9262" w:author="Sanino" w:date="2012-05-24T00:09:00Z">
        <w:r w:rsidR="00C86AC3" w:rsidDel="00CA1412">
          <w:delText xml:space="preserve"> </w:delText>
        </w:r>
      </w:del>
      <w:ins w:id="9263" w:author="Sanino" w:date="2012-05-24T00:09:00Z">
        <w:r w:rsidR="00CA1412">
          <w:t xml:space="preserve"> </w:t>
        </w:r>
      </w:ins>
      <w:r w:rsidRPr="00293B76">
        <w:t>по</w:t>
      </w:r>
      <w:del w:id="9264" w:author="Sanino" w:date="2012-05-24T00:09:00Z">
        <w:r w:rsidR="00C86AC3" w:rsidDel="00CA1412">
          <w:delText xml:space="preserve"> </w:delText>
        </w:r>
      </w:del>
      <w:ins w:id="9265" w:author="Sanino" w:date="2012-05-24T00:09:00Z">
        <w:r w:rsidR="00CA1412">
          <w:t xml:space="preserve"> </w:t>
        </w:r>
      </w:ins>
      <w:r w:rsidRPr="00293B76">
        <w:t>загальноосвітнім,</w:t>
      </w:r>
      <w:del w:id="9266" w:author="Sanino" w:date="2012-05-24T00:09:00Z">
        <w:r w:rsidR="00C86AC3" w:rsidDel="00CA1412">
          <w:delText xml:space="preserve"> </w:delText>
        </w:r>
      </w:del>
      <w:ins w:id="9267" w:author="Sanino" w:date="2012-05-24T00:09:00Z">
        <w:r w:rsidR="00CA1412">
          <w:t xml:space="preserve"> </w:t>
        </w:r>
      </w:ins>
      <w:r w:rsidR="00517CC8">
        <w:t>соціально-економічним,</w:t>
      </w:r>
      <w:del w:id="9268" w:author="Sanino" w:date="2012-05-24T00:09:00Z">
        <w:r w:rsidR="00C86AC3" w:rsidDel="00CA1412">
          <w:delText xml:space="preserve"> </w:delText>
        </w:r>
      </w:del>
      <w:ins w:id="9269" w:author="Sanino" w:date="2012-05-24T00:09:00Z">
        <w:r w:rsidR="00CA1412">
          <w:t xml:space="preserve"> </w:t>
        </w:r>
      </w:ins>
      <w:r w:rsidR="00517CC8">
        <w:t>фундаментальним</w:t>
      </w:r>
      <w:del w:id="9270" w:author="Sanino" w:date="2012-05-24T00:09:00Z">
        <w:r w:rsidR="00C86AC3" w:rsidDel="00CA1412">
          <w:delText xml:space="preserve"> </w:delText>
        </w:r>
      </w:del>
      <w:ins w:id="9271" w:author="Sanino" w:date="2012-05-24T00:09:00Z">
        <w:r w:rsidR="00CA1412">
          <w:t xml:space="preserve"> </w:t>
        </w:r>
      </w:ins>
      <w:r w:rsidRPr="00293B76">
        <w:t>дисциплін</w:t>
      </w:r>
      <w:r w:rsidR="00517CC8">
        <w:t>ам</w:t>
      </w:r>
      <w:r w:rsidRPr="00293B76">
        <w:t>;</w:t>
      </w:r>
      <w:del w:id="9272" w:author="Sanino" w:date="2012-05-24T00:02:00Z">
        <w:r w:rsidR="00C86AC3" w:rsidDel="00347EAA">
          <w:delText xml:space="preserve">  </w:delText>
        </w:r>
      </w:del>
    </w:p>
    <w:p w:rsidR="00C360A3" w:rsidRDefault="00293B76" w:rsidP="00183D9C">
      <w:pPr>
        <w:pStyle w:val="a3"/>
        <w:numPr>
          <w:ilvl w:val="0"/>
          <w:numId w:val="22"/>
        </w:numPr>
        <w:ind w:left="993" w:hanging="284"/>
      </w:pPr>
      <w:r w:rsidRPr="00293B76">
        <w:t>КП2</w:t>
      </w:r>
      <w:del w:id="9273" w:author="Sanino" w:date="2012-05-24T00:09:00Z">
        <w:r w:rsidR="0072678B" w:rsidDel="00CA1412">
          <w:delText xml:space="preserve"> </w:delText>
        </w:r>
      </w:del>
      <w:ins w:id="9274" w:author="Sanino" w:date="2012-05-24T00:09:00Z">
        <w:r w:rsidR="00CA1412">
          <w:t xml:space="preserve"> </w:t>
        </w:r>
      </w:ins>
      <w:r w:rsidR="0072678B">
        <w:t>–</w:t>
      </w:r>
      <w:del w:id="9275" w:author="Sanino" w:date="2012-05-24T00:09:00Z">
        <w:r w:rsidR="0072678B" w:rsidDel="00CA1412">
          <w:delText xml:space="preserve"> </w:delText>
        </w:r>
      </w:del>
      <w:ins w:id="9276" w:author="Sanino" w:date="2012-05-24T00:09:00Z">
        <w:r w:rsidR="00CA1412">
          <w:t xml:space="preserve"> </w:t>
        </w:r>
      </w:ins>
      <w:r w:rsidRPr="00293B76">
        <w:t>курсовий</w:t>
      </w:r>
      <w:del w:id="9277" w:author="Sanino" w:date="2012-05-24T00:09:00Z">
        <w:r w:rsidR="00C86AC3" w:rsidDel="00CA1412">
          <w:delText xml:space="preserve"> </w:delText>
        </w:r>
      </w:del>
      <w:ins w:id="9278" w:author="Sanino" w:date="2012-05-24T00:09:00Z">
        <w:r w:rsidR="00CA1412">
          <w:t xml:space="preserve"> </w:t>
        </w:r>
      </w:ins>
      <w:r w:rsidRPr="00293B76">
        <w:t>проект</w:t>
      </w:r>
      <w:del w:id="9279" w:author="Sanino" w:date="2012-05-24T00:09:00Z">
        <w:r w:rsidR="00C86AC3" w:rsidDel="00CA1412">
          <w:delText xml:space="preserve"> </w:delText>
        </w:r>
      </w:del>
      <w:ins w:id="9280" w:author="Sanino" w:date="2012-05-24T00:09:00Z">
        <w:r w:rsidR="00CA1412">
          <w:t xml:space="preserve"> </w:t>
        </w:r>
      </w:ins>
      <w:r w:rsidRPr="00293B76">
        <w:t>за</w:t>
      </w:r>
      <w:del w:id="9281" w:author="Sanino" w:date="2012-05-24T00:09:00Z">
        <w:r w:rsidR="00C86AC3" w:rsidDel="00CA1412">
          <w:delText xml:space="preserve"> </w:delText>
        </w:r>
      </w:del>
      <w:ins w:id="9282" w:author="Sanino" w:date="2012-05-24T00:09:00Z">
        <w:r w:rsidR="00CA1412">
          <w:t xml:space="preserve"> </w:t>
        </w:r>
      </w:ins>
      <w:r w:rsidRPr="00293B76">
        <w:t>загальними</w:t>
      </w:r>
      <w:del w:id="9283" w:author="Sanino" w:date="2012-05-24T00:09:00Z">
        <w:r w:rsidR="00C86AC3" w:rsidDel="00CA1412">
          <w:delText xml:space="preserve"> </w:delText>
        </w:r>
      </w:del>
      <w:ins w:id="9284" w:author="Sanino" w:date="2012-05-24T00:09:00Z">
        <w:r w:rsidR="00CA1412">
          <w:t xml:space="preserve"> </w:t>
        </w:r>
      </w:ins>
      <w:r w:rsidRPr="00293B76">
        <w:t>для</w:t>
      </w:r>
      <w:del w:id="9285" w:author="Sanino" w:date="2012-05-24T00:09:00Z">
        <w:r w:rsidR="00C86AC3" w:rsidDel="00CA1412">
          <w:delText xml:space="preserve"> </w:delText>
        </w:r>
      </w:del>
      <w:ins w:id="9286" w:author="Sanino" w:date="2012-05-24T00:09:00Z">
        <w:r w:rsidR="00CA1412">
          <w:t xml:space="preserve"> </w:t>
        </w:r>
      </w:ins>
      <w:r w:rsidRPr="00293B76">
        <w:t>направлення</w:t>
      </w:r>
      <w:del w:id="9287" w:author="Sanino" w:date="2012-05-24T00:09:00Z">
        <w:r w:rsidR="00C86AC3" w:rsidDel="00CA1412">
          <w:delText xml:space="preserve"> </w:delText>
        </w:r>
      </w:del>
      <w:ins w:id="9288" w:author="Sanino" w:date="2012-05-24T00:09:00Z">
        <w:r w:rsidR="00CA1412">
          <w:t xml:space="preserve"> </w:t>
        </w:r>
      </w:ins>
      <w:r w:rsidRPr="00293B76">
        <w:t>професійно-оріен</w:t>
      </w:r>
      <w:r w:rsidR="00517CC8">
        <w:t>тованими</w:t>
      </w:r>
      <w:del w:id="9289" w:author="Sanino" w:date="2012-05-24T00:09:00Z">
        <w:r w:rsidR="00C86AC3" w:rsidDel="00CA1412">
          <w:delText xml:space="preserve"> </w:delText>
        </w:r>
      </w:del>
      <w:ins w:id="9290" w:author="Sanino" w:date="2012-05-24T00:09:00Z">
        <w:r w:rsidR="00CA1412">
          <w:t xml:space="preserve"> </w:t>
        </w:r>
      </w:ins>
      <w:r w:rsidRPr="00293B76">
        <w:t>дисциплін</w:t>
      </w:r>
      <w:r w:rsidR="00517CC8">
        <w:t>ами</w:t>
      </w:r>
      <w:r w:rsidRPr="00293B76">
        <w:t>,</w:t>
      </w:r>
      <w:del w:id="9291" w:author="Sanino" w:date="2012-05-24T00:09:00Z">
        <w:r w:rsidR="00C86AC3" w:rsidDel="00CA1412">
          <w:delText xml:space="preserve"> </w:delText>
        </w:r>
      </w:del>
      <w:ins w:id="9292" w:author="Sanino" w:date="2012-05-24T00:09:00Z">
        <w:r w:rsidR="00CA1412">
          <w:t xml:space="preserve"> </w:t>
        </w:r>
      </w:ins>
      <w:r w:rsidRPr="00293B76">
        <w:t>дисциплін</w:t>
      </w:r>
      <w:r w:rsidR="00517CC8">
        <w:t>ами</w:t>
      </w:r>
      <w:del w:id="9293" w:author="Sanino" w:date="2012-05-24T00:09:00Z">
        <w:r w:rsidR="00C86AC3" w:rsidDel="00CA1412">
          <w:delText xml:space="preserve"> </w:delText>
        </w:r>
      </w:del>
      <w:ins w:id="9294" w:author="Sanino" w:date="2012-05-24T00:09:00Z">
        <w:r w:rsidR="00CA1412">
          <w:t xml:space="preserve"> </w:t>
        </w:r>
      </w:ins>
      <w:r w:rsidRPr="00293B76">
        <w:t>професійно-орієнтованим</w:t>
      </w:r>
      <w:r w:rsidR="00517CC8">
        <w:t>и</w:t>
      </w:r>
      <w:del w:id="9295" w:author="Sanino" w:date="2012-05-24T00:02:00Z">
        <w:r w:rsidR="00C86AC3" w:rsidDel="00347EAA">
          <w:delText xml:space="preserve">  </w:delText>
        </w:r>
      </w:del>
      <w:ins w:id="9296" w:author="Sanino" w:date="2012-05-24T00:09:00Z">
        <w:r w:rsidR="00CA1412">
          <w:t xml:space="preserve"> </w:t>
        </w:r>
      </w:ins>
      <w:r w:rsidRPr="00293B76">
        <w:t>за</w:t>
      </w:r>
      <w:del w:id="9297" w:author="Sanino" w:date="2012-05-24T00:09:00Z">
        <w:r w:rsidR="00C86AC3" w:rsidDel="00CA1412">
          <w:delText xml:space="preserve"> </w:delText>
        </w:r>
      </w:del>
      <w:ins w:id="9298" w:author="Sanino" w:date="2012-05-24T00:09:00Z">
        <w:r w:rsidR="00CA1412">
          <w:t xml:space="preserve"> </w:t>
        </w:r>
      </w:ins>
      <w:r w:rsidRPr="00293B76">
        <w:t>обраною</w:t>
      </w:r>
      <w:del w:id="9299" w:author="Sanino" w:date="2012-05-24T00:09:00Z">
        <w:r w:rsidR="00C86AC3" w:rsidDel="00CA1412">
          <w:delText xml:space="preserve"> </w:delText>
        </w:r>
      </w:del>
      <w:ins w:id="9300" w:author="Sanino" w:date="2012-05-24T00:09:00Z">
        <w:r w:rsidR="00CA1412">
          <w:t xml:space="preserve"> </w:t>
        </w:r>
      </w:ins>
      <w:r w:rsidR="00517CC8">
        <w:t>спеціальністю</w:t>
      </w:r>
      <w:r w:rsidRPr="00293B76">
        <w:t>,</w:t>
      </w:r>
      <w:del w:id="9301" w:author="Sanino" w:date="2012-05-24T00:09:00Z">
        <w:r w:rsidR="00C86AC3" w:rsidDel="00CA1412">
          <w:delText xml:space="preserve"> </w:delText>
        </w:r>
      </w:del>
      <w:ins w:id="9302" w:author="Sanino" w:date="2012-05-24T00:09:00Z">
        <w:r w:rsidR="00CA1412">
          <w:t xml:space="preserve"> </w:t>
        </w:r>
      </w:ins>
      <w:r w:rsidRPr="00293B76">
        <w:t>а</w:t>
      </w:r>
      <w:del w:id="9303" w:author="Sanino" w:date="2012-05-24T00:09:00Z">
        <w:r w:rsidR="00C86AC3" w:rsidDel="00CA1412">
          <w:delText xml:space="preserve"> </w:delText>
        </w:r>
      </w:del>
      <w:ins w:id="9304" w:author="Sanino" w:date="2012-05-24T00:09:00Z">
        <w:r w:rsidR="00CA1412">
          <w:t xml:space="preserve"> </w:t>
        </w:r>
      </w:ins>
      <w:r w:rsidRPr="00293B76">
        <w:t>також</w:t>
      </w:r>
      <w:del w:id="9305" w:author="Sanino" w:date="2012-05-24T00:09:00Z">
        <w:r w:rsidR="00C86AC3" w:rsidDel="00CA1412">
          <w:delText xml:space="preserve"> </w:delText>
        </w:r>
      </w:del>
      <w:ins w:id="9306" w:author="Sanino" w:date="2012-05-24T00:09:00Z">
        <w:r w:rsidR="00CA1412">
          <w:t xml:space="preserve"> </w:t>
        </w:r>
      </w:ins>
      <w:r w:rsidRPr="00293B76">
        <w:t>дисциплін</w:t>
      </w:r>
      <w:r w:rsidR="00517CC8">
        <w:t>ами</w:t>
      </w:r>
      <w:del w:id="9307" w:author="Sanino" w:date="2012-05-24T00:03:00Z">
        <w:r w:rsidR="00C86AC3" w:rsidDel="00347EAA">
          <w:delText xml:space="preserve">  </w:delText>
        </w:r>
      </w:del>
      <w:ins w:id="9308" w:author="Sanino" w:date="2012-05-24T00:09:00Z">
        <w:r w:rsidR="00CA1412">
          <w:t xml:space="preserve"> </w:t>
        </w:r>
      </w:ins>
      <w:r w:rsidRPr="00293B76">
        <w:t>рі</w:t>
      </w:r>
      <w:r w:rsidRPr="00293B76">
        <w:t>в</w:t>
      </w:r>
      <w:r w:rsidRPr="00293B76">
        <w:t>ня</w:t>
      </w:r>
      <w:del w:id="9309" w:author="Sanino" w:date="2012-05-24T00:09:00Z">
        <w:r w:rsidR="00C86AC3" w:rsidDel="00CA1412">
          <w:delText xml:space="preserve"> </w:delText>
        </w:r>
      </w:del>
      <w:ins w:id="9310" w:author="Sanino" w:date="2012-05-24T00:09:00Z">
        <w:r w:rsidR="00CA1412">
          <w:t xml:space="preserve"> </w:t>
        </w:r>
      </w:ins>
      <w:r w:rsidRPr="00293B76">
        <w:t>спеціаліста</w:t>
      </w:r>
      <w:del w:id="9311" w:author="Sanino" w:date="2012-05-24T00:09:00Z">
        <w:r w:rsidR="00C86AC3" w:rsidDel="00CA1412">
          <w:delText xml:space="preserve"> </w:delText>
        </w:r>
      </w:del>
      <w:ins w:id="9312" w:author="Sanino" w:date="2012-05-24T00:09:00Z">
        <w:r w:rsidR="00CA1412">
          <w:t xml:space="preserve"> </w:t>
        </w:r>
      </w:ins>
      <w:r w:rsidRPr="00293B76">
        <w:t>та</w:t>
      </w:r>
      <w:del w:id="9313" w:author="Sanino" w:date="2012-05-24T00:09:00Z">
        <w:r w:rsidR="00C86AC3" w:rsidDel="00CA1412">
          <w:delText xml:space="preserve"> </w:delText>
        </w:r>
      </w:del>
      <w:ins w:id="9314" w:author="Sanino" w:date="2012-05-24T00:09:00Z">
        <w:r w:rsidR="00CA1412">
          <w:t xml:space="preserve"> </w:t>
        </w:r>
      </w:ins>
      <w:r w:rsidRPr="00293B76">
        <w:t>магістра;</w:t>
      </w:r>
      <w:del w:id="9315" w:author="Sanino" w:date="2012-05-24T00:03:00Z">
        <w:r w:rsidR="00C360A3" w:rsidDel="00347EAA">
          <w:delText xml:space="preserve"> </w:delText>
        </w:r>
      </w:del>
    </w:p>
    <w:p w:rsidR="00C360A3" w:rsidRDefault="00293B76" w:rsidP="00183D9C">
      <w:pPr>
        <w:pStyle w:val="a3"/>
        <w:numPr>
          <w:ilvl w:val="0"/>
          <w:numId w:val="22"/>
        </w:numPr>
        <w:ind w:left="993" w:hanging="284"/>
      </w:pPr>
      <w:r w:rsidRPr="00293B76">
        <w:t>ПРУЧ</w:t>
      </w:r>
      <w:r w:rsidR="00517CC8" w:rsidRPr="00293B76">
        <w:t>-</w:t>
      </w:r>
      <w:del w:id="9316" w:author="Sanino" w:date="2012-05-24T00:09:00Z">
        <w:r w:rsidR="00C86AC3" w:rsidDel="00CA1412">
          <w:delText xml:space="preserve"> </w:delText>
        </w:r>
      </w:del>
      <w:ins w:id="9317" w:author="Sanino" w:date="2012-05-24T00:09:00Z">
        <w:r w:rsidR="00CA1412">
          <w:t xml:space="preserve"> </w:t>
        </w:r>
      </w:ins>
      <w:r w:rsidRPr="00293B76">
        <w:t>навчальна</w:t>
      </w:r>
      <w:del w:id="9318" w:author="Sanino" w:date="2012-05-24T00:09:00Z">
        <w:r w:rsidR="00C86AC3" w:rsidDel="00CA1412">
          <w:delText xml:space="preserve"> </w:delText>
        </w:r>
      </w:del>
      <w:ins w:id="9319" w:author="Sanino" w:date="2012-05-24T00:09:00Z">
        <w:r w:rsidR="00CA1412">
          <w:t xml:space="preserve"> </w:t>
        </w:r>
      </w:ins>
      <w:r w:rsidRPr="00293B76">
        <w:t>практика;</w:t>
      </w:r>
      <w:del w:id="9320" w:author="Sanino" w:date="2012-05-24T00:03:00Z">
        <w:r w:rsidR="00C86AC3" w:rsidDel="00347EAA">
          <w:delText xml:space="preserve">  </w:delText>
        </w:r>
      </w:del>
    </w:p>
    <w:p w:rsidR="00C360A3" w:rsidRDefault="00293B76" w:rsidP="00183D9C">
      <w:pPr>
        <w:pStyle w:val="a3"/>
        <w:numPr>
          <w:ilvl w:val="0"/>
          <w:numId w:val="22"/>
        </w:numPr>
        <w:ind w:left="993" w:hanging="284"/>
      </w:pPr>
      <w:r w:rsidRPr="00293B76">
        <w:t>ПРПРОІЗВ</w:t>
      </w:r>
      <w:del w:id="9321" w:author="Sanino" w:date="2012-05-24T00:09:00Z">
        <w:r w:rsidR="0072678B" w:rsidDel="00CA1412">
          <w:delText xml:space="preserve"> </w:delText>
        </w:r>
      </w:del>
      <w:ins w:id="9322" w:author="Sanino" w:date="2012-05-24T00:09:00Z">
        <w:r w:rsidR="00CA1412">
          <w:t xml:space="preserve"> </w:t>
        </w:r>
      </w:ins>
      <w:r w:rsidR="0072678B">
        <w:t>–</w:t>
      </w:r>
      <w:del w:id="9323" w:author="Sanino" w:date="2012-05-24T00:09:00Z">
        <w:r w:rsidR="0072678B" w:rsidDel="00CA1412">
          <w:delText xml:space="preserve"> </w:delText>
        </w:r>
      </w:del>
      <w:ins w:id="9324" w:author="Sanino" w:date="2012-05-24T00:09:00Z">
        <w:r w:rsidR="00CA1412">
          <w:t xml:space="preserve"> </w:t>
        </w:r>
      </w:ins>
      <w:r w:rsidRPr="00293B76">
        <w:t>виробнича</w:t>
      </w:r>
      <w:del w:id="9325" w:author="Sanino" w:date="2012-05-24T00:09:00Z">
        <w:r w:rsidR="00C86AC3" w:rsidDel="00CA1412">
          <w:delText xml:space="preserve"> </w:delText>
        </w:r>
      </w:del>
      <w:ins w:id="9326" w:author="Sanino" w:date="2012-05-24T00:09:00Z">
        <w:r w:rsidR="00CA1412">
          <w:t xml:space="preserve"> </w:t>
        </w:r>
      </w:ins>
      <w:r w:rsidRPr="00293B76">
        <w:t>практика;</w:t>
      </w:r>
      <w:del w:id="9327" w:author="Sanino" w:date="2012-05-24T00:03:00Z">
        <w:r w:rsidR="00C86AC3" w:rsidDel="00347EAA">
          <w:delText xml:space="preserve">  </w:delText>
        </w:r>
      </w:del>
    </w:p>
    <w:p w:rsidR="00C360A3" w:rsidRDefault="00293B76" w:rsidP="00183D9C">
      <w:pPr>
        <w:pStyle w:val="a3"/>
        <w:numPr>
          <w:ilvl w:val="0"/>
          <w:numId w:val="22"/>
        </w:numPr>
        <w:ind w:left="993" w:hanging="284"/>
      </w:pPr>
      <w:r w:rsidRPr="00293B76">
        <w:t>ПРДІП</w:t>
      </w:r>
      <w:del w:id="9328" w:author="Sanino" w:date="2012-05-24T00:09:00Z">
        <w:r w:rsidR="0072678B" w:rsidDel="00CA1412">
          <w:delText xml:space="preserve"> </w:delText>
        </w:r>
      </w:del>
      <w:ins w:id="9329" w:author="Sanino" w:date="2012-05-24T00:09:00Z">
        <w:r w:rsidR="00CA1412">
          <w:t xml:space="preserve"> </w:t>
        </w:r>
      </w:ins>
      <w:r w:rsidR="0072678B">
        <w:t>–</w:t>
      </w:r>
      <w:del w:id="9330" w:author="Sanino" w:date="2012-05-24T00:09:00Z">
        <w:r w:rsidR="0072678B" w:rsidDel="00CA1412">
          <w:delText xml:space="preserve"> </w:delText>
        </w:r>
      </w:del>
      <w:ins w:id="9331" w:author="Sanino" w:date="2012-05-24T00:09:00Z">
        <w:r w:rsidR="00CA1412">
          <w:t xml:space="preserve"> </w:t>
        </w:r>
      </w:ins>
      <w:r w:rsidRPr="00293B76">
        <w:t>переддипломна</w:t>
      </w:r>
      <w:del w:id="9332" w:author="Sanino" w:date="2012-05-24T00:09:00Z">
        <w:r w:rsidR="00C86AC3" w:rsidDel="00CA1412">
          <w:delText xml:space="preserve"> </w:delText>
        </w:r>
      </w:del>
      <w:ins w:id="9333" w:author="Sanino" w:date="2012-05-24T00:09:00Z">
        <w:r w:rsidR="00CA1412">
          <w:t xml:space="preserve"> </w:t>
        </w:r>
      </w:ins>
      <w:r w:rsidRPr="00293B76">
        <w:t>практика;</w:t>
      </w:r>
      <w:del w:id="9334" w:author="Sanino" w:date="2012-05-24T00:03:00Z">
        <w:r w:rsidR="00C86AC3" w:rsidDel="00347EAA">
          <w:delText xml:space="preserve">  </w:delText>
        </w:r>
      </w:del>
    </w:p>
    <w:p w:rsidR="00C360A3" w:rsidRDefault="00293B76" w:rsidP="00183D9C">
      <w:pPr>
        <w:pStyle w:val="a3"/>
        <w:numPr>
          <w:ilvl w:val="0"/>
          <w:numId w:val="22"/>
        </w:numPr>
        <w:ind w:left="993" w:hanging="284"/>
      </w:pPr>
      <w:r w:rsidRPr="00293B76">
        <w:t>ГОС</w:t>
      </w:r>
      <w:del w:id="9335" w:author="Sanino" w:date="2012-05-24T00:09:00Z">
        <w:r w:rsidR="0072678B" w:rsidDel="00CA1412">
          <w:delText xml:space="preserve"> </w:delText>
        </w:r>
      </w:del>
      <w:ins w:id="9336" w:author="Sanino" w:date="2012-05-24T00:09:00Z">
        <w:r w:rsidR="00CA1412">
          <w:t xml:space="preserve"> </w:t>
        </w:r>
      </w:ins>
      <w:r w:rsidR="0072678B">
        <w:t>–</w:t>
      </w:r>
      <w:del w:id="9337" w:author="Sanino" w:date="2012-05-24T00:09:00Z">
        <w:r w:rsidR="0072678B" w:rsidDel="00CA1412">
          <w:delText xml:space="preserve"> </w:delText>
        </w:r>
      </w:del>
      <w:ins w:id="9338" w:author="Sanino" w:date="2012-05-24T00:09:00Z">
        <w:r w:rsidR="00CA1412">
          <w:t xml:space="preserve"> </w:t>
        </w:r>
      </w:ins>
      <w:r w:rsidRPr="00293B76">
        <w:t>державний</w:t>
      </w:r>
      <w:del w:id="9339" w:author="Sanino" w:date="2012-05-24T00:09:00Z">
        <w:r w:rsidR="00C86AC3" w:rsidDel="00CA1412">
          <w:delText xml:space="preserve"> </w:delText>
        </w:r>
      </w:del>
      <w:ins w:id="9340" w:author="Sanino" w:date="2012-05-24T00:09:00Z">
        <w:r w:rsidR="00CA1412">
          <w:t xml:space="preserve"> </w:t>
        </w:r>
      </w:ins>
      <w:r w:rsidRPr="00293B76">
        <w:t>іспит;</w:t>
      </w:r>
      <w:del w:id="9341" w:author="Sanino" w:date="2012-05-24T00:03:00Z">
        <w:r w:rsidR="00C86AC3" w:rsidDel="00347EAA">
          <w:delText xml:space="preserve">  </w:delText>
        </w:r>
      </w:del>
    </w:p>
    <w:p w:rsidR="00C360A3" w:rsidRDefault="00293B76" w:rsidP="00183D9C">
      <w:pPr>
        <w:pStyle w:val="a3"/>
        <w:numPr>
          <w:ilvl w:val="0"/>
          <w:numId w:val="22"/>
        </w:numPr>
        <w:ind w:left="993" w:hanging="284"/>
      </w:pPr>
      <w:r w:rsidRPr="00293B76">
        <w:t>ДІПРУК</w:t>
      </w:r>
      <w:del w:id="9342" w:author="Sanino" w:date="2012-05-24T00:09:00Z">
        <w:r w:rsidR="0072678B" w:rsidDel="00CA1412">
          <w:delText xml:space="preserve"> </w:delText>
        </w:r>
      </w:del>
      <w:ins w:id="9343" w:author="Sanino" w:date="2012-05-24T00:09:00Z">
        <w:r w:rsidR="00CA1412">
          <w:t xml:space="preserve"> </w:t>
        </w:r>
      </w:ins>
      <w:r w:rsidR="0072678B">
        <w:t>–</w:t>
      </w:r>
      <w:del w:id="9344" w:author="Sanino" w:date="2012-05-24T00:09:00Z">
        <w:r w:rsidR="0072678B" w:rsidDel="00CA1412">
          <w:delText xml:space="preserve"> </w:delText>
        </w:r>
      </w:del>
      <w:ins w:id="9345" w:author="Sanino" w:date="2012-05-24T00:09:00Z">
        <w:r w:rsidR="00CA1412">
          <w:t xml:space="preserve"> </w:t>
        </w:r>
      </w:ins>
      <w:r w:rsidRPr="00293B76">
        <w:t>керівництво</w:t>
      </w:r>
      <w:del w:id="9346" w:author="Sanino" w:date="2012-05-24T00:09:00Z">
        <w:r w:rsidR="00C86AC3" w:rsidDel="00CA1412">
          <w:delText xml:space="preserve"> </w:delText>
        </w:r>
      </w:del>
      <w:ins w:id="9347" w:author="Sanino" w:date="2012-05-24T00:09:00Z">
        <w:r w:rsidR="00CA1412">
          <w:t xml:space="preserve"> </w:t>
        </w:r>
      </w:ins>
      <w:r w:rsidRPr="00293B76">
        <w:t>дипломним</w:t>
      </w:r>
      <w:del w:id="9348" w:author="Sanino" w:date="2012-05-24T00:09:00Z">
        <w:r w:rsidR="00C86AC3" w:rsidDel="00CA1412">
          <w:delText xml:space="preserve"> </w:delText>
        </w:r>
      </w:del>
      <w:ins w:id="9349" w:author="Sanino" w:date="2012-05-24T00:09:00Z">
        <w:r w:rsidR="00CA1412">
          <w:t xml:space="preserve"> </w:t>
        </w:r>
      </w:ins>
      <w:r w:rsidRPr="00293B76">
        <w:t>проектуванням;</w:t>
      </w:r>
      <w:del w:id="9350" w:author="Sanino" w:date="2012-05-24T00:03:00Z">
        <w:r w:rsidR="00C86AC3" w:rsidDel="00347EAA">
          <w:delText xml:space="preserve">  </w:delText>
        </w:r>
      </w:del>
    </w:p>
    <w:p w:rsidR="00C360A3" w:rsidRDefault="00293B76" w:rsidP="00183D9C">
      <w:pPr>
        <w:pStyle w:val="a3"/>
        <w:numPr>
          <w:ilvl w:val="0"/>
          <w:numId w:val="22"/>
        </w:numPr>
        <w:ind w:left="993" w:hanging="284"/>
      </w:pPr>
      <w:r w:rsidRPr="00293B76">
        <w:t>ДІПЕК</w:t>
      </w:r>
      <w:del w:id="9351" w:author="Sanino" w:date="2012-05-24T00:09:00Z">
        <w:r w:rsidR="0072678B" w:rsidDel="00CA1412">
          <w:delText xml:space="preserve"> </w:delText>
        </w:r>
      </w:del>
      <w:ins w:id="9352" w:author="Sanino" w:date="2012-05-24T00:09:00Z">
        <w:r w:rsidR="00CA1412">
          <w:t xml:space="preserve"> </w:t>
        </w:r>
      </w:ins>
      <w:r w:rsidR="0072678B">
        <w:t>–</w:t>
      </w:r>
      <w:del w:id="9353" w:author="Sanino" w:date="2012-05-24T00:09:00Z">
        <w:r w:rsidR="0072678B" w:rsidDel="00CA1412">
          <w:delText xml:space="preserve"> </w:delText>
        </w:r>
      </w:del>
      <w:ins w:id="9354" w:author="Sanino" w:date="2012-05-24T00:09:00Z">
        <w:r w:rsidR="00CA1412">
          <w:t xml:space="preserve"> </w:t>
        </w:r>
      </w:ins>
      <w:r w:rsidRPr="00293B76">
        <w:t>консультації</w:t>
      </w:r>
      <w:del w:id="9355" w:author="Sanino" w:date="2012-05-24T00:09:00Z">
        <w:r w:rsidR="00C86AC3" w:rsidDel="00CA1412">
          <w:delText xml:space="preserve"> </w:delText>
        </w:r>
      </w:del>
      <w:ins w:id="9356" w:author="Sanino" w:date="2012-05-24T00:09:00Z">
        <w:r w:rsidR="00CA1412">
          <w:t xml:space="preserve"> </w:t>
        </w:r>
      </w:ins>
      <w:r w:rsidRPr="00293B76">
        <w:t>з</w:t>
      </w:r>
      <w:del w:id="9357" w:author="Sanino" w:date="2012-05-24T00:09:00Z">
        <w:r w:rsidR="00C86AC3" w:rsidDel="00CA1412">
          <w:delText xml:space="preserve"> </w:delText>
        </w:r>
      </w:del>
      <w:ins w:id="9358" w:author="Sanino" w:date="2012-05-24T00:09:00Z">
        <w:r w:rsidR="00CA1412">
          <w:t xml:space="preserve"> </w:t>
        </w:r>
      </w:ins>
      <w:r w:rsidRPr="00293B76">
        <w:t>економічної</w:t>
      </w:r>
      <w:del w:id="9359" w:author="Sanino" w:date="2012-05-24T00:09:00Z">
        <w:r w:rsidR="00C86AC3" w:rsidDel="00CA1412">
          <w:delText xml:space="preserve"> </w:delText>
        </w:r>
      </w:del>
      <w:ins w:id="9360" w:author="Sanino" w:date="2012-05-24T00:09:00Z">
        <w:r w:rsidR="00CA1412">
          <w:t xml:space="preserve"> </w:t>
        </w:r>
      </w:ins>
      <w:r w:rsidRPr="00293B76">
        <w:t>частини;</w:t>
      </w:r>
      <w:del w:id="9361" w:author="Sanino" w:date="2012-05-24T00:03:00Z">
        <w:r w:rsidR="00C86AC3" w:rsidDel="00347EAA">
          <w:delText xml:space="preserve">  </w:delText>
        </w:r>
      </w:del>
    </w:p>
    <w:p w:rsidR="00C360A3" w:rsidRDefault="00293B76" w:rsidP="00183D9C">
      <w:pPr>
        <w:pStyle w:val="a3"/>
        <w:numPr>
          <w:ilvl w:val="0"/>
          <w:numId w:val="22"/>
        </w:numPr>
        <w:ind w:left="993" w:hanging="284"/>
      </w:pPr>
      <w:r w:rsidRPr="00293B76">
        <w:t>ДІПОХР</w:t>
      </w:r>
      <w:del w:id="9362" w:author="Sanino" w:date="2012-05-24T00:09:00Z">
        <w:r w:rsidR="0072678B" w:rsidDel="00CA1412">
          <w:delText xml:space="preserve"> </w:delText>
        </w:r>
      </w:del>
      <w:ins w:id="9363" w:author="Sanino" w:date="2012-05-24T00:09:00Z">
        <w:r w:rsidR="00CA1412">
          <w:t xml:space="preserve"> </w:t>
        </w:r>
      </w:ins>
      <w:r w:rsidR="0072678B">
        <w:t>–</w:t>
      </w:r>
      <w:del w:id="9364" w:author="Sanino" w:date="2012-05-24T00:09:00Z">
        <w:r w:rsidR="0072678B" w:rsidDel="00CA1412">
          <w:delText xml:space="preserve"> </w:delText>
        </w:r>
      </w:del>
      <w:ins w:id="9365" w:author="Sanino" w:date="2012-05-24T00:09:00Z">
        <w:r w:rsidR="00CA1412">
          <w:t xml:space="preserve"> </w:t>
        </w:r>
      </w:ins>
      <w:r w:rsidRPr="00293B76">
        <w:t>консультації</w:t>
      </w:r>
      <w:del w:id="9366" w:author="Sanino" w:date="2012-05-24T00:09:00Z">
        <w:r w:rsidR="00C86AC3" w:rsidDel="00CA1412">
          <w:delText xml:space="preserve"> </w:delText>
        </w:r>
      </w:del>
      <w:ins w:id="9367" w:author="Sanino" w:date="2012-05-24T00:09:00Z">
        <w:r w:rsidR="00CA1412">
          <w:t xml:space="preserve"> </w:t>
        </w:r>
      </w:ins>
      <w:r w:rsidRPr="00293B76">
        <w:t>з</w:t>
      </w:r>
      <w:del w:id="9368" w:author="Sanino" w:date="2012-05-24T00:09:00Z">
        <w:r w:rsidR="00C86AC3" w:rsidDel="00CA1412">
          <w:delText xml:space="preserve"> </w:delText>
        </w:r>
      </w:del>
      <w:ins w:id="9369" w:author="Sanino" w:date="2012-05-24T00:09:00Z">
        <w:r w:rsidR="00CA1412">
          <w:t xml:space="preserve"> </w:t>
        </w:r>
      </w:ins>
      <w:r w:rsidRPr="00293B76">
        <w:t>охорони</w:t>
      </w:r>
      <w:del w:id="9370" w:author="Sanino" w:date="2012-05-24T00:09:00Z">
        <w:r w:rsidR="00C86AC3" w:rsidDel="00CA1412">
          <w:delText xml:space="preserve"> </w:delText>
        </w:r>
      </w:del>
      <w:ins w:id="9371" w:author="Sanino" w:date="2012-05-24T00:09:00Z">
        <w:r w:rsidR="00CA1412">
          <w:t xml:space="preserve"> </w:t>
        </w:r>
      </w:ins>
      <w:r w:rsidRPr="00293B76">
        <w:t>праці.</w:t>
      </w:r>
      <w:del w:id="9372" w:author="Sanino" w:date="2012-05-24T00:03:00Z">
        <w:r w:rsidR="00C86AC3" w:rsidDel="00347EAA">
          <w:delText xml:space="preserve">  </w:delText>
        </w:r>
      </w:del>
    </w:p>
    <w:p w:rsidR="00C360A3" w:rsidRDefault="00293B76" w:rsidP="00C360A3">
      <w:r w:rsidRPr="00CC00EB">
        <w:t>Четвертий</w:t>
      </w:r>
      <w:del w:id="9373" w:author="Sanino" w:date="2012-05-24T00:09:00Z">
        <w:r w:rsidR="00C86AC3" w:rsidDel="00CA1412">
          <w:delText xml:space="preserve"> </w:delText>
        </w:r>
      </w:del>
      <w:ins w:id="9374" w:author="Sanino" w:date="2012-05-24T00:09:00Z">
        <w:r w:rsidR="00CA1412">
          <w:t xml:space="preserve"> </w:t>
        </w:r>
      </w:ins>
      <w:r w:rsidRPr="00CC00EB">
        <w:t>стовпець</w:t>
      </w:r>
      <w:del w:id="9375" w:author="Sanino" w:date="2012-05-24T00:09:00Z">
        <w:r w:rsidR="00C86AC3" w:rsidDel="00CA1412">
          <w:delText xml:space="preserve"> </w:delText>
        </w:r>
      </w:del>
      <w:ins w:id="9376" w:author="Sanino" w:date="2012-05-24T00:09:00Z">
        <w:r w:rsidR="00CA1412">
          <w:t xml:space="preserve"> </w:t>
        </w:r>
      </w:ins>
      <w:r w:rsidRPr="00CC00EB">
        <w:t>(D)</w:t>
      </w:r>
      <w:del w:id="9377" w:author="Sanino" w:date="2012-05-24T00:09:00Z">
        <w:r w:rsidR="00C86AC3" w:rsidDel="00CA1412">
          <w:delText xml:space="preserve"> </w:delText>
        </w:r>
      </w:del>
      <w:ins w:id="9378" w:author="Sanino" w:date="2012-05-24T00:09:00Z">
        <w:r w:rsidR="00CA1412">
          <w:t xml:space="preserve"> </w:t>
        </w:r>
      </w:ins>
      <w:r w:rsidRPr="00CC00EB">
        <w:t>позначає</w:t>
      </w:r>
      <w:del w:id="9379" w:author="Sanino" w:date="2012-05-24T00:09:00Z">
        <w:r w:rsidR="00C86AC3" w:rsidDel="00CA1412">
          <w:delText xml:space="preserve"> </w:delText>
        </w:r>
      </w:del>
      <w:ins w:id="9380" w:author="Sanino" w:date="2012-05-24T00:09:00Z">
        <w:r w:rsidR="00CA1412">
          <w:t xml:space="preserve"> </w:t>
        </w:r>
      </w:ins>
      <w:r w:rsidRPr="00CC00EB">
        <w:t>найменування</w:t>
      </w:r>
      <w:del w:id="9381" w:author="Sanino" w:date="2012-05-24T00:09:00Z">
        <w:r w:rsidR="00C86AC3" w:rsidDel="00CA1412">
          <w:delText xml:space="preserve"> </w:delText>
        </w:r>
      </w:del>
      <w:ins w:id="9382" w:author="Sanino" w:date="2012-05-24T00:09:00Z">
        <w:r w:rsidR="00CA1412">
          <w:t xml:space="preserve"> </w:t>
        </w:r>
      </w:ins>
      <w:r w:rsidRPr="00CC00EB">
        <w:t>кафедри,</w:t>
      </w:r>
      <w:del w:id="9383" w:author="Sanino" w:date="2012-05-24T00:09:00Z">
        <w:r w:rsidR="00C86AC3" w:rsidDel="00CA1412">
          <w:delText xml:space="preserve"> </w:delText>
        </w:r>
      </w:del>
      <w:ins w:id="9384" w:author="Sanino" w:date="2012-05-24T00:09:00Z">
        <w:r w:rsidR="00CA1412">
          <w:t xml:space="preserve"> </w:t>
        </w:r>
      </w:ins>
      <w:r w:rsidRPr="00CC00EB">
        <w:t>за</w:t>
      </w:r>
      <w:del w:id="9385" w:author="Sanino" w:date="2012-05-24T00:09:00Z">
        <w:r w:rsidR="00C86AC3" w:rsidDel="00CA1412">
          <w:delText xml:space="preserve"> </w:delText>
        </w:r>
      </w:del>
      <w:ins w:id="9386" w:author="Sanino" w:date="2012-05-24T00:09:00Z">
        <w:r w:rsidR="00CA1412">
          <w:t xml:space="preserve"> </w:t>
        </w:r>
      </w:ins>
      <w:r w:rsidRPr="00CC00EB">
        <w:t>якою</w:t>
      </w:r>
      <w:del w:id="9387" w:author="Sanino" w:date="2012-05-24T00:09:00Z">
        <w:r w:rsidR="00C86AC3" w:rsidDel="00CA1412">
          <w:delText xml:space="preserve"> </w:delText>
        </w:r>
      </w:del>
      <w:ins w:id="9388" w:author="Sanino" w:date="2012-05-24T00:09:00Z">
        <w:r w:rsidR="00CA1412">
          <w:t xml:space="preserve"> </w:t>
        </w:r>
      </w:ins>
      <w:r w:rsidRPr="00CC00EB">
        <w:t>з</w:t>
      </w:r>
      <w:r w:rsidRPr="00CC00EB">
        <w:t>а</w:t>
      </w:r>
      <w:r w:rsidRPr="00CC00EB">
        <w:t>кріплена</w:t>
      </w:r>
      <w:del w:id="9389" w:author="Sanino" w:date="2012-05-24T00:09:00Z">
        <w:r w:rsidR="00C86AC3" w:rsidDel="00CA1412">
          <w:delText xml:space="preserve"> </w:delText>
        </w:r>
      </w:del>
      <w:ins w:id="9390" w:author="Sanino" w:date="2012-05-24T00:09:00Z">
        <w:r w:rsidR="00CA1412">
          <w:t xml:space="preserve"> </w:t>
        </w:r>
      </w:ins>
      <w:r w:rsidRPr="00CC00EB">
        <w:t>дисципліна</w:t>
      </w:r>
      <w:del w:id="9391" w:author="Sanino" w:date="2012-05-24T00:09:00Z">
        <w:r w:rsidR="00C86AC3" w:rsidDel="00CA1412">
          <w:delText xml:space="preserve"> </w:delText>
        </w:r>
      </w:del>
      <w:ins w:id="9392" w:author="Sanino" w:date="2012-05-24T00:09:00Z">
        <w:r w:rsidR="00CA1412">
          <w:t xml:space="preserve"> </w:t>
        </w:r>
      </w:ins>
      <w:r w:rsidRPr="00CC00EB">
        <w:t>і</w:t>
      </w:r>
      <w:del w:id="9393" w:author="Sanino" w:date="2012-05-24T00:09:00Z">
        <w:r w:rsidR="00C86AC3" w:rsidDel="00CA1412">
          <w:delText xml:space="preserve"> </w:delText>
        </w:r>
      </w:del>
      <w:ins w:id="9394" w:author="Sanino" w:date="2012-05-24T00:09:00Z">
        <w:r w:rsidR="00CA1412">
          <w:t xml:space="preserve"> </w:t>
        </w:r>
      </w:ins>
      <w:r w:rsidRPr="00CC00EB">
        <w:t>має</w:t>
      </w:r>
      <w:del w:id="9395" w:author="Sanino" w:date="2012-05-24T00:09:00Z">
        <w:r w:rsidR="00C86AC3" w:rsidDel="00CA1412">
          <w:delText xml:space="preserve"> </w:delText>
        </w:r>
      </w:del>
      <w:ins w:id="9396" w:author="Sanino" w:date="2012-05-24T00:09:00Z">
        <w:r w:rsidR="00CA1412">
          <w:t xml:space="preserve"> </w:t>
        </w:r>
      </w:ins>
      <w:r w:rsidRPr="00CC00EB">
        <w:t>рядковий</w:t>
      </w:r>
      <w:del w:id="9397" w:author="Sanino" w:date="2012-05-24T00:09:00Z">
        <w:r w:rsidR="00C86AC3" w:rsidDel="00CA1412">
          <w:delText xml:space="preserve"> </w:delText>
        </w:r>
      </w:del>
      <w:ins w:id="9398" w:author="Sanino" w:date="2012-05-24T00:09:00Z">
        <w:r w:rsidR="00CA1412">
          <w:t xml:space="preserve"> </w:t>
        </w:r>
      </w:ins>
      <w:r w:rsidRPr="00CC00EB">
        <w:t>формат</w:t>
      </w:r>
      <w:del w:id="9399" w:author="Sanino" w:date="2012-05-24T00:09:00Z">
        <w:r w:rsidR="00C86AC3" w:rsidDel="00CA1412">
          <w:delText xml:space="preserve"> </w:delText>
        </w:r>
      </w:del>
      <w:ins w:id="9400" w:author="Sanino" w:date="2012-05-24T00:09:00Z">
        <w:r w:rsidR="00CA1412">
          <w:t xml:space="preserve"> </w:t>
        </w:r>
      </w:ins>
      <w:r w:rsidRPr="00CC00EB">
        <w:t>даних.</w:t>
      </w:r>
      <w:del w:id="9401" w:author="Sanino" w:date="2012-05-24T00:03:00Z">
        <w:r w:rsidR="00C86AC3" w:rsidDel="00347EAA">
          <w:delText xml:space="preserve">  </w:delText>
        </w:r>
      </w:del>
    </w:p>
    <w:p w:rsidR="00C360A3" w:rsidRDefault="00293B76" w:rsidP="00C360A3">
      <w:r w:rsidRPr="00CC00EB">
        <w:t>П'ятий</w:t>
      </w:r>
      <w:del w:id="9402" w:author="Sanino" w:date="2012-05-24T00:09:00Z">
        <w:r w:rsidR="00C86AC3" w:rsidDel="00CA1412">
          <w:delText xml:space="preserve"> </w:delText>
        </w:r>
      </w:del>
      <w:ins w:id="9403" w:author="Sanino" w:date="2012-05-24T00:09:00Z">
        <w:r w:rsidR="00CA1412">
          <w:t xml:space="preserve"> </w:t>
        </w:r>
      </w:ins>
      <w:r w:rsidRPr="00CC00EB">
        <w:t>стовпець</w:t>
      </w:r>
      <w:del w:id="9404" w:author="Sanino" w:date="2012-05-24T00:09:00Z">
        <w:r w:rsidR="00C86AC3" w:rsidDel="00CA1412">
          <w:delText xml:space="preserve"> </w:delText>
        </w:r>
      </w:del>
      <w:ins w:id="9405" w:author="Sanino" w:date="2012-05-24T00:09:00Z">
        <w:r w:rsidR="00CA1412">
          <w:t xml:space="preserve"> </w:t>
        </w:r>
      </w:ins>
      <w:r w:rsidRPr="00CC00EB">
        <w:t>(</w:t>
      </w:r>
      <w:r w:rsidR="00CC00EB">
        <w:t>E)</w:t>
      </w:r>
      <w:del w:id="9406" w:author="Sanino" w:date="2012-05-24T00:09:00Z">
        <w:r w:rsidR="00C86AC3" w:rsidDel="00CA1412">
          <w:delText xml:space="preserve"> </w:delText>
        </w:r>
      </w:del>
      <w:ins w:id="9407" w:author="Sanino" w:date="2012-05-24T00:09:00Z">
        <w:r w:rsidR="00CA1412">
          <w:t xml:space="preserve"> </w:t>
        </w:r>
      </w:ins>
      <w:r w:rsidR="00CC00EB">
        <w:t>позначає</w:t>
      </w:r>
      <w:del w:id="9408" w:author="Sanino" w:date="2012-05-24T00:09:00Z">
        <w:r w:rsidR="00C86AC3" w:rsidDel="00CA1412">
          <w:delText xml:space="preserve"> </w:delText>
        </w:r>
      </w:del>
      <w:ins w:id="9409" w:author="Sanino" w:date="2012-05-24T00:09:00Z">
        <w:r w:rsidR="00CA1412">
          <w:t xml:space="preserve"> </w:t>
        </w:r>
      </w:ins>
      <w:r w:rsidR="00CC00EB">
        <w:t>найменування</w:t>
      </w:r>
      <w:del w:id="9410" w:author="Sanino" w:date="2012-05-24T00:09:00Z">
        <w:r w:rsidR="00C86AC3" w:rsidDel="00CA1412">
          <w:delText xml:space="preserve"> </w:delText>
        </w:r>
      </w:del>
      <w:ins w:id="9411" w:author="Sanino" w:date="2012-05-24T00:09:00Z">
        <w:r w:rsidR="00CA1412">
          <w:t xml:space="preserve"> </w:t>
        </w:r>
      </w:ins>
      <w:r w:rsidR="00CC00EB">
        <w:t>напрямку</w:t>
      </w:r>
      <w:r w:rsidRPr="00CC00EB">
        <w:t>,</w:t>
      </w:r>
      <w:del w:id="9412" w:author="Sanino" w:date="2012-05-24T00:09:00Z">
        <w:r w:rsidR="00C86AC3" w:rsidDel="00CA1412">
          <w:delText xml:space="preserve"> </w:delText>
        </w:r>
      </w:del>
      <w:ins w:id="9413" w:author="Sanino" w:date="2012-05-24T00:09:00Z">
        <w:r w:rsidR="00CA1412">
          <w:t xml:space="preserve"> </w:t>
        </w:r>
      </w:ins>
      <w:r w:rsidRPr="00CC00EB">
        <w:t>за</w:t>
      </w:r>
      <w:del w:id="9414" w:author="Sanino" w:date="2012-05-24T00:09:00Z">
        <w:r w:rsidR="00C86AC3" w:rsidDel="00CA1412">
          <w:delText xml:space="preserve"> </w:delText>
        </w:r>
      </w:del>
      <w:ins w:id="9415" w:author="Sanino" w:date="2012-05-24T00:09:00Z">
        <w:r w:rsidR="00CA1412">
          <w:t xml:space="preserve"> </w:t>
        </w:r>
      </w:ins>
      <w:r w:rsidRPr="00CC00EB">
        <w:t>яким</w:t>
      </w:r>
      <w:del w:id="9416" w:author="Sanino" w:date="2012-05-24T00:09:00Z">
        <w:r w:rsidR="00C86AC3" w:rsidDel="00CA1412">
          <w:delText xml:space="preserve"> </w:delText>
        </w:r>
      </w:del>
      <w:ins w:id="9417" w:author="Sanino" w:date="2012-05-24T00:09:00Z">
        <w:r w:rsidR="00CA1412">
          <w:t xml:space="preserve"> </w:t>
        </w:r>
      </w:ins>
      <w:r w:rsidRPr="00CC00EB">
        <w:t>закрі</w:t>
      </w:r>
      <w:r w:rsidRPr="00CC00EB">
        <w:t>п</w:t>
      </w:r>
      <w:r w:rsidRPr="00CC00EB">
        <w:t>лена</w:t>
      </w:r>
      <w:del w:id="9418" w:author="Sanino" w:date="2012-05-24T00:09:00Z">
        <w:r w:rsidR="00C86AC3" w:rsidDel="00CA1412">
          <w:delText xml:space="preserve"> </w:delText>
        </w:r>
      </w:del>
      <w:ins w:id="9419" w:author="Sanino" w:date="2012-05-24T00:09:00Z">
        <w:r w:rsidR="00CA1412">
          <w:t xml:space="preserve"> </w:t>
        </w:r>
      </w:ins>
      <w:r w:rsidRPr="00CC00EB">
        <w:t>дисципліна</w:t>
      </w:r>
      <w:del w:id="9420" w:author="Sanino" w:date="2012-05-24T00:09:00Z">
        <w:r w:rsidR="00C86AC3" w:rsidDel="00CA1412">
          <w:delText xml:space="preserve"> </w:delText>
        </w:r>
      </w:del>
      <w:ins w:id="9421" w:author="Sanino" w:date="2012-05-24T00:09:00Z">
        <w:r w:rsidR="00CA1412">
          <w:t xml:space="preserve"> </w:t>
        </w:r>
      </w:ins>
      <w:r w:rsidRPr="00CC00EB">
        <w:t>і</w:t>
      </w:r>
      <w:del w:id="9422" w:author="Sanino" w:date="2012-05-24T00:09:00Z">
        <w:r w:rsidR="00C86AC3" w:rsidDel="00CA1412">
          <w:delText xml:space="preserve"> </w:delText>
        </w:r>
      </w:del>
      <w:ins w:id="9423" w:author="Sanino" w:date="2012-05-24T00:09:00Z">
        <w:r w:rsidR="00CA1412">
          <w:t xml:space="preserve"> </w:t>
        </w:r>
      </w:ins>
      <w:r w:rsidRPr="00CC00EB">
        <w:t>має</w:t>
      </w:r>
      <w:del w:id="9424" w:author="Sanino" w:date="2012-05-24T00:09:00Z">
        <w:r w:rsidR="00C86AC3" w:rsidDel="00CA1412">
          <w:delText xml:space="preserve"> </w:delText>
        </w:r>
      </w:del>
      <w:ins w:id="9425" w:author="Sanino" w:date="2012-05-24T00:09:00Z">
        <w:r w:rsidR="00CA1412">
          <w:t xml:space="preserve"> </w:t>
        </w:r>
      </w:ins>
      <w:r w:rsidRPr="00CC00EB">
        <w:t>рядковий</w:t>
      </w:r>
      <w:del w:id="9426" w:author="Sanino" w:date="2012-05-24T00:09:00Z">
        <w:r w:rsidR="00C86AC3" w:rsidDel="00CA1412">
          <w:delText xml:space="preserve"> </w:delText>
        </w:r>
      </w:del>
      <w:ins w:id="9427" w:author="Sanino" w:date="2012-05-24T00:09:00Z">
        <w:r w:rsidR="00CA1412">
          <w:t xml:space="preserve"> </w:t>
        </w:r>
      </w:ins>
      <w:r w:rsidRPr="00CC00EB">
        <w:t>формат</w:t>
      </w:r>
      <w:del w:id="9428" w:author="Sanino" w:date="2012-05-24T00:09:00Z">
        <w:r w:rsidR="00C86AC3" w:rsidDel="00CA1412">
          <w:delText xml:space="preserve"> </w:delText>
        </w:r>
      </w:del>
      <w:ins w:id="9429" w:author="Sanino" w:date="2012-05-24T00:09:00Z">
        <w:r w:rsidR="00CA1412">
          <w:t xml:space="preserve"> </w:t>
        </w:r>
      </w:ins>
      <w:r w:rsidR="00CC00EB">
        <w:t>даних.</w:t>
      </w:r>
    </w:p>
    <w:p w:rsidR="00C360A3" w:rsidRDefault="00293B76" w:rsidP="00C360A3">
      <w:r w:rsidRPr="00CC00EB">
        <w:lastRenderedPageBreak/>
        <w:t>Шостий</w:t>
      </w:r>
      <w:del w:id="9430" w:author="Sanino" w:date="2012-05-24T00:09:00Z">
        <w:r w:rsidR="00C86AC3" w:rsidDel="00CA1412">
          <w:delText xml:space="preserve"> </w:delText>
        </w:r>
      </w:del>
      <w:ins w:id="9431" w:author="Sanino" w:date="2012-05-24T00:09:00Z">
        <w:r w:rsidR="00CA1412">
          <w:t xml:space="preserve"> </w:t>
        </w:r>
      </w:ins>
      <w:r w:rsidRPr="00CC00EB">
        <w:t>стовпець</w:t>
      </w:r>
      <w:del w:id="9432" w:author="Sanino" w:date="2012-05-24T00:09:00Z">
        <w:r w:rsidR="00C86AC3" w:rsidDel="00CA1412">
          <w:delText xml:space="preserve"> </w:delText>
        </w:r>
      </w:del>
      <w:ins w:id="9433" w:author="Sanino" w:date="2012-05-24T00:09:00Z">
        <w:r w:rsidR="00CA1412">
          <w:t xml:space="preserve"> </w:t>
        </w:r>
      </w:ins>
      <w:r w:rsidRPr="00CC00EB">
        <w:t>(F)</w:t>
      </w:r>
      <w:del w:id="9434" w:author="Sanino" w:date="2012-05-24T00:09:00Z">
        <w:r w:rsidR="00C86AC3" w:rsidDel="00CA1412">
          <w:delText xml:space="preserve"> </w:delText>
        </w:r>
      </w:del>
      <w:ins w:id="9435" w:author="Sanino" w:date="2012-05-24T00:09:00Z">
        <w:r w:rsidR="00CA1412">
          <w:t xml:space="preserve"> </w:t>
        </w:r>
      </w:ins>
      <w:r w:rsidRPr="00CC00EB">
        <w:t>містить</w:t>
      </w:r>
      <w:del w:id="9436" w:author="Sanino" w:date="2012-05-24T00:09:00Z">
        <w:r w:rsidR="00C86AC3" w:rsidDel="00CA1412">
          <w:delText xml:space="preserve"> </w:delText>
        </w:r>
      </w:del>
      <w:ins w:id="9437" w:author="Sanino" w:date="2012-05-24T00:09:00Z">
        <w:r w:rsidR="00CA1412">
          <w:t xml:space="preserve"> </w:t>
        </w:r>
      </w:ins>
      <w:r w:rsidRPr="00CC00EB">
        <w:t>дані</w:t>
      </w:r>
      <w:del w:id="9438" w:author="Sanino" w:date="2012-05-24T00:09:00Z">
        <w:r w:rsidR="00C86AC3" w:rsidDel="00CA1412">
          <w:delText xml:space="preserve"> </w:delText>
        </w:r>
      </w:del>
      <w:ins w:id="9439" w:author="Sanino" w:date="2012-05-24T00:09:00Z">
        <w:r w:rsidR="00CA1412">
          <w:t xml:space="preserve"> </w:t>
        </w:r>
      </w:ins>
      <w:r w:rsidRPr="00CC00EB">
        <w:t>про</w:t>
      </w:r>
      <w:del w:id="9440" w:author="Sanino" w:date="2012-05-24T00:09:00Z">
        <w:r w:rsidR="00C86AC3" w:rsidDel="00CA1412">
          <w:delText xml:space="preserve"> </w:delText>
        </w:r>
      </w:del>
      <w:ins w:id="9441" w:author="Sanino" w:date="2012-05-24T00:09:00Z">
        <w:r w:rsidR="00CA1412">
          <w:t xml:space="preserve"> </w:t>
        </w:r>
      </w:ins>
      <w:r w:rsidRPr="00CC00EB">
        <w:t>контингент</w:t>
      </w:r>
      <w:del w:id="9442" w:author="Sanino" w:date="2012-05-24T00:09:00Z">
        <w:r w:rsidR="00C86AC3" w:rsidDel="00CA1412">
          <w:delText xml:space="preserve"> </w:delText>
        </w:r>
      </w:del>
      <w:ins w:id="9443" w:author="Sanino" w:date="2012-05-24T00:09:00Z">
        <w:r w:rsidR="00CA1412">
          <w:t xml:space="preserve"> </w:t>
        </w:r>
      </w:ins>
      <w:r w:rsidRPr="00CC00EB">
        <w:t>студентів,</w:t>
      </w:r>
      <w:del w:id="9444" w:author="Sanino" w:date="2012-05-24T00:09:00Z">
        <w:r w:rsidR="00C86AC3" w:rsidDel="00CA1412">
          <w:delText xml:space="preserve"> </w:delText>
        </w:r>
      </w:del>
      <w:ins w:id="9445" w:author="Sanino" w:date="2012-05-24T00:09:00Z">
        <w:r w:rsidR="00CA1412">
          <w:t xml:space="preserve"> </w:t>
        </w:r>
      </w:ins>
      <w:r w:rsidR="00CC00EB">
        <w:t>що</w:t>
      </w:r>
      <w:del w:id="9446" w:author="Sanino" w:date="2012-05-24T00:09:00Z">
        <w:r w:rsidR="00C86AC3" w:rsidDel="00CA1412">
          <w:delText xml:space="preserve"> </w:delText>
        </w:r>
      </w:del>
      <w:ins w:id="9447" w:author="Sanino" w:date="2012-05-24T00:09:00Z">
        <w:r w:rsidR="00CA1412">
          <w:t xml:space="preserve"> </w:t>
        </w:r>
      </w:ins>
      <w:r w:rsidR="00CC00EB">
        <w:t>в</w:t>
      </w:r>
      <w:r w:rsidR="00CC00EB">
        <w:t>и</w:t>
      </w:r>
      <w:r w:rsidR="00CC00EB">
        <w:t>вчають</w:t>
      </w:r>
      <w:del w:id="9448" w:author="Sanino" w:date="2012-05-24T00:09:00Z">
        <w:r w:rsidR="00C86AC3" w:rsidDel="00CA1412">
          <w:delText xml:space="preserve"> </w:delText>
        </w:r>
      </w:del>
      <w:ins w:id="9449" w:author="Sanino" w:date="2012-05-24T00:09:00Z">
        <w:r w:rsidR="00CA1412">
          <w:t xml:space="preserve"> </w:t>
        </w:r>
      </w:ins>
      <w:r w:rsidRPr="00CC00EB">
        <w:t>дисципліну</w:t>
      </w:r>
      <w:del w:id="9450" w:author="Sanino" w:date="2012-05-24T00:09:00Z">
        <w:r w:rsidR="00C86AC3" w:rsidDel="00CA1412">
          <w:delText xml:space="preserve"> </w:delText>
        </w:r>
      </w:del>
      <w:ins w:id="9451" w:author="Sanino" w:date="2012-05-24T00:09:00Z">
        <w:r w:rsidR="00CA1412">
          <w:t xml:space="preserve"> </w:t>
        </w:r>
      </w:ins>
      <w:r w:rsidRPr="00CC00EB">
        <w:t>і</w:t>
      </w:r>
      <w:del w:id="9452" w:author="Sanino" w:date="2012-05-24T00:09:00Z">
        <w:r w:rsidR="00C86AC3" w:rsidDel="00CA1412">
          <w:delText xml:space="preserve"> </w:delText>
        </w:r>
      </w:del>
      <w:ins w:id="9453" w:author="Sanino" w:date="2012-05-24T00:09:00Z">
        <w:r w:rsidR="00CA1412">
          <w:t xml:space="preserve"> </w:t>
        </w:r>
      </w:ins>
      <w:r w:rsidRPr="00CC00EB">
        <w:t>має</w:t>
      </w:r>
      <w:del w:id="9454" w:author="Sanino" w:date="2012-05-24T00:09:00Z">
        <w:r w:rsidR="00C86AC3" w:rsidDel="00CA1412">
          <w:delText xml:space="preserve"> </w:delText>
        </w:r>
      </w:del>
      <w:ins w:id="9455" w:author="Sanino" w:date="2012-05-24T00:09:00Z">
        <w:r w:rsidR="00CA1412">
          <w:t xml:space="preserve"> </w:t>
        </w:r>
      </w:ins>
      <w:r w:rsidRPr="00CC00EB">
        <w:t>числовий</w:t>
      </w:r>
      <w:del w:id="9456" w:author="Sanino" w:date="2012-05-24T00:09:00Z">
        <w:r w:rsidR="00C86AC3" w:rsidDel="00CA1412">
          <w:delText xml:space="preserve"> </w:delText>
        </w:r>
      </w:del>
      <w:ins w:id="9457" w:author="Sanino" w:date="2012-05-24T00:09:00Z">
        <w:r w:rsidR="00CA1412">
          <w:t xml:space="preserve"> </w:t>
        </w:r>
      </w:ins>
      <w:r w:rsidRPr="00CC00EB">
        <w:t>формат</w:t>
      </w:r>
      <w:del w:id="9458" w:author="Sanino" w:date="2012-05-24T00:09:00Z">
        <w:r w:rsidR="00C86AC3" w:rsidDel="00CA1412">
          <w:delText xml:space="preserve"> </w:delText>
        </w:r>
      </w:del>
      <w:ins w:id="9459" w:author="Sanino" w:date="2012-05-24T00:09:00Z">
        <w:r w:rsidR="00CA1412">
          <w:t xml:space="preserve"> </w:t>
        </w:r>
      </w:ins>
      <w:r w:rsidRPr="00CC00EB">
        <w:t>даних.</w:t>
      </w:r>
      <w:del w:id="9460" w:author="Sanino" w:date="2012-05-24T00:03:00Z">
        <w:r w:rsidR="00C86AC3" w:rsidDel="00347EAA">
          <w:delText xml:space="preserve">  </w:delText>
        </w:r>
      </w:del>
    </w:p>
    <w:p w:rsidR="00C360A3" w:rsidRDefault="00293B76" w:rsidP="00C360A3">
      <w:r w:rsidRPr="00CC00EB">
        <w:t>Сьомий</w:t>
      </w:r>
      <w:del w:id="9461" w:author="Sanino" w:date="2012-05-24T00:09:00Z">
        <w:r w:rsidR="00C86AC3" w:rsidDel="00CA1412">
          <w:delText xml:space="preserve"> </w:delText>
        </w:r>
      </w:del>
      <w:ins w:id="9462" w:author="Sanino" w:date="2012-05-24T00:09:00Z">
        <w:r w:rsidR="00CA1412">
          <w:t xml:space="preserve"> </w:t>
        </w:r>
      </w:ins>
      <w:r w:rsidRPr="00CC00EB">
        <w:t>стовпець</w:t>
      </w:r>
      <w:del w:id="9463" w:author="Sanino" w:date="2012-05-24T00:09:00Z">
        <w:r w:rsidR="00C86AC3" w:rsidDel="00CA1412">
          <w:delText xml:space="preserve"> </w:delText>
        </w:r>
      </w:del>
      <w:ins w:id="9464" w:author="Sanino" w:date="2012-05-24T00:09:00Z">
        <w:r w:rsidR="00CA1412">
          <w:t xml:space="preserve"> </w:t>
        </w:r>
      </w:ins>
      <w:r w:rsidRPr="00CC00EB">
        <w:t>(G)</w:t>
      </w:r>
      <w:del w:id="9465" w:author="Sanino" w:date="2012-05-24T00:09:00Z">
        <w:r w:rsidR="00C86AC3" w:rsidDel="00CA1412">
          <w:delText xml:space="preserve"> </w:delText>
        </w:r>
      </w:del>
      <w:ins w:id="9466" w:author="Sanino" w:date="2012-05-24T00:09:00Z">
        <w:r w:rsidR="00CA1412">
          <w:t xml:space="preserve"> </w:t>
        </w:r>
      </w:ins>
      <w:r w:rsidRPr="00CC00EB">
        <w:t>показує</w:t>
      </w:r>
      <w:del w:id="9467" w:author="Sanino" w:date="2012-05-24T00:09:00Z">
        <w:r w:rsidR="00C86AC3" w:rsidDel="00CA1412">
          <w:delText xml:space="preserve"> </w:delText>
        </w:r>
      </w:del>
      <w:ins w:id="9468" w:author="Sanino" w:date="2012-05-24T00:09:00Z">
        <w:r w:rsidR="00CA1412">
          <w:t xml:space="preserve"> </w:t>
        </w:r>
      </w:ins>
      <w:r w:rsidRPr="00CC00EB">
        <w:t>обсяг</w:t>
      </w:r>
      <w:del w:id="9469" w:author="Sanino" w:date="2012-05-24T00:09:00Z">
        <w:r w:rsidR="00C86AC3" w:rsidDel="00CA1412">
          <w:delText xml:space="preserve"> </w:delText>
        </w:r>
      </w:del>
      <w:ins w:id="9470" w:author="Sanino" w:date="2012-05-24T00:09:00Z">
        <w:r w:rsidR="00CA1412">
          <w:t xml:space="preserve"> </w:t>
        </w:r>
      </w:ins>
      <w:r w:rsidRPr="00CC00EB">
        <w:t>дисципліни</w:t>
      </w:r>
      <w:del w:id="9471" w:author="Sanino" w:date="2012-05-24T00:09:00Z">
        <w:r w:rsidR="00C86AC3" w:rsidDel="00CA1412">
          <w:delText xml:space="preserve"> </w:delText>
        </w:r>
      </w:del>
      <w:ins w:id="9472" w:author="Sanino" w:date="2012-05-24T00:09:00Z">
        <w:r w:rsidR="00CA1412">
          <w:t xml:space="preserve"> </w:t>
        </w:r>
      </w:ins>
      <w:r w:rsidRPr="00CC00EB">
        <w:t>в</w:t>
      </w:r>
      <w:del w:id="9473" w:author="Sanino" w:date="2012-05-24T00:09:00Z">
        <w:r w:rsidR="00C86AC3" w:rsidDel="00CA1412">
          <w:delText xml:space="preserve"> </w:delText>
        </w:r>
      </w:del>
      <w:ins w:id="9474" w:author="Sanino" w:date="2012-05-24T00:09:00Z">
        <w:r w:rsidR="00CA1412">
          <w:t xml:space="preserve"> </w:t>
        </w:r>
      </w:ins>
      <w:r w:rsidRPr="00CC00EB">
        <w:t>кредитах</w:t>
      </w:r>
      <w:del w:id="9475" w:author="Sanino" w:date="2012-05-24T00:09:00Z">
        <w:r w:rsidR="00C86AC3" w:rsidDel="00CA1412">
          <w:delText xml:space="preserve"> </w:delText>
        </w:r>
      </w:del>
      <w:ins w:id="9476" w:author="Sanino" w:date="2012-05-24T00:09:00Z">
        <w:r w:rsidR="00CA1412">
          <w:t xml:space="preserve"> </w:t>
        </w:r>
      </w:ins>
      <w:r w:rsidRPr="00CC00EB">
        <w:t>і</w:t>
      </w:r>
      <w:del w:id="9477" w:author="Sanino" w:date="2012-05-24T00:09:00Z">
        <w:r w:rsidR="00C86AC3" w:rsidDel="00CA1412">
          <w:delText xml:space="preserve"> </w:delText>
        </w:r>
      </w:del>
      <w:ins w:id="9478" w:author="Sanino" w:date="2012-05-24T00:09:00Z">
        <w:r w:rsidR="00CA1412">
          <w:t xml:space="preserve"> </w:t>
        </w:r>
      </w:ins>
      <w:r w:rsidRPr="00CC00EB">
        <w:t>має</w:t>
      </w:r>
      <w:del w:id="9479" w:author="Sanino" w:date="2012-05-24T00:09:00Z">
        <w:r w:rsidR="00C86AC3" w:rsidDel="00CA1412">
          <w:delText xml:space="preserve"> </w:delText>
        </w:r>
      </w:del>
      <w:ins w:id="9480" w:author="Sanino" w:date="2012-05-24T00:09:00Z">
        <w:r w:rsidR="00CA1412">
          <w:t xml:space="preserve"> </w:t>
        </w:r>
      </w:ins>
      <w:r w:rsidRPr="00CC00EB">
        <w:t>числ</w:t>
      </w:r>
      <w:r w:rsidRPr="00CC00EB">
        <w:t>о</w:t>
      </w:r>
      <w:r w:rsidRPr="00CC00EB">
        <w:t>вий</w:t>
      </w:r>
      <w:del w:id="9481" w:author="Sanino" w:date="2012-05-24T00:09:00Z">
        <w:r w:rsidR="00C86AC3" w:rsidDel="00CA1412">
          <w:delText xml:space="preserve"> </w:delText>
        </w:r>
      </w:del>
      <w:ins w:id="9482" w:author="Sanino" w:date="2012-05-24T00:09:00Z">
        <w:r w:rsidR="00CA1412">
          <w:t xml:space="preserve"> </w:t>
        </w:r>
      </w:ins>
      <w:r w:rsidRPr="00CC00EB">
        <w:t>формат</w:t>
      </w:r>
      <w:del w:id="9483" w:author="Sanino" w:date="2012-05-24T00:09:00Z">
        <w:r w:rsidR="00C86AC3" w:rsidDel="00CA1412">
          <w:delText xml:space="preserve"> </w:delText>
        </w:r>
      </w:del>
      <w:ins w:id="9484" w:author="Sanino" w:date="2012-05-24T00:09:00Z">
        <w:r w:rsidR="00CA1412">
          <w:t xml:space="preserve"> </w:t>
        </w:r>
      </w:ins>
      <w:r w:rsidRPr="00CC00EB">
        <w:t>даних.</w:t>
      </w:r>
      <w:del w:id="9485" w:author="Sanino" w:date="2012-05-24T00:03:00Z">
        <w:r w:rsidR="00C86AC3" w:rsidDel="00347EAA">
          <w:delText xml:space="preserve">  </w:delText>
        </w:r>
      </w:del>
    </w:p>
    <w:p w:rsidR="00C360A3" w:rsidRDefault="00293B76" w:rsidP="00C360A3">
      <w:r w:rsidRPr="00CC00EB">
        <w:t>Восьмий</w:t>
      </w:r>
      <w:del w:id="9486" w:author="Sanino" w:date="2012-05-24T00:09:00Z">
        <w:r w:rsidR="00C86AC3" w:rsidDel="00CA1412">
          <w:delText xml:space="preserve"> </w:delText>
        </w:r>
      </w:del>
      <w:ins w:id="9487" w:author="Sanino" w:date="2012-05-24T00:09:00Z">
        <w:r w:rsidR="00CA1412">
          <w:t xml:space="preserve"> </w:t>
        </w:r>
      </w:ins>
      <w:r w:rsidRPr="00CC00EB">
        <w:t>стовпець</w:t>
      </w:r>
      <w:del w:id="9488" w:author="Sanino" w:date="2012-05-24T00:09:00Z">
        <w:r w:rsidR="00C86AC3" w:rsidDel="00CA1412">
          <w:delText xml:space="preserve"> </w:delText>
        </w:r>
      </w:del>
      <w:ins w:id="9489" w:author="Sanino" w:date="2012-05-24T00:09:00Z">
        <w:r w:rsidR="00CA1412">
          <w:t xml:space="preserve"> </w:t>
        </w:r>
      </w:ins>
      <w:r w:rsidRPr="00CC00EB">
        <w:t>(H)</w:t>
      </w:r>
      <w:del w:id="9490" w:author="Sanino" w:date="2012-05-24T00:09:00Z">
        <w:r w:rsidR="00C86AC3" w:rsidDel="00CA1412">
          <w:delText xml:space="preserve"> </w:delText>
        </w:r>
      </w:del>
      <w:ins w:id="9491" w:author="Sanino" w:date="2012-05-24T00:09:00Z">
        <w:r w:rsidR="00CA1412">
          <w:t xml:space="preserve"> </w:t>
        </w:r>
      </w:ins>
      <w:r w:rsidRPr="00CC00EB">
        <w:t>відображає</w:t>
      </w:r>
      <w:del w:id="9492" w:author="Sanino" w:date="2012-05-24T00:09:00Z">
        <w:r w:rsidR="00C86AC3" w:rsidDel="00CA1412">
          <w:delText xml:space="preserve"> </w:delText>
        </w:r>
      </w:del>
      <w:ins w:id="9493" w:author="Sanino" w:date="2012-05-24T00:09:00Z">
        <w:r w:rsidR="00CA1412">
          <w:t xml:space="preserve"> </w:t>
        </w:r>
      </w:ins>
      <w:r w:rsidRPr="00CC00EB">
        <w:t>форму</w:t>
      </w:r>
      <w:del w:id="9494" w:author="Sanino" w:date="2012-05-24T00:09:00Z">
        <w:r w:rsidR="00C86AC3" w:rsidDel="00CA1412">
          <w:delText xml:space="preserve"> </w:delText>
        </w:r>
      </w:del>
      <w:ins w:id="9495" w:author="Sanino" w:date="2012-05-24T00:09:00Z">
        <w:r w:rsidR="00CA1412">
          <w:t xml:space="preserve"> </w:t>
        </w:r>
      </w:ins>
      <w:r w:rsidRPr="00CC00EB">
        <w:t>навчання</w:t>
      </w:r>
      <w:del w:id="9496" w:author="Sanino" w:date="2012-05-24T00:09:00Z">
        <w:r w:rsidR="00C86AC3" w:rsidDel="00CA1412">
          <w:delText xml:space="preserve"> </w:delText>
        </w:r>
      </w:del>
      <w:ins w:id="9497" w:author="Sanino" w:date="2012-05-24T00:09:00Z">
        <w:r w:rsidR="00CA1412">
          <w:t xml:space="preserve"> </w:t>
        </w:r>
      </w:ins>
      <w:r w:rsidRPr="00CC00EB">
        <w:t>(«денна»</w:t>
      </w:r>
      <w:del w:id="9498" w:author="Sanino" w:date="2012-05-24T00:09:00Z">
        <w:r w:rsidR="00C86AC3" w:rsidDel="00CA1412">
          <w:delText xml:space="preserve"> </w:delText>
        </w:r>
      </w:del>
      <w:ins w:id="9499" w:author="Sanino" w:date="2012-05-24T00:09:00Z">
        <w:r w:rsidR="00CA1412">
          <w:t xml:space="preserve"> </w:t>
        </w:r>
      </w:ins>
      <w:r w:rsidRPr="00CC00EB">
        <w:t>або</w:t>
      </w:r>
      <w:del w:id="9500" w:author="Sanino" w:date="2012-05-24T00:09:00Z">
        <w:r w:rsidR="00C86AC3" w:rsidDel="00CA1412">
          <w:delText xml:space="preserve"> </w:delText>
        </w:r>
      </w:del>
      <w:ins w:id="9501" w:author="Sanino" w:date="2012-05-24T00:09:00Z">
        <w:r w:rsidR="00CA1412">
          <w:t xml:space="preserve"> </w:t>
        </w:r>
      </w:ins>
      <w:r w:rsidRPr="00CC00EB">
        <w:t>«зао</w:t>
      </w:r>
      <w:r w:rsidRPr="00CC00EB">
        <w:t>ч</w:t>
      </w:r>
      <w:r w:rsidRPr="00CC00EB">
        <w:t>на»)</w:t>
      </w:r>
      <w:del w:id="9502" w:author="Sanino" w:date="2012-05-24T00:09:00Z">
        <w:r w:rsidR="00C86AC3" w:rsidDel="00CA1412">
          <w:delText xml:space="preserve"> </w:delText>
        </w:r>
      </w:del>
      <w:ins w:id="9503" w:author="Sanino" w:date="2012-05-24T00:09:00Z">
        <w:r w:rsidR="00CA1412">
          <w:t xml:space="preserve"> </w:t>
        </w:r>
      </w:ins>
      <w:r w:rsidRPr="00CC00EB">
        <w:t>і</w:t>
      </w:r>
      <w:del w:id="9504" w:author="Sanino" w:date="2012-05-24T00:09:00Z">
        <w:r w:rsidR="00C86AC3" w:rsidDel="00CA1412">
          <w:delText xml:space="preserve"> </w:delText>
        </w:r>
      </w:del>
      <w:ins w:id="9505" w:author="Sanino" w:date="2012-05-24T00:09:00Z">
        <w:r w:rsidR="00CA1412">
          <w:t xml:space="preserve"> </w:t>
        </w:r>
      </w:ins>
      <w:r w:rsidRPr="00CC00EB">
        <w:t>має</w:t>
      </w:r>
      <w:del w:id="9506" w:author="Sanino" w:date="2012-05-24T00:09:00Z">
        <w:r w:rsidR="00C86AC3" w:rsidDel="00CA1412">
          <w:delText xml:space="preserve"> </w:delText>
        </w:r>
      </w:del>
      <w:ins w:id="9507" w:author="Sanino" w:date="2012-05-24T00:09:00Z">
        <w:r w:rsidR="00CA1412">
          <w:t xml:space="preserve"> </w:t>
        </w:r>
      </w:ins>
      <w:r w:rsidRPr="00CC00EB">
        <w:t>рядковий</w:t>
      </w:r>
      <w:del w:id="9508" w:author="Sanino" w:date="2012-05-24T00:09:00Z">
        <w:r w:rsidR="00C86AC3" w:rsidDel="00CA1412">
          <w:delText xml:space="preserve"> </w:delText>
        </w:r>
      </w:del>
      <w:ins w:id="9509" w:author="Sanino" w:date="2012-05-24T00:09:00Z">
        <w:r w:rsidR="00CA1412">
          <w:t xml:space="preserve"> </w:t>
        </w:r>
      </w:ins>
      <w:r w:rsidRPr="00CC00EB">
        <w:t>формат</w:t>
      </w:r>
      <w:del w:id="9510" w:author="Sanino" w:date="2012-05-24T00:09:00Z">
        <w:r w:rsidR="00C86AC3" w:rsidDel="00CA1412">
          <w:delText xml:space="preserve"> </w:delText>
        </w:r>
      </w:del>
      <w:ins w:id="9511" w:author="Sanino" w:date="2012-05-24T00:09:00Z">
        <w:r w:rsidR="00CA1412">
          <w:t xml:space="preserve"> </w:t>
        </w:r>
      </w:ins>
      <w:r w:rsidRPr="00CC00EB">
        <w:t>даних.</w:t>
      </w:r>
      <w:del w:id="9512" w:author="Sanino" w:date="2012-05-24T00:03:00Z">
        <w:r w:rsidR="00C86AC3" w:rsidDel="00347EAA">
          <w:delText xml:space="preserve">  </w:delText>
        </w:r>
      </w:del>
    </w:p>
    <w:p w:rsidR="00C360A3" w:rsidRDefault="00293B76" w:rsidP="00C360A3">
      <w:r w:rsidRPr="00CC00EB">
        <w:t>Дев'ятий</w:t>
      </w:r>
      <w:del w:id="9513" w:author="Sanino" w:date="2012-05-24T00:09:00Z">
        <w:r w:rsidR="00C86AC3" w:rsidDel="00CA1412">
          <w:delText xml:space="preserve"> </w:delText>
        </w:r>
      </w:del>
      <w:ins w:id="9514" w:author="Sanino" w:date="2012-05-24T00:09:00Z">
        <w:r w:rsidR="00CA1412">
          <w:t xml:space="preserve"> </w:t>
        </w:r>
      </w:ins>
      <w:r w:rsidRPr="00CC00EB">
        <w:t>стовпець</w:t>
      </w:r>
      <w:del w:id="9515" w:author="Sanino" w:date="2012-05-24T00:09:00Z">
        <w:r w:rsidR="00C86AC3" w:rsidDel="00CA1412">
          <w:delText xml:space="preserve"> </w:delText>
        </w:r>
      </w:del>
      <w:ins w:id="9516" w:author="Sanino" w:date="2012-05-24T00:09:00Z">
        <w:r w:rsidR="00CA1412">
          <w:t xml:space="preserve"> </w:t>
        </w:r>
      </w:ins>
      <w:r w:rsidRPr="00CC00EB">
        <w:t>(I)</w:t>
      </w:r>
      <w:del w:id="9517" w:author="Sanino" w:date="2012-05-24T00:09:00Z">
        <w:r w:rsidR="00C86AC3" w:rsidDel="00CA1412">
          <w:delText xml:space="preserve"> </w:delText>
        </w:r>
      </w:del>
      <w:ins w:id="9518" w:author="Sanino" w:date="2012-05-24T00:09:00Z">
        <w:r w:rsidR="00CA1412">
          <w:t xml:space="preserve"> </w:t>
        </w:r>
      </w:ins>
      <w:r w:rsidRPr="00CC00EB">
        <w:t>позначає</w:t>
      </w:r>
      <w:del w:id="9519" w:author="Sanino" w:date="2012-05-24T00:09:00Z">
        <w:r w:rsidR="00C86AC3" w:rsidDel="00CA1412">
          <w:delText xml:space="preserve"> </w:delText>
        </w:r>
      </w:del>
      <w:ins w:id="9520" w:author="Sanino" w:date="2012-05-24T00:09:00Z">
        <w:r w:rsidR="00CA1412">
          <w:t xml:space="preserve"> </w:t>
        </w:r>
      </w:ins>
      <w:r w:rsidRPr="00CC00EB">
        <w:t>курс</w:t>
      </w:r>
      <w:del w:id="9521" w:author="Sanino" w:date="2012-05-24T00:09:00Z">
        <w:r w:rsidR="00C86AC3" w:rsidDel="00CA1412">
          <w:delText xml:space="preserve"> </w:delText>
        </w:r>
      </w:del>
      <w:ins w:id="9522" w:author="Sanino" w:date="2012-05-24T00:09:00Z">
        <w:r w:rsidR="00CA1412">
          <w:t xml:space="preserve"> </w:t>
        </w:r>
      </w:ins>
      <w:r w:rsidRPr="00CC00EB">
        <w:t>(рівень</w:t>
      </w:r>
      <w:del w:id="9523" w:author="Sanino" w:date="2012-05-24T00:09:00Z">
        <w:r w:rsidR="00C86AC3" w:rsidDel="00CA1412">
          <w:delText xml:space="preserve"> </w:delText>
        </w:r>
      </w:del>
      <w:ins w:id="9524" w:author="Sanino" w:date="2012-05-24T00:09:00Z">
        <w:r w:rsidR="00CA1412">
          <w:t xml:space="preserve"> </w:t>
        </w:r>
      </w:ins>
      <w:r w:rsidRPr="00CC00EB">
        <w:t>підготовки)</w:t>
      </w:r>
      <w:del w:id="9525" w:author="Sanino" w:date="2012-05-24T00:09:00Z">
        <w:r w:rsidR="00C86AC3" w:rsidDel="00CA1412">
          <w:delText xml:space="preserve"> </w:delText>
        </w:r>
      </w:del>
      <w:ins w:id="9526" w:author="Sanino" w:date="2012-05-24T00:09:00Z">
        <w:r w:rsidR="00CA1412">
          <w:t xml:space="preserve"> </w:t>
        </w:r>
      </w:ins>
      <w:r w:rsidRPr="00CC00EB">
        <w:t>дисципліни</w:t>
      </w:r>
      <w:del w:id="9527" w:author="Sanino" w:date="2012-05-24T00:09:00Z">
        <w:r w:rsidR="00C86AC3" w:rsidDel="00CA1412">
          <w:delText xml:space="preserve"> </w:delText>
        </w:r>
      </w:del>
      <w:ins w:id="9528" w:author="Sanino" w:date="2012-05-24T00:09:00Z">
        <w:r w:rsidR="00CA1412">
          <w:t xml:space="preserve"> </w:t>
        </w:r>
      </w:ins>
      <w:r w:rsidRPr="00CC00EB">
        <w:t>і</w:t>
      </w:r>
      <w:del w:id="9529" w:author="Sanino" w:date="2012-05-24T00:09:00Z">
        <w:r w:rsidR="00C86AC3" w:rsidDel="00CA1412">
          <w:delText xml:space="preserve"> </w:delText>
        </w:r>
      </w:del>
      <w:ins w:id="9530" w:author="Sanino" w:date="2012-05-24T00:09:00Z">
        <w:r w:rsidR="00CA1412">
          <w:t xml:space="preserve"> </w:t>
        </w:r>
      </w:ins>
      <w:r w:rsidRPr="00CC00EB">
        <w:t>має</w:t>
      </w:r>
      <w:del w:id="9531" w:author="Sanino" w:date="2012-05-24T00:09:00Z">
        <w:r w:rsidR="00C86AC3" w:rsidDel="00CA1412">
          <w:delText xml:space="preserve"> </w:delText>
        </w:r>
      </w:del>
      <w:ins w:id="9532" w:author="Sanino" w:date="2012-05-24T00:09:00Z">
        <w:r w:rsidR="00CA1412">
          <w:t xml:space="preserve"> </w:t>
        </w:r>
      </w:ins>
      <w:r w:rsidRPr="00CC00EB">
        <w:t>рядковий</w:t>
      </w:r>
      <w:del w:id="9533" w:author="Sanino" w:date="2012-05-24T00:09:00Z">
        <w:r w:rsidR="00C86AC3" w:rsidDel="00CA1412">
          <w:delText xml:space="preserve"> </w:delText>
        </w:r>
      </w:del>
      <w:ins w:id="9534" w:author="Sanino" w:date="2012-05-24T00:09:00Z">
        <w:r w:rsidR="00CA1412">
          <w:t xml:space="preserve"> </w:t>
        </w:r>
      </w:ins>
      <w:r w:rsidRPr="00CC00EB">
        <w:t>формат</w:t>
      </w:r>
      <w:del w:id="9535" w:author="Sanino" w:date="2012-05-24T00:09:00Z">
        <w:r w:rsidR="00C86AC3" w:rsidDel="00CA1412">
          <w:delText xml:space="preserve"> </w:delText>
        </w:r>
      </w:del>
      <w:ins w:id="9536" w:author="Sanino" w:date="2012-05-24T00:09:00Z">
        <w:r w:rsidR="00CA1412">
          <w:t xml:space="preserve"> </w:t>
        </w:r>
      </w:ins>
      <w:r w:rsidRPr="00CC00EB">
        <w:t>даних.</w:t>
      </w:r>
      <w:del w:id="9537" w:author="Sanino" w:date="2012-05-24T00:09:00Z">
        <w:r w:rsidR="00C86AC3" w:rsidDel="00CA1412">
          <w:delText xml:space="preserve"> </w:delText>
        </w:r>
      </w:del>
      <w:ins w:id="9538" w:author="Sanino" w:date="2012-05-24T00:09:00Z">
        <w:r w:rsidR="00CA1412">
          <w:t xml:space="preserve"> </w:t>
        </w:r>
      </w:ins>
      <w:r w:rsidRPr="00CC00EB">
        <w:t>Застосовуються</w:t>
      </w:r>
      <w:del w:id="9539" w:author="Sanino" w:date="2012-05-24T00:09:00Z">
        <w:r w:rsidR="00C86AC3" w:rsidDel="00CA1412">
          <w:delText xml:space="preserve"> </w:delText>
        </w:r>
      </w:del>
      <w:ins w:id="9540" w:author="Sanino" w:date="2012-05-24T00:09:00Z">
        <w:r w:rsidR="00CA1412">
          <w:t xml:space="preserve"> </w:t>
        </w:r>
      </w:ins>
      <w:r w:rsidRPr="00CC00EB">
        <w:t>такі</w:t>
      </w:r>
      <w:del w:id="9541" w:author="Sanino" w:date="2012-05-24T00:09:00Z">
        <w:r w:rsidR="00C86AC3" w:rsidDel="00CA1412">
          <w:delText xml:space="preserve"> </w:delText>
        </w:r>
      </w:del>
      <w:ins w:id="9542" w:author="Sanino" w:date="2012-05-24T00:09:00Z">
        <w:r w:rsidR="00CA1412">
          <w:t xml:space="preserve"> </w:t>
        </w:r>
      </w:ins>
      <w:r w:rsidRPr="00CC00EB">
        <w:t>скорочення:</w:t>
      </w:r>
      <w:del w:id="9543" w:author="Sanino" w:date="2012-05-24T00:03:00Z">
        <w:r w:rsidR="00C86AC3" w:rsidDel="00347EAA">
          <w:delText xml:space="preserve">  </w:delText>
        </w:r>
      </w:del>
    </w:p>
    <w:p w:rsidR="00C360A3" w:rsidRPr="00DA3EA9" w:rsidRDefault="00293B76" w:rsidP="00DA3EA9">
      <w:pPr>
        <w:pStyle w:val="a3"/>
        <w:numPr>
          <w:ilvl w:val="0"/>
          <w:numId w:val="20"/>
        </w:numPr>
        <w:ind w:left="993" w:hanging="284"/>
        <w:rPr>
          <w:rFonts w:eastAsiaTheme="minorHAnsi" w:cstheme="minorBidi"/>
        </w:rPr>
      </w:pPr>
      <w:r w:rsidRPr="00DA3EA9">
        <w:rPr>
          <w:rFonts w:eastAsiaTheme="minorHAnsi" w:cstheme="minorBidi"/>
        </w:rPr>
        <w:t>1</w:t>
      </w:r>
      <w:del w:id="9544" w:author="Sanino" w:date="2012-05-24T00:09:00Z">
        <w:r w:rsidR="00C86AC3" w:rsidRPr="00DA3EA9" w:rsidDel="00CA1412">
          <w:rPr>
            <w:rFonts w:eastAsiaTheme="minorHAnsi" w:cstheme="minorBidi"/>
          </w:rPr>
          <w:delText xml:space="preserve"> </w:delText>
        </w:r>
      </w:del>
      <w:ins w:id="9545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курс</w:t>
      </w:r>
      <w:del w:id="9546" w:author="Sanino" w:date="2012-05-24T00:09:00Z">
        <w:r w:rsidR="0072678B" w:rsidDel="00CA1412">
          <w:rPr>
            <w:rFonts w:eastAsiaTheme="minorHAnsi" w:cstheme="minorBidi"/>
          </w:rPr>
          <w:delText xml:space="preserve"> </w:delText>
        </w:r>
      </w:del>
      <w:ins w:id="9547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72678B">
        <w:rPr>
          <w:rFonts w:eastAsiaTheme="minorHAnsi" w:cstheme="minorBidi"/>
        </w:rPr>
        <w:t>–</w:t>
      </w:r>
      <w:del w:id="9548" w:author="Sanino" w:date="2012-05-24T00:09:00Z">
        <w:r w:rsidR="0072678B" w:rsidDel="00CA1412">
          <w:rPr>
            <w:rFonts w:eastAsiaTheme="minorHAnsi" w:cstheme="minorBidi"/>
          </w:rPr>
          <w:delText xml:space="preserve"> </w:delText>
        </w:r>
      </w:del>
      <w:ins w:id="9549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перший</w:t>
      </w:r>
      <w:del w:id="9550" w:author="Sanino" w:date="2012-05-24T00:09:00Z">
        <w:r w:rsidR="00C86AC3" w:rsidRPr="00DA3EA9" w:rsidDel="00CA1412">
          <w:rPr>
            <w:rFonts w:eastAsiaTheme="minorHAnsi" w:cstheme="minorBidi"/>
          </w:rPr>
          <w:delText xml:space="preserve"> </w:delText>
        </w:r>
      </w:del>
      <w:ins w:id="9551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курс</w:t>
      </w:r>
      <w:del w:id="9552" w:author="Sanino" w:date="2012-05-24T00:09:00Z">
        <w:r w:rsidR="00C86AC3" w:rsidRPr="00DA3EA9" w:rsidDel="00CA1412">
          <w:rPr>
            <w:rFonts w:eastAsiaTheme="minorHAnsi" w:cstheme="minorBidi"/>
          </w:rPr>
          <w:delText xml:space="preserve"> </w:delText>
        </w:r>
      </w:del>
      <w:ins w:id="9553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навчання;</w:t>
      </w:r>
      <w:del w:id="9554" w:author="Sanino" w:date="2012-05-24T00:03:00Z">
        <w:r w:rsidR="00C86AC3" w:rsidRPr="00DA3EA9" w:rsidDel="00347EAA">
          <w:rPr>
            <w:rFonts w:eastAsiaTheme="minorHAnsi" w:cstheme="minorBidi"/>
          </w:rPr>
          <w:delText xml:space="preserve">  </w:delText>
        </w:r>
      </w:del>
    </w:p>
    <w:p w:rsidR="00C360A3" w:rsidRPr="00DA3EA9" w:rsidRDefault="00293B76" w:rsidP="00DA3EA9">
      <w:pPr>
        <w:pStyle w:val="a3"/>
        <w:numPr>
          <w:ilvl w:val="0"/>
          <w:numId w:val="20"/>
        </w:numPr>
        <w:ind w:left="993" w:hanging="284"/>
        <w:rPr>
          <w:rFonts w:eastAsiaTheme="minorHAnsi" w:cstheme="minorBidi"/>
        </w:rPr>
      </w:pPr>
      <w:r w:rsidRPr="00DA3EA9">
        <w:rPr>
          <w:rFonts w:eastAsiaTheme="minorHAnsi" w:cstheme="minorBidi"/>
        </w:rPr>
        <w:t>2</w:t>
      </w:r>
      <w:del w:id="9555" w:author="Sanino" w:date="2012-05-24T00:09:00Z">
        <w:r w:rsidR="00C86AC3" w:rsidRPr="00DA3EA9" w:rsidDel="00CA1412">
          <w:rPr>
            <w:rFonts w:eastAsiaTheme="minorHAnsi" w:cstheme="minorBidi"/>
          </w:rPr>
          <w:delText xml:space="preserve"> </w:delText>
        </w:r>
      </w:del>
      <w:ins w:id="9556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курс</w:t>
      </w:r>
      <w:del w:id="9557" w:author="Sanino" w:date="2012-05-24T00:09:00Z">
        <w:r w:rsidR="0072678B" w:rsidDel="00CA1412">
          <w:rPr>
            <w:rFonts w:eastAsiaTheme="minorHAnsi" w:cstheme="minorBidi"/>
          </w:rPr>
          <w:delText xml:space="preserve"> </w:delText>
        </w:r>
      </w:del>
      <w:ins w:id="9558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72678B">
        <w:rPr>
          <w:rFonts w:eastAsiaTheme="minorHAnsi" w:cstheme="minorBidi"/>
        </w:rPr>
        <w:t>–</w:t>
      </w:r>
      <w:del w:id="9559" w:author="Sanino" w:date="2012-05-24T00:09:00Z">
        <w:r w:rsidR="0072678B" w:rsidDel="00CA1412">
          <w:rPr>
            <w:rFonts w:eastAsiaTheme="minorHAnsi" w:cstheme="minorBidi"/>
          </w:rPr>
          <w:delText xml:space="preserve"> </w:delText>
        </w:r>
      </w:del>
      <w:ins w:id="9560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другий</w:t>
      </w:r>
      <w:del w:id="9561" w:author="Sanino" w:date="2012-05-24T00:09:00Z">
        <w:r w:rsidR="00C86AC3" w:rsidRPr="00DA3EA9" w:rsidDel="00CA1412">
          <w:rPr>
            <w:rFonts w:eastAsiaTheme="minorHAnsi" w:cstheme="minorBidi"/>
          </w:rPr>
          <w:delText xml:space="preserve"> </w:delText>
        </w:r>
      </w:del>
      <w:ins w:id="9562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курс</w:t>
      </w:r>
      <w:del w:id="9563" w:author="Sanino" w:date="2012-05-24T00:09:00Z">
        <w:r w:rsidR="00C86AC3" w:rsidRPr="00DA3EA9" w:rsidDel="00CA1412">
          <w:rPr>
            <w:rFonts w:eastAsiaTheme="minorHAnsi" w:cstheme="minorBidi"/>
          </w:rPr>
          <w:delText xml:space="preserve"> </w:delText>
        </w:r>
      </w:del>
      <w:ins w:id="9564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навчання;</w:t>
      </w:r>
      <w:del w:id="9565" w:author="Sanino" w:date="2012-05-24T00:03:00Z">
        <w:r w:rsidR="00C86AC3" w:rsidRPr="00DA3EA9" w:rsidDel="00347EAA">
          <w:rPr>
            <w:rFonts w:eastAsiaTheme="minorHAnsi" w:cstheme="minorBidi"/>
          </w:rPr>
          <w:delText xml:space="preserve">  </w:delText>
        </w:r>
      </w:del>
    </w:p>
    <w:p w:rsidR="00C360A3" w:rsidRPr="00DA3EA9" w:rsidRDefault="00293B76" w:rsidP="00DA3EA9">
      <w:pPr>
        <w:pStyle w:val="a3"/>
        <w:numPr>
          <w:ilvl w:val="0"/>
          <w:numId w:val="20"/>
        </w:numPr>
        <w:ind w:left="993" w:hanging="284"/>
        <w:rPr>
          <w:rFonts w:eastAsiaTheme="minorHAnsi" w:cstheme="minorBidi"/>
        </w:rPr>
      </w:pPr>
      <w:r w:rsidRPr="00DA3EA9">
        <w:rPr>
          <w:rFonts w:eastAsiaTheme="minorHAnsi" w:cstheme="minorBidi"/>
        </w:rPr>
        <w:t>3</w:t>
      </w:r>
      <w:del w:id="9566" w:author="Sanino" w:date="2012-05-24T00:09:00Z">
        <w:r w:rsidR="00C86AC3" w:rsidRPr="00DA3EA9" w:rsidDel="00CA1412">
          <w:rPr>
            <w:rFonts w:eastAsiaTheme="minorHAnsi" w:cstheme="minorBidi"/>
          </w:rPr>
          <w:delText xml:space="preserve"> </w:delText>
        </w:r>
      </w:del>
      <w:ins w:id="9567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курс</w:t>
      </w:r>
      <w:del w:id="9568" w:author="Sanino" w:date="2012-05-24T00:09:00Z">
        <w:r w:rsidR="0072678B" w:rsidDel="00CA1412">
          <w:rPr>
            <w:rFonts w:eastAsiaTheme="minorHAnsi" w:cstheme="minorBidi"/>
          </w:rPr>
          <w:delText xml:space="preserve"> </w:delText>
        </w:r>
      </w:del>
      <w:ins w:id="9569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72678B">
        <w:rPr>
          <w:rFonts w:eastAsiaTheme="minorHAnsi" w:cstheme="minorBidi"/>
        </w:rPr>
        <w:t>–</w:t>
      </w:r>
      <w:del w:id="9570" w:author="Sanino" w:date="2012-05-24T00:09:00Z">
        <w:r w:rsidR="0072678B" w:rsidDel="00CA1412">
          <w:rPr>
            <w:rFonts w:eastAsiaTheme="minorHAnsi" w:cstheme="minorBidi"/>
          </w:rPr>
          <w:delText xml:space="preserve"> </w:delText>
        </w:r>
      </w:del>
      <w:ins w:id="9571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третій</w:t>
      </w:r>
      <w:del w:id="9572" w:author="Sanino" w:date="2012-05-24T00:09:00Z">
        <w:r w:rsidR="00C86AC3" w:rsidRPr="00DA3EA9" w:rsidDel="00CA1412">
          <w:rPr>
            <w:rFonts w:eastAsiaTheme="minorHAnsi" w:cstheme="minorBidi"/>
          </w:rPr>
          <w:delText xml:space="preserve"> </w:delText>
        </w:r>
      </w:del>
      <w:ins w:id="9573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курс</w:t>
      </w:r>
      <w:del w:id="9574" w:author="Sanino" w:date="2012-05-24T00:09:00Z">
        <w:r w:rsidR="00C86AC3" w:rsidRPr="00DA3EA9" w:rsidDel="00CA1412">
          <w:rPr>
            <w:rFonts w:eastAsiaTheme="minorHAnsi" w:cstheme="minorBidi"/>
          </w:rPr>
          <w:delText xml:space="preserve"> </w:delText>
        </w:r>
      </w:del>
      <w:ins w:id="9575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навчання;</w:t>
      </w:r>
      <w:del w:id="9576" w:author="Sanino" w:date="2012-05-24T00:03:00Z">
        <w:r w:rsidR="00C86AC3" w:rsidRPr="00DA3EA9" w:rsidDel="00347EAA">
          <w:rPr>
            <w:rFonts w:eastAsiaTheme="minorHAnsi" w:cstheme="minorBidi"/>
          </w:rPr>
          <w:delText xml:space="preserve">  </w:delText>
        </w:r>
      </w:del>
    </w:p>
    <w:p w:rsidR="00C360A3" w:rsidRPr="00DA3EA9" w:rsidRDefault="00293B76" w:rsidP="00DA3EA9">
      <w:pPr>
        <w:pStyle w:val="a3"/>
        <w:numPr>
          <w:ilvl w:val="0"/>
          <w:numId w:val="20"/>
        </w:numPr>
        <w:ind w:left="993" w:hanging="284"/>
        <w:rPr>
          <w:rFonts w:eastAsiaTheme="minorHAnsi" w:cstheme="minorBidi"/>
        </w:rPr>
      </w:pPr>
      <w:r w:rsidRPr="00DA3EA9">
        <w:rPr>
          <w:rFonts w:eastAsiaTheme="minorHAnsi" w:cstheme="minorBidi"/>
        </w:rPr>
        <w:t>4</w:t>
      </w:r>
      <w:del w:id="9577" w:author="Sanino" w:date="2012-05-24T00:09:00Z">
        <w:r w:rsidR="00C86AC3" w:rsidRPr="00DA3EA9" w:rsidDel="00CA1412">
          <w:rPr>
            <w:rFonts w:eastAsiaTheme="minorHAnsi" w:cstheme="minorBidi"/>
          </w:rPr>
          <w:delText xml:space="preserve"> </w:delText>
        </w:r>
      </w:del>
      <w:ins w:id="9578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курс</w:t>
      </w:r>
      <w:del w:id="9579" w:author="Sanino" w:date="2012-05-24T00:09:00Z">
        <w:r w:rsidR="0072678B" w:rsidDel="00CA1412">
          <w:rPr>
            <w:rFonts w:eastAsiaTheme="minorHAnsi" w:cstheme="minorBidi"/>
          </w:rPr>
          <w:delText xml:space="preserve"> </w:delText>
        </w:r>
      </w:del>
      <w:ins w:id="9580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72678B">
        <w:rPr>
          <w:rFonts w:eastAsiaTheme="minorHAnsi" w:cstheme="minorBidi"/>
        </w:rPr>
        <w:t>–</w:t>
      </w:r>
      <w:del w:id="9581" w:author="Sanino" w:date="2012-05-24T00:09:00Z">
        <w:r w:rsidR="0072678B" w:rsidDel="00CA1412">
          <w:rPr>
            <w:rFonts w:eastAsiaTheme="minorHAnsi" w:cstheme="minorBidi"/>
          </w:rPr>
          <w:delText xml:space="preserve"> </w:delText>
        </w:r>
      </w:del>
      <w:ins w:id="9582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четвертий</w:t>
      </w:r>
      <w:del w:id="9583" w:author="Sanino" w:date="2012-05-24T00:09:00Z">
        <w:r w:rsidR="00C86AC3" w:rsidRPr="00DA3EA9" w:rsidDel="00CA1412">
          <w:rPr>
            <w:rFonts w:eastAsiaTheme="minorHAnsi" w:cstheme="minorBidi"/>
          </w:rPr>
          <w:delText xml:space="preserve"> </w:delText>
        </w:r>
      </w:del>
      <w:ins w:id="9584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курс</w:t>
      </w:r>
      <w:del w:id="9585" w:author="Sanino" w:date="2012-05-24T00:09:00Z">
        <w:r w:rsidR="00C86AC3" w:rsidRPr="00DA3EA9" w:rsidDel="00CA1412">
          <w:rPr>
            <w:rFonts w:eastAsiaTheme="minorHAnsi" w:cstheme="minorBidi"/>
          </w:rPr>
          <w:delText xml:space="preserve"> </w:delText>
        </w:r>
      </w:del>
      <w:ins w:id="9586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навчання;</w:t>
      </w:r>
      <w:del w:id="9587" w:author="Sanino" w:date="2012-05-24T00:03:00Z">
        <w:r w:rsidR="00C86AC3" w:rsidRPr="00DA3EA9" w:rsidDel="00347EAA">
          <w:rPr>
            <w:rFonts w:eastAsiaTheme="minorHAnsi" w:cstheme="minorBidi"/>
          </w:rPr>
          <w:delText xml:space="preserve">  </w:delText>
        </w:r>
      </w:del>
    </w:p>
    <w:p w:rsidR="00C360A3" w:rsidRPr="00DA3EA9" w:rsidRDefault="00293B76" w:rsidP="00DA3EA9">
      <w:pPr>
        <w:pStyle w:val="a3"/>
        <w:numPr>
          <w:ilvl w:val="0"/>
          <w:numId w:val="20"/>
        </w:numPr>
        <w:ind w:left="993" w:hanging="284"/>
        <w:rPr>
          <w:rFonts w:eastAsiaTheme="minorHAnsi" w:cstheme="minorBidi"/>
        </w:rPr>
      </w:pPr>
      <w:r w:rsidRPr="00DA3EA9">
        <w:rPr>
          <w:rFonts w:eastAsiaTheme="minorHAnsi" w:cstheme="minorBidi"/>
        </w:rPr>
        <w:t>Спец</w:t>
      </w:r>
      <w:del w:id="9588" w:author="Sanino" w:date="2012-05-24T00:09:00Z">
        <w:r w:rsidR="0072678B" w:rsidDel="00CA1412">
          <w:rPr>
            <w:rFonts w:eastAsiaTheme="minorHAnsi" w:cstheme="minorBidi"/>
          </w:rPr>
          <w:delText xml:space="preserve"> </w:delText>
        </w:r>
      </w:del>
      <w:ins w:id="9589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72678B">
        <w:rPr>
          <w:rFonts w:eastAsiaTheme="minorHAnsi" w:cstheme="minorBidi"/>
        </w:rPr>
        <w:t>–</w:t>
      </w:r>
      <w:del w:id="9590" w:author="Sanino" w:date="2012-05-24T00:09:00Z">
        <w:r w:rsidR="0072678B" w:rsidDel="00CA1412">
          <w:rPr>
            <w:rFonts w:eastAsiaTheme="minorHAnsi" w:cstheme="minorBidi"/>
          </w:rPr>
          <w:delText xml:space="preserve"> </w:delText>
        </w:r>
      </w:del>
      <w:ins w:id="9591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рівень</w:t>
      </w:r>
      <w:del w:id="9592" w:author="Sanino" w:date="2012-05-24T00:09:00Z">
        <w:r w:rsidR="00C86AC3" w:rsidRPr="00DA3EA9" w:rsidDel="00CA1412">
          <w:rPr>
            <w:rFonts w:eastAsiaTheme="minorHAnsi" w:cstheme="minorBidi"/>
          </w:rPr>
          <w:delText xml:space="preserve"> </w:delText>
        </w:r>
      </w:del>
      <w:ins w:id="9593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підготовки</w:t>
      </w:r>
      <w:del w:id="9594" w:author="Sanino" w:date="2012-05-24T00:09:00Z">
        <w:r w:rsidR="00C86AC3" w:rsidRPr="00DA3EA9" w:rsidDel="00CA1412">
          <w:rPr>
            <w:rFonts w:eastAsiaTheme="minorHAnsi" w:cstheme="minorBidi"/>
          </w:rPr>
          <w:delText xml:space="preserve"> </w:delText>
        </w:r>
      </w:del>
      <w:ins w:id="9595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фахівця;</w:t>
      </w:r>
      <w:del w:id="9596" w:author="Sanino" w:date="2012-05-24T00:03:00Z">
        <w:r w:rsidR="00C86AC3" w:rsidRPr="00DA3EA9" w:rsidDel="00347EAA">
          <w:rPr>
            <w:rFonts w:eastAsiaTheme="minorHAnsi" w:cstheme="minorBidi"/>
          </w:rPr>
          <w:delText xml:space="preserve">  </w:delText>
        </w:r>
      </w:del>
    </w:p>
    <w:p w:rsidR="00C360A3" w:rsidRDefault="00293B76" w:rsidP="00DA3EA9">
      <w:pPr>
        <w:pStyle w:val="a3"/>
        <w:numPr>
          <w:ilvl w:val="0"/>
          <w:numId w:val="20"/>
        </w:numPr>
        <w:ind w:left="993" w:hanging="284"/>
      </w:pPr>
      <w:r w:rsidRPr="00DA3EA9">
        <w:rPr>
          <w:rFonts w:eastAsiaTheme="minorHAnsi" w:cstheme="minorBidi"/>
        </w:rPr>
        <w:t>Магістр</w:t>
      </w:r>
      <w:del w:id="9597" w:author="Sanino" w:date="2012-05-24T00:09:00Z">
        <w:r w:rsidR="0072678B" w:rsidDel="00CA1412">
          <w:rPr>
            <w:rFonts w:eastAsiaTheme="minorHAnsi" w:cstheme="minorBidi"/>
          </w:rPr>
          <w:delText xml:space="preserve"> </w:delText>
        </w:r>
      </w:del>
      <w:ins w:id="9598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72678B">
        <w:rPr>
          <w:rFonts w:eastAsiaTheme="minorHAnsi" w:cstheme="minorBidi"/>
        </w:rPr>
        <w:t>–</w:t>
      </w:r>
      <w:del w:id="9599" w:author="Sanino" w:date="2012-05-24T00:09:00Z">
        <w:r w:rsidR="0072678B" w:rsidDel="00CA1412">
          <w:rPr>
            <w:rFonts w:eastAsiaTheme="minorHAnsi" w:cstheme="minorBidi"/>
          </w:rPr>
          <w:delText xml:space="preserve"> </w:delText>
        </w:r>
      </w:del>
      <w:ins w:id="9600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рівень</w:t>
      </w:r>
      <w:del w:id="9601" w:author="Sanino" w:date="2012-05-24T00:09:00Z">
        <w:r w:rsidR="00C86AC3" w:rsidRPr="00DA3EA9" w:rsidDel="00CA1412">
          <w:rPr>
            <w:rFonts w:eastAsiaTheme="minorHAnsi" w:cstheme="minorBidi"/>
          </w:rPr>
          <w:delText xml:space="preserve"> </w:delText>
        </w:r>
      </w:del>
      <w:ins w:id="9602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підготовки</w:t>
      </w:r>
      <w:del w:id="9603" w:author="Sanino" w:date="2012-05-24T00:09:00Z">
        <w:r w:rsidR="00C86AC3" w:rsidRPr="00DA3EA9" w:rsidDel="00CA1412">
          <w:rPr>
            <w:rFonts w:eastAsiaTheme="minorHAnsi" w:cstheme="minorBidi"/>
          </w:rPr>
          <w:delText xml:space="preserve"> </w:delText>
        </w:r>
      </w:del>
      <w:ins w:id="9604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DA3EA9">
        <w:rPr>
          <w:rFonts w:eastAsiaTheme="minorHAnsi" w:cstheme="minorBidi"/>
        </w:rPr>
        <w:t>магістра.</w:t>
      </w:r>
    </w:p>
    <w:p w:rsidR="00C360A3" w:rsidRDefault="001376F7" w:rsidP="00C360A3">
      <w:r w:rsidRPr="001376F7">
        <w:t>Десятий</w:t>
      </w:r>
      <w:del w:id="9605" w:author="Sanino" w:date="2012-05-24T00:09:00Z">
        <w:r w:rsidR="00C86AC3" w:rsidDel="00CA1412">
          <w:delText xml:space="preserve"> </w:delText>
        </w:r>
      </w:del>
      <w:ins w:id="9606" w:author="Sanino" w:date="2012-05-24T00:09:00Z">
        <w:r w:rsidR="00CA1412">
          <w:t xml:space="preserve"> </w:t>
        </w:r>
      </w:ins>
      <w:r w:rsidRPr="001376F7">
        <w:t>стов</w:t>
      </w:r>
      <w:r>
        <w:t>п</w:t>
      </w:r>
      <w:r w:rsidR="00293B76" w:rsidRPr="001376F7">
        <w:t>ець</w:t>
      </w:r>
      <w:del w:id="9607" w:author="Sanino" w:date="2012-05-24T00:09:00Z">
        <w:r w:rsidR="00C86AC3" w:rsidDel="00CA1412">
          <w:delText xml:space="preserve"> </w:delText>
        </w:r>
      </w:del>
      <w:ins w:id="9608" w:author="Sanino" w:date="2012-05-24T00:09:00Z">
        <w:r w:rsidR="00CA1412">
          <w:t xml:space="preserve"> </w:t>
        </w:r>
      </w:ins>
      <w:r w:rsidR="00293B76" w:rsidRPr="001376F7">
        <w:t>(J)</w:t>
      </w:r>
      <w:del w:id="9609" w:author="Sanino" w:date="2012-05-24T00:09:00Z">
        <w:r w:rsidR="00C86AC3" w:rsidDel="00CA1412">
          <w:delText xml:space="preserve"> </w:delText>
        </w:r>
      </w:del>
      <w:ins w:id="9610" w:author="Sanino" w:date="2012-05-24T00:09:00Z">
        <w:r w:rsidR="00CA1412">
          <w:t xml:space="preserve"> </w:t>
        </w:r>
      </w:ins>
      <w:r w:rsidR="00293B76" w:rsidRPr="001376F7">
        <w:t>позначає</w:t>
      </w:r>
      <w:del w:id="9611" w:author="Sanino" w:date="2012-05-24T00:09:00Z">
        <w:r w:rsidR="00C86AC3" w:rsidDel="00CA1412">
          <w:delText xml:space="preserve"> </w:delText>
        </w:r>
      </w:del>
      <w:ins w:id="9612" w:author="Sanino" w:date="2012-05-24T00:09:00Z">
        <w:r w:rsidR="00CA1412">
          <w:t xml:space="preserve"> </w:t>
        </w:r>
      </w:ins>
      <w:r w:rsidR="00293B76" w:rsidRPr="001376F7">
        <w:t>до</w:t>
      </w:r>
      <w:del w:id="9613" w:author="Sanino" w:date="2012-05-24T00:09:00Z">
        <w:r w:rsidR="00C86AC3" w:rsidDel="00CA1412">
          <w:delText xml:space="preserve"> </w:delText>
        </w:r>
      </w:del>
      <w:ins w:id="9614" w:author="Sanino" w:date="2012-05-24T00:09:00Z">
        <w:r w:rsidR="00CA1412">
          <w:t xml:space="preserve"> </w:t>
        </w:r>
      </w:ins>
      <w:r w:rsidR="00293B76" w:rsidRPr="001376F7">
        <w:t>якого</w:t>
      </w:r>
      <w:del w:id="9615" w:author="Sanino" w:date="2012-05-24T00:09:00Z">
        <w:r w:rsidR="00C86AC3" w:rsidDel="00CA1412">
          <w:delText xml:space="preserve"> </w:delText>
        </w:r>
      </w:del>
      <w:ins w:id="9616" w:author="Sanino" w:date="2012-05-24T00:09:00Z">
        <w:r w:rsidR="00CA1412">
          <w:t xml:space="preserve"> </w:t>
        </w:r>
      </w:ins>
      <w:r w:rsidR="00293B76" w:rsidRPr="001376F7">
        <w:t>циклу</w:t>
      </w:r>
      <w:del w:id="9617" w:author="Sanino" w:date="2012-05-24T00:09:00Z">
        <w:r w:rsidR="00C86AC3" w:rsidDel="00CA1412">
          <w:delText xml:space="preserve"> </w:delText>
        </w:r>
      </w:del>
      <w:ins w:id="9618" w:author="Sanino" w:date="2012-05-24T00:09:00Z">
        <w:r w:rsidR="00CA1412">
          <w:t xml:space="preserve"> </w:t>
        </w:r>
      </w:ins>
      <w:r w:rsidR="00293B76" w:rsidRPr="001376F7">
        <w:t>дисциплін</w:t>
      </w:r>
      <w:del w:id="9619" w:author="Sanino" w:date="2012-05-24T00:09:00Z">
        <w:r w:rsidR="00C86AC3" w:rsidDel="00CA1412">
          <w:delText xml:space="preserve"> </w:delText>
        </w:r>
      </w:del>
      <w:ins w:id="9620" w:author="Sanino" w:date="2012-05-24T00:09:00Z">
        <w:r w:rsidR="00CA1412">
          <w:t xml:space="preserve"> </w:t>
        </w:r>
      </w:ins>
      <w:r w:rsidR="00293B76" w:rsidRPr="001376F7">
        <w:t>стосується</w:t>
      </w:r>
      <w:del w:id="9621" w:author="Sanino" w:date="2012-05-24T00:09:00Z">
        <w:r w:rsidR="00C86AC3" w:rsidDel="00CA1412">
          <w:delText xml:space="preserve"> </w:delText>
        </w:r>
      </w:del>
      <w:ins w:id="9622" w:author="Sanino" w:date="2012-05-24T00:09:00Z">
        <w:r w:rsidR="00CA1412">
          <w:t xml:space="preserve"> </w:t>
        </w:r>
      </w:ins>
      <w:r w:rsidR="00293B76" w:rsidRPr="001376F7">
        <w:t>ця</w:t>
      </w:r>
      <w:del w:id="9623" w:author="Sanino" w:date="2012-05-24T00:09:00Z">
        <w:r w:rsidR="00C86AC3" w:rsidDel="00CA1412">
          <w:delText xml:space="preserve"> </w:delText>
        </w:r>
      </w:del>
      <w:ins w:id="9624" w:author="Sanino" w:date="2012-05-24T00:09:00Z">
        <w:r w:rsidR="00CA1412">
          <w:t xml:space="preserve"> </w:t>
        </w:r>
      </w:ins>
      <w:r w:rsidR="00293B76" w:rsidRPr="001376F7">
        <w:t>лекція</w:t>
      </w:r>
      <w:del w:id="9625" w:author="Sanino" w:date="2012-05-24T00:09:00Z">
        <w:r w:rsidR="00C86AC3" w:rsidDel="00CA1412">
          <w:delText xml:space="preserve"> </w:delText>
        </w:r>
      </w:del>
      <w:ins w:id="9626" w:author="Sanino" w:date="2012-05-24T00:09:00Z">
        <w:r w:rsidR="00CA1412">
          <w:t xml:space="preserve"> </w:t>
        </w:r>
      </w:ins>
      <w:r w:rsidR="00293B76" w:rsidRPr="001376F7">
        <w:t>і</w:t>
      </w:r>
      <w:del w:id="9627" w:author="Sanino" w:date="2012-05-24T00:09:00Z">
        <w:r w:rsidR="00C86AC3" w:rsidDel="00CA1412">
          <w:delText xml:space="preserve"> </w:delText>
        </w:r>
      </w:del>
      <w:ins w:id="9628" w:author="Sanino" w:date="2012-05-24T00:09:00Z">
        <w:r w:rsidR="00CA1412">
          <w:t xml:space="preserve"> </w:t>
        </w:r>
      </w:ins>
      <w:r w:rsidR="00293B76" w:rsidRPr="001376F7">
        <w:t>має</w:t>
      </w:r>
      <w:del w:id="9629" w:author="Sanino" w:date="2012-05-24T00:09:00Z">
        <w:r w:rsidR="00C86AC3" w:rsidDel="00CA1412">
          <w:delText xml:space="preserve"> </w:delText>
        </w:r>
      </w:del>
      <w:ins w:id="9630" w:author="Sanino" w:date="2012-05-24T00:09:00Z">
        <w:r w:rsidR="00CA1412">
          <w:t xml:space="preserve"> </w:t>
        </w:r>
      </w:ins>
      <w:r w:rsidR="00293B76" w:rsidRPr="001376F7">
        <w:t>рядковий</w:t>
      </w:r>
      <w:del w:id="9631" w:author="Sanino" w:date="2012-05-24T00:09:00Z">
        <w:r w:rsidR="00C86AC3" w:rsidDel="00CA1412">
          <w:delText xml:space="preserve"> </w:delText>
        </w:r>
      </w:del>
      <w:ins w:id="9632" w:author="Sanino" w:date="2012-05-24T00:09:00Z">
        <w:r w:rsidR="00CA1412">
          <w:t xml:space="preserve"> </w:t>
        </w:r>
      </w:ins>
      <w:r w:rsidR="00293B76" w:rsidRPr="001376F7">
        <w:t>формат</w:t>
      </w:r>
      <w:del w:id="9633" w:author="Sanino" w:date="2012-05-24T00:09:00Z">
        <w:r w:rsidR="00C86AC3" w:rsidDel="00CA1412">
          <w:delText xml:space="preserve"> </w:delText>
        </w:r>
      </w:del>
      <w:ins w:id="9634" w:author="Sanino" w:date="2012-05-24T00:09:00Z">
        <w:r w:rsidR="00CA1412">
          <w:t xml:space="preserve"> </w:t>
        </w:r>
      </w:ins>
      <w:r w:rsidR="00293B76" w:rsidRPr="001376F7">
        <w:t>даних.</w:t>
      </w:r>
      <w:del w:id="9635" w:author="Sanino" w:date="2012-05-24T00:09:00Z">
        <w:r w:rsidR="00C86AC3" w:rsidDel="00CA1412">
          <w:delText xml:space="preserve"> </w:delText>
        </w:r>
      </w:del>
      <w:ins w:id="9636" w:author="Sanino" w:date="2012-05-24T00:09:00Z">
        <w:r w:rsidR="00CA1412">
          <w:t xml:space="preserve"> </w:t>
        </w:r>
      </w:ins>
      <w:r w:rsidR="00293B76" w:rsidRPr="001376F7">
        <w:t>Скорочення</w:t>
      </w:r>
      <w:del w:id="9637" w:author="Sanino" w:date="2012-05-24T00:09:00Z">
        <w:r w:rsidR="00C86AC3" w:rsidDel="00CA1412">
          <w:delText xml:space="preserve"> </w:delText>
        </w:r>
      </w:del>
      <w:ins w:id="9638" w:author="Sanino" w:date="2012-05-24T00:09:00Z">
        <w:r w:rsidR="00CA1412">
          <w:t xml:space="preserve"> </w:t>
        </w:r>
      </w:ins>
      <w:r w:rsidR="00293B76" w:rsidRPr="001376F7">
        <w:t>застосовуються</w:t>
      </w:r>
      <w:del w:id="9639" w:author="Sanino" w:date="2012-05-24T00:09:00Z">
        <w:r w:rsidR="00C86AC3" w:rsidDel="00CA1412">
          <w:delText xml:space="preserve"> </w:delText>
        </w:r>
      </w:del>
      <w:ins w:id="9640" w:author="Sanino" w:date="2012-05-24T00:09:00Z">
        <w:r w:rsidR="00CA1412">
          <w:t xml:space="preserve"> </w:t>
        </w:r>
      </w:ins>
      <w:r w:rsidR="00293B76" w:rsidRPr="001376F7">
        <w:t>до</w:t>
      </w:r>
      <w:del w:id="9641" w:author="Sanino" w:date="2012-05-24T00:09:00Z">
        <w:r w:rsidR="00C86AC3" w:rsidDel="00CA1412">
          <w:delText xml:space="preserve"> </w:delText>
        </w:r>
      </w:del>
      <w:ins w:id="9642" w:author="Sanino" w:date="2012-05-24T00:09:00Z">
        <w:r w:rsidR="00CA1412">
          <w:t xml:space="preserve"> </w:t>
        </w:r>
      </w:ins>
      <w:r w:rsidR="00293B76" w:rsidRPr="001376F7">
        <w:t>типу</w:t>
      </w:r>
      <w:del w:id="9643" w:author="Sanino" w:date="2012-05-24T00:09:00Z">
        <w:r w:rsidR="00C86AC3" w:rsidDel="00CA1412">
          <w:delText xml:space="preserve"> </w:delText>
        </w:r>
      </w:del>
      <w:ins w:id="9644" w:author="Sanino" w:date="2012-05-24T00:09:00Z">
        <w:r w:rsidR="00CA1412">
          <w:t xml:space="preserve"> </w:t>
        </w:r>
      </w:ins>
      <w:r w:rsidR="00293B76" w:rsidRPr="001376F7">
        <w:t>л</w:t>
      </w:r>
      <w:r w:rsidR="00293B76" w:rsidRPr="001376F7">
        <w:t>е</w:t>
      </w:r>
      <w:r w:rsidR="00293B76" w:rsidRPr="001376F7">
        <w:t>кційних</w:t>
      </w:r>
      <w:del w:id="9645" w:author="Sanino" w:date="2012-05-24T00:09:00Z">
        <w:r w:rsidR="00C86AC3" w:rsidDel="00CA1412">
          <w:delText xml:space="preserve"> </w:delText>
        </w:r>
      </w:del>
      <w:ins w:id="9646" w:author="Sanino" w:date="2012-05-24T00:09:00Z">
        <w:r w:rsidR="00CA1412">
          <w:t xml:space="preserve"> </w:t>
        </w:r>
      </w:ins>
      <w:r w:rsidR="00293B76" w:rsidRPr="001376F7">
        <w:t>занять:</w:t>
      </w:r>
      <w:del w:id="9647" w:author="Sanino" w:date="2012-05-24T00:03:00Z">
        <w:r w:rsidR="00C86AC3" w:rsidDel="00347EAA">
          <w:delText xml:space="preserve">  </w:delText>
        </w:r>
      </w:del>
    </w:p>
    <w:p w:rsidR="00C360A3" w:rsidRDefault="00293B76" w:rsidP="00DA3EA9">
      <w:pPr>
        <w:pStyle w:val="a3"/>
        <w:numPr>
          <w:ilvl w:val="0"/>
          <w:numId w:val="21"/>
        </w:numPr>
        <w:ind w:left="993" w:hanging="284"/>
      </w:pPr>
      <w:r w:rsidRPr="001376F7">
        <w:t>ЗО</w:t>
      </w:r>
      <w:del w:id="9648" w:author="Sanino" w:date="2012-05-24T00:09:00Z">
        <w:r w:rsidR="0072678B" w:rsidDel="00CA1412">
          <w:delText xml:space="preserve"> </w:delText>
        </w:r>
      </w:del>
      <w:ins w:id="9649" w:author="Sanino" w:date="2012-05-24T00:09:00Z">
        <w:r w:rsidR="00CA1412">
          <w:t xml:space="preserve"> </w:t>
        </w:r>
      </w:ins>
      <w:r w:rsidR="0072678B">
        <w:t>–</w:t>
      </w:r>
      <w:del w:id="9650" w:author="Sanino" w:date="2012-05-24T00:09:00Z">
        <w:r w:rsidR="0072678B" w:rsidDel="00CA1412">
          <w:delText xml:space="preserve"> </w:delText>
        </w:r>
      </w:del>
      <w:ins w:id="9651" w:author="Sanino" w:date="2012-05-24T00:09:00Z">
        <w:r w:rsidR="00CA1412">
          <w:t xml:space="preserve"> </w:t>
        </w:r>
      </w:ins>
      <w:r w:rsidRPr="001376F7">
        <w:t>лекційні</w:t>
      </w:r>
      <w:del w:id="9652" w:author="Sanino" w:date="2012-05-24T00:09:00Z">
        <w:r w:rsidR="00C86AC3" w:rsidDel="00CA1412">
          <w:delText xml:space="preserve"> </w:delText>
        </w:r>
      </w:del>
      <w:ins w:id="9653" w:author="Sanino" w:date="2012-05-24T00:09:00Z">
        <w:r w:rsidR="00CA1412">
          <w:t xml:space="preserve"> </w:t>
        </w:r>
      </w:ins>
      <w:r w:rsidRPr="001376F7">
        <w:t>заняття</w:t>
      </w:r>
      <w:del w:id="9654" w:author="Sanino" w:date="2012-05-24T00:09:00Z">
        <w:r w:rsidR="00C86AC3" w:rsidDel="00CA1412">
          <w:delText xml:space="preserve"> </w:delText>
        </w:r>
      </w:del>
      <w:ins w:id="9655" w:author="Sanino" w:date="2012-05-24T00:09:00Z">
        <w:r w:rsidR="00CA1412">
          <w:t xml:space="preserve"> </w:t>
        </w:r>
      </w:ins>
      <w:r w:rsidRPr="001376F7">
        <w:t>із</w:t>
      </w:r>
      <w:del w:id="9656" w:author="Sanino" w:date="2012-05-24T00:09:00Z">
        <w:r w:rsidR="00C86AC3" w:rsidDel="00CA1412">
          <w:delText xml:space="preserve"> </w:delText>
        </w:r>
      </w:del>
      <w:ins w:id="9657" w:author="Sanino" w:date="2012-05-24T00:09:00Z">
        <w:r w:rsidR="00CA1412">
          <w:t xml:space="preserve"> </w:t>
        </w:r>
      </w:ins>
      <w:r w:rsidRPr="001376F7">
        <w:t>загальноосвітніх</w:t>
      </w:r>
      <w:del w:id="9658" w:author="Sanino" w:date="2012-05-24T00:09:00Z">
        <w:r w:rsidR="00C86AC3" w:rsidDel="00CA1412">
          <w:delText xml:space="preserve"> </w:delText>
        </w:r>
      </w:del>
      <w:ins w:id="9659" w:author="Sanino" w:date="2012-05-24T00:09:00Z">
        <w:r w:rsidR="00CA1412">
          <w:t xml:space="preserve"> </w:t>
        </w:r>
      </w:ins>
      <w:r w:rsidRPr="001376F7">
        <w:t>та</w:t>
      </w:r>
      <w:del w:id="9660" w:author="Sanino" w:date="2012-05-24T00:09:00Z">
        <w:r w:rsidR="00C86AC3" w:rsidDel="00CA1412">
          <w:delText xml:space="preserve"> </w:delText>
        </w:r>
      </w:del>
      <w:ins w:id="9661" w:author="Sanino" w:date="2012-05-24T00:09:00Z">
        <w:r w:rsidR="00CA1412">
          <w:t xml:space="preserve"> </w:t>
        </w:r>
      </w:ins>
      <w:r w:rsidRPr="001376F7">
        <w:t>соціально-економічних</w:t>
      </w:r>
      <w:del w:id="9662" w:author="Sanino" w:date="2012-05-24T00:09:00Z">
        <w:r w:rsidR="00C86AC3" w:rsidDel="00CA1412">
          <w:delText xml:space="preserve"> </w:delText>
        </w:r>
      </w:del>
      <w:ins w:id="9663" w:author="Sanino" w:date="2012-05-24T00:09:00Z">
        <w:r w:rsidR="00CA1412">
          <w:t xml:space="preserve"> </w:t>
        </w:r>
      </w:ins>
      <w:r w:rsidR="00C360A3">
        <w:t>дисциплін;</w:t>
      </w:r>
    </w:p>
    <w:p w:rsidR="00C360A3" w:rsidRDefault="00293B76" w:rsidP="00DA3EA9">
      <w:pPr>
        <w:pStyle w:val="a3"/>
        <w:numPr>
          <w:ilvl w:val="0"/>
          <w:numId w:val="21"/>
        </w:numPr>
        <w:ind w:left="993" w:hanging="284"/>
      </w:pPr>
      <w:r w:rsidRPr="001376F7">
        <w:t>ФД</w:t>
      </w:r>
      <w:del w:id="9664" w:author="Sanino" w:date="2012-05-24T00:09:00Z">
        <w:r w:rsidR="0072678B" w:rsidDel="00CA1412">
          <w:delText xml:space="preserve"> </w:delText>
        </w:r>
      </w:del>
      <w:ins w:id="9665" w:author="Sanino" w:date="2012-05-24T00:09:00Z">
        <w:r w:rsidR="00CA1412">
          <w:t xml:space="preserve"> </w:t>
        </w:r>
      </w:ins>
      <w:r w:rsidR="0072678B">
        <w:t>–</w:t>
      </w:r>
      <w:del w:id="9666" w:author="Sanino" w:date="2012-05-24T00:09:00Z">
        <w:r w:rsidR="0072678B" w:rsidDel="00CA1412">
          <w:delText xml:space="preserve"> </w:delText>
        </w:r>
      </w:del>
      <w:ins w:id="9667" w:author="Sanino" w:date="2012-05-24T00:09:00Z">
        <w:r w:rsidR="00CA1412">
          <w:t xml:space="preserve"> </w:t>
        </w:r>
      </w:ins>
      <w:r w:rsidRPr="001376F7">
        <w:t>лекційні</w:t>
      </w:r>
      <w:del w:id="9668" w:author="Sanino" w:date="2012-05-24T00:09:00Z">
        <w:r w:rsidR="00C86AC3" w:rsidDel="00CA1412">
          <w:delText xml:space="preserve"> </w:delText>
        </w:r>
      </w:del>
      <w:ins w:id="9669" w:author="Sanino" w:date="2012-05-24T00:09:00Z">
        <w:r w:rsidR="00CA1412">
          <w:t xml:space="preserve"> </w:t>
        </w:r>
      </w:ins>
      <w:r w:rsidRPr="001376F7">
        <w:t>заняття</w:t>
      </w:r>
      <w:del w:id="9670" w:author="Sanino" w:date="2012-05-24T00:09:00Z">
        <w:r w:rsidR="00C86AC3" w:rsidDel="00CA1412">
          <w:delText xml:space="preserve"> </w:delText>
        </w:r>
      </w:del>
      <w:ins w:id="9671" w:author="Sanino" w:date="2012-05-24T00:09:00Z">
        <w:r w:rsidR="00CA1412">
          <w:t xml:space="preserve"> </w:t>
        </w:r>
      </w:ins>
      <w:r w:rsidRPr="001376F7">
        <w:t>з</w:t>
      </w:r>
      <w:del w:id="9672" w:author="Sanino" w:date="2012-05-24T00:09:00Z">
        <w:r w:rsidR="00C86AC3" w:rsidDel="00CA1412">
          <w:delText xml:space="preserve"> </w:delText>
        </w:r>
      </w:del>
      <w:ins w:id="9673" w:author="Sanino" w:date="2012-05-24T00:09:00Z">
        <w:r w:rsidR="00CA1412">
          <w:t xml:space="preserve"> </w:t>
        </w:r>
      </w:ins>
      <w:r w:rsidRPr="001376F7">
        <w:t>фундаментальних</w:t>
      </w:r>
      <w:del w:id="9674" w:author="Sanino" w:date="2012-05-24T00:09:00Z">
        <w:r w:rsidR="00C86AC3" w:rsidDel="00CA1412">
          <w:delText xml:space="preserve"> </w:delText>
        </w:r>
      </w:del>
      <w:ins w:id="9675" w:author="Sanino" w:date="2012-05-24T00:09:00Z">
        <w:r w:rsidR="00CA1412">
          <w:t xml:space="preserve"> </w:t>
        </w:r>
      </w:ins>
      <w:r w:rsidRPr="001376F7">
        <w:t>дисциплін;</w:t>
      </w:r>
      <w:del w:id="9676" w:author="Sanino" w:date="2012-05-24T00:03:00Z">
        <w:r w:rsidR="00C86AC3" w:rsidDel="00347EAA">
          <w:delText xml:space="preserve">  </w:delText>
        </w:r>
      </w:del>
    </w:p>
    <w:p w:rsidR="00C360A3" w:rsidRDefault="001376F7" w:rsidP="00DA3EA9">
      <w:pPr>
        <w:pStyle w:val="a3"/>
        <w:numPr>
          <w:ilvl w:val="0"/>
          <w:numId w:val="21"/>
        </w:numPr>
        <w:ind w:left="993" w:hanging="284"/>
      </w:pPr>
      <w:r>
        <w:t>ПС</w:t>
      </w:r>
      <w:del w:id="9677" w:author="Sanino" w:date="2012-05-24T00:09:00Z">
        <w:r w:rsidR="0072678B" w:rsidDel="00CA1412">
          <w:delText xml:space="preserve"> </w:delText>
        </w:r>
      </w:del>
      <w:ins w:id="9678" w:author="Sanino" w:date="2012-05-24T00:09:00Z">
        <w:r w:rsidR="00CA1412">
          <w:t xml:space="preserve"> </w:t>
        </w:r>
      </w:ins>
      <w:r w:rsidR="0072678B">
        <w:t>–</w:t>
      </w:r>
      <w:del w:id="9679" w:author="Sanino" w:date="2012-05-24T00:09:00Z">
        <w:r w:rsidR="0072678B" w:rsidDel="00CA1412">
          <w:delText xml:space="preserve"> </w:delText>
        </w:r>
      </w:del>
      <w:ins w:id="9680" w:author="Sanino" w:date="2012-05-24T00:09:00Z">
        <w:r w:rsidR="00CA1412">
          <w:t xml:space="preserve"> </w:t>
        </w:r>
      </w:ins>
      <w:r>
        <w:t>лекційні</w:t>
      </w:r>
      <w:del w:id="9681" w:author="Sanino" w:date="2012-05-24T00:09:00Z">
        <w:r w:rsidR="00C86AC3" w:rsidDel="00CA1412">
          <w:delText xml:space="preserve"> </w:delText>
        </w:r>
      </w:del>
      <w:ins w:id="9682" w:author="Sanino" w:date="2012-05-24T00:09:00Z">
        <w:r w:rsidR="00CA1412">
          <w:t xml:space="preserve"> </w:t>
        </w:r>
      </w:ins>
      <w:r>
        <w:t>заняття</w:t>
      </w:r>
      <w:del w:id="9683" w:author="Sanino" w:date="2012-05-24T00:09:00Z">
        <w:r w:rsidR="00C86AC3" w:rsidDel="00CA1412">
          <w:delText xml:space="preserve"> </w:delText>
        </w:r>
      </w:del>
      <w:ins w:id="9684" w:author="Sanino" w:date="2012-05-24T00:09:00Z">
        <w:r w:rsidR="00CA1412">
          <w:t xml:space="preserve"> </w:t>
        </w:r>
      </w:ins>
      <w:r>
        <w:t>з</w:t>
      </w:r>
      <w:del w:id="9685" w:author="Sanino" w:date="2012-05-24T00:09:00Z">
        <w:r w:rsidR="00C86AC3" w:rsidDel="00CA1412">
          <w:delText xml:space="preserve"> </w:delText>
        </w:r>
      </w:del>
      <w:ins w:id="9686" w:author="Sanino" w:date="2012-05-24T00:09:00Z">
        <w:r w:rsidR="00CA1412">
          <w:t xml:space="preserve"> </w:t>
        </w:r>
      </w:ins>
      <w:r>
        <w:t>загальних</w:t>
      </w:r>
      <w:del w:id="9687" w:author="Sanino" w:date="2012-05-24T00:09:00Z">
        <w:r w:rsidR="00C86AC3" w:rsidDel="00CA1412">
          <w:delText xml:space="preserve"> </w:delText>
        </w:r>
      </w:del>
      <w:ins w:id="9688" w:author="Sanino" w:date="2012-05-24T00:09:00Z">
        <w:r w:rsidR="00CA1412">
          <w:t xml:space="preserve"> </w:t>
        </w:r>
      </w:ins>
      <w:r w:rsidR="00293B76" w:rsidRPr="001376F7">
        <w:t>для</w:t>
      </w:r>
      <w:del w:id="9689" w:author="Sanino" w:date="2012-05-24T00:09:00Z">
        <w:r w:rsidR="00C86AC3" w:rsidDel="00CA1412">
          <w:delText xml:space="preserve"> </w:delText>
        </w:r>
      </w:del>
      <w:ins w:id="9690" w:author="Sanino" w:date="2012-05-24T00:09:00Z">
        <w:r w:rsidR="00CA1412">
          <w:t xml:space="preserve"> </w:t>
        </w:r>
      </w:ins>
      <w:r w:rsidR="00293B76" w:rsidRPr="001376F7">
        <w:t>нап</w:t>
      </w:r>
      <w:r>
        <w:t>равлення</w:t>
      </w:r>
      <w:del w:id="9691" w:author="Sanino" w:date="2012-05-24T00:09:00Z">
        <w:r w:rsidR="00C86AC3" w:rsidDel="00CA1412">
          <w:delText xml:space="preserve"> </w:delText>
        </w:r>
      </w:del>
      <w:ins w:id="9692" w:author="Sanino" w:date="2012-05-24T00:09:00Z">
        <w:r w:rsidR="00CA1412">
          <w:t xml:space="preserve"> </w:t>
        </w:r>
      </w:ins>
      <w:r>
        <w:t>професійно-орієнтованим</w:t>
      </w:r>
      <w:del w:id="9693" w:author="Sanino" w:date="2012-05-24T00:09:00Z">
        <w:r w:rsidR="00C86AC3" w:rsidDel="00CA1412">
          <w:delText xml:space="preserve"> </w:delText>
        </w:r>
      </w:del>
      <w:ins w:id="9694" w:author="Sanino" w:date="2012-05-24T00:09:00Z">
        <w:r w:rsidR="00CA1412">
          <w:t xml:space="preserve"> </w:t>
        </w:r>
      </w:ins>
      <w:r w:rsidRPr="001376F7">
        <w:t>дисциплін</w:t>
      </w:r>
      <w:r>
        <w:t>ам</w:t>
      </w:r>
      <w:r w:rsidRPr="001376F7">
        <w:t>;</w:t>
      </w:r>
      <w:del w:id="9695" w:author="Sanino" w:date="2012-05-24T00:03:00Z">
        <w:r w:rsidR="00C86AC3" w:rsidDel="00347EAA">
          <w:delText xml:space="preserve">  </w:delText>
        </w:r>
      </w:del>
    </w:p>
    <w:p w:rsidR="00C360A3" w:rsidRDefault="00293B76" w:rsidP="00DA3EA9">
      <w:pPr>
        <w:pStyle w:val="a3"/>
        <w:numPr>
          <w:ilvl w:val="0"/>
          <w:numId w:val="21"/>
        </w:numPr>
        <w:ind w:left="993" w:hanging="284"/>
      </w:pPr>
      <w:r w:rsidRPr="001376F7">
        <w:t>ПВ</w:t>
      </w:r>
      <w:del w:id="9696" w:author="Sanino" w:date="2012-05-24T00:09:00Z">
        <w:r w:rsidR="0072678B" w:rsidDel="00CA1412">
          <w:delText xml:space="preserve"> </w:delText>
        </w:r>
      </w:del>
      <w:ins w:id="9697" w:author="Sanino" w:date="2012-05-24T00:09:00Z">
        <w:r w:rsidR="00CA1412">
          <w:t xml:space="preserve"> </w:t>
        </w:r>
      </w:ins>
      <w:r w:rsidR="0072678B">
        <w:t>–</w:t>
      </w:r>
      <w:del w:id="9698" w:author="Sanino" w:date="2012-05-24T00:09:00Z">
        <w:r w:rsidR="0072678B" w:rsidDel="00CA1412">
          <w:delText xml:space="preserve"> </w:delText>
        </w:r>
      </w:del>
      <w:ins w:id="9699" w:author="Sanino" w:date="2012-05-24T00:09:00Z">
        <w:r w:rsidR="00CA1412">
          <w:t xml:space="preserve"> </w:t>
        </w:r>
      </w:ins>
      <w:r w:rsidRPr="001376F7">
        <w:t>лекційні</w:t>
      </w:r>
      <w:del w:id="9700" w:author="Sanino" w:date="2012-05-24T00:09:00Z">
        <w:r w:rsidR="00C86AC3" w:rsidDel="00CA1412">
          <w:delText xml:space="preserve"> </w:delText>
        </w:r>
      </w:del>
      <w:ins w:id="9701" w:author="Sanino" w:date="2012-05-24T00:09:00Z">
        <w:r w:rsidR="00CA1412">
          <w:t xml:space="preserve"> </w:t>
        </w:r>
      </w:ins>
      <w:r w:rsidRPr="001376F7">
        <w:t>заняття</w:t>
      </w:r>
      <w:del w:id="9702" w:author="Sanino" w:date="2012-05-24T00:09:00Z">
        <w:r w:rsidR="00C86AC3" w:rsidDel="00CA1412">
          <w:delText xml:space="preserve"> </w:delText>
        </w:r>
      </w:del>
      <w:ins w:id="9703" w:author="Sanino" w:date="2012-05-24T00:09:00Z">
        <w:r w:rsidR="00CA1412">
          <w:t xml:space="preserve"> </w:t>
        </w:r>
      </w:ins>
      <w:r w:rsidRPr="001376F7">
        <w:t>з</w:t>
      </w:r>
      <w:del w:id="9704" w:author="Sanino" w:date="2012-05-24T00:09:00Z">
        <w:r w:rsidR="00C86AC3" w:rsidDel="00CA1412">
          <w:delText xml:space="preserve"> </w:delText>
        </w:r>
      </w:del>
      <w:ins w:id="9705" w:author="Sanino" w:date="2012-05-24T00:09:00Z">
        <w:r w:rsidR="00CA1412">
          <w:t xml:space="preserve"> </w:t>
        </w:r>
      </w:ins>
      <w:r w:rsidRPr="001376F7">
        <w:t>дисциплін</w:t>
      </w:r>
      <w:del w:id="9706" w:author="Sanino" w:date="2012-05-24T00:09:00Z">
        <w:r w:rsidR="00C86AC3" w:rsidDel="00CA1412">
          <w:delText xml:space="preserve"> </w:delText>
        </w:r>
      </w:del>
      <w:ins w:id="9707" w:author="Sanino" w:date="2012-05-24T00:09:00Z">
        <w:r w:rsidR="00CA1412">
          <w:t xml:space="preserve"> </w:t>
        </w:r>
      </w:ins>
      <w:r w:rsidRPr="001376F7">
        <w:t>професійно-оріє</w:t>
      </w:r>
      <w:r w:rsidR="001376F7">
        <w:t>нтованим</w:t>
      </w:r>
      <w:del w:id="9708" w:author="Sanino" w:date="2012-05-24T00:09:00Z">
        <w:r w:rsidR="00C86AC3" w:rsidDel="00CA1412">
          <w:delText xml:space="preserve"> </w:delText>
        </w:r>
      </w:del>
      <w:ins w:id="9709" w:author="Sanino" w:date="2012-05-24T00:09:00Z">
        <w:r w:rsidR="00CA1412">
          <w:t xml:space="preserve"> </w:t>
        </w:r>
      </w:ins>
      <w:r w:rsidR="001376F7">
        <w:t>за</w:t>
      </w:r>
      <w:del w:id="9710" w:author="Sanino" w:date="2012-05-24T00:09:00Z">
        <w:r w:rsidR="00C360A3" w:rsidDel="00CA1412">
          <w:delText xml:space="preserve"> </w:delText>
        </w:r>
      </w:del>
      <w:ins w:id="9711" w:author="Sanino" w:date="2012-05-24T00:09:00Z">
        <w:r w:rsidR="00CA1412">
          <w:t xml:space="preserve"> </w:t>
        </w:r>
      </w:ins>
      <w:r w:rsidR="001376F7">
        <w:t>обр</w:t>
      </w:r>
      <w:r w:rsidR="001376F7">
        <w:t>а</w:t>
      </w:r>
      <w:r w:rsidR="001376F7">
        <w:t>ною</w:t>
      </w:r>
      <w:del w:id="9712" w:author="Sanino" w:date="2012-05-24T00:03:00Z">
        <w:r w:rsidR="00C86AC3" w:rsidDel="00347EAA">
          <w:delText xml:space="preserve">  </w:delText>
        </w:r>
      </w:del>
      <w:ins w:id="9713" w:author="Sanino" w:date="2012-05-24T00:09:00Z">
        <w:r w:rsidR="00CA1412">
          <w:t xml:space="preserve"> </w:t>
        </w:r>
      </w:ins>
      <w:r w:rsidR="001376F7">
        <w:t>спеціальністю;</w:t>
      </w:r>
      <w:del w:id="9714" w:author="Sanino" w:date="2012-05-24T00:03:00Z">
        <w:r w:rsidR="00C86AC3" w:rsidDel="00347EAA">
          <w:delText xml:space="preserve">  </w:delText>
        </w:r>
      </w:del>
    </w:p>
    <w:p w:rsidR="00C360A3" w:rsidRDefault="00293B76" w:rsidP="00DA3EA9">
      <w:pPr>
        <w:pStyle w:val="a3"/>
        <w:numPr>
          <w:ilvl w:val="0"/>
          <w:numId w:val="21"/>
        </w:numPr>
        <w:ind w:left="993" w:hanging="284"/>
      </w:pPr>
      <w:r w:rsidRPr="001376F7">
        <w:t>СП</w:t>
      </w:r>
      <w:del w:id="9715" w:author="Sanino" w:date="2012-05-24T00:09:00Z">
        <w:r w:rsidR="0072678B" w:rsidDel="00CA1412">
          <w:delText xml:space="preserve"> </w:delText>
        </w:r>
      </w:del>
      <w:ins w:id="9716" w:author="Sanino" w:date="2012-05-24T00:09:00Z">
        <w:r w:rsidR="00CA1412">
          <w:t xml:space="preserve"> </w:t>
        </w:r>
      </w:ins>
      <w:r w:rsidR="0072678B">
        <w:t>–</w:t>
      </w:r>
      <w:del w:id="9717" w:author="Sanino" w:date="2012-05-24T00:09:00Z">
        <w:r w:rsidR="0072678B" w:rsidDel="00CA1412">
          <w:delText xml:space="preserve"> </w:delText>
        </w:r>
      </w:del>
      <w:ins w:id="9718" w:author="Sanino" w:date="2012-05-24T00:09:00Z">
        <w:r w:rsidR="00CA1412">
          <w:t xml:space="preserve"> </w:t>
        </w:r>
      </w:ins>
      <w:r w:rsidRPr="001376F7">
        <w:t>лекційні</w:t>
      </w:r>
      <w:del w:id="9719" w:author="Sanino" w:date="2012-05-24T00:09:00Z">
        <w:r w:rsidR="00C86AC3" w:rsidDel="00CA1412">
          <w:delText xml:space="preserve"> </w:delText>
        </w:r>
      </w:del>
      <w:ins w:id="9720" w:author="Sanino" w:date="2012-05-24T00:09:00Z">
        <w:r w:rsidR="00CA1412">
          <w:t xml:space="preserve"> </w:t>
        </w:r>
      </w:ins>
      <w:r w:rsidRPr="001376F7">
        <w:t>заняття</w:t>
      </w:r>
      <w:del w:id="9721" w:author="Sanino" w:date="2012-05-24T00:09:00Z">
        <w:r w:rsidR="00C86AC3" w:rsidDel="00CA1412">
          <w:delText xml:space="preserve"> </w:delText>
        </w:r>
      </w:del>
      <w:ins w:id="9722" w:author="Sanino" w:date="2012-05-24T00:09:00Z">
        <w:r w:rsidR="00CA1412">
          <w:t xml:space="preserve"> </w:t>
        </w:r>
      </w:ins>
      <w:r w:rsidRPr="001376F7">
        <w:t>з</w:t>
      </w:r>
      <w:del w:id="9723" w:author="Sanino" w:date="2012-05-24T00:09:00Z">
        <w:r w:rsidR="00C86AC3" w:rsidDel="00CA1412">
          <w:delText xml:space="preserve"> </w:delText>
        </w:r>
      </w:del>
      <w:ins w:id="9724" w:author="Sanino" w:date="2012-05-24T00:09:00Z">
        <w:r w:rsidR="00CA1412">
          <w:t xml:space="preserve"> </w:t>
        </w:r>
      </w:ins>
      <w:r w:rsidRPr="001376F7">
        <w:t>дисциплін</w:t>
      </w:r>
      <w:del w:id="9725" w:author="Sanino" w:date="2012-05-24T00:09:00Z">
        <w:r w:rsidR="00C86AC3" w:rsidDel="00CA1412">
          <w:delText xml:space="preserve"> </w:delText>
        </w:r>
      </w:del>
      <w:ins w:id="9726" w:author="Sanino" w:date="2012-05-24T00:09:00Z">
        <w:r w:rsidR="00CA1412">
          <w:t xml:space="preserve"> </w:t>
        </w:r>
      </w:ins>
      <w:r w:rsidRPr="001376F7">
        <w:t>рівня</w:t>
      </w:r>
      <w:del w:id="9727" w:author="Sanino" w:date="2012-05-24T00:09:00Z">
        <w:r w:rsidR="00C86AC3" w:rsidDel="00CA1412">
          <w:delText xml:space="preserve"> </w:delText>
        </w:r>
      </w:del>
      <w:ins w:id="9728" w:author="Sanino" w:date="2012-05-24T00:09:00Z">
        <w:r w:rsidR="00CA1412">
          <w:t xml:space="preserve"> </w:t>
        </w:r>
      </w:ins>
      <w:r w:rsidRPr="001376F7">
        <w:t>спеціаліста;</w:t>
      </w:r>
      <w:del w:id="9729" w:author="Sanino" w:date="2012-05-24T00:03:00Z">
        <w:r w:rsidR="00C86AC3" w:rsidDel="00347EAA">
          <w:delText xml:space="preserve">  </w:delText>
        </w:r>
      </w:del>
    </w:p>
    <w:p w:rsidR="00C360A3" w:rsidRDefault="00293B76" w:rsidP="00DA3EA9">
      <w:pPr>
        <w:pStyle w:val="a3"/>
        <w:numPr>
          <w:ilvl w:val="0"/>
          <w:numId w:val="21"/>
        </w:numPr>
        <w:ind w:left="993" w:hanging="284"/>
      </w:pPr>
      <w:r w:rsidRPr="001376F7">
        <w:t>МП</w:t>
      </w:r>
      <w:del w:id="9730" w:author="Sanino" w:date="2012-05-24T00:09:00Z">
        <w:r w:rsidR="0072678B" w:rsidDel="00CA1412">
          <w:delText xml:space="preserve"> </w:delText>
        </w:r>
      </w:del>
      <w:ins w:id="9731" w:author="Sanino" w:date="2012-05-24T00:09:00Z">
        <w:r w:rsidR="00CA1412">
          <w:t xml:space="preserve"> </w:t>
        </w:r>
      </w:ins>
      <w:r w:rsidR="0072678B">
        <w:t>–</w:t>
      </w:r>
      <w:del w:id="9732" w:author="Sanino" w:date="2012-05-24T00:09:00Z">
        <w:r w:rsidR="0072678B" w:rsidDel="00CA1412">
          <w:delText xml:space="preserve"> </w:delText>
        </w:r>
      </w:del>
      <w:ins w:id="9733" w:author="Sanino" w:date="2012-05-24T00:09:00Z">
        <w:r w:rsidR="00CA1412">
          <w:t xml:space="preserve"> </w:t>
        </w:r>
      </w:ins>
      <w:r w:rsidRPr="001376F7">
        <w:t>лекційні</w:t>
      </w:r>
      <w:del w:id="9734" w:author="Sanino" w:date="2012-05-24T00:09:00Z">
        <w:r w:rsidR="00C86AC3" w:rsidDel="00CA1412">
          <w:delText xml:space="preserve"> </w:delText>
        </w:r>
      </w:del>
      <w:ins w:id="9735" w:author="Sanino" w:date="2012-05-24T00:09:00Z">
        <w:r w:rsidR="00CA1412">
          <w:t xml:space="preserve"> </w:t>
        </w:r>
      </w:ins>
      <w:r w:rsidRPr="001376F7">
        <w:t>заняття</w:t>
      </w:r>
      <w:del w:id="9736" w:author="Sanino" w:date="2012-05-24T00:09:00Z">
        <w:r w:rsidR="00C86AC3" w:rsidDel="00CA1412">
          <w:delText xml:space="preserve"> </w:delText>
        </w:r>
      </w:del>
      <w:ins w:id="9737" w:author="Sanino" w:date="2012-05-24T00:09:00Z">
        <w:r w:rsidR="00CA1412">
          <w:t xml:space="preserve"> </w:t>
        </w:r>
      </w:ins>
      <w:r w:rsidRPr="001376F7">
        <w:t>з</w:t>
      </w:r>
      <w:del w:id="9738" w:author="Sanino" w:date="2012-05-24T00:09:00Z">
        <w:r w:rsidR="00C86AC3" w:rsidDel="00CA1412">
          <w:delText xml:space="preserve"> </w:delText>
        </w:r>
      </w:del>
      <w:ins w:id="9739" w:author="Sanino" w:date="2012-05-24T00:09:00Z">
        <w:r w:rsidR="00CA1412">
          <w:t xml:space="preserve"> </w:t>
        </w:r>
      </w:ins>
      <w:r w:rsidRPr="001376F7">
        <w:t>дисциплін</w:t>
      </w:r>
      <w:del w:id="9740" w:author="Sanino" w:date="2012-05-24T00:09:00Z">
        <w:r w:rsidR="00C86AC3" w:rsidDel="00CA1412">
          <w:delText xml:space="preserve"> </w:delText>
        </w:r>
      </w:del>
      <w:ins w:id="9741" w:author="Sanino" w:date="2012-05-24T00:09:00Z">
        <w:r w:rsidR="00CA1412">
          <w:t xml:space="preserve"> </w:t>
        </w:r>
      </w:ins>
      <w:r w:rsidRPr="001376F7">
        <w:t>рівня</w:t>
      </w:r>
      <w:del w:id="9742" w:author="Sanino" w:date="2012-05-24T00:09:00Z">
        <w:r w:rsidR="00C86AC3" w:rsidDel="00CA1412">
          <w:delText xml:space="preserve"> </w:delText>
        </w:r>
      </w:del>
      <w:ins w:id="9743" w:author="Sanino" w:date="2012-05-24T00:09:00Z">
        <w:r w:rsidR="00CA1412">
          <w:t xml:space="preserve"> </w:t>
        </w:r>
      </w:ins>
      <w:r w:rsidRPr="001376F7">
        <w:t>магістра.</w:t>
      </w:r>
      <w:del w:id="9744" w:author="Sanino" w:date="2012-05-24T00:03:00Z">
        <w:r w:rsidR="00C86AC3" w:rsidDel="00347EAA">
          <w:delText xml:space="preserve">  </w:delText>
        </w:r>
      </w:del>
    </w:p>
    <w:p w:rsidR="00C360A3" w:rsidRDefault="00293B76" w:rsidP="00C360A3">
      <w:r w:rsidRPr="001376F7">
        <w:t>Одинадцятий</w:t>
      </w:r>
      <w:del w:id="9745" w:author="Sanino" w:date="2012-05-24T00:09:00Z">
        <w:r w:rsidR="00C86AC3" w:rsidDel="00CA1412">
          <w:delText xml:space="preserve"> </w:delText>
        </w:r>
      </w:del>
      <w:ins w:id="9746" w:author="Sanino" w:date="2012-05-24T00:09:00Z">
        <w:r w:rsidR="00CA1412">
          <w:t xml:space="preserve"> </w:t>
        </w:r>
      </w:ins>
      <w:r w:rsidRPr="001376F7">
        <w:t>стовпець</w:t>
      </w:r>
      <w:del w:id="9747" w:author="Sanino" w:date="2012-05-24T00:09:00Z">
        <w:r w:rsidR="00C86AC3" w:rsidDel="00CA1412">
          <w:delText xml:space="preserve"> </w:delText>
        </w:r>
      </w:del>
      <w:ins w:id="9748" w:author="Sanino" w:date="2012-05-24T00:09:00Z">
        <w:r w:rsidR="00CA1412">
          <w:t xml:space="preserve"> </w:t>
        </w:r>
      </w:ins>
      <w:r w:rsidRPr="001376F7">
        <w:t>(K)</w:t>
      </w:r>
      <w:del w:id="9749" w:author="Sanino" w:date="2012-05-24T00:09:00Z">
        <w:r w:rsidR="00C86AC3" w:rsidDel="00CA1412">
          <w:delText xml:space="preserve"> </w:delText>
        </w:r>
      </w:del>
      <w:ins w:id="9750" w:author="Sanino" w:date="2012-05-24T00:09:00Z">
        <w:r w:rsidR="00CA1412">
          <w:t xml:space="preserve"> </w:t>
        </w:r>
      </w:ins>
      <w:r w:rsidR="0081736A" w:rsidRPr="00CC00EB">
        <w:t>відображає</w:t>
      </w:r>
      <w:del w:id="9751" w:author="Sanino" w:date="2012-05-24T00:09:00Z">
        <w:r w:rsidR="0081736A" w:rsidDel="00CA1412">
          <w:delText xml:space="preserve"> </w:delText>
        </w:r>
      </w:del>
      <w:ins w:id="9752" w:author="Sanino" w:date="2012-05-24T00:09:00Z">
        <w:r w:rsidR="00CA1412">
          <w:t xml:space="preserve"> </w:t>
        </w:r>
      </w:ins>
      <w:r w:rsidRPr="001376F7">
        <w:t>кількість</w:t>
      </w:r>
      <w:del w:id="9753" w:author="Sanino" w:date="2012-05-24T00:09:00Z">
        <w:r w:rsidR="00C86AC3" w:rsidDel="00CA1412">
          <w:delText xml:space="preserve"> </w:delText>
        </w:r>
      </w:del>
      <w:ins w:id="9754" w:author="Sanino" w:date="2012-05-24T00:09:00Z">
        <w:r w:rsidR="00CA1412">
          <w:t xml:space="preserve"> </w:t>
        </w:r>
      </w:ins>
      <w:r w:rsidRPr="001376F7">
        <w:t>годин</w:t>
      </w:r>
      <w:del w:id="9755" w:author="Sanino" w:date="2012-05-24T00:09:00Z">
        <w:r w:rsidR="00C86AC3" w:rsidDel="00CA1412">
          <w:delText xml:space="preserve"> </w:delText>
        </w:r>
      </w:del>
      <w:ins w:id="9756" w:author="Sanino" w:date="2012-05-24T00:09:00Z">
        <w:r w:rsidR="00CA1412">
          <w:t xml:space="preserve"> </w:t>
        </w:r>
      </w:ins>
      <w:r w:rsidRPr="001376F7">
        <w:t>на</w:t>
      </w:r>
      <w:del w:id="9757" w:author="Sanino" w:date="2012-05-24T00:09:00Z">
        <w:r w:rsidR="00C86AC3" w:rsidDel="00CA1412">
          <w:delText xml:space="preserve"> </w:delText>
        </w:r>
      </w:del>
      <w:ins w:id="9758" w:author="Sanino" w:date="2012-05-24T00:09:00Z">
        <w:r w:rsidR="00CA1412">
          <w:t xml:space="preserve"> </w:t>
        </w:r>
      </w:ins>
      <w:r w:rsidRPr="001376F7">
        <w:t>тиждень</w:t>
      </w:r>
      <w:del w:id="9759" w:author="Sanino" w:date="2012-05-24T00:09:00Z">
        <w:r w:rsidR="00C86AC3" w:rsidDel="00CA1412">
          <w:delText xml:space="preserve"> </w:delText>
        </w:r>
      </w:del>
      <w:ins w:id="9760" w:author="Sanino" w:date="2012-05-24T00:09:00Z">
        <w:r w:rsidR="00CA1412">
          <w:t xml:space="preserve"> </w:t>
        </w:r>
      </w:ins>
      <w:r w:rsidRPr="001376F7">
        <w:t>для</w:t>
      </w:r>
      <w:del w:id="9761" w:author="Sanino" w:date="2012-05-24T00:09:00Z">
        <w:r w:rsidR="00C86AC3" w:rsidDel="00CA1412">
          <w:delText xml:space="preserve"> </w:delText>
        </w:r>
      </w:del>
      <w:ins w:id="9762" w:author="Sanino" w:date="2012-05-24T00:09:00Z">
        <w:r w:rsidR="00CA1412">
          <w:t xml:space="preserve"> </w:t>
        </w:r>
      </w:ins>
      <w:r w:rsidRPr="001376F7">
        <w:t>проведення</w:t>
      </w:r>
      <w:del w:id="9763" w:author="Sanino" w:date="2012-05-24T00:09:00Z">
        <w:r w:rsidR="00C86AC3" w:rsidDel="00CA1412">
          <w:delText xml:space="preserve"> </w:delText>
        </w:r>
      </w:del>
      <w:ins w:id="9764" w:author="Sanino" w:date="2012-05-24T00:09:00Z">
        <w:r w:rsidR="00CA1412">
          <w:t xml:space="preserve"> </w:t>
        </w:r>
      </w:ins>
      <w:r w:rsidRPr="001376F7">
        <w:t>лекційних</w:t>
      </w:r>
      <w:del w:id="9765" w:author="Sanino" w:date="2012-05-24T00:09:00Z">
        <w:r w:rsidR="00C86AC3" w:rsidDel="00CA1412">
          <w:delText xml:space="preserve"> </w:delText>
        </w:r>
      </w:del>
      <w:ins w:id="9766" w:author="Sanino" w:date="2012-05-24T00:09:00Z">
        <w:r w:rsidR="00CA1412">
          <w:t xml:space="preserve"> </w:t>
        </w:r>
      </w:ins>
      <w:r w:rsidRPr="001376F7">
        <w:t>занять</w:t>
      </w:r>
      <w:del w:id="9767" w:author="Sanino" w:date="2012-05-24T00:09:00Z">
        <w:r w:rsidR="00C86AC3" w:rsidDel="00CA1412">
          <w:delText xml:space="preserve"> </w:delText>
        </w:r>
      </w:del>
      <w:ins w:id="9768" w:author="Sanino" w:date="2012-05-24T00:09:00Z">
        <w:r w:rsidR="00CA1412">
          <w:t xml:space="preserve"> </w:t>
        </w:r>
      </w:ins>
      <w:r w:rsidRPr="001376F7">
        <w:t>і</w:t>
      </w:r>
      <w:del w:id="9769" w:author="Sanino" w:date="2012-05-24T00:09:00Z">
        <w:r w:rsidR="00C86AC3" w:rsidDel="00CA1412">
          <w:delText xml:space="preserve"> </w:delText>
        </w:r>
      </w:del>
      <w:ins w:id="9770" w:author="Sanino" w:date="2012-05-24T00:09:00Z">
        <w:r w:rsidR="00CA1412">
          <w:t xml:space="preserve"> </w:t>
        </w:r>
      </w:ins>
      <w:r w:rsidRPr="001376F7">
        <w:t>має</w:t>
      </w:r>
      <w:del w:id="9771" w:author="Sanino" w:date="2012-05-24T00:09:00Z">
        <w:r w:rsidR="00C86AC3" w:rsidDel="00CA1412">
          <w:delText xml:space="preserve"> </w:delText>
        </w:r>
      </w:del>
      <w:ins w:id="9772" w:author="Sanino" w:date="2012-05-24T00:09:00Z">
        <w:r w:rsidR="00CA1412">
          <w:t xml:space="preserve"> </w:t>
        </w:r>
      </w:ins>
      <w:r w:rsidRPr="001376F7">
        <w:t>числовий</w:t>
      </w:r>
      <w:del w:id="9773" w:author="Sanino" w:date="2012-05-24T00:09:00Z">
        <w:r w:rsidR="00C86AC3" w:rsidDel="00CA1412">
          <w:delText xml:space="preserve"> </w:delText>
        </w:r>
      </w:del>
      <w:ins w:id="9774" w:author="Sanino" w:date="2012-05-24T00:09:00Z">
        <w:r w:rsidR="00CA1412">
          <w:t xml:space="preserve"> </w:t>
        </w:r>
      </w:ins>
      <w:r w:rsidRPr="001376F7">
        <w:t>формат</w:t>
      </w:r>
      <w:del w:id="9775" w:author="Sanino" w:date="2012-05-24T00:09:00Z">
        <w:r w:rsidR="00C86AC3" w:rsidDel="00CA1412">
          <w:delText xml:space="preserve"> </w:delText>
        </w:r>
      </w:del>
      <w:ins w:id="9776" w:author="Sanino" w:date="2012-05-24T00:09:00Z">
        <w:r w:rsidR="00CA1412">
          <w:t xml:space="preserve"> </w:t>
        </w:r>
      </w:ins>
      <w:r w:rsidR="00C360A3">
        <w:t>даних.</w:t>
      </w:r>
    </w:p>
    <w:p w:rsidR="00C360A3" w:rsidRDefault="00293B76" w:rsidP="00C360A3">
      <w:r w:rsidRPr="001376F7">
        <w:t>Дванадцятий</w:t>
      </w:r>
      <w:del w:id="9777" w:author="Sanino" w:date="2012-05-24T00:09:00Z">
        <w:r w:rsidR="00C86AC3" w:rsidDel="00CA1412">
          <w:delText xml:space="preserve"> </w:delText>
        </w:r>
      </w:del>
      <w:ins w:id="9778" w:author="Sanino" w:date="2012-05-24T00:09:00Z">
        <w:r w:rsidR="00CA1412">
          <w:t xml:space="preserve"> </w:t>
        </w:r>
      </w:ins>
      <w:r w:rsidRPr="001376F7">
        <w:t>стовпець</w:t>
      </w:r>
      <w:del w:id="9779" w:author="Sanino" w:date="2012-05-24T00:09:00Z">
        <w:r w:rsidR="00C86AC3" w:rsidDel="00CA1412">
          <w:delText xml:space="preserve"> </w:delText>
        </w:r>
      </w:del>
      <w:ins w:id="9780" w:author="Sanino" w:date="2012-05-24T00:09:00Z">
        <w:r w:rsidR="00CA1412">
          <w:t xml:space="preserve"> </w:t>
        </w:r>
      </w:ins>
      <w:r w:rsidRPr="001376F7">
        <w:t>(L)</w:t>
      </w:r>
      <w:del w:id="9781" w:author="Sanino" w:date="2012-05-24T00:09:00Z">
        <w:r w:rsidR="00C86AC3" w:rsidDel="00CA1412">
          <w:delText xml:space="preserve"> </w:delText>
        </w:r>
      </w:del>
      <w:ins w:id="9782" w:author="Sanino" w:date="2012-05-24T00:09:00Z">
        <w:r w:rsidR="00CA1412">
          <w:t xml:space="preserve"> </w:t>
        </w:r>
      </w:ins>
      <w:r w:rsidR="0081736A" w:rsidRPr="00CC00EB">
        <w:t>містить</w:t>
      </w:r>
      <w:del w:id="9783" w:author="Sanino" w:date="2012-05-24T00:09:00Z">
        <w:r w:rsidR="0081736A" w:rsidDel="00CA1412">
          <w:delText xml:space="preserve"> </w:delText>
        </w:r>
      </w:del>
      <w:ins w:id="9784" w:author="Sanino" w:date="2012-05-24T00:09:00Z">
        <w:r w:rsidR="00CA1412">
          <w:t xml:space="preserve"> </w:t>
        </w:r>
      </w:ins>
      <w:r w:rsidRPr="001376F7">
        <w:t>кількість</w:t>
      </w:r>
      <w:del w:id="9785" w:author="Sanino" w:date="2012-05-24T00:09:00Z">
        <w:r w:rsidR="00C86AC3" w:rsidDel="00CA1412">
          <w:delText xml:space="preserve"> </w:delText>
        </w:r>
      </w:del>
      <w:ins w:id="9786" w:author="Sanino" w:date="2012-05-24T00:09:00Z">
        <w:r w:rsidR="00CA1412">
          <w:t xml:space="preserve"> </w:t>
        </w:r>
      </w:ins>
      <w:r w:rsidRPr="001376F7">
        <w:t>годин</w:t>
      </w:r>
      <w:del w:id="9787" w:author="Sanino" w:date="2012-05-24T00:09:00Z">
        <w:r w:rsidR="00C86AC3" w:rsidDel="00CA1412">
          <w:delText xml:space="preserve"> </w:delText>
        </w:r>
      </w:del>
      <w:ins w:id="9788" w:author="Sanino" w:date="2012-05-24T00:09:00Z">
        <w:r w:rsidR="00CA1412">
          <w:t xml:space="preserve"> </w:t>
        </w:r>
      </w:ins>
      <w:r w:rsidRPr="001376F7">
        <w:t>на</w:t>
      </w:r>
      <w:del w:id="9789" w:author="Sanino" w:date="2012-05-24T00:09:00Z">
        <w:r w:rsidR="00C86AC3" w:rsidDel="00CA1412">
          <w:delText xml:space="preserve"> </w:delText>
        </w:r>
      </w:del>
      <w:ins w:id="9790" w:author="Sanino" w:date="2012-05-24T00:09:00Z">
        <w:r w:rsidR="00CA1412">
          <w:t xml:space="preserve"> </w:t>
        </w:r>
      </w:ins>
      <w:r w:rsidRPr="001376F7">
        <w:t>тиждень</w:t>
      </w:r>
      <w:del w:id="9791" w:author="Sanino" w:date="2012-05-24T00:09:00Z">
        <w:r w:rsidR="00C86AC3" w:rsidDel="00CA1412">
          <w:delText xml:space="preserve"> </w:delText>
        </w:r>
      </w:del>
      <w:ins w:id="9792" w:author="Sanino" w:date="2012-05-24T00:09:00Z">
        <w:r w:rsidR="00CA1412">
          <w:t xml:space="preserve"> </w:t>
        </w:r>
      </w:ins>
      <w:r w:rsidRPr="001376F7">
        <w:t>для</w:t>
      </w:r>
      <w:del w:id="9793" w:author="Sanino" w:date="2012-05-24T00:09:00Z">
        <w:r w:rsidR="00C86AC3" w:rsidDel="00CA1412">
          <w:delText xml:space="preserve"> </w:delText>
        </w:r>
      </w:del>
      <w:ins w:id="9794" w:author="Sanino" w:date="2012-05-24T00:09:00Z">
        <w:r w:rsidR="00CA1412">
          <w:t xml:space="preserve"> </w:t>
        </w:r>
      </w:ins>
      <w:r w:rsidRPr="001376F7">
        <w:t>пр</w:t>
      </w:r>
      <w:r w:rsidRPr="001376F7">
        <w:t>о</w:t>
      </w:r>
      <w:r w:rsidRPr="001376F7">
        <w:t>ведення</w:t>
      </w:r>
      <w:del w:id="9795" w:author="Sanino" w:date="2012-05-24T00:09:00Z">
        <w:r w:rsidR="00C86AC3" w:rsidDel="00CA1412">
          <w:delText xml:space="preserve"> </w:delText>
        </w:r>
      </w:del>
      <w:ins w:id="9796" w:author="Sanino" w:date="2012-05-24T00:09:00Z">
        <w:r w:rsidR="00CA1412">
          <w:t xml:space="preserve"> </w:t>
        </w:r>
      </w:ins>
      <w:r w:rsidRPr="001376F7">
        <w:t>лабораторних</w:t>
      </w:r>
      <w:del w:id="9797" w:author="Sanino" w:date="2012-05-24T00:09:00Z">
        <w:r w:rsidR="00C86AC3" w:rsidDel="00CA1412">
          <w:delText xml:space="preserve"> </w:delText>
        </w:r>
      </w:del>
      <w:ins w:id="9798" w:author="Sanino" w:date="2012-05-24T00:09:00Z">
        <w:r w:rsidR="00CA1412">
          <w:t xml:space="preserve"> </w:t>
        </w:r>
      </w:ins>
      <w:r w:rsidRPr="001376F7">
        <w:t>занять</w:t>
      </w:r>
      <w:del w:id="9799" w:author="Sanino" w:date="2012-05-24T00:09:00Z">
        <w:r w:rsidR="00C86AC3" w:rsidDel="00CA1412">
          <w:delText xml:space="preserve"> </w:delText>
        </w:r>
      </w:del>
      <w:ins w:id="9800" w:author="Sanino" w:date="2012-05-24T00:09:00Z">
        <w:r w:rsidR="00CA1412">
          <w:t xml:space="preserve"> </w:t>
        </w:r>
      </w:ins>
      <w:r w:rsidRPr="001376F7">
        <w:t>і</w:t>
      </w:r>
      <w:del w:id="9801" w:author="Sanino" w:date="2012-05-24T00:09:00Z">
        <w:r w:rsidR="00C86AC3" w:rsidDel="00CA1412">
          <w:delText xml:space="preserve"> </w:delText>
        </w:r>
      </w:del>
      <w:ins w:id="9802" w:author="Sanino" w:date="2012-05-24T00:09:00Z">
        <w:r w:rsidR="00CA1412">
          <w:t xml:space="preserve"> </w:t>
        </w:r>
      </w:ins>
      <w:r w:rsidRPr="001376F7">
        <w:t>має</w:t>
      </w:r>
      <w:del w:id="9803" w:author="Sanino" w:date="2012-05-24T00:09:00Z">
        <w:r w:rsidR="00C86AC3" w:rsidDel="00CA1412">
          <w:delText xml:space="preserve"> </w:delText>
        </w:r>
      </w:del>
      <w:ins w:id="9804" w:author="Sanino" w:date="2012-05-24T00:09:00Z">
        <w:r w:rsidR="00CA1412">
          <w:t xml:space="preserve"> </w:t>
        </w:r>
      </w:ins>
      <w:r w:rsidRPr="001376F7">
        <w:t>числовий</w:t>
      </w:r>
      <w:del w:id="9805" w:author="Sanino" w:date="2012-05-24T00:09:00Z">
        <w:r w:rsidR="00C86AC3" w:rsidDel="00CA1412">
          <w:delText xml:space="preserve"> </w:delText>
        </w:r>
      </w:del>
      <w:ins w:id="9806" w:author="Sanino" w:date="2012-05-24T00:09:00Z">
        <w:r w:rsidR="00CA1412">
          <w:t xml:space="preserve"> </w:t>
        </w:r>
      </w:ins>
      <w:r w:rsidRPr="001376F7">
        <w:t>формат</w:t>
      </w:r>
      <w:del w:id="9807" w:author="Sanino" w:date="2012-05-24T00:09:00Z">
        <w:r w:rsidR="00C86AC3" w:rsidDel="00CA1412">
          <w:delText xml:space="preserve"> </w:delText>
        </w:r>
      </w:del>
      <w:ins w:id="9808" w:author="Sanino" w:date="2012-05-24T00:09:00Z">
        <w:r w:rsidR="00CA1412">
          <w:t xml:space="preserve"> </w:t>
        </w:r>
      </w:ins>
      <w:r w:rsidR="00C360A3">
        <w:t>даних.</w:t>
      </w:r>
    </w:p>
    <w:p w:rsidR="00C360A3" w:rsidRDefault="00293B76" w:rsidP="00C360A3">
      <w:r w:rsidRPr="001376F7">
        <w:t>Тринадцятий</w:t>
      </w:r>
      <w:del w:id="9809" w:author="Sanino" w:date="2012-05-24T00:09:00Z">
        <w:r w:rsidR="00C86AC3" w:rsidDel="00CA1412">
          <w:delText xml:space="preserve"> </w:delText>
        </w:r>
      </w:del>
      <w:ins w:id="9810" w:author="Sanino" w:date="2012-05-24T00:09:00Z">
        <w:r w:rsidR="00CA1412">
          <w:t xml:space="preserve"> </w:t>
        </w:r>
      </w:ins>
      <w:r w:rsidRPr="001376F7">
        <w:t>стовпець</w:t>
      </w:r>
      <w:del w:id="9811" w:author="Sanino" w:date="2012-05-24T00:09:00Z">
        <w:r w:rsidR="00C86AC3" w:rsidDel="00CA1412">
          <w:delText xml:space="preserve"> </w:delText>
        </w:r>
      </w:del>
      <w:ins w:id="9812" w:author="Sanino" w:date="2012-05-24T00:09:00Z">
        <w:r w:rsidR="00CA1412">
          <w:t xml:space="preserve"> </w:t>
        </w:r>
      </w:ins>
      <w:r w:rsidRPr="001376F7">
        <w:t>(M)</w:t>
      </w:r>
      <w:del w:id="9813" w:author="Sanino" w:date="2012-05-24T00:03:00Z">
        <w:r w:rsidR="00C86AC3" w:rsidDel="00347EAA">
          <w:delText xml:space="preserve"> </w:delText>
        </w:r>
        <w:r w:rsidR="0081736A" w:rsidRPr="0081736A" w:rsidDel="00347EAA">
          <w:delText xml:space="preserve"> </w:delText>
        </w:r>
      </w:del>
      <w:ins w:id="9814" w:author="Sanino" w:date="2012-05-24T00:09:00Z">
        <w:r w:rsidR="00CA1412">
          <w:t xml:space="preserve"> </w:t>
        </w:r>
      </w:ins>
      <w:r w:rsidR="0081736A" w:rsidRPr="00CC00EB">
        <w:t>відображає</w:t>
      </w:r>
      <w:del w:id="9815" w:author="Sanino" w:date="2012-05-24T00:09:00Z">
        <w:r w:rsidR="0081736A" w:rsidDel="00CA1412">
          <w:delText xml:space="preserve"> </w:delText>
        </w:r>
      </w:del>
      <w:ins w:id="9816" w:author="Sanino" w:date="2012-05-24T00:09:00Z">
        <w:r w:rsidR="00CA1412">
          <w:t xml:space="preserve"> </w:t>
        </w:r>
      </w:ins>
      <w:r w:rsidRPr="001376F7">
        <w:t>кількість</w:t>
      </w:r>
      <w:del w:id="9817" w:author="Sanino" w:date="2012-05-24T00:09:00Z">
        <w:r w:rsidR="00C86AC3" w:rsidDel="00CA1412">
          <w:delText xml:space="preserve"> </w:delText>
        </w:r>
      </w:del>
      <w:ins w:id="9818" w:author="Sanino" w:date="2012-05-24T00:09:00Z">
        <w:r w:rsidR="00CA1412">
          <w:t xml:space="preserve"> </w:t>
        </w:r>
      </w:ins>
      <w:r w:rsidRPr="001376F7">
        <w:t>годин</w:t>
      </w:r>
      <w:del w:id="9819" w:author="Sanino" w:date="2012-05-24T00:09:00Z">
        <w:r w:rsidR="00C86AC3" w:rsidDel="00CA1412">
          <w:delText xml:space="preserve"> </w:delText>
        </w:r>
      </w:del>
      <w:ins w:id="9820" w:author="Sanino" w:date="2012-05-24T00:09:00Z">
        <w:r w:rsidR="00CA1412">
          <w:t xml:space="preserve"> </w:t>
        </w:r>
      </w:ins>
      <w:r w:rsidRPr="001376F7">
        <w:t>на</w:t>
      </w:r>
      <w:del w:id="9821" w:author="Sanino" w:date="2012-05-24T00:09:00Z">
        <w:r w:rsidR="00C86AC3" w:rsidDel="00CA1412">
          <w:delText xml:space="preserve"> </w:delText>
        </w:r>
      </w:del>
      <w:ins w:id="9822" w:author="Sanino" w:date="2012-05-24T00:09:00Z">
        <w:r w:rsidR="00CA1412">
          <w:t xml:space="preserve"> </w:t>
        </w:r>
      </w:ins>
      <w:r w:rsidRPr="001376F7">
        <w:t>тиждень</w:t>
      </w:r>
      <w:del w:id="9823" w:author="Sanino" w:date="2012-05-24T00:09:00Z">
        <w:r w:rsidR="00C86AC3" w:rsidDel="00CA1412">
          <w:delText xml:space="preserve"> </w:delText>
        </w:r>
      </w:del>
      <w:ins w:id="9824" w:author="Sanino" w:date="2012-05-24T00:09:00Z">
        <w:r w:rsidR="00CA1412">
          <w:t xml:space="preserve"> </w:t>
        </w:r>
      </w:ins>
      <w:r w:rsidRPr="001376F7">
        <w:t>для</w:t>
      </w:r>
      <w:del w:id="9825" w:author="Sanino" w:date="2012-05-24T00:09:00Z">
        <w:r w:rsidR="00C86AC3" w:rsidDel="00CA1412">
          <w:delText xml:space="preserve"> </w:delText>
        </w:r>
      </w:del>
      <w:ins w:id="9826" w:author="Sanino" w:date="2012-05-24T00:09:00Z">
        <w:r w:rsidR="00CA1412">
          <w:t xml:space="preserve"> </w:t>
        </w:r>
      </w:ins>
      <w:r w:rsidRPr="001376F7">
        <w:t>проведення</w:t>
      </w:r>
      <w:del w:id="9827" w:author="Sanino" w:date="2012-05-24T00:09:00Z">
        <w:r w:rsidR="00C86AC3" w:rsidDel="00CA1412">
          <w:delText xml:space="preserve"> </w:delText>
        </w:r>
      </w:del>
      <w:ins w:id="9828" w:author="Sanino" w:date="2012-05-24T00:09:00Z">
        <w:r w:rsidR="00CA1412">
          <w:t xml:space="preserve"> </w:t>
        </w:r>
      </w:ins>
      <w:r w:rsidRPr="001376F7">
        <w:t>практичних</w:t>
      </w:r>
      <w:del w:id="9829" w:author="Sanino" w:date="2012-05-24T00:09:00Z">
        <w:r w:rsidR="00C86AC3" w:rsidDel="00CA1412">
          <w:delText xml:space="preserve"> </w:delText>
        </w:r>
      </w:del>
      <w:ins w:id="9830" w:author="Sanino" w:date="2012-05-24T00:09:00Z">
        <w:r w:rsidR="00CA1412">
          <w:t xml:space="preserve"> </w:t>
        </w:r>
      </w:ins>
      <w:r w:rsidRPr="001376F7">
        <w:t>занять</w:t>
      </w:r>
      <w:del w:id="9831" w:author="Sanino" w:date="2012-05-24T00:09:00Z">
        <w:r w:rsidR="00C86AC3" w:rsidDel="00CA1412">
          <w:delText xml:space="preserve"> </w:delText>
        </w:r>
      </w:del>
      <w:ins w:id="9832" w:author="Sanino" w:date="2012-05-24T00:09:00Z">
        <w:r w:rsidR="00CA1412">
          <w:t xml:space="preserve"> </w:t>
        </w:r>
      </w:ins>
      <w:r w:rsidRPr="001376F7">
        <w:t>і</w:t>
      </w:r>
      <w:del w:id="9833" w:author="Sanino" w:date="2012-05-24T00:09:00Z">
        <w:r w:rsidR="00C86AC3" w:rsidDel="00CA1412">
          <w:delText xml:space="preserve"> </w:delText>
        </w:r>
      </w:del>
      <w:ins w:id="9834" w:author="Sanino" w:date="2012-05-24T00:09:00Z">
        <w:r w:rsidR="00CA1412">
          <w:t xml:space="preserve"> </w:t>
        </w:r>
      </w:ins>
      <w:r w:rsidRPr="001376F7">
        <w:t>має</w:t>
      </w:r>
      <w:del w:id="9835" w:author="Sanino" w:date="2012-05-24T00:09:00Z">
        <w:r w:rsidR="00C86AC3" w:rsidDel="00CA1412">
          <w:delText xml:space="preserve"> </w:delText>
        </w:r>
      </w:del>
      <w:ins w:id="9836" w:author="Sanino" w:date="2012-05-24T00:09:00Z">
        <w:r w:rsidR="00CA1412">
          <w:t xml:space="preserve"> </w:t>
        </w:r>
      </w:ins>
      <w:r w:rsidRPr="001376F7">
        <w:t>числовий</w:t>
      </w:r>
      <w:del w:id="9837" w:author="Sanino" w:date="2012-05-24T00:09:00Z">
        <w:r w:rsidR="00C86AC3" w:rsidDel="00CA1412">
          <w:delText xml:space="preserve"> </w:delText>
        </w:r>
      </w:del>
      <w:ins w:id="9838" w:author="Sanino" w:date="2012-05-24T00:09:00Z">
        <w:r w:rsidR="00CA1412">
          <w:t xml:space="preserve"> </w:t>
        </w:r>
      </w:ins>
      <w:r w:rsidRPr="001376F7">
        <w:t>формат</w:t>
      </w:r>
      <w:del w:id="9839" w:author="Sanino" w:date="2012-05-24T00:09:00Z">
        <w:r w:rsidR="00C86AC3" w:rsidDel="00CA1412">
          <w:delText xml:space="preserve"> </w:delText>
        </w:r>
      </w:del>
      <w:ins w:id="9840" w:author="Sanino" w:date="2012-05-24T00:09:00Z">
        <w:r w:rsidR="00CA1412">
          <w:t xml:space="preserve"> </w:t>
        </w:r>
      </w:ins>
      <w:r w:rsidR="00C360A3">
        <w:t>даних.</w:t>
      </w:r>
    </w:p>
    <w:p w:rsidR="00C360A3" w:rsidRDefault="00293B76" w:rsidP="00C360A3">
      <w:r w:rsidRPr="001376F7">
        <w:t>Чотирнадцятий</w:t>
      </w:r>
      <w:del w:id="9841" w:author="Sanino" w:date="2012-05-24T00:09:00Z">
        <w:r w:rsidR="00C86AC3" w:rsidDel="00CA1412">
          <w:delText xml:space="preserve"> </w:delText>
        </w:r>
      </w:del>
      <w:ins w:id="9842" w:author="Sanino" w:date="2012-05-24T00:09:00Z">
        <w:r w:rsidR="00CA1412">
          <w:t xml:space="preserve"> </w:t>
        </w:r>
      </w:ins>
      <w:r w:rsidRPr="001376F7">
        <w:t>стовпець</w:t>
      </w:r>
      <w:del w:id="9843" w:author="Sanino" w:date="2012-05-24T00:09:00Z">
        <w:r w:rsidR="00C86AC3" w:rsidDel="00CA1412">
          <w:delText xml:space="preserve"> </w:delText>
        </w:r>
      </w:del>
      <w:ins w:id="9844" w:author="Sanino" w:date="2012-05-24T00:09:00Z">
        <w:r w:rsidR="00CA1412">
          <w:t xml:space="preserve"> </w:t>
        </w:r>
      </w:ins>
      <w:r w:rsidRPr="001376F7">
        <w:t>(N)</w:t>
      </w:r>
      <w:del w:id="9845" w:author="Sanino" w:date="2012-05-24T00:09:00Z">
        <w:r w:rsidR="00C86AC3" w:rsidDel="00CA1412">
          <w:delText xml:space="preserve"> </w:delText>
        </w:r>
      </w:del>
      <w:ins w:id="9846" w:author="Sanino" w:date="2012-05-24T00:09:00Z">
        <w:r w:rsidR="00CA1412">
          <w:t xml:space="preserve"> </w:t>
        </w:r>
      </w:ins>
      <w:r w:rsidR="0081736A" w:rsidRPr="00CC00EB">
        <w:t>містить</w:t>
      </w:r>
      <w:del w:id="9847" w:author="Sanino" w:date="2012-05-24T00:09:00Z">
        <w:r w:rsidR="0081736A" w:rsidDel="00CA1412">
          <w:delText xml:space="preserve"> </w:delText>
        </w:r>
      </w:del>
      <w:ins w:id="9848" w:author="Sanino" w:date="2012-05-24T00:09:00Z">
        <w:r w:rsidR="00CA1412">
          <w:t xml:space="preserve"> </w:t>
        </w:r>
      </w:ins>
      <w:r w:rsidRPr="001376F7">
        <w:t>кількість</w:t>
      </w:r>
      <w:del w:id="9849" w:author="Sanino" w:date="2012-05-24T00:09:00Z">
        <w:r w:rsidR="00C86AC3" w:rsidDel="00CA1412">
          <w:delText xml:space="preserve"> </w:delText>
        </w:r>
      </w:del>
      <w:ins w:id="9850" w:author="Sanino" w:date="2012-05-24T00:09:00Z">
        <w:r w:rsidR="00CA1412">
          <w:t xml:space="preserve"> </w:t>
        </w:r>
      </w:ins>
      <w:r w:rsidRPr="001376F7">
        <w:t>годин</w:t>
      </w:r>
      <w:del w:id="9851" w:author="Sanino" w:date="2012-05-24T00:09:00Z">
        <w:r w:rsidR="00C86AC3" w:rsidDel="00CA1412">
          <w:delText xml:space="preserve"> </w:delText>
        </w:r>
      </w:del>
      <w:ins w:id="9852" w:author="Sanino" w:date="2012-05-24T00:09:00Z">
        <w:r w:rsidR="00CA1412">
          <w:t xml:space="preserve"> </w:t>
        </w:r>
      </w:ins>
      <w:r w:rsidRPr="001376F7">
        <w:t>на</w:t>
      </w:r>
      <w:del w:id="9853" w:author="Sanino" w:date="2012-05-24T00:09:00Z">
        <w:r w:rsidR="00C86AC3" w:rsidDel="00CA1412">
          <w:delText xml:space="preserve"> </w:delText>
        </w:r>
      </w:del>
      <w:ins w:id="9854" w:author="Sanino" w:date="2012-05-24T00:09:00Z">
        <w:r w:rsidR="00CA1412">
          <w:t xml:space="preserve"> </w:t>
        </w:r>
      </w:ins>
      <w:r w:rsidRPr="001376F7">
        <w:t>тиждень</w:t>
      </w:r>
      <w:del w:id="9855" w:author="Sanino" w:date="2012-05-24T00:09:00Z">
        <w:r w:rsidR="00C86AC3" w:rsidDel="00CA1412">
          <w:delText xml:space="preserve"> </w:delText>
        </w:r>
      </w:del>
      <w:ins w:id="9856" w:author="Sanino" w:date="2012-05-24T00:09:00Z">
        <w:r w:rsidR="00CA1412">
          <w:t xml:space="preserve"> </w:t>
        </w:r>
      </w:ins>
      <w:r w:rsidRPr="001376F7">
        <w:t>для</w:t>
      </w:r>
      <w:del w:id="9857" w:author="Sanino" w:date="2012-05-24T00:09:00Z">
        <w:r w:rsidR="00C86AC3" w:rsidDel="00CA1412">
          <w:delText xml:space="preserve"> </w:delText>
        </w:r>
      </w:del>
      <w:ins w:id="9858" w:author="Sanino" w:date="2012-05-24T00:09:00Z">
        <w:r w:rsidR="00CA1412">
          <w:t xml:space="preserve"> </w:t>
        </w:r>
      </w:ins>
      <w:r w:rsidRPr="001376F7">
        <w:t>проведення</w:t>
      </w:r>
      <w:del w:id="9859" w:author="Sanino" w:date="2012-05-24T00:09:00Z">
        <w:r w:rsidR="00C86AC3" w:rsidDel="00CA1412">
          <w:delText xml:space="preserve"> </w:delText>
        </w:r>
      </w:del>
      <w:ins w:id="9860" w:author="Sanino" w:date="2012-05-24T00:09:00Z">
        <w:r w:rsidR="00CA1412">
          <w:t xml:space="preserve"> </w:t>
        </w:r>
      </w:ins>
      <w:r w:rsidRPr="001376F7">
        <w:t>семінарських</w:t>
      </w:r>
      <w:del w:id="9861" w:author="Sanino" w:date="2012-05-24T00:09:00Z">
        <w:r w:rsidR="00C86AC3" w:rsidDel="00CA1412">
          <w:delText xml:space="preserve"> </w:delText>
        </w:r>
      </w:del>
      <w:ins w:id="9862" w:author="Sanino" w:date="2012-05-24T00:09:00Z">
        <w:r w:rsidR="00CA1412">
          <w:t xml:space="preserve"> </w:t>
        </w:r>
      </w:ins>
      <w:r w:rsidRPr="001376F7">
        <w:t>занять</w:t>
      </w:r>
      <w:del w:id="9863" w:author="Sanino" w:date="2012-05-24T00:09:00Z">
        <w:r w:rsidR="00C86AC3" w:rsidDel="00CA1412">
          <w:delText xml:space="preserve"> </w:delText>
        </w:r>
      </w:del>
      <w:ins w:id="9864" w:author="Sanino" w:date="2012-05-24T00:09:00Z">
        <w:r w:rsidR="00CA1412">
          <w:t xml:space="preserve"> </w:t>
        </w:r>
      </w:ins>
      <w:r w:rsidRPr="001376F7">
        <w:t>і</w:t>
      </w:r>
      <w:del w:id="9865" w:author="Sanino" w:date="2012-05-24T00:09:00Z">
        <w:r w:rsidR="00C86AC3" w:rsidDel="00CA1412">
          <w:delText xml:space="preserve"> </w:delText>
        </w:r>
      </w:del>
      <w:ins w:id="9866" w:author="Sanino" w:date="2012-05-24T00:09:00Z">
        <w:r w:rsidR="00CA1412">
          <w:t xml:space="preserve"> </w:t>
        </w:r>
      </w:ins>
      <w:r w:rsidRPr="001376F7">
        <w:t>має</w:t>
      </w:r>
      <w:del w:id="9867" w:author="Sanino" w:date="2012-05-24T00:09:00Z">
        <w:r w:rsidR="00C86AC3" w:rsidDel="00CA1412">
          <w:delText xml:space="preserve"> </w:delText>
        </w:r>
      </w:del>
      <w:ins w:id="9868" w:author="Sanino" w:date="2012-05-24T00:09:00Z">
        <w:r w:rsidR="00CA1412">
          <w:t xml:space="preserve"> </w:t>
        </w:r>
      </w:ins>
      <w:r w:rsidRPr="001376F7">
        <w:t>числовий</w:t>
      </w:r>
      <w:del w:id="9869" w:author="Sanino" w:date="2012-05-24T00:09:00Z">
        <w:r w:rsidR="00C86AC3" w:rsidDel="00CA1412">
          <w:delText xml:space="preserve"> </w:delText>
        </w:r>
      </w:del>
      <w:ins w:id="9870" w:author="Sanino" w:date="2012-05-24T00:09:00Z">
        <w:r w:rsidR="00CA1412">
          <w:t xml:space="preserve"> </w:t>
        </w:r>
      </w:ins>
      <w:r w:rsidRPr="001376F7">
        <w:t>формат</w:t>
      </w:r>
      <w:del w:id="9871" w:author="Sanino" w:date="2012-05-24T00:09:00Z">
        <w:r w:rsidR="00C86AC3" w:rsidDel="00CA1412">
          <w:delText xml:space="preserve"> </w:delText>
        </w:r>
      </w:del>
      <w:ins w:id="9872" w:author="Sanino" w:date="2012-05-24T00:09:00Z">
        <w:r w:rsidR="00CA1412">
          <w:t xml:space="preserve"> </w:t>
        </w:r>
      </w:ins>
      <w:r w:rsidR="00C360A3">
        <w:t>даних.</w:t>
      </w:r>
    </w:p>
    <w:p w:rsidR="00C360A3" w:rsidRDefault="00293B76" w:rsidP="00C360A3">
      <w:r w:rsidRPr="001376F7">
        <w:t>Для</w:t>
      </w:r>
      <w:del w:id="9873" w:author="Sanino" w:date="2012-05-24T00:09:00Z">
        <w:r w:rsidR="00C86AC3" w:rsidDel="00CA1412">
          <w:delText xml:space="preserve"> </w:delText>
        </w:r>
      </w:del>
      <w:ins w:id="9874" w:author="Sanino" w:date="2012-05-24T00:09:00Z">
        <w:r w:rsidR="00CA1412">
          <w:t xml:space="preserve"> </w:t>
        </w:r>
      </w:ins>
      <w:r w:rsidRPr="001376F7">
        <w:t>коректної</w:t>
      </w:r>
      <w:del w:id="9875" w:author="Sanino" w:date="2012-05-24T00:09:00Z">
        <w:r w:rsidR="00C86AC3" w:rsidDel="00CA1412">
          <w:delText xml:space="preserve"> </w:delText>
        </w:r>
      </w:del>
      <w:ins w:id="9876" w:author="Sanino" w:date="2012-05-24T00:09:00Z">
        <w:r w:rsidR="00CA1412">
          <w:t xml:space="preserve"> </w:t>
        </w:r>
      </w:ins>
      <w:r w:rsidRPr="001376F7">
        <w:t>роботи</w:t>
      </w:r>
      <w:del w:id="9877" w:author="Sanino" w:date="2012-05-24T00:09:00Z">
        <w:r w:rsidR="00C86AC3" w:rsidDel="00CA1412">
          <w:delText xml:space="preserve"> </w:delText>
        </w:r>
      </w:del>
      <w:ins w:id="9878" w:author="Sanino" w:date="2012-05-24T00:09:00Z">
        <w:r w:rsidR="00CA1412">
          <w:t xml:space="preserve"> </w:t>
        </w:r>
      </w:ins>
      <w:r w:rsidRPr="001376F7">
        <w:t>модуля</w:t>
      </w:r>
      <w:del w:id="9879" w:author="Sanino" w:date="2012-05-24T00:09:00Z">
        <w:r w:rsidR="00C86AC3" w:rsidDel="00CA1412">
          <w:delText xml:space="preserve"> </w:delText>
        </w:r>
      </w:del>
      <w:ins w:id="9880" w:author="Sanino" w:date="2012-05-24T00:09:00Z">
        <w:r w:rsidR="00CA1412">
          <w:t xml:space="preserve"> </w:t>
        </w:r>
      </w:ins>
      <w:r w:rsidRPr="001376F7">
        <w:t>необхідно</w:t>
      </w:r>
      <w:del w:id="9881" w:author="Sanino" w:date="2012-05-24T00:09:00Z">
        <w:r w:rsidR="00C86AC3" w:rsidDel="00CA1412">
          <w:delText xml:space="preserve"> </w:delText>
        </w:r>
      </w:del>
      <w:ins w:id="9882" w:author="Sanino" w:date="2012-05-24T00:09:00Z">
        <w:r w:rsidR="00CA1412">
          <w:t xml:space="preserve"> </w:t>
        </w:r>
      </w:ins>
      <w:r w:rsidRPr="001376F7">
        <w:t>строго</w:t>
      </w:r>
      <w:del w:id="9883" w:author="Sanino" w:date="2012-05-24T00:09:00Z">
        <w:r w:rsidR="00C86AC3" w:rsidDel="00CA1412">
          <w:delText xml:space="preserve"> </w:delText>
        </w:r>
      </w:del>
      <w:ins w:id="9884" w:author="Sanino" w:date="2012-05-24T00:09:00Z">
        <w:r w:rsidR="00CA1412">
          <w:t xml:space="preserve"> </w:t>
        </w:r>
      </w:ins>
      <w:r w:rsidRPr="001376F7">
        <w:t>дотримуватися</w:t>
      </w:r>
      <w:del w:id="9885" w:author="Sanino" w:date="2012-05-24T00:09:00Z">
        <w:r w:rsidR="00C86AC3" w:rsidDel="00CA1412">
          <w:delText xml:space="preserve"> </w:delText>
        </w:r>
      </w:del>
      <w:ins w:id="9886" w:author="Sanino" w:date="2012-05-24T00:09:00Z">
        <w:r w:rsidR="00CA1412">
          <w:t xml:space="preserve"> </w:t>
        </w:r>
      </w:ins>
      <w:r w:rsidRPr="001376F7">
        <w:t>скор</w:t>
      </w:r>
      <w:r w:rsidRPr="001376F7">
        <w:t>о</w:t>
      </w:r>
      <w:r w:rsidRPr="001376F7">
        <w:t>чень,</w:t>
      </w:r>
      <w:del w:id="9887" w:author="Sanino" w:date="2012-05-24T00:09:00Z">
        <w:r w:rsidR="00C86AC3" w:rsidDel="00CA1412">
          <w:delText xml:space="preserve"> </w:delText>
        </w:r>
      </w:del>
      <w:ins w:id="9888" w:author="Sanino" w:date="2012-05-24T00:09:00Z">
        <w:r w:rsidR="00CA1412">
          <w:t xml:space="preserve"> </w:t>
        </w:r>
      </w:ins>
      <w:r w:rsidRPr="001376F7">
        <w:t>описаних</w:t>
      </w:r>
      <w:del w:id="9889" w:author="Sanino" w:date="2012-05-24T00:09:00Z">
        <w:r w:rsidR="00C86AC3" w:rsidDel="00CA1412">
          <w:delText xml:space="preserve"> </w:delText>
        </w:r>
      </w:del>
      <w:ins w:id="9890" w:author="Sanino" w:date="2012-05-24T00:09:00Z">
        <w:r w:rsidR="00CA1412">
          <w:t xml:space="preserve"> </w:t>
        </w:r>
      </w:ins>
      <w:r w:rsidRPr="001376F7">
        <w:t>вище</w:t>
      </w:r>
      <w:del w:id="9891" w:author="Sanino" w:date="2012-05-24T00:09:00Z">
        <w:r w:rsidR="00C86AC3" w:rsidDel="00CA1412">
          <w:delText xml:space="preserve"> </w:delText>
        </w:r>
      </w:del>
      <w:ins w:id="9892" w:author="Sanino" w:date="2012-05-24T00:09:00Z">
        <w:r w:rsidR="00CA1412">
          <w:t xml:space="preserve"> </w:t>
        </w:r>
      </w:ins>
      <w:r w:rsidRPr="001376F7">
        <w:t>для</w:t>
      </w:r>
      <w:del w:id="9893" w:author="Sanino" w:date="2012-05-24T00:09:00Z">
        <w:r w:rsidR="00C86AC3" w:rsidDel="00CA1412">
          <w:delText xml:space="preserve"> </w:delText>
        </w:r>
      </w:del>
      <w:ins w:id="9894" w:author="Sanino" w:date="2012-05-24T00:09:00Z">
        <w:r w:rsidR="00CA1412">
          <w:t xml:space="preserve"> </w:t>
        </w:r>
      </w:ins>
      <w:r w:rsidRPr="001376F7">
        <w:t>визначення</w:t>
      </w:r>
      <w:del w:id="9895" w:author="Sanino" w:date="2012-05-24T00:09:00Z">
        <w:r w:rsidR="00C86AC3" w:rsidDel="00CA1412">
          <w:delText xml:space="preserve"> </w:delText>
        </w:r>
      </w:del>
      <w:ins w:id="9896" w:author="Sanino" w:date="2012-05-24T00:09:00Z">
        <w:r w:rsidR="00CA1412">
          <w:t xml:space="preserve"> </w:t>
        </w:r>
      </w:ins>
      <w:r w:rsidRPr="001376F7">
        <w:t>строкових</w:t>
      </w:r>
      <w:del w:id="9897" w:author="Sanino" w:date="2012-05-24T00:09:00Z">
        <w:r w:rsidR="00C86AC3" w:rsidDel="00CA1412">
          <w:delText xml:space="preserve"> </w:delText>
        </w:r>
      </w:del>
      <w:ins w:id="9898" w:author="Sanino" w:date="2012-05-24T00:09:00Z">
        <w:r w:rsidR="00CA1412">
          <w:t xml:space="preserve"> </w:t>
        </w:r>
      </w:ins>
      <w:r w:rsidRPr="001376F7">
        <w:t>значень</w:t>
      </w:r>
      <w:del w:id="9899" w:author="Sanino" w:date="2012-05-24T00:09:00Z">
        <w:r w:rsidR="00C86AC3" w:rsidDel="00CA1412">
          <w:delText xml:space="preserve"> </w:delText>
        </w:r>
      </w:del>
      <w:ins w:id="9900" w:author="Sanino" w:date="2012-05-24T00:09:00Z">
        <w:r w:rsidR="00CA1412">
          <w:t xml:space="preserve"> </w:t>
        </w:r>
      </w:ins>
      <w:r w:rsidRPr="001376F7">
        <w:t>даних</w:t>
      </w:r>
      <w:del w:id="9901" w:author="Sanino" w:date="2012-05-24T00:09:00Z">
        <w:r w:rsidR="00C86AC3" w:rsidDel="00CA1412">
          <w:delText xml:space="preserve"> </w:delText>
        </w:r>
      </w:del>
      <w:ins w:id="9902" w:author="Sanino" w:date="2012-05-24T00:09:00Z">
        <w:r w:rsidR="00CA1412">
          <w:t xml:space="preserve"> </w:t>
        </w:r>
      </w:ins>
      <w:r w:rsidRPr="001376F7">
        <w:t>з</w:t>
      </w:r>
      <w:del w:id="9903" w:author="Sanino" w:date="2012-05-24T00:09:00Z">
        <w:r w:rsidR="00C86AC3" w:rsidDel="00CA1412">
          <w:delText xml:space="preserve"> </w:delText>
        </w:r>
      </w:del>
      <w:ins w:id="9904" w:author="Sanino" w:date="2012-05-24T00:09:00Z">
        <w:r w:rsidR="00CA1412">
          <w:t xml:space="preserve"> </w:t>
        </w:r>
      </w:ins>
      <w:r w:rsidRPr="001376F7">
        <w:t>дисциплін.</w:t>
      </w:r>
      <w:del w:id="9905" w:author="Sanino" w:date="2012-05-24T00:09:00Z">
        <w:r w:rsidR="00C86AC3" w:rsidDel="00CA1412">
          <w:delText xml:space="preserve"> </w:delText>
        </w:r>
      </w:del>
      <w:ins w:id="9906" w:author="Sanino" w:date="2012-05-24T00:09:00Z">
        <w:r w:rsidR="00CA1412">
          <w:t xml:space="preserve"> </w:t>
        </w:r>
      </w:ins>
      <w:r w:rsidRPr="001376F7">
        <w:t>При</w:t>
      </w:r>
      <w:del w:id="9907" w:author="Sanino" w:date="2012-05-24T00:09:00Z">
        <w:r w:rsidR="00C86AC3" w:rsidDel="00CA1412">
          <w:delText xml:space="preserve"> </w:delText>
        </w:r>
      </w:del>
      <w:ins w:id="9908" w:author="Sanino" w:date="2012-05-24T00:09:00Z">
        <w:r w:rsidR="00CA1412">
          <w:t xml:space="preserve"> </w:t>
        </w:r>
      </w:ins>
      <w:r w:rsidRPr="001376F7">
        <w:t>формуванні</w:t>
      </w:r>
      <w:del w:id="9909" w:author="Sanino" w:date="2012-05-24T00:09:00Z">
        <w:r w:rsidR="00C86AC3" w:rsidDel="00CA1412">
          <w:delText xml:space="preserve"> </w:delText>
        </w:r>
      </w:del>
      <w:ins w:id="9910" w:author="Sanino" w:date="2012-05-24T00:09:00Z">
        <w:r w:rsidR="00CA1412">
          <w:t xml:space="preserve"> </w:t>
        </w:r>
      </w:ins>
      <w:r w:rsidRPr="001376F7">
        <w:t>структури</w:t>
      </w:r>
      <w:del w:id="9911" w:author="Sanino" w:date="2012-05-24T00:09:00Z">
        <w:r w:rsidR="00C86AC3" w:rsidDel="00CA1412">
          <w:delText xml:space="preserve"> </w:delText>
        </w:r>
      </w:del>
      <w:ins w:id="9912" w:author="Sanino" w:date="2012-05-24T00:09:00Z">
        <w:r w:rsidR="00CA1412">
          <w:t xml:space="preserve"> </w:t>
        </w:r>
      </w:ins>
      <w:r w:rsidRPr="001376F7">
        <w:t>даних</w:t>
      </w:r>
      <w:del w:id="9913" w:author="Sanino" w:date="2012-05-24T00:09:00Z">
        <w:r w:rsidR="00C86AC3" w:rsidDel="00CA1412">
          <w:delText xml:space="preserve"> </w:delText>
        </w:r>
      </w:del>
      <w:ins w:id="9914" w:author="Sanino" w:date="2012-05-24T00:09:00Z">
        <w:r w:rsidR="00CA1412">
          <w:t xml:space="preserve"> </w:t>
        </w:r>
      </w:ins>
      <w:r w:rsidRPr="001376F7">
        <w:t>інших</w:t>
      </w:r>
      <w:del w:id="9915" w:author="Sanino" w:date="2012-05-24T00:09:00Z">
        <w:r w:rsidR="00C86AC3" w:rsidDel="00CA1412">
          <w:delText xml:space="preserve"> </w:delText>
        </w:r>
      </w:del>
      <w:ins w:id="9916" w:author="Sanino" w:date="2012-05-24T00:09:00Z">
        <w:r w:rsidR="00CA1412">
          <w:t xml:space="preserve"> </w:t>
        </w:r>
      </w:ins>
      <w:r w:rsidRPr="001376F7">
        <w:t>видів</w:t>
      </w:r>
      <w:del w:id="9917" w:author="Sanino" w:date="2012-05-24T00:09:00Z">
        <w:r w:rsidR="00C86AC3" w:rsidDel="00CA1412">
          <w:delText xml:space="preserve"> </w:delText>
        </w:r>
      </w:del>
      <w:ins w:id="9918" w:author="Sanino" w:date="2012-05-24T00:09:00Z">
        <w:r w:rsidR="00CA1412">
          <w:t xml:space="preserve"> </w:t>
        </w:r>
      </w:ins>
      <w:r w:rsidRPr="001376F7">
        <w:t>робіт</w:t>
      </w:r>
      <w:del w:id="9919" w:author="Sanino" w:date="2012-05-24T00:09:00Z">
        <w:r w:rsidR="00C86AC3" w:rsidDel="00CA1412">
          <w:delText xml:space="preserve"> </w:delText>
        </w:r>
      </w:del>
      <w:ins w:id="9920" w:author="Sanino" w:date="2012-05-24T00:09:00Z">
        <w:r w:rsidR="00CA1412">
          <w:t xml:space="preserve"> </w:t>
        </w:r>
      </w:ins>
      <w:r w:rsidRPr="001376F7">
        <w:t>не</w:t>
      </w:r>
      <w:del w:id="9921" w:author="Sanino" w:date="2012-05-24T00:09:00Z">
        <w:r w:rsidR="00C86AC3" w:rsidDel="00CA1412">
          <w:delText xml:space="preserve"> </w:delText>
        </w:r>
      </w:del>
      <w:ins w:id="9922" w:author="Sanino" w:date="2012-05-24T00:09:00Z">
        <w:r w:rsidR="00CA1412">
          <w:t xml:space="preserve"> </w:t>
        </w:r>
      </w:ins>
      <w:r w:rsidRPr="001376F7">
        <w:t>враховуються</w:t>
      </w:r>
      <w:del w:id="9923" w:author="Sanino" w:date="2012-05-24T00:09:00Z">
        <w:r w:rsidR="00C86AC3" w:rsidDel="00CA1412">
          <w:delText xml:space="preserve"> </w:delText>
        </w:r>
      </w:del>
      <w:ins w:id="9924" w:author="Sanino" w:date="2012-05-24T00:09:00Z">
        <w:r w:rsidR="00CA1412">
          <w:t xml:space="preserve"> </w:t>
        </w:r>
      </w:ins>
      <w:r w:rsidRPr="001376F7">
        <w:t>стовпці</w:t>
      </w:r>
      <w:del w:id="9925" w:author="Sanino" w:date="2012-05-24T00:09:00Z">
        <w:r w:rsidR="00C86AC3" w:rsidDel="00CA1412">
          <w:delText xml:space="preserve"> </w:delText>
        </w:r>
      </w:del>
      <w:ins w:id="9926" w:author="Sanino" w:date="2012-05-24T00:09:00Z">
        <w:r w:rsidR="00CA1412">
          <w:t xml:space="preserve"> </w:t>
        </w:r>
      </w:ins>
      <w:r w:rsidRPr="001376F7">
        <w:t>типу</w:t>
      </w:r>
      <w:del w:id="9927" w:author="Sanino" w:date="2012-05-24T00:09:00Z">
        <w:r w:rsidR="00C86AC3" w:rsidDel="00CA1412">
          <w:delText xml:space="preserve"> </w:delText>
        </w:r>
      </w:del>
      <w:ins w:id="9928" w:author="Sanino" w:date="2012-05-24T00:09:00Z">
        <w:r w:rsidR="00CA1412">
          <w:t xml:space="preserve"> </w:t>
        </w:r>
      </w:ins>
      <w:r w:rsidRPr="001376F7">
        <w:t>лекційних</w:t>
      </w:r>
      <w:del w:id="9929" w:author="Sanino" w:date="2012-05-24T00:09:00Z">
        <w:r w:rsidR="00C86AC3" w:rsidDel="00CA1412">
          <w:delText xml:space="preserve"> </w:delText>
        </w:r>
      </w:del>
      <w:ins w:id="9930" w:author="Sanino" w:date="2012-05-24T00:09:00Z">
        <w:r w:rsidR="00CA1412">
          <w:t xml:space="preserve"> </w:t>
        </w:r>
      </w:ins>
      <w:r w:rsidRPr="001376F7">
        <w:t>занять,</w:t>
      </w:r>
      <w:del w:id="9931" w:author="Sanino" w:date="2012-05-24T00:09:00Z">
        <w:r w:rsidR="00C86AC3" w:rsidDel="00CA1412">
          <w:delText xml:space="preserve"> </w:delText>
        </w:r>
      </w:del>
      <w:ins w:id="9932" w:author="Sanino" w:date="2012-05-24T00:09:00Z">
        <w:r w:rsidR="00CA1412">
          <w:t xml:space="preserve"> </w:t>
        </w:r>
      </w:ins>
      <w:r w:rsidRPr="001376F7">
        <w:t>а</w:t>
      </w:r>
      <w:del w:id="9933" w:author="Sanino" w:date="2012-05-24T00:09:00Z">
        <w:r w:rsidR="00C86AC3" w:rsidDel="00CA1412">
          <w:delText xml:space="preserve"> </w:delText>
        </w:r>
      </w:del>
      <w:ins w:id="9934" w:author="Sanino" w:date="2012-05-24T00:09:00Z">
        <w:r w:rsidR="00CA1412">
          <w:t xml:space="preserve"> </w:t>
        </w:r>
      </w:ins>
      <w:r w:rsidRPr="001376F7">
        <w:t>також</w:t>
      </w:r>
      <w:del w:id="9935" w:author="Sanino" w:date="2012-05-24T00:09:00Z">
        <w:r w:rsidR="00C86AC3" w:rsidDel="00CA1412">
          <w:delText xml:space="preserve"> </w:delText>
        </w:r>
      </w:del>
      <w:ins w:id="9936" w:author="Sanino" w:date="2012-05-24T00:09:00Z">
        <w:r w:rsidR="00CA1412">
          <w:t xml:space="preserve"> </w:t>
        </w:r>
      </w:ins>
      <w:r w:rsidRPr="001376F7">
        <w:t>кількість</w:t>
      </w:r>
      <w:del w:id="9937" w:author="Sanino" w:date="2012-05-24T00:09:00Z">
        <w:r w:rsidR="00C86AC3" w:rsidDel="00CA1412">
          <w:delText xml:space="preserve"> </w:delText>
        </w:r>
      </w:del>
      <w:ins w:id="9938" w:author="Sanino" w:date="2012-05-24T00:09:00Z">
        <w:r w:rsidR="00CA1412">
          <w:t xml:space="preserve"> </w:t>
        </w:r>
      </w:ins>
      <w:r w:rsidRPr="001376F7">
        <w:t>годин</w:t>
      </w:r>
      <w:del w:id="9939" w:author="Sanino" w:date="2012-05-24T00:09:00Z">
        <w:r w:rsidR="00C86AC3" w:rsidDel="00CA1412">
          <w:delText xml:space="preserve"> </w:delText>
        </w:r>
      </w:del>
      <w:ins w:id="9940" w:author="Sanino" w:date="2012-05-24T00:09:00Z">
        <w:r w:rsidR="00CA1412">
          <w:t xml:space="preserve"> </w:t>
        </w:r>
      </w:ins>
      <w:r w:rsidRPr="001376F7">
        <w:t>по</w:t>
      </w:r>
      <w:del w:id="9941" w:author="Sanino" w:date="2012-05-24T00:09:00Z">
        <w:r w:rsidR="00C86AC3" w:rsidDel="00CA1412">
          <w:delText xml:space="preserve"> </w:delText>
        </w:r>
      </w:del>
      <w:ins w:id="9942" w:author="Sanino" w:date="2012-05-24T00:09:00Z">
        <w:r w:rsidR="00CA1412">
          <w:t xml:space="preserve"> </w:t>
        </w:r>
      </w:ins>
      <w:r w:rsidRPr="001376F7">
        <w:t>лекц</w:t>
      </w:r>
      <w:r w:rsidR="00C84EAA">
        <w:t>ійним,</w:t>
      </w:r>
      <w:del w:id="9943" w:author="Sanino" w:date="2012-05-24T00:09:00Z">
        <w:r w:rsidR="00C86AC3" w:rsidDel="00CA1412">
          <w:delText xml:space="preserve"> </w:delText>
        </w:r>
      </w:del>
      <w:ins w:id="9944" w:author="Sanino" w:date="2012-05-24T00:09:00Z">
        <w:r w:rsidR="00CA1412">
          <w:t xml:space="preserve"> </w:t>
        </w:r>
      </w:ins>
      <w:r w:rsidR="00C84EAA">
        <w:t>практичним</w:t>
      </w:r>
      <w:del w:id="9945" w:author="Sanino" w:date="2012-05-24T00:09:00Z">
        <w:r w:rsidR="00C86AC3" w:rsidDel="00CA1412">
          <w:delText xml:space="preserve"> </w:delText>
        </w:r>
      </w:del>
      <w:ins w:id="9946" w:author="Sanino" w:date="2012-05-24T00:09:00Z">
        <w:r w:rsidR="00CA1412">
          <w:t xml:space="preserve"> </w:t>
        </w:r>
      </w:ins>
      <w:r w:rsidR="00C84EAA">
        <w:t>і</w:t>
      </w:r>
      <w:del w:id="9947" w:author="Sanino" w:date="2012-05-24T00:09:00Z">
        <w:r w:rsidR="00C86AC3" w:rsidDel="00CA1412">
          <w:delText xml:space="preserve"> </w:delText>
        </w:r>
      </w:del>
      <w:ins w:id="9948" w:author="Sanino" w:date="2012-05-24T00:09:00Z">
        <w:r w:rsidR="00CA1412">
          <w:t xml:space="preserve"> </w:t>
        </w:r>
      </w:ins>
      <w:r w:rsidR="00C84EAA">
        <w:t>семінарським</w:t>
      </w:r>
      <w:del w:id="9949" w:author="Sanino" w:date="2012-05-24T00:09:00Z">
        <w:r w:rsidR="00C86AC3" w:rsidDel="00CA1412">
          <w:delText xml:space="preserve"> </w:delText>
        </w:r>
      </w:del>
      <w:ins w:id="9950" w:author="Sanino" w:date="2012-05-24T00:09:00Z">
        <w:r w:rsidR="00CA1412">
          <w:t xml:space="preserve"> </w:t>
        </w:r>
      </w:ins>
      <w:r w:rsidR="00C84EAA">
        <w:t>заняттям</w:t>
      </w:r>
      <w:r w:rsidRPr="001376F7">
        <w:t>.</w:t>
      </w:r>
      <w:del w:id="9951" w:author="Sanino" w:date="2012-05-24T00:03:00Z">
        <w:r w:rsidR="00C86AC3" w:rsidDel="00347EAA">
          <w:delText xml:space="preserve">  </w:delText>
        </w:r>
      </w:del>
    </w:p>
    <w:p w:rsidR="00293B76" w:rsidRPr="001376F7" w:rsidRDefault="00293B76" w:rsidP="00C360A3">
      <w:r w:rsidRPr="001376F7">
        <w:t>Приклад</w:t>
      </w:r>
      <w:del w:id="9952" w:author="Sanino" w:date="2012-05-24T00:09:00Z">
        <w:r w:rsidR="00C86AC3" w:rsidDel="00CA1412">
          <w:delText xml:space="preserve"> </w:delText>
        </w:r>
      </w:del>
      <w:ins w:id="9953" w:author="Sanino" w:date="2012-05-24T00:09:00Z">
        <w:r w:rsidR="00CA1412">
          <w:t xml:space="preserve"> </w:t>
        </w:r>
      </w:ins>
      <w:r w:rsidR="00C84EAA">
        <w:t>xls</w:t>
      </w:r>
      <w:del w:id="9954" w:author="Sanino" w:date="2012-05-24T00:09:00Z">
        <w:r w:rsidR="00C86AC3" w:rsidDel="00CA1412">
          <w:delText xml:space="preserve"> </w:delText>
        </w:r>
      </w:del>
      <w:ins w:id="9955" w:author="Sanino" w:date="2012-05-24T00:09:00Z">
        <w:r w:rsidR="00CA1412">
          <w:t xml:space="preserve"> </w:t>
        </w:r>
      </w:ins>
      <w:r w:rsidRPr="001376F7">
        <w:t>файлу</w:t>
      </w:r>
      <w:del w:id="9956" w:author="Sanino" w:date="2012-05-24T00:09:00Z">
        <w:r w:rsidR="00C86AC3" w:rsidDel="00CA1412">
          <w:delText xml:space="preserve"> </w:delText>
        </w:r>
      </w:del>
      <w:ins w:id="9957" w:author="Sanino" w:date="2012-05-24T00:09:00Z">
        <w:r w:rsidR="00CA1412">
          <w:t xml:space="preserve"> </w:t>
        </w:r>
      </w:ins>
      <w:r w:rsidRPr="001376F7">
        <w:t>даних</w:t>
      </w:r>
      <w:del w:id="9958" w:author="Sanino" w:date="2012-05-24T00:09:00Z">
        <w:r w:rsidR="00C86AC3" w:rsidDel="00CA1412">
          <w:delText xml:space="preserve"> </w:delText>
        </w:r>
      </w:del>
      <w:ins w:id="9959" w:author="Sanino" w:date="2012-05-24T00:09:00Z">
        <w:r w:rsidR="00CA1412">
          <w:t xml:space="preserve"> </w:t>
        </w:r>
      </w:ins>
      <w:r w:rsidRPr="001376F7">
        <w:t>додат</w:t>
      </w:r>
      <w:r w:rsidR="00C84EAA">
        <w:t>кових</w:t>
      </w:r>
      <w:del w:id="9960" w:author="Sanino" w:date="2012-05-24T00:09:00Z">
        <w:r w:rsidR="00C86AC3" w:rsidDel="00CA1412">
          <w:delText xml:space="preserve"> </w:delText>
        </w:r>
      </w:del>
      <w:ins w:id="9961" w:author="Sanino" w:date="2012-05-24T00:09:00Z">
        <w:r w:rsidR="00CA1412">
          <w:t xml:space="preserve"> </w:t>
        </w:r>
      </w:ins>
      <w:r w:rsidR="00C84EAA">
        <w:t>робіт</w:t>
      </w:r>
      <w:del w:id="9962" w:author="Sanino" w:date="2012-05-24T00:09:00Z">
        <w:r w:rsidR="00C86AC3" w:rsidDel="00CA1412">
          <w:delText xml:space="preserve"> </w:delText>
        </w:r>
      </w:del>
      <w:ins w:id="9963" w:author="Sanino" w:date="2012-05-24T00:09:00Z">
        <w:r w:rsidR="00CA1412">
          <w:t xml:space="preserve"> </w:t>
        </w:r>
      </w:ins>
      <w:r w:rsidR="00C84EAA">
        <w:t>кафедр</w:t>
      </w:r>
      <w:del w:id="9964" w:author="Sanino" w:date="2012-05-24T00:09:00Z">
        <w:r w:rsidR="00C86AC3" w:rsidDel="00CA1412">
          <w:delText xml:space="preserve"> </w:delText>
        </w:r>
      </w:del>
      <w:ins w:id="9965" w:author="Sanino" w:date="2012-05-24T00:09:00Z">
        <w:r w:rsidR="00CA1412">
          <w:t xml:space="preserve"> </w:t>
        </w:r>
      </w:ins>
      <w:r w:rsidR="00C84EAA">
        <w:t>наведено</w:t>
      </w:r>
      <w:del w:id="9966" w:author="Sanino" w:date="2012-05-24T00:09:00Z">
        <w:r w:rsidR="00C86AC3" w:rsidDel="00CA1412">
          <w:delText xml:space="preserve"> </w:delText>
        </w:r>
      </w:del>
      <w:ins w:id="9967" w:author="Sanino" w:date="2012-05-24T00:09:00Z">
        <w:r w:rsidR="00CA1412">
          <w:t xml:space="preserve"> </w:t>
        </w:r>
      </w:ins>
      <w:r w:rsidR="00C84EAA">
        <w:t>на</w:t>
      </w:r>
      <w:del w:id="9968" w:author="Sanino" w:date="2012-05-24T00:09:00Z">
        <w:r w:rsidR="00C86AC3" w:rsidDel="00CA1412">
          <w:delText xml:space="preserve"> </w:delText>
        </w:r>
      </w:del>
      <w:ins w:id="9969" w:author="Sanino" w:date="2012-05-24T00:09:00Z">
        <w:r w:rsidR="00CA1412">
          <w:t xml:space="preserve"> </w:t>
        </w:r>
      </w:ins>
      <w:r w:rsidR="00C84EAA" w:rsidRPr="00C84EAA">
        <w:t>рису</w:t>
      </w:r>
      <w:r w:rsidRPr="001376F7">
        <w:t>нку</w:t>
      </w:r>
      <w:del w:id="9970" w:author="Sanino" w:date="2012-05-24T00:09:00Z">
        <w:r w:rsidR="00C86AC3" w:rsidDel="00CA1412">
          <w:delText xml:space="preserve"> </w:delText>
        </w:r>
      </w:del>
      <w:ins w:id="9971" w:author="Sanino" w:date="2012-05-24T00:09:00Z">
        <w:r w:rsidR="00CA1412">
          <w:t xml:space="preserve"> </w:t>
        </w:r>
      </w:ins>
      <w:r w:rsidRPr="001376F7">
        <w:t>1.4.</w:t>
      </w:r>
    </w:p>
    <w:p w:rsidR="00BE12C9" w:rsidRDefault="00BE12C9" w:rsidP="00814CF1"/>
    <w:p w:rsidR="00CB1603" w:rsidRDefault="00CB1603" w:rsidP="00C360A3">
      <w:pPr>
        <w:jc w:val="center"/>
      </w:pPr>
      <w:r w:rsidRPr="00CB1603">
        <w:rPr>
          <w:noProof/>
          <w:lang w:val="ru-RU" w:eastAsia="ru-RU"/>
        </w:rPr>
        <w:lastRenderedPageBreak/>
        <w:drawing>
          <wp:inline distT="0" distB="0" distL="0" distR="0" wp14:anchorId="366575D9" wp14:editId="6D66DD32">
            <wp:extent cx="2645501" cy="16267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679" cy="163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03" w:rsidRDefault="00CB1603" w:rsidP="00814CF1"/>
    <w:p w:rsidR="00C360A3" w:rsidRDefault="00CB1603" w:rsidP="00C360A3">
      <w:pPr>
        <w:jc w:val="center"/>
      </w:pPr>
      <w:r>
        <w:t>Рисунок</w:t>
      </w:r>
      <w:del w:id="9972" w:author="Sanino" w:date="2012-05-24T00:09:00Z">
        <w:r w:rsidR="00C86AC3" w:rsidDel="00CA1412">
          <w:delText xml:space="preserve"> </w:delText>
        </w:r>
      </w:del>
      <w:ins w:id="9973" w:author="Sanino" w:date="2012-05-24T00:09:00Z">
        <w:r w:rsidR="00CA1412">
          <w:t xml:space="preserve"> </w:t>
        </w:r>
      </w:ins>
      <w:r>
        <w:t>1.4</w:t>
      </w:r>
      <w:del w:id="9974" w:author="Sanino" w:date="2012-05-24T00:09:00Z">
        <w:r w:rsidR="00C86AC3" w:rsidDel="00CA1412">
          <w:delText xml:space="preserve"> </w:delText>
        </w:r>
      </w:del>
      <w:ins w:id="9975" w:author="Sanino" w:date="2012-05-24T00:09:00Z">
        <w:r w:rsidR="00CA1412">
          <w:t xml:space="preserve"> </w:t>
        </w:r>
      </w:ins>
      <w:r w:rsidRPr="001376F7">
        <w:t>Приклад</w:t>
      </w:r>
      <w:del w:id="9976" w:author="Sanino" w:date="2012-05-24T00:09:00Z">
        <w:r w:rsidR="00C86AC3" w:rsidDel="00CA1412">
          <w:delText xml:space="preserve"> </w:delText>
        </w:r>
      </w:del>
      <w:ins w:id="9977" w:author="Sanino" w:date="2012-05-24T00:09:00Z">
        <w:r w:rsidR="00CA1412">
          <w:t xml:space="preserve"> </w:t>
        </w:r>
      </w:ins>
      <w:r>
        <w:t>файлу</w:t>
      </w:r>
      <w:del w:id="9978" w:author="Sanino" w:date="2012-05-24T00:09:00Z">
        <w:r w:rsidR="00C86AC3" w:rsidDel="00CA1412">
          <w:delText xml:space="preserve"> </w:delText>
        </w:r>
      </w:del>
      <w:ins w:id="9979" w:author="Sanino" w:date="2012-05-24T00:09:00Z">
        <w:r w:rsidR="00CA1412">
          <w:t xml:space="preserve"> </w:t>
        </w:r>
      </w:ins>
      <w:r w:rsidRPr="001376F7">
        <w:t>додат</w:t>
      </w:r>
      <w:r>
        <w:t>кових</w:t>
      </w:r>
      <w:del w:id="9980" w:author="Sanino" w:date="2012-05-24T00:09:00Z">
        <w:r w:rsidR="00C86AC3" w:rsidDel="00CA1412">
          <w:delText xml:space="preserve"> </w:delText>
        </w:r>
      </w:del>
      <w:ins w:id="9981" w:author="Sanino" w:date="2012-05-24T00:09:00Z">
        <w:r w:rsidR="00CA1412">
          <w:t xml:space="preserve"> </w:t>
        </w:r>
      </w:ins>
      <w:r>
        <w:t>робіт</w:t>
      </w:r>
      <w:del w:id="9982" w:author="Sanino" w:date="2012-05-24T00:09:00Z">
        <w:r w:rsidR="00C86AC3" w:rsidDel="00CA1412">
          <w:delText xml:space="preserve"> </w:delText>
        </w:r>
      </w:del>
      <w:ins w:id="9983" w:author="Sanino" w:date="2012-05-24T00:09:00Z">
        <w:r w:rsidR="00CA1412">
          <w:t xml:space="preserve"> </w:t>
        </w:r>
      </w:ins>
      <w:r>
        <w:t>кафедр</w:t>
      </w:r>
    </w:p>
    <w:p w:rsidR="00C360A3" w:rsidRDefault="00C360A3" w:rsidP="00C360A3">
      <w:pPr>
        <w:jc w:val="center"/>
      </w:pPr>
    </w:p>
    <w:p w:rsidR="00C360A3" w:rsidRDefault="00C360A3" w:rsidP="00C360A3"/>
    <w:p w:rsidR="00C360A3" w:rsidRDefault="002A4EFE" w:rsidP="00C360A3">
      <w:r w:rsidRPr="002A4EFE">
        <w:t>Файл</w:t>
      </w:r>
      <w:del w:id="9984" w:author="Sanino" w:date="2012-05-24T00:09:00Z">
        <w:r w:rsidR="00C86AC3" w:rsidDel="00CA1412">
          <w:delText xml:space="preserve"> </w:delText>
        </w:r>
      </w:del>
      <w:ins w:id="9985" w:author="Sanino" w:date="2012-05-24T00:09:00Z">
        <w:r w:rsidR="00CA1412">
          <w:t xml:space="preserve"> </w:t>
        </w:r>
      </w:ins>
      <w:r w:rsidRPr="002A4EFE">
        <w:t>даних</w:t>
      </w:r>
      <w:del w:id="9986" w:author="Sanino" w:date="2012-05-24T00:09:00Z">
        <w:r w:rsidR="00C86AC3" w:rsidDel="00CA1412">
          <w:delText xml:space="preserve"> </w:delText>
        </w:r>
      </w:del>
      <w:ins w:id="9987" w:author="Sanino" w:date="2012-05-24T00:09:00Z">
        <w:r w:rsidR="00CA1412">
          <w:t xml:space="preserve"> </w:t>
        </w:r>
      </w:ins>
      <w:r w:rsidRPr="002A4EFE">
        <w:t>додаткових</w:t>
      </w:r>
      <w:del w:id="9988" w:author="Sanino" w:date="2012-05-24T00:09:00Z">
        <w:r w:rsidR="00C86AC3" w:rsidDel="00CA1412">
          <w:delText xml:space="preserve"> </w:delText>
        </w:r>
      </w:del>
      <w:ins w:id="9989" w:author="Sanino" w:date="2012-05-24T00:09:00Z">
        <w:r w:rsidR="00CA1412">
          <w:t xml:space="preserve"> </w:t>
        </w:r>
      </w:ins>
      <w:r w:rsidRPr="002A4EFE">
        <w:t>робіт</w:t>
      </w:r>
      <w:del w:id="9990" w:author="Sanino" w:date="2012-05-24T00:09:00Z">
        <w:r w:rsidR="00C86AC3" w:rsidDel="00CA1412">
          <w:delText xml:space="preserve"> </w:delText>
        </w:r>
      </w:del>
      <w:ins w:id="9991" w:author="Sanino" w:date="2012-05-24T00:09:00Z">
        <w:r w:rsidR="00CA1412">
          <w:t xml:space="preserve"> </w:t>
        </w:r>
      </w:ins>
      <w:r w:rsidRPr="002A4EFE">
        <w:t>кафедр</w:t>
      </w:r>
      <w:del w:id="9992" w:author="Sanino" w:date="2012-05-24T00:09:00Z">
        <w:r w:rsidR="00C86AC3" w:rsidDel="00CA1412">
          <w:delText xml:space="preserve"> </w:delText>
        </w:r>
      </w:del>
      <w:ins w:id="9993" w:author="Sanino" w:date="2012-05-24T00:09:00Z">
        <w:r w:rsidR="00CA1412">
          <w:t xml:space="preserve"> </w:t>
        </w:r>
      </w:ins>
      <w:r w:rsidRPr="002A4EFE">
        <w:t>має</w:t>
      </w:r>
      <w:del w:id="9994" w:author="Sanino" w:date="2012-05-24T00:09:00Z">
        <w:r w:rsidR="00C86AC3" w:rsidDel="00CA1412">
          <w:delText xml:space="preserve"> </w:delText>
        </w:r>
      </w:del>
      <w:ins w:id="9995" w:author="Sanino" w:date="2012-05-24T00:09:00Z">
        <w:r w:rsidR="00CA1412">
          <w:t xml:space="preserve"> </w:t>
        </w:r>
      </w:ins>
      <w:r w:rsidRPr="002A4EFE">
        <w:t>наступну</w:t>
      </w:r>
      <w:del w:id="9996" w:author="Sanino" w:date="2012-05-24T00:09:00Z">
        <w:r w:rsidR="00C86AC3" w:rsidDel="00CA1412">
          <w:delText xml:space="preserve"> </w:delText>
        </w:r>
      </w:del>
      <w:ins w:id="9997" w:author="Sanino" w:date="2012-05-24T00:09:00Z">
        <w:r w:rsidR="00CA1412">
          <w:t xml:space="preserve"> </w:t>
        </w:r>
      </w:ins>
      <w:r w:rsidRPr="002A4EFE">
        <w:t>структуру:</w:t>
      </w:r>
      <w:del w:id="9998" w:author="Sanino" w:date="2012-05-24T00:03:00Z">
        <w:r w:rsidR="00C86AC3" w:rsidDel="00347EAA">
          <w:delText xml:space="preserve">  </w:delText>
        </w:r>
      </w:del>
    </w:p>
    <w:p w:rsidR="00C360A3" w:rsidRDefault="002A4EFE" w:rsidP="00C360A3">
      <w:r w:rsidRPr="002A4EFE">
        <w:t>Перший</w:t>
      </w:r>
      <w:del w:id="9999" w:author="Sanino" w:date="2012-05-24T00:09:00Z">
        <w:r w:rsidR="00C86AC3" w:rsidDel="00CA1412">
          <w:delText xml:space="preserve"> </w:delText>
        </w:r>
      </w:del>
      <w:ins w:id="10000" w:author="Sanino" w:date="2012-05-24T00:09:00Z">
        <w:r w:rsidR="00CA1412">
          <w:t xml:space="preserve"> </w:t>
        </w:r>
      </w:ins>
      <w:r w:rsidRPr="002A4EFE">
        <w:t>стовпець</w:t>
      </w:r>
      <w:del w:id="10001" w:author="Sanino" w:date="2012-05-24T00:09:00Z">
        <w:r w:rsidR="00C86AC3" w:rsidDel="00CA1412">
          <w:delText xml:space="preserve"> </w:delText>
        </w:r>
      </w:del>
      <w:ins w:id="10002" w:author="Sanino" w:date="2012-05-24T00:09:00Z">
        <w:r w:rsidR="00CA1412">
          <w:t xml:space="preserve"> </w:t>
        </w:r>
      </w:ins>
      <w:r w:rsidRPr="002A4EFE">
        <w:t>(A)</w:t>
      </w:r>
      <w:del w:id="10003" w:author="Sanino" w:date="2012-05-24T00:09:00Z">
        <w:r w:rsidR="00C86AC3" w:rsidDel="00CA1412">
          <w:delText xml:space="preserve"> </w:delText>
        </w:r>
      </w:del>
      <w:ins w:id="10004" w:author="Sanino" w:date="2012-05-24T00:09:00Z">
        <w:r w:rsidR="00CA1412">
          <w:t xml:space="preserve"> </w:t>
        </w:r>
      </w:ins>
      <w:r w:rsidRPr="002A4EFE">
        <w:t>позначає</w:t>
      </w:r>
      <w:del w:id="10005" w:author="Sanino" w:date="2012-05-24T00:09:00Z">
        <w:r w:rsidR="00C86AC3" w:rsidDel="00CA1412">
          <w:delText xml:space="preserve"> </w:delText>
        </w:r>
      </w:del>
      <w:ins w:id="10006" w:author="Sanino" w:date="2012-05-24T00:09:00Z">
        <w:r w:rsidR="00CA1412">
          <w:t xml:space="preserve"> </w:t>
        </w:r>
      </w:ins>
      <w:r w:rsidRPr="002A4EFE">
        <w:t>найменування</w:t>
      </w:r>
      <w:del w:id="10007" w:author="Sanino" w:date="2012-05-24T00:09:00Z">
        <w:r w:rsidR="00C86AC3" w:rsidDel="00CA1412">
          <w:delText xml:space="preserve"> </w:delText>
        </w:r>
      </w:del>
      <w:ins w:id="10008" w:author="Sanino" w:date="2012-05-24T00:09:00Z">
        <w:r w:rsidR="00CA1412">
          <w:t xml:space="preserve"> </w:t>
        </w:r>
      </w:ins>
      <w:r w:rsidRPr="002A4EFE">
        <w:t>дисципліни</w:t>
      </w:r>
      <w:del w:id="10009" w:author="Sanino" w:date="2012-05-24T00:09:00Z">
        <w:r w:rsidR="00C86AC3" w:rsidDel="00CA1412">
          <w:delText xml:space="preserve"> </w:delText>
        </w:r>
      </w:del>
      <w:ins w:id="10010" w:author="Sanino" w:date="2012-05-24T00:09:00Z">
        <w:r w:rsidR="00CA1412">
          <w:t xml:space="preserve"> </w:t>
        </w:r>
      </w:ins>
      <w:r w:rsidRPr="002A4EFE">
        <w:t>і</w:t>
      </w:r>
      <w:del w:id="10011" w:author="Sanino" w:date="2012-05-24T00:09:00Z">
        <w:r w:rsidR="00C86AC3" w:rsidDel="00CA1412">
          <w:delText xml:space="preserve"> </w:delText>
        </w:r>
      </w:del>
      <w:ins w:id="10012" w:author="Sanino" w:date="2012-05-24T00:09:00Z">
        <w:r w:rsidR="00CA1412">
          <w:t xml:space="preserve"> </w:t>
        </w:r>
      </w:ins>
      <w:r>
        <w:t>має</w:t>
      </w:r>
      <w:del w:id="10013" w:author="Sanino" w:date="2012-05-24T00:09:00Z">
        <w:r w:rsidR="00C86AC3" w:rsidDel="00CA1412">
          <w:delText xml:space="preserve"> </w:delText>
        </w:r>
      </w:del>
      <w:ins w:id="10014" w:author="Sanino" w:date="2012-05-24T00:09:00Z">
        <w:r w:rsidR="00CA1412">
          <w:t xml:space="preserve"> </w:t>
        </w:r>
      </w:ins>
      <w:r>
        <w:t>формат</w:t>
      </w:r>
      <w:del w:id="10015" w:author="Sanino" w:date="2012-05-24T00:09:00Z">
        <w:r w:rsidR="00C86AC3" w:rsidDel="00CA1412">
          <w:delText xml:space="preserve"> </w:delText>
        </w:r>
      </w:del>
      <w:ins w:id="10016" w:author="Sanino" w:date="2012-05-24T00:09:00Z">
        <w:r w:rsidR="00CA1412">
          <w:t xml:space="preserve"> </w:t>
        </w:r>
      </w:ins>
      <w:r>
        <w:t>даних;</w:t>
      </w:r>
    </w:p>
    <w:p w:rsidR="00C360A3" w:rsidRDefault="002A4EFE" w:rsidP="00C360A3">
      <w:r w:rsidRPr="002A4EFE">
        <w:t>Другий</w:t>
      </w:r>
      <w:del w:id="10017" w:author="Sanino" w:date="2012-05-24T00:09:00Z">
        <w:r w:rsidR="00C86AC3" w:rsidDel="00CA1412">
          <w:delText xml:space="preserve"> </w:delText>
        </w:r>
      </w:del>
      <w:ins w:id="10018" w:author="Sanino" w:date="2012-05-24T00:09:00Z">
        <w:r w:rsidR="00CA1412">
          <w:t xml:space="preserve"> </w:t>
        </w:r>
      </w:ins>
      <w:r w:rsidRPr="002A4EFE">
        <w:t>стовпець</w:t>
      </w:r>
      <w:del w:id="10019" w:author="Sanino" w:date="2012-05-24T00:09:00Z">
        <w:r w:rsidR="00C86AC3" w:rsidDel="00CA1412">
          <w:delText xml:space="preserve"> </w:delText>
        </w:r>
      </w:del>
      <w:ins w:id="10020" w:author="Sanino" w:date="2012-05-24T00:09:00Z">
        <w:r w:rsidR="00CA1412">
          <w:t xml:space="preserve"> </w:t>
        </w:r>
      </w:ins>
      <w:r w:rsidRPr="002A4EFE">
        <w:t>(B)</w:t>
      </w:r>
      <w:del w:id="10021" w:author="Sanino" w:date="2012-05-24T00:09:00Z">
        <w:r w:rsidR="00C86AC3" w:rsidDel="00CA1412">
          <w:delText xml:space="preserve"> </w:delText>
        </w:r>
      </w:del>
      <w:ins w:id="10022" w:author="Sanino" w:date="2012-05-24T00:09:00Z">
        <w:r w:rsidR="00CA1412">
          <w:t xml:space="preserve"> </w:t>
        </w:r>
      </w:ins>
      <w:r w:rsidR="0081736A" w:rsidRPr="00CC00EB">
        <w:t>містить</w:t>
      </w:r>
      <w:del w:id="10023" w:author="Sanino" w:date="2012-05-24T00:09:00Z">
        <w:r w:rsidR="0081736A" w:rsidDel="00CA1412">
          <w:delText xml:space="preserve"> </w:delText>
        </w:r>
      </w:del>
      <w:ins w:id="10024" w:author="Sanino" w:date="2012-05-24T00:09:00Z">
        <w:r w:rsidR="00CA1412">
          <w:t xml:space="preserve"> </w:t>
        </w:r>
      </w:ins>
      <w:r>
        <w:t>кількість</w:t>
      </w:r>
      <w:del w:id="10025" w:author="Sanino" w:date="2012-05-24T00:09:00Z">
        <w:r w:rsidR="00C86AC3" w:rsidDel="00CA1412">
          <w:delText xml:space="preserve"> </w:delText>
        </w:r>
      </w:del>
      <w:ins w:id="10026" w:author="Sanino" w:date="2012-05-24T00:09:00Z">
        <w:r w:rsidR="00CA1412">
          <w:t xml:space="preserve"> </w:t>
        </w:r>
      </w:ins>
      <w:r>
        <w:t>вступних</w:t>
      </w:r>
      <w:del w:id="10027" w:author="Sanino" w:date="2012-05-24T00:09:00Z">
        <w:r w:rsidR="00C86AC3" w:rsidDel="00CA1412">
          <w:delText xml:space="preserve"> </w:delText>
        </w:r>
      </w:del>
      <w:ins w:id="10028" w:author="Sanino" w:date="2012-05-24T00:09:00Z">
        <w:r w:rsidR="00CA1412">
          <w:t xml:space="preserve"> </w:t>
        </w:r>
      </w:ins>
      <w:r>
        <w:t>іспитів</w:t>
      </w:r>
      <w:del w:id="10029" w:author="Sanino" w:date="2012-05-24T00:09:00Z">
        <w:r w:rsidR="00C86AC3" w:rsidDel="00CA1412">
          <w:delText xml:space="preserve"> </w:delText>
        </w:r>
      </w:del>
      <w:ins w:id="10030" w:author="Sanino" w:date="2012-05-24T00:09:00Z">
        <w:r w:rsidR="00CA1412">
          <w:t xml:space="preserve"> </w:t>
        </w:r>
      </w:ins>
      <w:r>
        <w:t>закріплених</w:t>
      </w:r>
      <w:del w:id="10031" w:author="Sanino" w:date="2012-05-24T00:09:00Z">
        <w:r w:rsidR="00C86AC3" w:rsidDel="00CA1412">
          <w:delText xml:space="preserve"> </w:delText>
        </w:r>
      </w:del>
      <w:ins w:id="10032" w:author="Sanino" w:date="2012-05-24T00:09:00Z">
        <w:r w:rsidR="00CA1412">
          <w:t xml:space="preserve"> </w:t>
        </w:r>
      </w:ins>
      <w:r>
        <w:t>за</w:t>
      </w:r>
      <w:del w:id="10033" w:author="Sanino" w:date="2012-05-24T00:09:00Z">
        <w:r w:rsidR="00C86AC3" w:rsidDel="00CA1412">
          <w:delText xml:space="preserve"> </w:delText>
        </w:r>
      </w:del>
      <w:ins w:id="10034" w:author="Sanino" w:date="2012-05-24T00:09:00Z">
        <w:r w:rsidR="00CA1412">
          <w:t xml:space="preserve"> </w:t>
        </w:r>
      </w:ins>
      <w:r w:rsidRPr="002A4EFE">
        <w:t>кафедрою</w:t>
      </w:r>
      <w:del w:id="10035" w:author="Sanino" w:date="2012-05-24T00:09:00Z">
        <w:r w:rsidR="00C86AC3" w:rsidDel="00CA1412">
          <w:delText xml:space="preserve"> </w:delText>
        </w:r>
      </w:del>
      <w:ins w:id="10036" w:author="Sanino" w:date="2012-05-24T00:09:00Z">
        <w:r w:rsidR="00CA1412">
          <w:t xml:space="preserve"> </w:t>
        </w:r>
      </w:ins>
      <w:r w:rsidRPr="002A4EFE">
        <w:t>і</w:t>
      </w:r>
      <w:del w:id="10037" w:author="Sanino" w:date="2012-05-24T00:09:00Z">
        <w:r w:rsidR="00C86AC3" w:rsidDel="00CA1412">
          <w:delText xml:space="preserve"> </w:delText>
        </w:r>
      </w:del>
      <w:ins w:id="10038" w:author="Sanino" w:date="2012-05-24T00:09:00Z">
        <w:r w:rsidR="00CA1412">
          <w:t xml:space="preserve"> </w:t>
        </w:r>
      </w:ins>
      <w:r w:rsidRPr="002A4EFE">
        <w:t>має</w:t>
      </w:r>
      <w:del w:id="10039" w:author="Sanino" w:date="2012-05-24T00:09:00Z">
        <w:r w:rsidR="00C86AC3" w:rsidDel="00CA1412">
          <w:delText xml:space="preserve"> </w:delText>
        </w:r>
      </w:del>
      <w:ins w:id="10040" w:author="Sanino" w:date="2012-05-24T00:09:00Z">
        <w:r w:rsidR="00CA1412">
          <w:t xml:space="preserve"> </w:t>
        </w:r>
      </w:ins>
      <w:r w:rsidRPr="002A4EFE">
        <w:t>числовий</w:t>
      </w:r>
      <w:del w:id="10041" w:author="Sanino" w:date="2012-05-24T00:09:00Z">
        <w:r w:rsidR="00C86AC3" w:rsidDel="00CA1412">
          <w:delText xml:space="preserve"> </w:delText>
        </w:r>
      </w:del>
      <w:ins w:id="10042" w:author="Sanino" w:date="2012-05-24T00:09:00Z">
        <w:r w:rsidR="00CA1412">
          <w:t xml:space="preserve"> </w:t>
        </w:r>
      </w:ins>
      <w:r w:rsidRPr="002A4EFE">
        <w:t>формат</w:t>
      </w:r>
      <w:del w:id="10043" w:author="Sanino" w:date="2012-05-24T00:09:00Z">
        <w:r w:rsidR="00C86AC3" w:rsidDel="00CA1412">
          <w:delText xml:space="preserve"> </w:delText>
        </w:r>
      </w:del>
      <w:ins w:id="10044" w:author="Sanino" w:date="2012-05-24T00:09:00Z">
        <w:r w:rsidR="00CA1412">
          <w:t xml:space="preserve"> </w:t>
        </w:r>
      </w:ins>
      <w:r w:rsidRPr="002A4EFE">
        <w:t>даних;</w:t>
      </w:r>
      <w:del w:id="10045" w:author="Sanino" w:date="2012-05-24T00:03:00Z">
        <w:r w:rsidR="00C86AC3" w:rsidDel="00347EAA">
          <w:delText xml:space="preserve">  </w:delText>
        </w:r>
      </w:del>
    </w:p>
    <w:p w:rsidR="00C360A3" w:rsidRDefault="002A4EFE" w:rsidP="00C360A3">
      <w:r w:rsidRPr="002A4EFE">
        <w:t>Третій</w:t>
      </w:r>
      <w:del w:id="10046" w:author="Sanino" w:date="2012-05-24T00:09:00Z">
        <w:r w:rsidR="00C86AC3" w:rsidDel="00CA1412">
          <w:delText xml:space="preserve"> </w:delText>
        </w:r>
      </w:del>
      <w:ins w:id="10047" w:author="Sanino" w:date="2012-05-24T00:09:00Z">
        <w:r w:rsidR="00CA1412">
          <w:t xml:space="preserve"> </w:t>
        </w:r>
      </w:ins>
      <w:r w:rsidRPr="002A4EFE">
        <w:t>стовпець</w:t>
      </w:r>
      <w:del w:id="10048" w:author="Sanino" w:date="2012-05-24T00:09:00Z">
        <w:r w:rsidR="00C86AC3" w:rsidDel="00CA1412">
          <w:delText xml:space="preserve"> </w:delText>
        </w:r>
      </w:del>
      <w:ins w:id="10049" w:author="Sanino" w:date="2012-05-24T00:09:00Z">
        <w:r w:rsidR="00CA1412">
          <w:t xml:space="preserve"> </w:t>
        </w:r>
      </w:ins>
      <w:r w:rsidRPr="002A4EFE">
        <w:t>(C)</w:t>
      </w:r>
      <w:del w:id="10050" w:author="Sanino" w:date="2012-05-24T00:09:00Z">
        <w:r w:rsidR="00C86AC3" w:rsidDel="00CA1412">
          <w:delText xml:space="preserve"> </w:delText>
        </w:r>
      </w:del>
      <w:ins w:id="10051" w:author="Sanino" w:date="2012-05-24T00:09:00Z">
        <w:r w:rsidR="00CA1412">
          <w:t xml:space="preserve"> </w:t>
        </w:r>
      </w:ins>
      <w:r>
        <w:t>позначає</w:t>
      </w:r>
      <w:del w:id="10052" w:author="Sanino" w:date="2012-05-24T00:09:00Z">
        <w:r w:rsidR="00C86AC3" w:rsidDel="00CA1412">
          <w:delText xml:space="preserve"> </w:delText>
        </w:r>
      </w:del>
      <w:ins w:id="10053" w:author="Sanino" w:date="2012-05-24T00:09:00Z">
        <w:r w:rsidR="00CA1412">
          <w:t xml:space="preserve"> </w:t>
        </w:r>
      </w:ins>
      <w:r>
        <w:t>кількість</w:t>
      </w:r>
      <w:del w:id="10054" w:author="Sanino" w:date="2012-05-24T00:09:00Z">
        <w:r w:rsidR="00C86AC3" w:rsidDel="00CA1412">
          <w:delText xml:space="preserve"> </w:delText>
        </w:r>
      </w:del>
      <w:ins w:id="10055" w:author="Sanino" w:date="2012-05-24T00:09:00Z">
        <w:r w:rsidR="00CA1412">
          <w:t xml:space="preserve"> </w:t>
        </w:r>
      </w:ins>
      <w:r>
        <w:t>закріплених</w:t>
      </w:r>
      <w:del w:id="10056" w:author="Sanino" w:date="2012-05-24T00:09:00Z">
        <w:r w:rsidR="00C86AC3" w:rsidDel="00CA1412">
          <w:delText xml:space="preserve"> </w:delText>
        </w:r>
      </w:del>
      <w:ins w:id="10057" w:author="Sanino" w:date="2012-05-24T00:09:00Z">
        <w:r w:rsidR="00CA1412">
          <w:t xml:space="preserve"> </w:t>
        </w:r>
      </w:ins>
      <w:r>
        <w:t>за</w:t>
      </w:r>
      <w:del w:id="10058" w:author="Sanino" w:date="2012-05-24T00:09:00Z">
        <w:r w:rsidR="00C86AC3" w:rsidDel="00CA1412">
          <w:delText xml:space="preserve"> </w:delText>
        </w:r>
      </w:del>
      <w:ins w:id="10059" w:author="Sanino" w:date="2012-05-24T00:09:00Z">
        <w:r w:rsidR="00CA1412">
          <w:t xml:space="preserve"> </w:t>
        </w:r>
      </w:ins>
      <w:r w:rsidRPr="002A4EFE">
        <w:t>кафедрою</w:t>
      </w:r>
      <w:del w:id="10060" w:author="Sanino" w:date="2012-05-24T00:09:00Z">
        <w:r w:rsidR="00C86AC3" w:rsidDel="00CA1412">
          <w:delText xml:space="preserve"> </w:delText>
        </w:r>
      </w:del>
      <w:ins w:id="10061" w:author="Sanino" w:date="2012-05-24T00:09:00Z">
        <w:r w:rsidR="00CA1412">
          <w:t xml:space="preserve"> </w:t>
        </w:r>
      </w:ins>
      <w:r w:rsidRPr="002A4EFE">
        <w:t>і</w:t>
      </w:r>
      <w:del w:id="10062" w:author="Sanino" w:date="2012-05-24T00:09:00Z">
        <w:r w:rsidR="00C86AC3" w:rsidDel="00CA1412">
          <w:delText xml:space="preserve"> </w:delText>
        </w:r>
      </w:del>
      <w:ins w:id="10063" w:author="Sanino" w:date="2012-05-24T00:09:00Z">
        <w:r w:rsidR="00CA1412">
          <w:t xml:space="preserve"> </w:t>
        </w:r>
      </w:ins>
      <w:r w:rsidRPr="002A4EFE">
        <w:t>має</w:t>
      </w:r>
      <w:del w:id="10064" w:author="Sanino" w:date="2012-05-24T00:09:00Z">
        <w:r w:rsidR="00C86AC3" w:rsidDel="00CA1412">
          <w:delText xml:space="preserve"> </w:delText>
        </w:r>
      </w:del>
      <w:ins w:id="10065" w:author="Sanino" w:date="2012-05-24T00:09:00Z">
        <w:r w:rsidR="00CA1412">
          <w:t xml:space="preserve"> </w:t>
        </w:r>
      </w:ins>
      <w:r w:rsidRPr="002A4EFE">
        <w:t>числовий</w:t>
      </w:r>
      <w:del w:id="10066" w:author="Sanino" w:date="2012-05-24T00:09:00Z">
        <w:r w:rsidR="00C86AC3" w:rsidDel="00CA1412">
          <w:delText xml:space="preserve"> </w:delText>
        </w:r>
      </w:del>
      <w:ins w:id="10067" w:author="Sanino" w:date="2012-05-24T00:09:00Z">
        <w:r w:rsidR="00CA1412">
          <w:t xml:space="preserve"> </w:t>
        </w:r>
      </w:ins>
      <w:r w:rsidRPr="002A4EFE">
        <w:t>формат</w:t>
      </w:r>
      <w:del w:id="10068" w:author="Sanino" w:date="2012-05-24T00:09:00Z">
        <w:r w:rsidR="00C86AC3" w:rsidDel="00CA1412">
          <w:delText xml:space="preserve"> </w:delText>
        </w:r>
      </w:del>
      <w:ins w:id="10069" w:author="Sanino" w:date="2012-05-24T00:09:00Z">
        <w:r w:rsidR="00CA1412">
          <w:t xml:space="preserve"> </w:t>
        </w:r>
      </w:ins>
      <w:r w:rsidR="00C360A3">
        <w:t>даних;</w:t>
      </w:r>
    </w:p>
    <w:p w:rsidR="00C360A3" w:rsidRDefault="002A4EFE" w:rsidP="00C360A3">
      <w:r w:rsidRPr="002A4EFE">
        <w:t>Четвертий</w:t>
      </w:r>
      <w:del w:id="10070" w:author="Sanino" w:date="2012-05-24T00:09:00Z">
        <w:r w:rsidR="00C86AC3" w:rsidDel="00CA1412">
          <w:delText xml:space="preserve"> </w:delText>
        </w:r>
      </w:del>
      <w:ins w:id="10071" w:author="Sanino" w:date="2012-05-24T00:09:00Z">
        <w:r w:rsidR="00CA1412">
          <w:t xml:space="preserve"> </w:t>
        </w:r>
      </w:ins>
      <w:r w:rsidRPr="002A4EFE">
        <w:t>стовпець</w:t>
      </w:r>
      <w:del w:id="10072" w:author="Sanino" w:date="2012-05-24T00:09:00Z">
        <w:r w:rsidR="00C86AC3" w:rsidDel="00CA1412">
          <w:delText xml:space="preserve"> </w:delText>
        </w:r>
      </w:del>
      <w:ins w:id="10073" w:author="Sanino" w:date="2012-05-24T00:09:00Z">
        <w:r w:rsidR="00CA1412">
          <w:t xml:space="preserve"> </w:t>
        </w:r>
      </w:ins>
      <w:r w:rsidRPr="002A4EFE">
        <w:t>(D)</w:t>
      </w:r>
      <w:del w:id="10074" w:author="Sanino" w:date="2012-05-24T00:09:00Z">
        <w:r w:rsidR="00C86AC3" w:rsidDel="00CA1412">
          <w:delText xml:space="preserve"> </w:delText>
        </w:r>
      </w:del>
      <w:ins w:id="10075" w:author="Sanino" w:date="2012-05-24T00:09:00Z">
        <w:r w:rsidR="00CA1412">
          <w:t xml:space="preserve"> </w:t>
        </w:r>
      </w:ins>
      <w:r w:rsidR="0081736A" w:rsidRPr="00CC00EB">
        <w:t>показує</w:t>
      </w:r>
      <w:del w:id="10076" w:author="Sanino" w:date="2012-05-24T00:09:00Z">
        <w:r w:rsidR="0081736A" w:rsidDel="00CA1412">
          <w:delText xml:space="preserve"> </w:delText>
        </w:r>
      </w:del>
      <w:ins w:id="10077" w:author="Sanino" w:date="2012-05-24T00:09:00Z">
        <w:r w:rsidR="00CA1412">
          <w:t xml:space="preserve"> </w:t>
        </w:r>
      </w:ins>
      <w:r>
        <w:t>кількість</w:t>
      </w:r>
      <w:del w:id="10078" w:author="Sanino" w:date="2012-05-24T00:03:00Z">
        <w:r w:rsidR="00C86AC3" w:rsidDel="00347EAA">
          <w:delText xml:space="preserve">  </w:delText>
        </w:r>
      </w:del>
      <w:ins w:id="10079" w:author="Sanino" w:date="2012-05-24T00:09:00Z">
        <w:r w:rsidR="00CA1412">
          <w:t xml:space="preserve"> </w:t>
        </w:r>
      </w:ins>
      <w:r>
        <w:t>докторантів</w:t>
      </w:r>
      <w:del w:id="10080" w:author="Sanino" w:date="2012-05-24T00:03:00Z">
        <w:r w:rsidR="00C86AC3" w:rsidDel="00347EAA">
          <w:delText xml:space="preserve">  </w:delText>
        </w:r>
      </w:del>
      <w:ins w:id="10081" w:author="Sanino" w:date="2012-05-24T00:09:00Z">
        <w:r w:rsidR="00CA1412">
          <w:t xml:space="preserve"> </w:t>
        </w:r>
      </w:ins>
      <w:r>
        <w:t>закріплених</w:t>
      </w:r>
      <w:del w:id="10082" w:author="Sanino" w:date="2012-05-24T00:09:00Z">
        <w:r w:rsidR="00C86AC3" w:rsidDel="00CA1412">
          <w:delText xml:space="preserve"> </w:delText>
        </w:r>
      </w:del>
      <w:ins w:id="10083" w:author="Sanino" w:date="2012-05-24T00:09:00Z">
        <w:r w:rsidR="00CA1412">
          <w:t xml:space="preserve"> </w:t>
        </w:r>
      </w:ins>
      <w:r>
        <w:t>за</w:t>
      </w:r>
      <w:del w:id="10084" w:author="Sanino" w:date="2012-05-24T00:09:00Z">
        <w:r w:rsidR="00C86AC3" w:rsidDel="00CA1412">
          <w:delText xml:space="preserve"> </w:delText>
        </w:r>
      </w:del>
      <w:ins w:id="10085" w:author="Sanino" w:date="2012-05-24T00:09:00Z">
        <w:r w:rsidR="00CA1412">
          <w:t xml:space="preserve"> </w:t>
        </w:r>
      </w:ins>
      <w:r w:rsidRPr="002A4EFE">
        <w:t>кафедрою</w:t>
      </w:r>
      <w:del w:id="10086" w:author="Sanino" w:date="2012-05-24T00:09:00Z">
        <w:r w:rsidR="00C86AC3" w:rsidDel="00CA1412">
          <w:delText xml:space="preserve"> </w:delText>
        </w:r>
      </w:del>
      <w:ins w:id="10087" w:author="Sanino" w:date="2012-05-24T00:09:00Z">
        <w:r w:rsidR="00CA1412">
          <w:t xml:space="preserve"> </w:t>
        </w:r>
      </w:ins>
      <w:r w:rsidRPr="002A4EFE">
        <w:t>і</w:t>
      </w:r>
      <w:del w:id="10088" w:author="Sanino" w:date="2012-05-24T00:09:00Z">
        <w:r w:rsidR="00C86AC3" w:rsidDel="00CA1412">
          <w:delText xml:space="preserve"> </w:delText>
        </w:r>
      </w:del>
      <w:ins w:id="10089" w:author="Sanino" w:date="2012-05-24T00:09:00Z">
        <w:r w:rsidR="00CA1412">
          <w:t xml:space="preserve"> </w:t>
        </w:r>
      </w:ins>
      <w:r w:rsidRPr="002A4EFE">
        <w:t>має</w:t>
      </w:r>
      <w:del w:id="10090" w:author="Sanino" w:date="2012-05-24T00:09:00Z">
        <w:r w:rsidR="00C86AC3" w:rsidDel="00CA1412">
          <w:delText xml:space="preserve"> </w:delText>
        </w:r>
      </w:del>
      <w:ins w:id="10091" w:author="Sanino" w:date="2012-05-24T00:09:00Z">
        <w:r w:rsidR="00CA1412">
          <w:t xml:space="preserve"> </w:t>
        </w:r>
      </w:ins>
      <w:r w:rsidRPr="002A4EFE">
        <w:t>числовий</w:t>
      </w:r>
      <w:del w:id="10092" w:author="Sanino" w:date="2012-05-24T00:09:00Z">
        <w:r w:rsidR="00C86AC3" w:rsidDel="00CA1412">
          <w:delText xml:space="preserve"> </w:delText>
        </w:r>
      </w:del>
      <w:ins w:id="10093" w:author="Sanino" w:date="2012-05-24T00:09:00Z">
        <w:r w:rsidR="00CA1412">
          <w:t xml:space="preserve"> </w:t>
        </w:r>
      </w:ins>
      <w:r w:rsidRPr="002A4EFE">
        <w:t>формат</w:t>
      </w:r>
      <w:del w:id="10094" w:author="Sanino" w:date="2012-05-24T00:09:00Z">
        <w:r w:rsidR="00C86AC3" w:rsidDel="00CA1412">
          <w:delText xml:space="preserve"> </w:delText>
        </w:r>
      </w:del>
      <w:ins w:id="10095" w:author="Sanino" w:date="2012-05-24T00:09:00Z">
        <w:r w:rsidR="00CA1412">
          <w:t xml:space="preserve"> </w:t>
        </w:r>
      </w:ins>
      <w:r w:rsidRPr="002A4EFE">
        <w:t>даних;</w:t>
      </w:r>
      <w:del w:id="10096" w:author="Sanino" w:date="2012-05-23T21:15:00Z">
        <w:r w:rsidR="00C86AC3" w:rsidDel="000C012F">
          <w:delText xml:space="preserve">  </w:delText>
        </w:r>
      </w:del>
    </w:p>
    <w:p w:rsidR="00C360A3" w:rsidRDefault="002A4EFE" w:rsidP="00C360A3">
      <w:r w:rsidRPr="002A4EFE">
        <w:t>П'ятий</w:t>
      </w:r>
      <w:del w:id="10097" w:author="Sanino" w:date="2012-05-24T00:09:00Z">
        <w:r w:rsidR="00C86AC3" w:rsidDel="00CA1412">
          <w:delText xml:space="preserve"> </w:delText>
        </w:r>
      </w:del>
      <w:ins w:id="10098" w:author="Sanino" w:date="2012-05-24T00:09:00Z">
        <w:r w:rsidR="00CA1412">
          <w:t xml:space="preserve"> </w:t>
        </w:r>
      </w:ins>
      <w:r>
        <w:t>стовпець</w:t>
      </w:r>
      <w:r w:rsidRPr="002A4EFE">
        <w:t>(E)</w:t>
      </w:r>
      <w:del w:id="10099" w:author="Sanino" w:date="2012-05-24T00:09:00Z">
        <w:r w:rsidR="00C86AC3" w:rsidDel="00CA1412">
          <w:delText xml:space="preserve"> </w:delText>
        </w:r>
      </w:del>
      <w:ins w:id="10100" w:author="Sanino" w:date="2012-05-24T00:09:00Z">
        <w:r w:rsidR="00CA1412">
          <w:t xml:space="preserve"> </w:t>
        </w:r>
      </w:ins>
      <w:r w:rsidR="0081736A" w:rsidRPr="00CC00EB">
        <w:t>відображає</w:t>
      </w:r>
      <w:del w:id="10101" w:author="Sanino" w:date="2012-05-24T00:09:00Z">
        <w:r w:rsidR="0081736A" w:rsidDel="00CA1412">
          <w:delText xml:space="preserve"> </w:delText>
        </w:r>
      </w:del>
      <w:ins w:id="10102" w:author="Sanino" w:date="2012-05-24T00:09:00Z">
        <w:r w:rsidR="00CA1412">
          <w:t xml:space="preserve"> </w:t>
        </w:r>
      </w:ins>
      <w:r w:rsidRPr="002A4EFE">
        <w:t>кількість</w:t>
      </w:r>
      <w:del w:id="10103" w:author="Sanino" w:date="2012-05-24T00:09:00Z">
        <w:r w:rsidR="00C86AC3" w:rsidDel="00CA1412">
          <w:delText xml:space="preserve"> </w:delText>
        </w:r>
      </w:del>
      <w:ins w:id="10104" w:author="Sanino" w:date="2012-05-24T00:09:00Z">
        <w:r w:rsidR="00CA1412">
          <w:t xml:space="preserve"> </w:t>
        </w:r>
      </w:ins>
      <w:r>
        <w:t>стажер</w:t>
      </w:r>
      <w:r w:rsidRPr="002A4EFE">
        <w:t>ів</w:t>
      </w:r>
      <w:del w:id="10105" w:author="Sanino" w:date="2012-05-24T00:09:00Z">
        <w:r w:rsidR="00C86AC3" w:rsidDel="00CA1412">
          <w:delText xml:space="preserve"> </w:delText>
        </w:r>
      </w:del>
      <w:ins w:id="10106" w:author="Sanino" w:date="2012-05-24T00:09:00Z">
        <w:r w:rsidR="00CA1412">
          <w:t xml:space="preserve"> </w:t>
        </w:r>
      </w:ins>
      <w:r w:rsidRPr="002A4EFE">
        <w:t>закріплених</w:t>
      </w:r>
      <w:del w:id="10107" w:author="Sanino" w:date="2012-05-24T00:09:00Z">
        <w:r w:rsidR="00C86AC3" w:rsidDel="00CA1412">
          <w:delText xml:space="preserve"> </w:delText>
        </w:r>
      </w:del>
      <w:ins w:id="10108" w:author="Sanino" w:date="2012-05-24T00:09:00Z">
        <w:r w:rsidR="00CA1412">
          <w:t xml:space="preserve"> </w:t>
        </w:r>
      </w:ins>
      <w:r w:rsidRPr="002A4EFE">
        <w:t>за</w:t>
      </w:r>
      <w:del w:id="10109" w:author="Sanino" w:date="2012-05-24T00:09:00Z">
        <w:r w:rsidR="00C86AC3" w:rsidDel="00CA1412">
          <w:delText xml:space="preserve"> </w:delText>
        </w:r>
      </w:del>
      <w:ins w:id="10110" w:author="Sanino" w:date="2012-05-24T00:09:00Z">
        <w:r w:rsidR="00CA1412">
          <w:t xml:space="preserve"> </w:t>
        </w:r>
      </w:ins>
      <w:r w:rsidRPr="002A4EFE">
        <w:t>каф</w:t>
      </w:r>
      <w:r w:rsidRPr="002A4EFE">
        <w:t>е</w:t>
      </w:r>
      <w:r w:rsidRPr="002A4EFE">
        <w:t>дрою</w:t>
      </w:r>
      <w:del w:id="10111" w:author="Sanino" w:date="2012-05-24T00:09:00Z">
        <w:r w:rsidR="00C86AC3" w:rsidDel="00CA1412">
          <w:delText xml:space="preserve"> </w:delText>
        </w:r>
      </w:del>
      <w:ins w:id="10112" w:author="Sanino" w:date="2012-05-24T00:09:00Z">
        <w:r w:rsidR="00CA1412">
          <w:t xml:space="preserve"> </w:t>
        </w:r>
      </w:ins>
      <w:r w:rsidRPr="002A4EFE">
        <w:t>і</w:t>
      </w:r>
      <w:del w:id="10113" w:author="Sanino" w:date="2012-05-24T00:09:00Z">
        <w:r w:rsidR="00C86AC3" w:rsidDel="00CA1412">
          <w:delText xml:space="preserve"> </w:delText>
        </w:r>
      </w:del>
      <w:ins w:id="10114" w:author="Sanino" w:date="2012-05-24T00:09:00Z">
        <w:r w:rsidR="00CA1412">
          <w:t xml:space="preserve"> </w:t>
        </w:r>
      </w:ins>
      <w:r w:rsidRPr="002A4EFE">
        <w:t>має</w:t>
      </w:r>
      <w:del w:id="10115" w:author="Sanino" w:date="2012-05-24T00:09:00Z">
        <w:r w:rsidR="00C86AC3" w:rsidDel="00CA1412">
          <w:delText xml:space="preserve"> </w:delText>
        </w:r>
      </w:del>
      <w:ins w:id="10116" w:author="Sanino" w:date="2012-05-24T00:09:00Z">
        <w:r w:rsidR="00CA1412">
          <w:t xml:space="preserve"> </w:t>
        </w:r>
      </w:ins>
      <w:r w:rsidRPr="002A4EFE">
        <w:t>числовий</w:t>
      </w:r>
      <w:del w:id="10117" w:author="Sanino" w:date="2012-05-24T00:09:00Z">
        <w:r w:rsidR="00C86AC3" w:rsidDel="00CA1412">
          <w:delText xml:space="preserve"> </w:delText>
        </w:r>
      </w:del>
      <w:ins w:id="10118" w:author="Sanino" w:date="2012-05-24T00:09:00Z">
        <w:r w:rsidR="00CA1412">
          <w:t xml:space="preserve"> </w:t>
        </w:r>
      </w:ins>
      <w:r w:rsidRPr="002A4EFE">
        <w:t>формат</w:t>
      </w:r>
      <w:del w:id="10119" w:author="Sanino" w:date="2012-05-24T00:09:00Z">
        <w:r w:rsidR="00C86AC3" w:rsidDel="00CA1412">
          <w:delText xml:space="preserve"> </w:delText>
        </w:r>
      </w:del>
      <w:ins w:id="10120" w:author="Sanino" w:date="2012-05-24T00:09:00Z">
        <w:r w:rsidR="00CA1412">
          <w:t xml:space="preserve"> </w:t>
        </w:r>
      </w:ins>
      <w:r w:rsidRPr="002A4EFE">
        <w:t>даних.</w:t>
      </w:r>
      <w:del w:id="10121" w:author="Sanino" w:date="2012-05-23T21:15:00Z">
        <w:r w:rsidR="00C86AC3" w:rsidDel="000C012F">
          <w:delText xml:space="preserve">  </w:delText>
        </w:r>
      </w:del>
    </w:p>
    <w:p w:rsidR="00C360A3" w:rsidRDefault="002A4EFE" w:rsidP="00C360A3">
      <w:r w:rsidRPr="002A4EFE">
        <w:t>Числові</w:t>
      </w:r>
      <w:del w:id="10122" w:author="Sanino" w:date="2012-05-24T00:09:00Z">
        <w:r w:rsidR="00C86AC3" w:rsidDel="00CA1412">
          <w:delText xml:space="preserve"> </w:delText>
        </w:r>
      </w:del>
      <w:ins w:id="10123" w:author="Sanino" w:date="2012-05-24T00:09:00Z">
        <w:r w:rsidR="00CA1412">
          <w:t xml:space="preserve"> </w:t>
        </w:r>
      </w:ins>
      <w:r w:rsidRPr="002A4EFE">
        <w:t>формати</w:t>
      </w:r>
      <w:del w:id="10124" w:author="Sanino" w:date="2012-05-24T00:09:00Z">
        <w:r w:rsidR="00C86AC3" w:rsidDel="00CA1412">
          <w:delText xml:space="preserve"> </w:delText>
        </w:r>
      </w:del>
      <w:ins w:id="10125" w:author="Sanino" w:date="2012-05-24T00:09:00Z">
        <w:r w:rsidR="00CA1412">
          <w:t xml:space="preserve"> </w:t>
        </w:r>
      </w:ins>
      <w:r w:rsidRPr="002A4EFE">
        <w:t>обох</w:t>
      </w:r>
      <w:del w:id="10126" w:author="Sanino" w:date="2012-05-24T00:09:00Z">
        <w:r w:rsidR="00C86AC3" w:rsidDel="00CA1412">
          <w:delText xml:space="preserve"> </w:delText>
        </w:r>
      </w:del>
      <w:ins w:id="10127" w:author="Sanino" w:date="2012-05-24T00:09:00Z">
        <w:r w:rsidR="00CA1412">
          <w:t xml:space="preserve"> </w:t>
        </w:r>
      </w:ins>
      <w:r w:rsidR="002D5B31">
        <w:t>файлів</w:t>
      </w:r>
      <w:del w:id="10128" w:author="Sanino" w:date="2012-05-24T00:09:00Z">
        <w:r w:rsidR="00C86AC3" w:rsidDel="00CA1412">
          <w:delText xml:space="preserve"> </w:delText>
        </w:r>
      </w:del>
      <w:ins w:id="10129" w:author="Sanino" w:date="2012-05-24T00:09:00Z">
        <w:r w:rsidR="00CA1412">
          <w:t xml:space="preserve"> </w:t>
        </w:r>
      </w:ins>
      <w:r w:rsidR="002D5B31">
        <w:t>не</w:t>
      </w:r>
      <w:del w:id="10130" w:author="Sanino" w:date="2012-05-24T00:09:00Z">
        <w:r w:rsidR="00C86AC3" w:rsidDel="00CA1412">
          <w:delText xml:space="preserve"> </w:delText>
        </w:r>
      </w:del>
      <w:ins w:id="10131" w:author="Sanino" w:date="2012-05-24T00:09:00Z">
        <w:r w:rsidR="00CA1412">
          <w:t xml:space="preserve"> </w:t>
        </w:r>
      </w:ins>
      <w:r w:rsidR="002D5B31">
        <w:t>повинні</w:t>
      </w:r>
      <w:del w:id="10132" w:author="Sanino" w:date="2012-05-24T00:09:00Z">
        <w:r w:rsidR="00C86AC3" w:rsidDel="00CA1412">
          <w:delText xml:space="preserve"> </w:delText>
        </w:r>
      </w:del>
      <w:ins w:id="10133" w:author="Sanino" w:date="2012-05-24T00:09:00Z">
        <w:r w:rsidR="00CA1412">
          <w:t xml:space="preserve"> </w:t>
        </w:r>
      </w:ins>
      <w:r w:rsidR="002D5B31">
        <w:t>містити</w:t>
      </w:r>
      <w:del w:id="10134" w:author="Sanino" w:date="2012-05-24T00:09:00Z">
        <w:r w:rsidR="00C86AC3" w:rsidDel="00CA1412">
          <w:delText xml:space="preserve"> </w:delText>
        </w:r>
      </w:del>
      <w:ins w:id="10135" w:author="Sanino" w:date="2012-05-24T00:09:00Z">
        <w:r w:rsidR="00CA1412">
          <w:t xml:space="preserve"> </w:t>
        </w:r>
      </w:ins>
      <w:r w:rsidR="002D5B31">
        <w:t>символів</w:t>
      </w:r>
      <w:del w:id="10136" w:author="Sanino" w:date="2012-05-23T23:38:00Z">
        <w:r w:rsidR="00C86AC3" w:rsidDel="00156126">
          <w:delText xml:space="preserve"> </w:delText>
        </w:r>
      </w:del>
      <w:r w:rsidR="002D5B31">
        <w:t>,</w:t>
      </w:r>
      <w:ins w:id="10137" w:author="Sanino" w:date="2012-05-24T00:09:00Z">
        <w:r w:rsidR="00CA1412">
          <w:rPr>
            <w:lang w:val="ru-RU"/>
          </w:rPr>
          <w:t xml:space="preserve"> </w:t>
        </w:r>
      </w:ins>
      <w:r w:rsidR="002D5B31">
        <w:t>відмінних</w:t>
      </w:r>
      <w:del w:id="10138" w:author="Sanino" w:date="2012-05-24T00:09:00Z">
        <w:r w:rsidR="00C86AC3" w:rsidDel="00CA1412">
          <w:delText xml:space="preserve"> </w:delText>
        </w:r>
      </w:del>
      <w:ins w:id="10139" w:author="Sanino" w:date="2012-05-24T00:09:00Z">
        <w:r w:rsidR="00CA1412">
          <w:t xml:space="preserve"> </w:t>
        </w:r>
      </w:ins>
      <w:r w:rsidR="002D5B31">
        <w:t>від</w:t>
      </w:r>
      <w:del w:id="10140" w:author="Sanino" w:date="2012-05-24T00:09:00Z">
        <w:r w:rsidR="00C86AC3" w:rsidDel="00CA1412">
          <w:delText xml:space="preserve"> </w:delText>
        </w:r>
      </w:del>
      <w:ins w:id="10141" w:author="Sanino" w:date="2012-05-24T00:09:00Z">
        <w:r w:rsidR="00CA1412">
          <w:t xml:space="preserve"> </w:t>
        </w:r>
      </w:ins>
      <w:r w:rsidR="002D5B31">
        <w:t>цифр.</w:t>
      </w:r>
    </w:p>
    <w:p w:rsidR="002A4EFE" w:rsidRPr="002A4EFE" w:rsidRDefault="002A4EFE" w:rsidP="00C360A3">
      <w:r w:rsidRPr="002A4EFE">
        <w:t>Лістинг</w:t>
      </w:r>
      <w:del w:id="10142" w:author="Sanino" w:date="2012-05-24T00:09:00Z">
        <w:r w:rsidR="00C86AC3" w:rsidDel="00CA1412">
          <w:delText xml:space="preserve"> </w:delText>
        </w:r>
      </w:del>
      <w:ins w:id="10143" w:author="Sanino" w:date="2012-05-24T00:09:00Z">
        <w:r w:rsidR="00CA1412">
          <w:t xml:space="preserve"> </w:t>
        </w:r>
      </w:ins>
      <w:r w:rsidRPr="002A4EFE">
        <w:t>модуля</w:t>
      </w:r>
      <w:del w:id="10144" w:author="Sanino" w:date="2012-05-24T00:09:00Z">
        <w:r w:rsidR="00C86AC3" w:rsidDel="00CA1412">
          <w:delText xml:space="preserve"> </w:delText>
        </w:r>
      </w:del>
      <w:ins w:id="10145" w:author="Sanino" w:date="2012-05-24T00:09:00Z">
        <w:r w:rsidR="00CA1412">
          <w:t xml:space="preserve"> </w:t>
        </w:r>
      </w:ins>
      <w:r w:rsidRPr="002A4EFE">
        <w:t>наведений</w:t>
      </w:r>
      <w:del w:id="10146" w:author="Sanino" w:date="2012-05-24T00:09:00Z">
        <w:r w:rsidR="00C86AC3" w:rsidDel="00CA1412">
          <w:delText xml:space="preserve"> </w:delText>
        </w:r>
      </w:del>
      <w:ins w:id="10147" w:author="Sanino" w:date="2012-05-24T00:09:00Z">
        <w:r w:rsidR="00CA1412">
          <w:t xml:space="preserve"> </w:t>
        </w:r>
      </w:ins>
      <w:r w:rsidRPr="002A4EFE">
        <w:t>у</w:t>
      </w:r>
      <w:del w:id="10148" w:author="Sanino" w:date="2012-05-24T00:09:00Z">
        <w:r w:rsidR="00C86AC3" w:rsidDel="00CA1412">
          <w:delText xml:space="preserve"> </w:delText>
        </w:r>
      </w:del>
      <w:ins w:id="10149" w:author="Sanino" w:date="2012-05-24T00:09:00Z">
        <w:r w:rsidR="00CA1412">
          <w:t xml:space="preserve"> </w:t>
        </w:r>
      </w:ins>
      <w:r w:rsidRPr="002A4EFE">
        <w:t>додатку</w:t>
      </w:r>
      <w:del w:id="10150" w:author="Sanino" w:date="2012-05-24T00:09:00Z">
        <w:r w:rsidR="00C86AC3" w:rsidDel="00CA1412">
          <w:delText xml:space="preserve"> </w:delText>
        </w:r>
      </w:del>
      <w:ins w:id="10151" w:author="Sanino" w:date="2012-05-24T00:09:00Z">
        <w:r w:rsidR="00CA1412">
          <w:t xml:space="preserve"> </w:t>
        </w:r>
      </w:ins>
      <w:r w:rsidRPr="002A4EFE">
        <w:t>Г</w:t>
      </w:r>
      <w:del w:id="10152" w:author="Sanino" w:date="2012-05-24T00:09:00Z">
        <w:r w:rsidR="00C86AC3" w:rsidDel="00CA1412">
          <w:delText xml:space="preserve"> </w:delText>
        </w:r>
      </w:del>
      <w:ins w:id="10153" w:author="Sanino" w:date="2012-05-24T00:09:00Z">
        <w:r w:rsidR="00CA1412">
          <w:t xml:space="preserve"> </w:t>
        </w:r>
      </w:ins>
      <w:r w:rsidRPr="002A4EFE">
        <w:t>сторінка</w:t>
      </w:r>
      <w:del w:id="10154" w:author="Sanino" w:date="2012-05-24T00:09:00Z">
        <w:r w:rsidR="00C86AC3" w:rsidDel="00CA1412">
          <w:delText xml:space="preserve"> </w:delText>
        </w:r>
      </w:del>
      <w:ins w:id="10155" w:author="Sanino" w:date="2012-05-24T00:09:00Z">
        <w:r w:rsidR="00CA1412">
          <w:t xml:space="preserve"> </w:t>
        </w:r>
      </w:ins>
      <w:r w:rsidRPr="002A4EFE">
        <w:t>5</w:t>
      </w:r>
      <w:ins w:id="10156" w:author="Sanino" w:date="2012-05-23T21:15:00Z">
        <w:r w:rsidR="000C012F">
          <w:t>.</w:t>
        </w:r>
      </w:ins>
      <w:del w:id="10157" w:author="Sanino" w:date="2012-05-23T21:15:00Z">
        <w:r w:rsidRPr="002A4EFE" w:rsidDel="000C012F">
          <w:delText>.</w:delText>
        </w:r>
      </w:del>
    </w:p>
    <w:p w:rsidR="00A20FCA" w:rsidDel="000C012F" w:rsidRDefault="00A20FCA" w:rsidP="0072678B">
      <w:pPr>
        <w:ind w:firstLine="0"/>
        <w:rPr>
          <w:del w:id="10158" w:author="Sanino" w:date="2012-05-23T21:15:00Z"/>
          <w:rStyle w:val="hps"/>
          <w:rFonts w:ascii="Arial" w:hAnsi="Arial" w:cs="Arial"/>
          <w:color w:val="333333"/>
          <w:sz w:val="30"/>
          <w:szCs w:val="30"/>
          <w:shd w:val="clear" w:color="auto" w:fill="F5F5F5"/>
        </w:rPr>
      </w:pPr>
    </w:p>
    <w:p w:rsidR="0072678B" w:rsidRDefault="0072678B" w:rsidP="0072678B">
      <w:pPr>
        <w:ind w:firstLine="0"/>
        <w:rPr>
          <w:ins w:id="10159" w:author="Sanino" w:date="2012-05-23T21:15:00Z"/>
          <w:rFonts w:eastAsiaTheme="minorHAnsi" w:cstheme="minorBidi"/>
        </w:rPr>
      </w:pPr>
    </w:p>
    <w:p w:rsidR="000C012F" w:rsidRDefault="000C012F" w:rsidP="0072678B">
      <w:pPr>
        <w:ind w:firstLine="0"/>
        <w:rPr>
          <w:rFonts w:eastAsiaTheme="minorHAnsi" w:cstheme="minorBidi"/>
        </w:rPr>
      </w:pPr>
    </w:p>
    <w:p w:rsidR="00A20FCA" w:rsidRDefault="00A20FCA" w:rsidP="000C012F">
      <w:pPr>
        <w:rPr>
          <w:ins w:id="10160" w:author="Sanino" w:date="2012-05-23T21:15:00Z"/>
        </w:rPr>
        <w:pPrChange w:id="10161" w:author="Sanino" w:date="2012-05-23T21:15:00Z">
          <w:pPr/>
        </w:pPrChange>
      </w:pPr>
      <w:r>
        <w:t>1.3</w:t>
      </w:r>
      <w:del w:id="10162" w:author="Sanino" w:date="2012-05-24T00:09:00Z">
        <w:r w:rsidR="00C86AC3" w:rsidDel="00CA1412">
          <w:delText xml:space="preserve"> </w:delText>
        </w:r>
      </w:del>
      <w:ins w:id="10163" w:author="Sanino" w:date="2012-05-24T00:09:00Z">
        <w:r w:rsidR="00CA1412">
          <w:t xml:space="preserve"> </w:t>
        </w:r>
      </w:ins>
      <w:r w:rsidR="00FD100D" w:rsidRPr="00A20FCA">
        <w:t>Модуль</w:t>
      </w:r>
      <w:del w:id="10164" w:author="Sanino" w:date="2012-05-24T00:09:00Z">
        <w:r w:rsidR="00C86AC3" w:rsidDel="00CA1412">
          <w:delText xml:space="preserve"> </w:delText>
        </w:r>
      </w:del>
      <w:ins w:id="10165" w:author="Sanino" w:date="2012-05-24T00:09:00Z">
        <w:r w:rsidR="00CA1412">
          <w:t xml:space="preserve"> </w:t>
        </w:r>
      </w:ins>
      <w:r w:rsidR="00FD100D" w:rsidRPr="00A20FCA">
        <w:t>розрахунку</w:t>
      </w:r>
      <w:del w:id="10166" w:author="Sanino" w:date="2012-05-24T00:09:00Z">
        <w:r w:rsidR="00C86AC3" w:rsidDel="00CA1412">
          <w:delText xml:space="preserve"> </w:delText>
        </w:r>
      </w:del>
      <w:ins w:id="10167" w:author="Sanino" w:date="2012-05-24T00:09:00Z">
        <w:r w:rsidR="00CA1412">
          <w:t xml:space="preserve"> </w:t>
        </w:r>
      </w:ins>
      <w:r w:rsidRPr="00A20FCA">
        <w:t>навантаження</w:t>
      </w:r>
      <w:del w:id="10168" w:author="Sanino" w:date="2012-05-23T21:15:00Z">
        <w:r w:rsidR="00C86AC3" w:rsidDel="000C012F">
          <w:delText xml:space="preserve">  </w:delText>
        </w:r>
      </w:del>
    </w:p>
    <w:p w:rsidR="000C012F" w:rsidRPr="00A20FCA" w:rsidRDefault="000C012F" w:rsidP="000C012F">
      <w:pPr>
        <w:pPrChange w:id="10169" w:author="Sanino" w:date="2012-05-23T21:15:00Z">
          <w:pPr/>
        </w:pPrChange>
      </w:pPr>
    </w:p>
    <w:p w:rsidR="00E12B32" w:rsidDel="000C012F" w:rsidRDefault="00E12B32" w:rsidP="00814CF1">
      <w:pPr>
        <w:rPr>
          <w:del w:id="10170" w:author="Sanino" w:date="2012-05-23T21:15:00Z"/>
          <w:rFonts w:ascii="Arial" w:hAnsi="Arial" w:cs="Arial"/>
          <w:color w:val="333333"/>
          <w:sz w:val="30"/>
          <w:szCs w:val="30"/>
        </w:rPr>
      </w:pPr>
    </w:p>
    <w:p w:rsidR="00C360A3" w:rsidRDefault="00C86AC3" w:rsidP="00814CF1">
      <w:del w:id="10171" w:author="Sanino" w:date="2012-05-23T21:12:00Z">
        <w:r w:rsidDel="000C012F">
          <w:delText xml:space="preserve">  </w:delText>
        </w:r>
      </w:del>
      <w:r w:rsidR="00FD100D" w:rsidRPr="00E12B32">
        <w:t>Вхідні</w:t>
      </w:r>
      <w:del w:id="10172" w:author="Sanino" w:date="2012-05-24T00:09:00Z">
        <w:r w:rsidDel="00CA1412">
          <w:delText xml:space="preserve"> </w:delText>
        </w:r>
      </w:del>
      <w:ins w:id="10173" w:author="Sanino" w:date="2012-05-24T00:09:00Z">
        <w:r w:rsidR="00CA1412">
          <w:t xml:space="preserve"> </w:t>
        </w:r>
      </w:ins>
      <w:r w:rsidR="00FD100D" w:rsidRPr="00E12B32">
        <w:t>дані</w:t>
      </w:r>
      <w:del w:id="10174" w:author="Sanino" w:date="2012-05-24T00:09:00Z">
        <w:r w:rsidR="0072678B" w:rsidDel="00CA1412">
          <w:delText xml:space="preserve"> </w:delText>
        </w:r>
      </w:del>
      <w:ins w:id="10175" w:author="Sanino" w:date="2012-05-24T00:09:00Z">
        <w:r w:rsidR="00CA1412">
          <w:t xml:space="preserve"> </w:t>
        </w:r>
      </w:ins>
      <w:r w:rsidR="0072678B">
        <w:t>–</w:t>
      </w:r>
      <w:del w:id="10176" w:author="Sanino" w:date="2012-05-24T00:09:00Z">
        <w:r w:rsidR="0072678B" w:rsidDel="00CA1412">
          <w:delText xml:space="preserve"> </w:delText>
        </w:r>
      </w:del>
      <w:ins w:id="10177" w:author="Sanino" w:date="2012-05-24T00:09:00Z">
        <w:r w:rsidR="00CA1412">
          <w:t xml:space="preserve"> </w:t>
        </w:r>
      </w:ins>
      <w:r w:rsidR="00FD100D" w:rsidRPr="00E12B32">
        <w:t>структури</w:t>
      </w:r>
      <w:del w:id="10178" w:author="Sanino" w:date="2012-05-24T00:09:00Z">
        <w:r w:rsidDel="00CA1412">
          <w:delText xml:space="preserve"> </w:delText>
        </w:r>
      </w:del>
      <w:ins w:id="10179" w:author="Sanino" w:date="2012-05-24T00:09:00Z">
        <w:r w:rsidR="00CA1412">
          <w:t xml:space="preserve"> </w:t>
        </w:r>
      </w:ins>
      <w:r w:rsidR="00FD100D" w:rsidRPr="00E12B32">
        <w:t>даних</w:t>
      </w:r>
      <w:del w:id="10180" w:author="Sanino" w:date="2012-05-24T00:09:00Z">
        <w:r w:rsidR="0081736A" w:rsidDel="00CA1412">
          <w:delText xml:space="preserve"> </w:delText>
        </w:r>
      </w:del>
      <w:ins w:id="10181" w:author="Sanino" w:date="2012-05-24T00:09:00Z">
        <w:r w:rsidR="00CA1412">
          <w:t xml:space="preserve"> </w:t>
        </w:r>
      </w:ins>
      <w:r w:rsidR="0081736A">
        <w:t>які</w:t>
      </w:r>
      <w:del w:id="10182" w:author="Sanino" w:date="2012-05-24T00:09:00Z">
        <w:r w:rsidDel="00CA1412">
          <w:delText xml:space="preserve"> </w:delText>
        </w:r>
      </w:del>
      <w:ins w:id="10183" w:author="Sanino" w:date="2012-05-24T00:09:00Z">
        <w:r w:rsidR="00CA1412">
          <w:t xml:space="preserve"> </w:t>
        </w:r>
      </w:ins>
      <w:r w:rsidR="00FD100D" w:rsidRPr="00E12B32">
        <w:t>містять:</w:t>
      </w:r>
      <w:del w:id="10184" w:author="Sanino" w:date="2012-05-24T00:09:00Z">
        <w:r w:rsidDel="00CA1412">
          <w:delText xml:space="preserve"> </w:delText>
        </w:r>
      </w:del>
      <w:ins w:id="10185" w:author="Sanino" w:date="2012-05-24T00:09:00Z">
        <w:r w:rsidR="00CA1412">
          <w:t xml:space="preserve"> </w:t>
        </w:r>
      </w:ins>
      <w:r w:rsidR="00FD100D" w:rsidRPr="00E12B32">
        <w:t>коефіцієнти</w:t>
      </w:r>
      <w:del w:id="10186" w:author="Sanino" w:date="2012-05-24T00:09:00Z">
        <w:r w:rsidDel="00CA1412">
          <w:delText xml:space="preserve"> </w:delText>
        </w:r>
      </w:del>
      <w:ins w:id="10187" w:author="Sanino" w:date="2012-05-24T00:09:00Z">
        <w:r w:rsidR="00CA1412">
          <w:t xml:space="preserve"> </w:t>
        </w:r>
      </w:ins>
      <w:r w:rsidR="00FD100D" w:rsidRPr="00E12B32">
        <w:t>розрахунку</w:t>
      </w:r>
      <w:del w:id="10188" w:author="Sanino" w:date="2012-05-24T00:09:00Z">
        <w:r w:rsidDel="00CA1412">
          <w:delText xml:space="preserve"> </w:delText>
        </w:r>
      </w:del>
      <w:ins w:id="10189" w:author="Sanino" w:date="2012-05-24T00:09:00Z">
        <w:r w:rsidR="00CA1412">
          <w:t xml:space="preserve"> </w:t>
        </w:r>
      </w:ins>
      <w:r w:rsidR="00E12B32">
        <w:t>н</w:t>
      </w:r>
      <w:r w:rsidR="00E12B32">
        <w:t>а</w:t>
      </w:r>
      <w:r w:rsidR="00E12B32">
        <w:t>вантаження</w:t>
      </w:r>
      <w:del w:id="10190" w:author="Sanino" w:date="2012-05-24T00:09:00Z">
        <w:r w:rsidDel="00CA1412">
          <w:delText xml:space="preserve"> </w:delText>
        </w:r>
      </w:del>
      <w:ins w:id="10191" w:author="Sanino" w:date="2012-05-24T00:09:00Z">
        <w:r w:rsidR="00CA1412">
          <w:t xml:space="preserve"> </w:t>
        </w:r>
      </w:ins>
      <w:r w:rsidR="00FD100D" w:rsidRPr="00E12B32">
        <w:t>дисциплін</w:t>
      </w:r>
      <w:del w:id="10192" w:author="Sanino" w:date="2012-05-24T00:09:00Z">
        <w:r w:rsidDel="00CA1412">
          <w:delText xml:space="preserve"> </w:delText>
        </w:r>
      </w:del>
      <w:ins w:id="10193" w:author="Sanino" w:date="2012-05-24T00:09:00Z">
        <w:r w:rsidR="00CA1412">
          <w:t xml:space="preserve"> </w:t>
        </w:r>
      </w:ins>
      <w:r w:rsidR="00FD100D" w:rsidRPr="00E12B32">
        <w:t>та</w:t>
      </w:r>
      <w:del w:id="10194" w:author="Sanino" w:date="2012-05-24T00:09:00Z">
        <w:r w:rsidDel="00CA1412">
          <w:delText xml:space="preserve"> </w:delText>
        </w:r>
      </w:del>
      <w:ins w:id="10195" w:author="Sanino" w:date="2012-05-24T00:09:00Z">
        <w:r w:rsidR="00CA1412">
          <w:t xml:space="preserve"> </w:t>
        </w:r>
      </w:ins>
      <w:r w:rsidR="00FD100D" w:rsidRPr="00E12B32">
        <w:t>інших</w:t>
      </w:r>
      <w:del w:id="10196" w:author="Sanino" w:date="2012-05-24T00:09:00Z">
        <w:r w:rsidDel="00CA1412">
          <w:delText xml:space="preserve"> </w:delText>
        </w:r>
      </w:del>
      <w:ins w:id="10197" w:author="Sanino" w:date="2012-05-24T00:09:00Z">
        <w:r w:rsidR="00CA1412">
          <w:t xml:space="preserve"> </w:t>
        </w:r>
      </w:ins>
      <w:r w:rsidR="00FD100D" w:rsidRPr="00E12B32">
        <w:t>видів</w:t>
      </w:r>
      <w:del w:id="10198" w:author="Sanino" w:date="2012-05-24T00:09:00Z">
        <w:r w:rsidDel="00CA1412">
          <w:delText xml:space="preserve"> </w:delText>
        </w:r>
      </w:del>
      <w:ins w:id="10199" w:author="Sanino" w:date="2012-05-24T00:09:00Z">
        <w:r w:rsidR="00CA1412">
          <w:t xml:space="preserve"> </w:t>
        </w:r>
      </w:ins>
      <w:r w:rsidR="00FD100D" w:rsidRPr="00E12B32">
        <w:t>робіт,</w:t>
      </w:r>
      <w:del w:id="10200" w:author="Sanino" w:date="2012-05-24T00:09:00Z">
        <w:r w:rsidDel="00CA1412">
          <w:delText xml:space="preserve"> </w:delText>
        </w:r>
      </w:del>
      <w:ins w:id="10201" w:author="Sanino" w:date="2012-05-24T00:09:00Z">
        <w:r w:rsidR="00CA1412">
          <w:t xml:space="preserve"> </w:t>
        </w:r>
      </w:ins>
      <w:r w:rsidR="00E12B32">
        <w:t>інформацію</w:t>
      </w:r>
      <w:del w:id="10202" w:author="Sanino" w:date="2012-05-24T00:03:00Z">
        <w:r w:rsidDel="00347EAA">
          <w:delText xml:space="preserve">  </w:delText>
        </w:r>
      </w:del>
      <w:ins w:id="10203" w:author="Sanino" w:date="2012-05-24T00:09:00Z">
        <w:r w:rsidR="00CA1412">
          <w:t xml:space="preserve"> </w:t>
        </w:r>
      </w:ins>
      <w:r w:rsidR="00E12B32">
        <w:t>про</w:t>
      </w:r>
      <w:del w:id="10204" w:author="Sanino" w:date="2012-05-24T00:09:00Z">
        <w:r w:rsidDel="00CA1412">
          <w:delText xml:space="preserve"> </w:delText>
        </w:r>
      </w:del>
      <w:ins w:id="10205" w:author="Sanino" w:date="2012-05-24T00:09:00Z">
        <w:r w:rsidR="00CA1412">
          <w:t xml:space="preserve"> </w:t>
        </w:r>
      </w:ins>
      <w:r w:rsidR="00E12B32">
        <w:t>дисципліни</w:t>
      </w:r>
      <w:del w:id="10206" w:author="Sanino" w:date="2012-05-24T00:09:00Z">
        <w:r w:rsidDel="00CA1412">
          <w:delText xml:space="preserve"> </w:delText>
        </w:r>
      </w:del>
      <w:ins w:id="10207" w:author="Sanino" w:date="2012-05-24T00:09:00Z">
        <w:r w:rsidR="00CA1412">
          <w:t xml:space="preserve"> </w:t>
        </w:r>
      </w:ins>
      <w:r w:rsidR="00E12B32">
        <w:t>та</w:t>
      </w:r>
      <w:del w:id="10208" w:author="Sanino" w:date="2012-05-24T00:09:00Z">
        <w:r w:rsidDel="00CA1412">
          <w:delText xml:space="preserve"> </w:delText>
        </w:r>
      </w:del>
      <w:ins w:id="10209" w:author="Sanino" w:date="2012-05-24T00:09:00Z">
        <w:r w:rsidR="00CA1412">
          <w:t xml:space="preserve"> </w:t>
        </w:r>
      </w:ins>
      <w:r w:rsidR="00E12B32">
        <w:t>інші</w:t>
      </w:r>
      <w:del w:id="10210" w:author="Sanino" w:date="2012-05-24T00:09:00Z">
        <w:r w:rsidDel="00CA1412">
          <w:delText xml:space="preserve"> </w:delText>
        </w:r>
      </w:del>
      <w:ins w:id="10211" w:author="Sanino" w:date="2012-05-24T00:09:00Z">
        <w:r w:rsidR="00CA1412">
          <w:t xml:space="preserve"> </w:t>
        </w:r>
      </w:ins>
      <w:r w:rsidR="00E12B32">
        <w:t>види</w:t>
      </w:r>
      <w:del w:id="10212" w:author="Sanino" w:date="2012-05-24T00:03:00Z">
        <w:r w:rsidDel="00347EAA">
          <w:delText xml:space="preserve">  </w:delText>
        </w:r>
      </w:del>
      <w:ins w:id="10213" w:author="Sanino" w:date="2012-05-24T00:09:00Z">
        <w:r w:rsidR="00CA1412">
          <w:t xml:space="preserve"> </w:t>
        </w:r>
      </w:ins>
      <w:r w:rsidR="00FD100D" w:rsidRPr="00E12B32">
        <w:t>робіт,</w:t>
      </w:r>
      <w:del w:id="10214" w:author="Sanino" w:date="2012-05-24T00:09:00Z">
        <w:r w:rsidDel="00CA1412">
          <w:delText xml:space="preserve"> </w:delText>
        </w:r>
      </w:del>
      <w:ins w:id="10215" w:author="Sanino" w:date="2012-05-24T00:09:00Z">
        <w:r w:rsidR="00CA1412">
          <w:t xml:space="preserve"> </w:t>
        </w:r>
      </w:ins>
      <w:r w:rsidR="00FD100D" w:rsidRPr="00E12B32">
        <w:t>інформацію</w:t>
      </w:r>
      <w:del w:id="10216" w:author="Sanino" w:date="2012-05-24T00:09:00Z">
        <w:r w:rsidDel="00CA1412">
          <w:delText xml:space="preserve"> </w:delText>
        </w:r>
      </w:del>
      <w:ins w:id="10217" w:author="Sanino" w:date="2012-05-24T00:09:00Z">
        <w:r w:rsidR="00CA1412">
          <w:t xml:space="preserve"> </w:t>
        </w:r>
      </w:ins>
      <w:r w:rsidR="00FD100D" w:rsidRPr="00E12B32">
        <w:t>про</w:t>
      </w:r>
      <w:del w:id="10218" w:author="Sanino" w:date="2012-05-24T00:09:00Z">
        <w:r w:rsidDel="00CA1412">
          <w:delText xml:space="preserve"> </w:delText>
        </w:r>
      </w:del>
      <w:ins w:id="10219" w:author="Sanino" w:date="2012-05-24T00:09:00Z">
        <w:r w:rsidR="00CA1412">
          <w:t xml:space="preserve"> </w:t>
        </w:r>
      </w:ins>
      <w:r w:rsidR="00FD100D" w:rsidRPr="00E12B32">
        <w:t>додаткові</w:t>
      </w:r>
      <w:del w:id="10220" w:author="Sanino" w:date="2012-05-24T00:09:00Z">
        <w:r w:rsidDel="00CA1412">
          <w:delText xml:space="preserve"> </w:delText>
        </w:r>
      </w:del>
      <w:ins w:id="10221" w:author="Sanino" w:date="2012-05-24T00:09:00Z">
        <w:r w:rsidR="00CA1412">
          <w:t xml:space="preserve"> </w:t>
        </w:r>
      </w:ins>
      <w:r w:rsidR="00FD100D" w:rsidRPr="00E12B32">
        <w:t>робот</w:t>
      </w:r>
      <w:r w:rsidR="00E12B32">
        <w:t>и</w:t>
      </w:r>
      <w:del w:id="10222" w:author="Sanino" w:date="2012-05-24T00:09:00Z">
        <w:r w:rsidDel="00CA1412">
          <w:delText xml:space="preserve"> </w:delText>
        </w:r>
      </w:del>
      <w:ins w:id="10223" w:author="Sanino" w:date="2012-05-24T00:09:00Z">
        <w:r w:rsidR="00CA1412">
          <w:t xml:space="preserve"> </w:t>
        </w:r>
      </w:ins>
      <w:r w:rsidR="00FD100D" w:rsidRPr="00E12B32">
        <w:t>кафедр.</w:t>
      </w:r>
      <w:del w:id="10224" w:author="Sanino" w:date="2012-05-23T21:12:00Z">
        <w:r w:rsidDel="000C012F">
          <w:delText xml:space="preserve">  </w:delText>
        </w:r>
      </w:del>
    </w:p>
    <w:p w:rsidR="00C360A3" w:rsidRDefault="00FD100D" w:rsidP="00814CF1">
      <w:r w:rsidRPr="00E12B32">
        <w:t>Проміжні</w:t>
      </w:r>
      <w:del w:id="10225" w:author="Sanino" w:date="2012-05-24T00:09:00Z">
        <w:r w:rsidR="00C86AC3" w:rsidDel="00CA1412">
          <w:delText xml:space="preserve"> </w:delText>
        </w:r>
      </w:del>
      <w:ins w:id="10226" w:author="Sanino" w:date="2012-05-24T00:09:00Z">
        <w:r w:rsidR="00CA1412">
          <w:t xml:space="preserve"> </w:t>
        </w:r>
      </w:ins>
      <w:r w:rsidRPr="00E12B32">
        <w:t>дані</w:t>
      </w:r>
      <w:del w:id="10227" w:author="Sanino" w:date="2012-05-24T00:09:00Z">
        <w:r w:rsidR="0072678B" w:rsidDel="00CA1412">
          <w:delText xml:space="preserve"> </w:delText>
        </w:r>
      </w:del>
      <w:ins w:id="10228" w:author="Sanino" w:date="2012-05-24T00:09:00Z">
        <w:r w:rsidR="00CA1412">
          <w:t xml:space="preserve"> </w:t>
        </w:r>
      </w:ins>
      <w:r w:rsidR="0072678B">
        <w:t>–</w:t>
      </w:r>
      <w:del w:id="10229" w:author="Sanino" w:date="2012-05-24T00:09:00Z">
        <w:r w:rsidR="0072678B" w:rsidDel="00CA1412">
          <w:delText xml:space="preserve"> </w:delText>
        </w:r>
      </w:del>
      <w:ins w:id="10230" w:author="Sanino" w:date="2012-05-24T00:09:00Z">
        <w:r w:rsidR="00CA1412">
          <w:t xml:space="preserve"> </w:t>
        </w:r>
      </w:ins>
      <w:r w:rsidRPr="00E12B32">
        <w:t>навантаження</w:t>
      </w:r>
      <w:del w:id="10231" w:author="Sanino" w:date="2012-05-24T00:09:00Z">
        <w:r w:rsidR="00C86AC3" w:rsidDel="00CA1412">
          <w:delText xml:space="preserve"> </w:delText>
        </w:r>
      </w:del>
      <w:ins w:id="10232" w:author="Sanino" w:date="2012-05-24T00:09:00Z">
        <w:r w:rsidR="00CA1412">
          <w:t xml:space="preserve"> </w:t>
        </w:r>
      </w:ins>
      <w:r w:rsidRPr="00E12B32">
        <w:t>за</w:t>
      </w:r>
      <w:del w:id="10233" w:author="Sanino" w:date="2012-05-24T00:09:00Z">
        <w:r w:rsidR="00C86AC3" w:rsidDel="00CA1412">
          <w:delText xml:space="preserve"> </w:delText>
        </w:r>
      </w:del>
      <w:ins w:id="10234" w:author="Sanino" w:date="2012-05-24T00:09:00Z">
        <w:r w:rsidR="00CA1412">
          <w:t xml:space="preserve"> </w:t>
        </w:r>
      </w:ins>
      <w:r w:rsidRPr="00E12B32">
        <w:t>напрямками,</w:t>
      </w:r>
      <w:del w:id="10235" w:author="Sanino" w:date="2012-05-24T00:09:00Z">
        <w:r w:rsidR="00C86AC3" w:rsidDel="00CA1412">
          <w:delText xml:space="preserve"> </w:delText>
        </w:r>
      </w:del>
      <w:ins w:id="10236" w:author="Sanino" w:date="2012-05-24T00:09:00Z">
        <w:r w:rsidR="00CA1412">
          <w:t xml:space="preserve"> </w:t>
        </w:r>
      </w:ins>
      <w:r w:rsidRPr="00E12B32">
        <w:t>дисциплін</w:t>
      </w:r>
      <w:r w:rsidR="00E12B32">
        <w:t>ами</w:t>
      </w:r>
      <w:r w:rsidRPr="00E12B32">
        <w:t>,</w:t>
      </w:r>
      <w:del w:id="10237" w:author="Sanino" w:date="2012-05-24T00:09:00Z">
        <w:r w:rsidR="00C86AC3" w:rsidDel="00CA1412">
          <w:delText xml:space="preserve"> </w:delText>
        </w:r>
      </w:del>
      <w:ins w:id="10238" w:author="Sanino" w:date="2012-05-24T00:09:00Z">
        <w:r w:rsidR="00CA1412">
          <w:t xml:space="preserve"> </w:t>
        </w:r>
      </w:ins>
      <w:r w:rsidRPr="00E12B32">
        <w:t>іншими</w:t>
      </w:r>
      <w:del w:id="10239" w:author="Sanino" w:date="2012-05-24T00:09:00Z">
        <w:r w:rsidR="00C86AC3" w:rsidDel="00CA1412">
          <w:delText xml:space="preserve"> </w:delText>
        </w:r>
      </w:del>
      <w:ins w:id="10240" w:author="Sanino" w:date="2012-05-24T00:09:00Z">
        <w:r w:rsidR="00CA1412">
          <w:t xml:space="preserve"> </w:t>
        </w:r>
      </w:ins>
      <w:r w:rsidRPr="00E12B32">
        <w:t>видами</w:t>
      </w:r>
      <w:del w:id="10241" w:author="Sanino" w:date="2012-05-24T00:09:00Z">
        <w:r w:rsidR="00C86AC3" w:rsidDel="00CA1412">
          <w:delText xml:space="preserve"> </w:delText>
        </w:r>
      </w:del>
      <w:ins w:id="10242" w:author="Sanino" w:date="2012-05-24T00:09:00Z">
        <w:r w:rsidR="00CA1412">
          <w:t xml:space="preserve"> </w:t>
        </w:r>
      </w:ins>
      <w:r w:rsidR="00E12B32">
        <w:t>робіт,</w:t>
      </w:r>
      <w:del w:id="10243" w:author="Sanino" w:date="2012-05-24T00:09:00Z">
        <w:r w:rsidR="00C86AC3" w:rsidDel="00CA1412">
          <w:delText xml:space="preserve"> </w:delText>
        </w:r>
      </w:del>
      <w:ins w:id="10244" w:author="Sanino" w:date="2012-05-24T00:09:00Z">
        <w:r w:rsidR="00CA1412">
          <w:t xml:space="preserve"> </w:t>
        </w:r>
      </w:ins>
      <w:r w:rsidR="00E12B32">
        <w:t>додатковими</w:t>
      </w:r>
      <w:del w:id="10245" w:author="Sanino" w:date="2012-05-24T00:09:00Z">
        <w:r w:rsidR="00C86AC3" w:rsidDel="00CA1412">
          <w:delText xml:space="preserve"> </w:delText>
        </w:r>
      </w:del>
      <w:ins w:id="10246" w:author="Sanino" w:date="2012-05-24T00:09:00Z">
        <w:r w:rsidR="00CA1412">
          <w:t xml:space="preserve"> </w:t>
        </w:r>
      </w:ins>
      <w:r w:rsidR="00E12B32">
        <w:t>робо</w:t>
      </w:r>
      <w:r w:rsidRPr="00E12B32">
        <w:t>т</w:t>
      </w:r>
      <w:r w:rsidR="00E12B32">
        <w:t>ами</w:t>
      </w:r>
      <w:del w:id="10247" w:author="Sanino" w:date="2012-05-24T00:09:00Z">
        <w:r w:rsidR="00C86AC3" w:rsidDel="00CA1412">
          <w:delText xml:space="preserve"> </w:delText>
        </w:r>
      </w:del>
      <w:ins w:id="10248" w:author="Sanino" w:date="2012-05-24T00:09:00Z">
        <w:r w:rsidR="00CA1412">
          <w:t xml:space="preserve"> </w:t>
        </w:r>
      </w:ins>
      <w:r w:rsidRPr="00E12B32">
        <w:t>кафедр</w:t>
      </w:r>
      <w:del w:id="10249" w:author="Sanino" w:date="2012-05-23T21:12:00Z">
        <w:r w:rsidR="00C86AC3" w:rsidDel="000C012F">
          <w:delText xml:space="preserve">  </w:delText>
        </w:r>
      </w:del>
      <w:r w:rsidR="00C360A3">
        <w:t>.</w:t>
      </w:r>
    </w:p>
    <w:p w:rsidR="00C360A3" w:rsidRDefault="00FD100D" w:rsidP="00814CF1">
      <w:r w:rsidRPr="00E12B32">
        <w:t>Вихідні</w:t>
      </w:r>
      <w:del w:id="10250" w:author="Sanino" w:date="2012-05-24T00:09:00Z">
        <w:r w:rsidR="00C86AC3" w:rsidDel="00CA1412">
          <w:delText xml:space="preserve"> </w:delText>
        </w:r>
      </w:del>
      <w:ins w:id="10251" w:author="Sanino" w:date="2012-05-24T00:09:00Z">
        <w:r w:rsidR="00CA1412">
          <w:t xml:space="preserve"> </w:t>
        </w:r>
      </w:ins>
      <w:r w:rsidR="00E12B32">
        <w:t>дані</w:t>
      </w:r>
      <w:del w:id="10252" w:author="Sanino" w:date="2012-05-24T00:09:00Z">
        <w:r w:rsidR="0072678B" w:rsidDel="00CA1412">
          <w:delText xml:space="preserve"> </w:delText>
        </w:r>
      </w:del>
      <w:ins w:id="10253" w:author="Sanino" w:date="2012-05-24T00:09:00Z">
        <w:r w:rsidR="00CA1412">
          <w:t xml:space="preserve"> </w:t>
        </w:r>
      </w:ins>
      <w:r w:rsidR="0072678B">
        <w:t>–</w:t>
      </w:r>
      <w:del w:id="10254" w:author="Sanino" w:date="2012-05-24T00:09:00Z">
        <w:r w:rsidR="0072678B" w:rsidDel="00CA1412">
          <w:delText xml:space="preserve"> </w:delText>
        </w:r>
      </w:del>
      <w:ins w:id="10255" w:author="Sanino" w:date="2012-05-24T00:09:00Z">
        <w:r w:rsidR="00CA1412">
          <w:t xml:space="preserve"> </w:t>
        </w:r>
      </w:ins>
      <w:r w:rsidR="001114E3">
        <w:t>розраховане</w:t>
      </w:r>
      <w:del w:id="10256" w:author="Sanino" w:date="2012-05-24T00:09:00Z">
        <w:r w:rsidR="00C86AC3" w:rsidDel="00CA1412">
          <w:delText xml:space="preserve"> </w:delText>
        </w:r>
      </w:del>
      <w:ins w:id="10257" w:author="Sanino" w:date="2012-05-24T00:09:00Z">
        <w:r w:rsidR="00CA1412">
          <w:t xml:space="preserve"> </w:t>
        </w:r>
      </w:ins>
      <w:r w:rsidRPr="00E12B32">
        <w:t>навантаження</w:t>
      </w:r>
      <w:del w:id="10258" w:author="Sanino" w:date="2012-05-24T00:09:00Z">
        <w:r w:rsidR="00C86AC3" w:rsidDel="00CA1412">
          <w:delText xml:space="preserve"> </w:delText>
        </w:r>
      </w:del>
      <w:ins w:id="10259" w:author="Sanino" w:date="2012-05-24T00:09:00Z">
        <w:r w:rsidR="00CA1412">
          <w:t xml:space="preserve"> </w:t>
        </w:r>
      </w:ins>
      <w:r w:rsidRPr="00E12B32">
        <w:t>по</w:t>
      </w:r>
      <w:del w:id="10260" w:author="Sanino" w:date="2012-05-24T00:09:00Z">
        <w:r w:rsidR="00C86AC3" w:rsidDel="00CA1412">
          <w:delText xml:space="preserve"> </w:delText>
        </w:r>
      </w:del>
      <w:ins w:id="10261" w:author="Sanino" w:date="2012-05-24T00:09:00Z">
        <w:r w:rsidR="00CA1412">
          <w:t xml:space="preserve"> </w:t>
        </w:r>
      </w:ins>
      <w:r w:rsidRPr="00E12B32">
        <w:t>кафедрам.</w:t>
      </w:r>
      <w:del w:id="10262" w:author="Sanino" w:date="2012-05-23T21:12:00Z">
        <w:r w:rsidR="00C86AC3" w:rsidDel="000C012F">
          <w:delText xml:space="preserve">  </w:delText>
        </w:r>
      </w:del>
    </w:p>
    <w:p w:rsidR="00841526" w:rsidRDefault="00FD100D" w:rsidP="00841526">
      <w:pPr>
        <w:rPr>
          <w:ins w:id="10263" w:author="Sanino" w:date="2012-05-23T23:37:00Z"/>
          <w:lang w:val="ru-RU"/>
        </w:rPr>
        <w:pPrChange w:id="10264" w:author="Sanino" w:date="2012-05-23T22:20:00Z">
          <w:pPr/>
        </w:pPrChange>
      </w:pPr>
      <w:r w:rsidRPr="00E12B32">
        <w:t>Робота</w:t>
      </w:r>
      <w:del w:id="10265" w:author="Sanino" w:date="2012-05-24T00:09:00Z">
        <w:r w:rsidR="00C86AC3" w:rsidDel="00CA1412">
          <w:delText xml:space="preserve"> </w:delText>
        </w:r>
      </w:del>
      <w:ins w:id="10266" w:author="Sanino" w:date="2012-05-24T00:09:00Z">
        <w:r w:rsidR="00CA1412">
          <w:t xml:space="preserve"> </w:t>
        </w:r>
      </w:ins>
      <w:r w:rsidRPr="00E12B32">
        <w:t>модуля</w:t>
      </w:r>
      <w:del w:id="10267" w:author="Sanino" w:date="2012-05-24T00:09:00Z">
        <w:r w:rsidR="00C86AC3" w:rsidDel="00CA1412">
          <w:delText xml:space="preserve"> </w:delText>
        </w:r>
      </w:del>
      <w:ins w:id="10268" w:author="Sanino" w:date="2012-05-24T00:09:00Z">
        <w:r w:rsidR="00CA1412">
          <w:t xml:space="preserve"> </w:t>
        </w:r>
      </w:ins>
      <w:r w:rsidR="001114E3">
        <w:t>розрахунку</w:t>
      </w:r>
      <w:del w:id="10269" w:author="Sanino" w:date="2012-05-24T00:09:00Z">
        <w:r w:rsidR="00C86AC3" w:rsidDel="00CA1412">
          <w:delText xml:space="preserve"> </w:delText>
        </w:r>
      </w:del>
      <w:ins w:id="10270" w:author="Sanino" w:date="2012-05-24T00:09:00Z">
        <w:r w:rsidR="00CA1412">
          <w:t xml:space="preserve"> </w:t>
        </w:r>
      </w:ins>
      <w:r w:rsidRPr="00E12B32">
        <w:t>навантаження</w:t>
      </w:r>
      <w:del w:id="10271" w:author="Sanino" w:date="2012-05-24T00:09:00Z">
        <w:r w:rsidR="00C86AC3" w:rsidDel="00CA1412">
          <w:delText xml:space="preserve"> </w:delText>
        </w:r>
      </w:del>
      <w:ins w:id="10272" w:author="Sanino" w:date="2012-05-24T00:09:00Z">
        <w:r w:rsidR="00CA1412">
          <w:t xml:space="preserve"> </w:t>
        </w:r>
      </w:ins>
      <w:r w:rsidRPr="00E12B32">
        <w:t>виконується</w:t>
      </w:r>
      <w:del w:id="10273" w:author="Sanino" w:date="2012-05-24T00:09:00Z">
        <w:r w:rsidR="00C86AC3" w:rsidDel="00CA1412">
          <w:delText xml:space="preserve"> </w:delText>
        </w:r>
      </w:del>
      <w:ins w:id="10274" w:author="Sanino" w:date="2012-05-24T00:09:00Z">
        <w:r w:rsidR="00CA1412">
          <w:t xml:space="preserve"> </w:t>
        </w:r>
      </w:ins>
      <w:r w:rsidR="001114E3">
        <w:t>за</w:t>
      </w:r>
      <w:del w:id="10275" w:author="Sanino" w:date="2012-05-24T00:09:00Z">
        <w:r w:rsidR="00C86AC3" w:rsidDel="00CA1412">
          <w:delText xml:space="preserve"> </w:delText>
        </w:r>
      </w:del>
      <w:ins w:id="10276" w:author="Sanino" w:date="2012-05-24T00:09:00Z">
        <w:r w:rsidR="00CA1412">
          <w:t xml:space="preserve"> </w:t>
        </w:r>
      </w:ins>
      <w:r w:rsidRPr="00E12B32">
        <w:t>формулами</w:t>
      </w:r>
      <w:r w:rsidR="001114E3">
        <w:t>,</w:t>
      </w:r>
      <w:del w:id="10277" w:author="Sanino" w:date="2012-05-24T00:09:00Z">
        <w:r w:rsidR="00C86AC3" w:rsidDel="00CA1412">
          <w:delText xml:space="preserve"> </w:delText>
        </w:r>
      </w:del>
      <w:ins w:id="10278" w:author="Sanino" w:date="2012-05-24T00:09:00Z">
        <w:r w:rsidR="00CA1412">
          <w:t xml:space="preserve"> </w:t>
        </w:r>
      </w:ins>
      <w:r w:rsidRPr="00E12B32">
        <w:t>наведеними</w:t>
      </w:r>
      <w:del w:id="10279" w:author="Sanino" w:date="2012-05-24T00:09:00Z">
        <w:r w:rsidR="00C86AC3" w:rsidDel="00CA1412">
          <w:delText xml:space="preserve"> </w:delText>
        </w:r>
      </w:del>
      <w:ins w:id="10280" w:author="Sanino" w:date="2012-05-24T00:09:00Z">
        <w:r w:rsidR="00CA1412">
          <w:t xml:space="preserve"> </w:t>
        </w:r>
      </w:ins>
      <w:r w:rsidRPr="00E12B32">
        <w:t>в</w:t>
      </w:r>
      <w:del w:id="10281" w:author="Sanino" w:date="2012-05-24T00:09:00Z">
        <w:r w:rsidR="00C86AC3" w:rsidDel="00CA1412">
          <w:delText xml:space="preserve"> </w:delText>
        </w:r>
      </w:del>
      <w:ins w:id="10282" w:author="Sanino" w:date="2012-05-24T00:09:00Z">
        <w:r w:rsidR="00CA1412">
          <w:t xml:space="preserve"> </w:t>
        </w:r>
      </w:ins>
      <w:r w:rsidRPr="00E12B32">
        <w:t>описі</w:t>
      </w:r>
      <w:del w:id="10283" w:author="Sanino" w:date="2012-05-24T00:09:00Z">
        <w:r w:rsidR="00C86AC3" w:rsidDel="00CA1412">
          <w:delText xml:space="preserve"> </w:delText>
        </w:r>
      </w:del>
      <w:ins w:id="10284" w:author="Sanino" w:date="2012-05-24T00:09:00Z">
        <w:r w:rsidR="00CA1412">
          <w:t xml:space="preserve"> </w:t>
        </w:r>
      </w:ins>
      <w:r w:rsidRPr="00E12B32">
        <w:t>методу</w:t>
      </w:r>
      <w:del w:id="10285" w:author="Sanino" w:date="2012-05-24T00:09:00Z">
        <w:r w:rsidR="00C86AC3" w:rsidDel="00CA1412">
          <w:delText xml:space="preserve"> </w:delText>
        </w:r>
      </w:del>
      <w:ins w:id="10286" w:author="Sanino" w:date="2012-05-24T00:09:00Z">
        <w:r w:rsidR="00CA1412">
          <w:t xml:space="preserve"> </w:t>
        </w:r>
      </w:ins>
      <w:r w:rsidRPr="00E12B32">
        <w:t>розрахунку</w:t>
      </w:r>
      <w:del w:id="10287" w:author="Sanino" w:date="2012-05-24T00:09:00Z">
        <w:r w:rsidR="00C86AC3" w:rsidDel="00CA1412">
          <w:delText xml:space="preserve"> </w:delText>
        </w:r>
      </w:del>
      <w:ins w:id="10288" w:author="Sanino" w:date="2012-05-24T00:09:00Z">
        <w:r w:rsidR="00CA1412">
          <w:t xml:space="preserve"> </w:t>
        </w:r>
      </w:ins>
      <w:r w:rsidRPr="00E12B32">
        <w:t>навантаження.</w:t>
      </w:r>
      <w:del w:id="10289" w:author="Sanino" w:date="2012-05-24T00:09:00Z">
        <w:r w:rsidR="00C86AC3" w:rsidDel="00CA1412">
          <w:delText xml:space="preserve"> </w:delText>
        </w:r>
      </w:del>
      <w:ins w:id="10290" w:author="Sanino" w:date="2012-05-24T00:09:00Z">
        <w:r w:rsidR="00CA1412">
          <w:t xml:space="preserve"> </w:t>
        </w:r>
      </w:ins>
      <w:del w:id="10291" w:author="Sanino" w:date="2012-05-23T21:12:00Z">
        <w:r w:rsidR="00C86AC3" w:rsidDel="000C012F">
          <w:delText xml:space="preserve"> </w:delText>
        </w:r>
      </w:del>
      <w:r w:rsidRPr="00E12B32">
        <w:t>Log</w:t>
      </w:r>
      <w:del w:id="10292" w:author="Sanino" w:date="2012-05-24T00:09:00Z">
        <w:r w:rsidR="00C86AC3" w:rsidDel="00CA1412">
          <w:delText xml:space="preserve"> </w:delText>
        </w:r>
      </w:del>
      <w:ins w:id="10293" w:author="Sanino" w:date="2012-05-24T00:09:00Z">
        <w:r w:rsidR="00CA1412">
          <w:t xml:space="preserve"> </w:t>
        </w:r>
      </w:ins>
      <w:r w:rsidRPr="00E12B32">
        <w:t>файл</w:t>
      </w:r>
      <w:del w:id="10294" w:author="Sanino" w:date="2012-05-24T00:09:00Z">
        <w:r w:rsidR="00C86AC3" w:rsidDel="00CA1412">
          <w:delText xml:space="preserve"> </w:delText>
        </w:r>
      </w:del>
      <w:ins w:id="10295" w:author="Sanino" w:date="2012-05-24T00:09:00Z">
        <w:r w:rsidR="00CA1412">
          <w:t xml:space="preserve"> </w:t>
        </w:r>
      </w:ins>
      <w:r w:rsidRPr="00E12B32">
        <w:t>розрахунку</w:t>
      </w:r>
      <w:del w:id="10296" w:author="Sanino" w:date="2012-05-24T00:09:00Z">
        <w:r w:rsidR="00C86AC3" w:rsidDel="00CA1412">
          <w:delText xml:space="preserve"> </w:delText>
        </w:r>
      </w:del>
      <w:ins w:id="10297" w:author="Sanino" w:date="2012-05-24T00:09:00Z">
        <w:r w:rsidR="00CA1412">
          <w:t xml:space="preserve"> </w:t>
        </w:r>
      </w:ins>
      <w:r w:rsidRPr="00E12B32">
        <w:t>навантаження</w:t>
      </w:r>
      <w:del w:id="10298" w:author="Sanino" w:date="2012-05-24T00:09:00Z">
        <w:r w:rsidR="00C86AC3" w:rsidDel="00CA1412">
          <w:delText xml:space="preserve"> </w:delText>
        </w:r>
      </w:del>
      <w:ins w:id="10299" w:author="Sanino" w:date="2012-05-24T00:09:00Z">
        <w:r w:rsidR="00CA1412">
          <w:t xml:space="preserve"> </w:t>
        </w:r>
      </w:ins>
      <w:r w:rsidRPr="00E12B32">
        <w:t>наведено</w:t>
      </w:r>
      <w:del w:id="10300" w:author="Sanino" w:date="2012-05-24T00:09:00Z">
        <w:r w:rsidR="00C86AC3" w:rsidDel="00CA1412">
          <w:delText xml:space="preserve"> </w:delText>
        </w:r>
      </w:del>
      <w:ins w:id="10301" w:author="Sanino" w:date="2012-05-24T00:09:00Z">
        <w:r w:rsidR="00CA1412">
          <w:t xml:space="preserve"> </w:t>
        </w:r>
      </w:ins>
      <w:r w:rsidRPr="00E12B32">
        <w:t>на</w:t>
      </w:r>
      <w:del w:id="10302" w:author="Sanino" w:date="2012-05-24T00:09:00Z">
        <w:r w:rsidR="00C86AC3" w:rsidDel="00CA1412">
          <w:delText xml:space="preserve"> </w:delText>
        </w:r>
      </w:del>
      <w:ins w:id="10303" w:author="Sanino" w:date="2012-05-24T00:09:00Z">
        <w:r w:rsidR="00CA1412">
          <w:t xml:space="preserve"> </w:t>
        </w:r>
      </w:ins>
      <w:r w:rsidR="001114E3">
        <w:t>рису</w:t>
      </w:r>
      <w:r w:rsidRPr="00E12B32">
        <w:t>нку</w:t>
      </w:r>
      <w:ins w:id="10304" w:author="Sanino" w:date="2012-05-24T00:09:00Z">
        <w:r w:rsidR="00CA1412">
          <w:rPr>
            <w:lang w:val="ru-RU"/>
          </w:rPr>
          <w:t xml:space="preserve"> </w:t>
        </w:r>
      </w:ins>
      <w:del w:id="10305" w:author="Sanino" w:date="2012-05-23T21:12:00Z">
        <w:r w:rsidR="00C86AC3" w:rsidDel="000C012F">
          <w:delText xml:space="preserve"> </w:delText>
        </w:r>
      </w:del>
      <w:r w:rsidRPr="00E12B32">
        <w:t>1.5</w:t>
      </w:r>
      <w:ins w:id="10306" w:author="Sanino" w:date="2012-05-23T22:20:00Z">
        <w:r w:rsidR="00841526">
          <w:rPr>
            <w:lang w:val="ru-RU"/>
          </w:rPr>
          <w:t>.</w:t>
        </w:r>
      </w:ins>
    </w:p>
    <w:p w:rsidR="00156126" w:rsidRDefault="00156126" w:rsidP="00841526">
      <w:pPr>
        <w:rPr>
          <w:ins w:id="10307" w:author="Sanino" w:date="2012-05-23T23:37:00Z"/>
          <w:lang w:val="ru-RU"/>
        </w:rPr>
        <w:pPrChange w:id="10308" w:author="Sanino" w:date="2012-05-23T22:20:00Z">
          <w:pPr/>
        </w:pPrChange>
      </w:pPr>
      <w:moveToRangeStart w:id="10309" w:author="Sanino" w:date="2012-05-23T23:37:00Z" w:name="move325579578"/>
      <w:moveTo w:id="10310" w:author="Sanino" w:date="2012-05-23T23:37:00Z">
        <w:r w:rsidRPr="002A4EFE">
          <w:t>Лістинг</w:t>
        </w:r>
        <w:del w:id="10311" w:author="Sanino" w:date="2012-05-24T00:09:00Z">
          <w:r w:rsidDel="00CA1412">
            <w:delText xml:space="preserve"> </w:delText>
          </w:r>
        </w:del>
      </w:moveTo>
      <w:ins w:id="10312" w:author="Sanino" w:date="2012-05-24T00:09:00Z">
        <w:r w:rsidR="00CA1412">
          <w:t xml:space="preserve"> </w:t>
        </w:r>
      </w:ins>
      <w:moveTo w:id="10313" w:author="Sanino" w:date="2012-05-23T23:37:00Z">
        <w:r w:rsidRPr="002A4EFE">
          <w:t>модуля</w:t>
        </w:r>
        <w:del w:id="10314" w:author="Sanino" w:date="2012-05-24T00:09:00Z">
          <w:r w:rsidDel="00CA1412">
            <w:delText xml:space="preserve"> </w:delText>
          </w:r>
        </w:del>
      </w:moveTo>
      <w:ins w:id="10315" w:author="Sanino" w:date="2012-05-24T00:09:00Z">
        <w:r w:rsidR="00CA1412">
          <w:t xml:space="preserve"> </w:t>
        </w:r>
      </w:ins>
      <w:moveTo w:id="10316" w:author="Sanino" w:date="2012-05-23T23:37:00Z">
        <w:r w:rsidRPr="002A4EFE">
          <w:t>наведений</w:t>
        </w:r>
        <w:del w:id="10317" w:author="Sanino" w:date="2012-05-24T00:09:00Z">
          <w:r w:rsidDel="00CA1412">
            <w:delText xml:space="preserve"> </w:delText>
          </w:r>
        </w:del>
      </w:moveTo>
      <w:ins w:id="10318" w:author="Sanino" w:date="2012-05-24T00:09:00Z">
        <w:r w:rsidR="00CA1412">
          <w:t xml:space="preserve"> </w:t>
        </w:r>
      </w:ins>
      <w:moveTo w:id="10319" w:author="Sanino" w:date="2012-05-23T23:37:00Z">
        <w:r w:rsidRPr="002A4EFE">
          <w:t>у</w:t>
        </w:r>
        <w:del w:id="10320" w:author="Sanino" w:date="2012-05-24T00:09:00Z">
          <w:r w:rsidDel="00CA1412">
            <w:delText xml:space="preserve"> </w:delText>
          </w:r>
        </w:del>
      </w:moveTo>
      <w:ins w:id="10321" w:author="Sanino" w:date="2012-05-24T00:09:00Z">
        <w:r w:rsidR="00CA1412">
          <w:t xml:space="preserve"> </w:t>
        </w:r>
      </w:ins>
      <w:moveTo w:id="10322" w:author="Sanino" w:date="2012-05-23T23:37:00Z">
        <w:r w:rsidRPr="002A4EFE">
          <w:t>додатку</w:t>
        </w:r>
        <w:del w:id="10323" w:author="Sanino" w:date="2012-05-24T00:09:00Z">
          <w:r w:rsidDel="00CA1412">
            <w:delText xml:space="preserve"> </w:delText>
          </w:r>
        </w:del>
      </w:moveTo>
      <w:ins w:id="10324" w:author="Sanino" w:date="2012-05-24T00:09:00Z">
        <w:r w:rsidR="00CA1412">
          <w:t xml:space="preserve"> </w:t>
        </w:r>
      </w:ins>
      <w:moveTo w:id="10325" w:author="Sanino" w:date="2012-05-23T23:37:00Z">
        <w:r w:rsidRPr="002A4EFE">
          <w:t>Г</w:t>
        </w:r>
        <w:del w:id="10326" w:author="Sanino" w:date="2012-05-24T00:09:00Z">
          <w:r w:rsidDel="00CA1412">
            <w:delText xml:space="preserve"> </w:delText>
          </w:r>
        </w:del>
      </w:moveTo>
      <w:ins w:id="10327" w:author="Sanino" w:date="2012-05-24T00:09:00Z">
        <w:r w:rsidR="00CA1412">
          <w:t xml:space="preserve"> </w:t>
        </w:r>
      </w:ins>
      <w:moveTo w:id="10328" w:author="Sanino" w:date="2012-05-23T23:37:00Z">
        <w:r w:rsidRPr="002A4EFE">
          <w:t>сторінка</w:t>
        </w:r>
        <w:del w:id="10329" w:author="Sanino" w:date="2012-05-24T00:09:00Z">
          <w:r w:rsidDel="00CA1412">
            <w:delText xml:space="preserve"> </w:delText>
          </w:r>
        </w:del>
      </w:moveTo>
      <w:ins w:id="10330" w:author="Sanino" w:date="2012-05-24T00:09:00Z">
        <w:r w:rsidR="00CA1412">
          <w:t xml:space="preserve"> </w:t>
        </w:r>
      </w:ins>
      <w:moveTo w:id="10331" w:author="Sanino" w:date="2012-05-23T23:37:00Z">
        <w:r w:rsidRPr="002A4EFE">
          <w:t>5.</w:t>
        </w:r>
      </w:moveTo>
      <w:moveToRangeEnd w:id="10309"/>
    </w:p>
    <w:p w:rsidR="00156126" w:rsidRDefault="00156126" w:rsidP="00841526">
      <w:pPr>
        <w:rPr>
          <w:ins w:id="10332" w:author="Sanino" w:date="2012-05-23T23:37:00Z"/>
          <w:lang w:val="ru-RU"/>
        </w:rPr>
        <w:pPrChange w:id="10333" w:author="Sanino" w:date="2012-05-23T22:20:00Z">
          <w:pPr/>
        </w:pPrChange>
      </w:pPr>
    </w:p>
    <w:p w:rsidR="00156126" w:rsidRDefault="00156126" w:rsidP="00841526">
      <w:pPr>
        <w:rPr>
          <w:ins w:id="10334" w:author="Sanino" w:date="2012-05-23T23:37:00Z"/>
          <w:lang w:val="ru-RU"/>
        </w:rPr>
        <w:pPrChange w:id="10335" w:author="Sanino" w:date="2012-05-23T22:20:00Z">
          <w:pPr/>
        </w:pPrChange>
      </w:pPr>
    </w:p>
    <w:p w:rsidR="00156126" w:rsidRPr="00841526" w:rsidRDefault="00156126" w:rsidP="00841526">
      <w:pPr>
        <w:rPr>
          <w:ins w:id="10336" w:author="Sanino" w:date="2012-05-23T21:21:00Z"/>
          <w:lang w:val="ru-RU"/>
          <w:rPrChange w:id="10337" w:author="Sanino" w:date="2012-05-23T22:20:00Z">
            <w:rPr>
              <w:ins w:id="10338" w:author="Sanino" w:date="2012-05-23T21:21:00Z"/>
            </w:rPr>
          </w:rPrChange>
        </w:rPr>
        <w:pPrChange w:id="10339" w:author="Sanino" w:date="2012-05-23T22:20:00Z">
          <w:pPr/>
        </w:pPrChange>
      </w:pPr>
    </w:p>
    <w:p w:rsidR="0072678B" w:rsidDel="000C012F" w:rsidRDefault="00C86AC3" w:rsidP="00100C79">
      <w:pPr>
        <w:rPr>
          <w:del w:id="10340" w:author="Sanino" w:date="2012-05-23T21:21:00Z"/>
        </w:rPr>
      </w:pPr>
      <w:del w:id="10341" w:author="Sanino" w:date="2012-05-23T21:12:00Z">
        <w:r w:rsidDel="000C012F">
          <w:delText xml:space="preserve">  </w:delText>
        </w:r>
      </w:del>
    </w:p>
    <w:p w:rsidR="00100C79" w:rsidRDefault="00100C79" w:rsidP="000C012F">
      <w:pPr>
        <w:pPrChange w:id="10342" w:author="Sanino" w:date="2012-05-23T21:21:00Z">
          <w:pPr/>
        </w:pPrChange>
      </w:pPr>
    </w:p>
    <w:p w:rsidR="00A30E27" w:rsidRPr="00A30E27" w:rsidRDefault="00A30E27" w:rsidP="001F0442">
      <w:pPr>
        <w:ind w:left="709" w:right="566" w:firstLine="0"/>
        <w:rPr>
          <w:ins w:id="10343" w:author="Sanino" w:date="2012-05-23T18:29:00Z"/>
          <w:rFonts w:ascii="PT Mono" w:hAnsi="PT Mono"/>
          <w:sz w:val="20"/>
          <w:szCs w:val="20"/>
        </w:rPr>
        <w:pPrChange w:id="10344" w:author="Sanino" w:date="2012-05-23T18:49:00Z">
          <w:pPr>
            <w:ind w:left="709" w:firstLine="0"/>
          </w:pPr>
        </w:pPrChange>
      </w:pPr>
      <w:ins w:id="10345" w:author="Sanino" w:date="2012-05-23T18:29:00Z">
        <w:r w:rsidRPr="00A30E27">
          <w:rPr>
            <w:rFonts w:ascii="PT Mono" w:hAnsi="PT Mono"/>
            <w:sz w:val="20"/>
            <w:szCs w:val="20"/>
          </w:rPr>
          <w:lastRenderedPageBreak/>
          <w:t>Нагрузка</w:t>
        </w:r>
      </w:ins>
      <w:ins w:id="10346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347" w:author="Sanino" w:date="2012-05-23T18:29:00Z">
        <w:r w:rsidRPr="00A30E27">
          <w:rPr>
            <w:rFonts w:ascii="PT Mono" w:hAnsi="PT Mono"/>
            <w:sz w:val="20"/>
            <w:szCs w:val="20"/>
          </w:rPr>
          <w:t>необходимая</w:t>
        </w:r>
      </w:ins>
      <w:ins w:id="10348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349" w:author="Sanino" w:date="2012-05-23T18:29:00Z">
        <w:r w:rsidRPr="00A30E27">
          <w:rPr>
            <w:rFonts w:ascii="PT Mono" w:hAnsi="PT Mono"/>
            <w:sz w:val="20"/>
            <w:szCs w:val="20"/>
          </w:rPr>
          <w:t>на</w:t>
        </w:r>
      </w:ins>
      <w:ins w:id="10350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351" w:author="Sanino" w:date="2012-05-23T18:29:00Z">
        <w:r w:rsidRPr="00A30E27">
          <w:rPr>
            <w:rFonts w:ascii="PT Mono" w:hAnsi="PT Mono"/>
            <w:sz w:val="20"/>
            <w:szCs w:val="20"/>
          </w:rPr>
          <w:t>проведение</w:t>
        </w:r>
      </w:ins>
      <w:ins w:id="10352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353" w:author="Sanino" w:date="2012-05-23T18:29:00Z">
        <w:r w:rsidRPr="00A30E27">
          <w:rPr>
            <w:rFonts w:ascii="PT Mono" w:hAnsi="PT Mono"/>
            <w:sz w:val="20"/>
            <w:szCs w:val="20"/>
          </w:rPr>
          <w:t>вступительных</w:t>
        </w:r>
      </w:ins>
      <w:ins w:id="10354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355" w:author="Sanino" w:date="2012-05-23T18:29:00Z">
        <w:r w:rsidRPr="00A30E27">
          <w:rPr>
            <w:rFonts w:ascii="PT Mono" w:hAnsi="PT Mono"/>
            <w:sz w:val="20"/>
            <w:szCs w:val="20"/>
          </w:rPr>
          <w:t>экзаменов:</w:t>
        </w:r>
      </w:ins>
      <w:ins w:id="10356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357" w:author="Sanino" w:date="2012-05-23T18:29:00Z">
        <w:r w:rsidRPr="00A30E27">
          <w:rPr>
            <w:rFonts w:ascii="PT Mono" w:hAnsi="PT Mono"/>
            <w:sz w:val="20"/>
            <w:szCs w:val="20"/>
          </w:rPr>
          <w:t>12</w:t>
        </w:r>
      </w:ins>
      <w:ins w:id="10358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359" w:author="Sanino" w:date="2012-05-23T18:29:00Z">
        <w:r w:rsidRPr="00A30E27">
          <w:rPr>
            <w:rFonts w:ascii="PT Mono" w:hAnsi="PT Mono"/>
            <w:sz w:val="20"/>
            <w:szCs w:val="20"/>
          </w:rPr>
          <w:t>*</w:t>
        </w:r>
      </w:ins>
      <w:ins w:id="10360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361" w:author="Sanino" w:date="2012-05-23T18:29:00Z">
        <w:r w:rsidRPr="00A30E27">
          <w:rPr>
            <w:rFonts w:ascii="PT Mono" w:hAnsi="PT Mono"/>
            <w:sz w:val="20"/>
            <w:szCs w:val="20"/>
          </w:rPr>
          <w:t>10.0</w:t>
        </w:r>
      </w:ins>
      <w:ins w:id="10362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363" w:author="Sanino" w:date="2012-05-23T18:29:00Z">
        <w:r w:rsidRPr="00A30E27">
          <w:rPr>
            <w:rFonts w:ascii="PT Mono" w:hAnsi="PT Mono"/>
            <w:sz w:val="20"/>
            <w:szCs w:val="20"/>
          </w:rPr>
          <w:t>=</w:t>
        </w:r>
      </w:ins>
      <w:ins w:id="10364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365" w:author="Sanino" w:date="2012-05-23T18:29:00Z">
        <w:r w:rsidRPr="00A30E27">
          <w:rPr>
            <w:rFonts w:ascii="PT Mono" w:hAnsi="PT Mono"/>
            <w:sz w:val="20"/>
            <w:szCs w:val="20"/>
          </w:rPr>
          <w:t>120.0</w:t>
        </w:r>
      </w:ins>
    </w:p>
    <w:p w:rsidR="00A30E27" w:rsidRPr="00A30E27" w:rsidRDefault="00A30E27" w:rsidP="001F0442">
      <w:pPr>
        <w:ind w:left="709" w:right="566" w:firstLine="0"/>
        <w:rPr>
          <w:ins w:id="10366" w:author="Sanino" w:date="2012-05-23T18:29:00Z"/>
          <w:rFonts w:ascii="PT Mono" w:hAnsi="PT Mono"/>
          <w:sz w:val="20"/>
          <w:szCs w:val="20"/>
        </w:rPr>
      </w:pPr>
      <w:ins w:id="10367" w:author="Sanino" w:date="2012-05-23T18:29:00Z">
        <w:r w:rsidRPr="00A30E27">
          <w:rPr>
            <w:rFonts w:ascii="PT Mono" w:hAnsi="PT Mono"/>
            <w:sz w:val="20"/>
            <w:szCs w:val="20"/>
          </w:rPr>
          <w:t>Нагрузка</w:t>
        </w:r>
      </w:ins>
      <w:ins w:id="10368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369" w:author="Sanino" w:date="2012-05-23T18:29:00Z">
        <w:r w:rsidRPr="00A30E27">
          <w:rPr>
            <w:rFonts w:ascii="PT Mono" w:hAnsi="PT Mono"/>
            <w:sz w:val="20"/>
            <w:szCs w:val="20"/>
          </w:rPr>
          <w:t>необходимая</w:t>
        </w:r>
      </w:ins>
      <w:ins w:id="10370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371" w:author="Sanino" w:date="2012-05-23T18:29:00Z">
        <w:r w:rsidRPr="00A30E27">
          <w:rPr>
            <w:rFonts w:ascii="PT Mono" w:hAnsi="PT Mono"/>
            <w:sz w:val="20"/>
            <w:szCs w:val="20"/>
          </w:rPr>
          <w:t>на</w:t>
        </w:r>
      </w:ins>
      <w:ins w:id="10372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373" w:author="Sanino" w:date="2012-05-23T18:29:00Z">
        <w:r w:rsidRPr="00A30E27">
          <w:rPr>
            <w:rFonts w:ascii="PT Mono" w:hAnsi="PT Mono"/>
            <w:sz w:val="20"/>
            <w:szCs w:val="20"/>
          </w:rPr>
          <w:t>руководство</w:t>
        </w:r>
      </w:ins>
      <w:ins w:id="10374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375" w:author="Sanino" w:date="2012-05-23T18:29:00Z">
        <w:r w:rsidRPr="00A30E27">
          <w:rPr>
            <w:rFonts w:ascii="PT Mono" w:hAnsi="PT Mono"/>
            <w:sz w:val="20"/>
            <w:szCs w:val="20"/>
          </w:rPr>
          <w:t>аспирантами:</w:t>
        </w:r>
      </w:ins>
      <w:ins w:id="10376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377" w:author="Sanino" w:date="2012-05-23T18:29:00Z">
        <w:r w:rsidRPr="00A30E27">
          <w:rPr>
            <w:rFonts w:ascii="PT Mono" w:hAnsi="PT Mono"/>
            <w:sz w:val="20"/>
            <w:szCs w:val="20"/>
          </w:rPr>
          <w:t>9</w:t>
        </w:r>
      </w:ins>
      <w:ins w:id="10378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379" w:author="Sanino" w:date="2012-05-23T18:29:00Z">
        <w:r w:rsidRPr="00A30E27">
          <w:rPr>
            <w:rFonts w:ascii="PT Mono" w:hAnsi="PT Mono"/>
            <w:sz w:val="20"/>
            <w:szCs w:val="20"/>
          </w:rPr>
          <w:t>*</w:t>
        </w:r>
      </w:ins>
      <w:ins w:id="10380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381" w:author="Sanino" w:date="2012-05-23T18:29:00Z">
        <w:r w:rsidRPr="00A30E27">
          <w:rPr>
            <w:rFonts w:ascii="PT Mono" w:hAnsi="PT Mono"/>
            <w:sz w:val="20"/>
            <w:szCs w:val="20"/>
          </w:rPr>
          <w:t>100.0</w:t>
        </w:r>
      </w:ins>
      <w:ins w:id="10382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383" w:author="Sanino" w:date="2012-05-23T18:29:00Z">
        <w:r w:rsidRPr="00A30E27">
          <w:rPr>
            <w:rFonts w:ascii="PT Mono" w:hAnsi="PT Mono"/>
            <w:sz w:val="20"/>
            <w:szCs w:val="20"/>
          </w:rPr>
          <w:t>=</w:t>
        </w:r>
      </w:ins>
      <w:ins w:id="10384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385" w:author="Sanino" w:date="2012-05-23T18:29:00Z">
        <w:r w:rsidRPr="00A30E27">
          <w:rPr>
            <w:rFonts w:ascii="PT Mono" w:hAnsi="PT Mono"/>
            <w:sz w:val="20"/>
            <w:szCs w:val="20"/>
          </w:rPr>
          <w:t>900.0</w:t>
        </w:r>
      </w:ins>
    </w:p>
    <w:p w:rsidR="00A30E27" w:rsidRPr="00A30E27" w:rsidRDefault="00A30E27" w:rsidP="001F0442">
      <w:pPr>
        <w:ind w:left="709" w:right="566" w:firstLine="0"/>
        <w:rPr>
          <w:ins w:id="10386" w:author="Sanino" w:date="2012-05-23T18:29:00Z"/>
          <w:rFonts w:ascii="PT Mono" w:hAnsi="PT Mono"/>
          <w:sz w:val="20"/>
          <w:szCs w:val="20"/>
        </w:rPr>
      </w:pPr>
      <w:ins w:id="10387" w:author="Sanino" w:date="2012-05-23T18:29:00Z">
        <w:r w:rsidRPr="00A30E27">
          <w:rPr>
            <w:rFonts w:ascii="PT Mono" w:hAnsi="PT Mono"/>
            <w:sz w:val="20"/>
            <w:szCs w:val="20"/>
          </w:rPr>
          <w:t>Нагрузка</w:t>
        </w:r>
      </w:ins>
      <w:ins w:id="10388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389" w:author="Sanino" w:date="2012-05-23T18:29:00Z">
        <w:r w:rsidRPr="00A30E27">
          <w:rPr>
            <w:rFonts w:ascii="PT Mono" w:hAnsi="PT Mono"/>
            <w:sz w:val="20"/>
            <w:szCs w:val="20"/>
          </w:rPr>
          <w:t>необходимая</w:t>
        </w:r>
      </w:ins>
      <w:ins w:id="10390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391" w:author="Sanino" w:date="2012-05-23T18:29:00Z">
        <w:r w:rsidRPr="00A30E27">
          <w:rPr>
            <w:rFonts w:ascii="PT Mono" w:hAnsi="PT Mono"/>
            <w:sz w:val="20"/>
            <w:szCs w:val="20"/>
          </w:rPr>
          <w:t>на</w:t>
        </w:r>
      </w:ins>
      <w:ins w:id="10392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393" w:author="Sanino" w:date="2012-05-23T18:29:00Z">
        <w:r w:rsidRPr="00A30E27">
          <w:rPr>
            <w:rFonts w:ascii="PT Mono" w:hAnsi="PT Mono"/>
            <w:sz w:val="20"/>
            <w:szCs w:val="20"/>
          </w:rPr>
          <w:t>руководство</w:t>
        </w:r>
      </w:ins>
      <w:ins w:id="10394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395" w:author="Sanino" w:date="2012-05-23T18:29:00Z">
        <w:r w:rsidRPr="00A30E27">
          <w:rPr>
            <w:rFonts w:ascii="PT Mono" w:hAnsi="PT Mono"/>
            <w:sz w:val="20"/>
            <w:szCs w:val="20"/>
          </w:rPr>
          <w:t>докторантами:</w:t>
        </w:r>
      </w:ins>
      <w:ins w:id="10396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397" w:author="Sanino" w:date="2012-05-23T18:29:00Z">
        <w:r w:rsidRPr="00A30E27">
          <w:rPr>
            <w:rFonts w:ascii="PT Mono" w:hAnsi="PT Mono"/>
            <w:sz w:val="20"/>
            <w:szCs w:val="20"/>
          </w:rPr>
          <w:t>10</w:t>
        </w:r>
      </w:ins>
      <w:ins w:id="10398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399" w:author="Sanino" w:date="2012-05-23T18:29:00Z">
        <w:r w:rsidRPr="00A30E27">
          <w:rPr>
            <w:rFonts w:ascii="PT Mono" w:hAnsi="PT Mono"/>
            <w:sz w:val="20"/>
            <w:szCs w:val="20"/>
          </w:rPr>
          <w:t>*</w:t>
        </w:r>
      </w:ins>
      <w:ins w:id="10400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01" w:author="Sanino" w:date="2012-05-23T18:29:00Z">
        <w:r w:rsidRPr="00A30E27">
          <w:rPr>
            <w:rFonts w:ascii="PT Mono" w:hAnsi="PT Mono"/>
            <w:sz w:val="20"/>
            <w:szCs w:val="20"/>
          </w:rPr>
          <w:t>50.0</w:t>
        </w:r>
      </w:ins>
      <w:ins w:id="10402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03" w:author="Sanino" w:date="2012-05-23T18:29:00Z">
        <w:r w:rsidRPr="00A30E27">
          <w:rPr>
            <w:rFonts w:ascii="PT Mono" w:hAnsi="PT Mono"/>
            <w:sz w:val="20"/>
            <w:szCs w:val="20"/>
          </w:rPr>
          <w:t>=</w:t>
        </w:r>
      </w:ins>
      <w:ins w:id="10404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05" w:author="Sanino" w:date="2012-05-23T18:29:00Z">
        <w:r w:rsidRPr="00A30E27">
          <w:rPr>
            <w:rFonts w:ascii="PT Mono" w:hAnsi="PT Mono"/>
            <w:sz w:val="20"/>
            <w:szCs w:val="20"/>
          </w:rPr>
          <w:t>500.0</w:t>
        </w:r>
      </w:ins>
    </w:p>
    <w:p w:rsidR="00A30E27" w:rsidRPr="00A30E27" w:rsidRDefault="00A30E27" w:rsidP="001F0442">
      <w:pPr>
        <w:ind w:left="709" w:right="566" w:firstLine="0"/>
        <w:rPr>
          <w:ins w:id="10406" w:author="Sanino" w:date="2012-05-23T18:29:00Z"/>
          <w:rFonts w:ascii="PT Mono" w:hAnsi="PT Mono"/>
          <w:sz w:val="20"/>
          <w:szCs w:val="20"/>
        </w:rPr>
      </w:pPr>
      <w:ins w:id="10407" w:author="Sanino" w:date="2012-05-23T18:29:00Z">
        <w:r w:rsidRPr="00A30E27">
          <w:rPr>
            <w:rFonts w:ascii="PT Mono" w:hAnsi="PT Mono"/>
            <w:sz w:val="20"/>
            <w:szCs w:val="20"/>
          </w:rPr>
          <w:t>Нагрузка</w:t>
        </w:r>
      </w:ins>
      <w:ins w:id="10408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09" w:author="Sanino" w:date="2012-05-23T18:29:00Z">
        <w:r w:rsidRPr="00A30E27">
          <w:rPr>
            <w:rFonts w:ascii="PT Mono" w:hAnsi="PT Mono"/>
            <w:sz w:val="20"/>
            <w:szCs w:val="20"/>
          </w:rPr>
          <w:t>необходимая</w:t>
        </w:r>
      </w:ins>
      <w:ins w:id="10410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11" w:author="Sanino" w:date="2012-05-23T18:29:00Z">
        <w:r w:rsidRPr="00A30E27">
          <w:rPr>
            <w:rFonts w:ascii="PT Mono" w:hAnsi="PT Mono"/>
            <w:sz w:val="20"/>
            <w:szCs w:val="20"/>
          </w:rPr>
          <w:t>на</w:t>
        </w:r>
      </w:ins>
      <w:ins w:id="10412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13" w:author="Sanino" w:date="2012-05-23T18:29:00Z">
        <w:r w:rsidRPr="00A30E27">
          <w:rPr>
            <w:rFonts w:ascii="PT Mono" w:hAnsi="PT Mono"/>
            <w:sz w:val="20"/>
            <w:szCs w:val="20"/>
          </w:rPr>
          <w:t>руководство</w:t>
        </w:r>
      </w:ins>
      <w:ins w:id="10414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15" w:author="Sanino" w:date="2012-05-23T18:29:00Z">
        <w:r w:rsidRPr="00A30E27">
          <w:rPr>
            <w:rFonts w:ascii="PT Mono" w:hAnsi="PT Mono"/>
            <w:sz w:val="20"/>
            <w:szCs w:val="20"/>
          </w:rPr>
          <w:t>стажерами:</w:t>
        </w:r>
      </w:ins>
      <w:ins w:id="10416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17" w:author="Sanino" w:date="2012-05-23T18:29:00Z">
        <w:r w:rsidRPr="00A30E27">
          <w:rPr>
            <w:rFonts w:ascii="PT Mono" w:hAnsi="PT Mono"/>
            <w:sz w:val="20"/>
            <w:szCs w:val="20"/>
          </w:rPr>
          <w:t>10</w:t>
        </w:r>
      </w:ins>
      <w:ins w:id="10418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19" w:author="Sanino" w:date="2012-05-23T18:29:00Z">
        <w:r w:rsidRPr="00A30E27">
          <w:rPr>
            <w:rFonts w:ascii="PT Mono" w:hAnsi="PT Mono"/>
            <w:sz w:val="20"/>
            <w:szCs w:val="20"/>
          </w:rPr>
          <w:t>*</w:t>
        </w:r>
      </w:ins>
      <w:ins w:id="10420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21" w:author="Sanino" w:date="2012-05-23T18:29:00Z">
        <w:r w:rsidRPr="00A30E27">
          <w:rPr>
            <w:rFonts w:ascii="PT Mono" w:hAnsi="PT Mono"/>
            <w:sz w:val="20"/>
            <w:szCs w:val="20"/>
          </w:rPr>
          <w:t>50.0</w:t>
        </w:r>
      </w:ins>
      <w:ins w:id="10422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23" w:author="Sanino" w:date="2012-05-23T18:29:00Z">
        <w:r w:rsidRPr="00A30E27">
          <w:rPr>
            <w:rFonts w:ascii="PT Mono" w:hAnsi="PT Mono"/>
            <w:sz w:val="20"/>
            <w:szCs w:val="20"/>
          </w:rPr>
          <w:t>=</w:t>
        </w:r>
      </w:ins>
      <w:ins w:id="10424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25" w:author="Sanino" w:date="2012-05-23T18:29:00Z">
        <w:r w:rsidRPr="00A30E27">
          <w:rPr>
            <w:rFonts w:ascii="PT Mono" w:hAnsi="PT Mono"/>
            <w:sz w:val="20"/>
            <w:szCs w:val="20"/>
          </w:rPr>
          <w:t>500.0</w:t>
        </w:r>
      </w:ins>
    </w:p>
    <w:p w:rsidR="00A30E27" w:rsidRPr="00A30E27" w:rsidRDefault="00A30E27" w:rsidP="001F0442">
      <w:pPr>
        <w:ind w:left="709" w:right="566" w:firstLine="0"/>
        <w:rPr>
          <w:ins w:id="10426" w:author="Sanino" w:date="2012-05-23T18:29:00Z"/>
          <w:rFonts w:ascii="PT Mono" w:hAnsi="PT Mono"/>
          <w:sz w:val="20"/>
          <w:szCs w:val="20"/>
        </w:rPr>
      </w:pPr>
      <w:ins w:id="10427" w:author="Sanino" w:date="2012-05-23T18:29:00Z">
        <w:r w:rsidRPr="00A30E27">
          <w:rPr>
            <w:rFonts w:ascii="PT Mono" w:hAnsi="PT Mono"/>
            <w:sz w:val="20"/>
            <w:szCs w:val="20"/>
          </w:rPr>
          <w:t>Нагрузка</w:t>
        </w:r>
      </w:ins>
      <w:ins w:id="10428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29" w:author="Sanino" w:date="2012-05-23T18:29:00Z">
        <w:r w:rsidRPr="00A30E27">
          <w:rPr>
            <w:rFonts w:ascii="PT Mono" w:hAnsi="PT Mono"/>
            <w:sz w:val="20"/>
            <w:szCs w:val="20"/>
          </w:rPr>
          <w:t>необходимая</w:t>
        </w:r>
      </w:ins>
      <w:ins w:id="10430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31" w:author="Sanino" w:date="2012-05-23T18:29:00Z">
        <w:r w:rsidRPr="00A30E27">
          <w:rPr>
            <w:rFonts w:ascii="PT Mono" w:hAnsi="PT Mono"/>
            <w:sz w:val="20"/>
            <w:szCs w:val="20"/>
          </w:rPr>
          <w:t>для</w:t>
        </w:r>
      </w:ins>
      <w:ins w:id="10432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33" w:author="Sanino" w:date="2012-05-23T18:29:00Z">
        <w:r w:rsidRPr="00A30E27">
          <w:rPr>
            <w:rFonts w:ascii="PT Mono" w:hAnsi="PT Mono"/>
            <w:sz w:val="20"/>
            <w:szCs w:val="20"/>
          </w:rPr>
          <w:t>обеспечения</w:t>
        </w:r>
      </w:ins>
      <w:ins w:id="10434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35" w:author="Sanino" w:date="2012-05-23T18:29:00Z">
        <w:r w:rsidRPr="00A30E27">
          <w:rPr>
            <w:rFonts w:ascii="PT Mono" w:hAnsi="PT Mono"/>
            <w:sz w:val="20"/>
            <w:szCs w:val="20"/>
          </w:rPr>
          <w:t>учебного</w:t>
        </w:r>
      </w:ins>
      <w:ins w:id="10436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37" w:author="Sanino" w:date="2012-05-23T18:29:00Z">
        <w:r w:rsidRPr="00A30E27">
          <w:rPr>
            <w:rFonts w:ascii="PT Mono" w:hAnsi="PT Mono"/>
            <w:sz w:val="20"/>
            <w:szCs w:val="20"/>
          </w:rPr>
          <w:t>процесса:</w:t>
        </w:r>
      </w:ins>
      <w:ins w:id="10438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39" w:author="Sanino" w:date="2012-05-23T18:29:00Z">
        <w:r w:rsidRPr="00A30E27">
          <w:rPr>
            <w:rFonts w:ascii="PT Mono" w:hAnsi="PT Mono"/>
            <w:sz w:val="20"/>
            <w:szCs w:val="20"/>
          </w:rPr>
          <w:t>5000.0</w:t>
        </w:r>
      </w:ins>
      <w:ins w:id="10440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41" w:author="Sanino" w:date="2012-05-23T18:29:00Z">
        <w:r w:rsidRPr="00A30E27">
          <w:rPr>
            <w:rFonts w:ascii="PT Mono" w:hAnsi="PT Mono"/>
            <w:sz w:val="20"/>
            <w:szCs w:val="20"/>
          </w:rPr>
          <w:t>-</w:t>
        </w:r>
      </w:ins>
      <w:ins w:id="10442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43" w:author="Sanino" w:date="2012-05-23T18:29:00Z">
        <w:r w:rsidRPr="00A30E27">
          <w:rPr>
            <w:rFonts w:ascii="PT Mono" w:hAnsi="PT Mono"/>
            <w:sz w:val="20"/>
            <w:szCs w:val="20"/>
          </w:rPr>
          <w:t>2020.0</w:t>
        </w:r>
      </w:ins>
      <w:ins w:id="10444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45" w:author="Sanino" w:date="2012-05-23T18:29:00Z">
        <w:r w:rsidRPr="00A30E27">
          <w:rPr>
            <w:rFonts w:ascii="PT Mono" w:hAnsi="PT Mono"/>
            <w:sz w:val="20"/>
            <w:szCs w:val="20"/>
          </w:rPr>
          <w:t>=</w:t>
        </w:r>
      </w:ins>
      <w:ins w:id="10446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47" w:author="Sanino" w:date="2012-05-23T18:29:00Z">
        <w:r w:rsidRPr="00A30E27">
          <w:rPr>
            <w:rFonts w:ascii="PT Mono" w:hAnsi="PT Mono"/>
            <w:sz w:val="20"/>
            <w:szCs w:val="20"/>
          </w:rPr>
          <w:t>2980.0</w:t>
        </w:r>
      </w:ins>
    </w:p>
    <w:p w:rsidR="00A30E27" w:rsidRPr="00A30E27" w:rsidRDefault="00A30E27" w:rsidP="001F0442">
      <w:pPr>
        <w:ind w:left="709" w:right="566" w:firstLine="0"/>
        <w:rPr>
          <w:ins w:id="10448" w:author="Sanino" w:date="2012-05-23T18:29:00Z"/>
          <w:rFonts w:ascii="PT Mono" w:hAnsi="PT Mono"/>
          <w:sz w:val="20"/>
          <w:szCs w:val="20"/>
        </w:rPr>
      </w:pPr>
      <w:ins w:id="10449" w:author="Sanino" w:date="2012-05-23T18:29:00Z">
        <w:r w:rsidRPr="00A30E27">
          <w:rPr>
            <w:rFonts w:ascii="PT Mono" w:hAnsi="PT Mono"/>
            <w:sz w:val="20"/>
            <w:szCs w:val="20"/>
          </w:rPr>
          <w:t>Контингент</w:t>
        </w:r>
      </w:ins>
      <w:ins w:id="10450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51" w:author="Sanino" w:date="2012-05-23T18:29:00Z">
        <w:r w:rsidRPr="00A30E27">
          <w:rPr>
            <w:rFonts w:ascii="PT Mono" w:hAnsi="PT Mono"/>
            <w:sz w:val="20"/>
            <w:szCs w:val="20"/>
          </w:rPr>
          <w:t>направления</w:t>
        </w:r>
      </w:ins>
      <w:ins w:id="10452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53" w:author="Sanino" w:date="2012-05-23T18:29:00Z">
        <w:r w:rsidRPr="00A30E27">
          <w:rPr>
            <w:rFonts w:ascii="PT Mono" w:hAnsi="PT Mono"/>
            <w:sz w:val="20"/>
            <w:szCs w:val="20"/>
          </w:rPr>
          <w:t>-</w:t>
        </w:r>
      </w:ins>
      <w:ins w:id="10454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55" w:author="Sanino" w:date="2012-05-23T18:29:00Z">
        <w:r w:rsidRPr="00A30E27">
          <w:rPr>
            <w:rFonts w:ascii="PT Mono" w:hAnsi="PT Mono"/>
            <w:sz w:val="20"/>
            <w:szCs w:val="20"/>
          </w:rPr>
          <w:t>НАПР4</w:t>
        </w:r>
      </w:ins>
      <w:ins w:id="10456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57" w:author="Sanino" w:date="2012-05-23T18:29:00Z">
        <w:r w:rsidRPr="00A30E27">
          <w:rPr>
            <w:rFonts w:ascii="PT Mono" w:hAnsi="PT Mono"/>
            <w:sz w:val="20"/>
            <w:szCs w:val="20"/>
          </w:rPr>
          <w:t>дневной</w:t>
        </w:r>
      </w:ins>
      <w:ins w:id="10458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59" w:author="Sanino" w:date="2012-05-23T18:29:00Z">
        <w:r w:rsidRPr="00A30E27">
          <w:rPr>
            <w:rFonts w:ascii="PT Mono" w:hAnsi="PT Mono"/>
            <w:sz w:val="20"/>
            <w:szCs w:val="20"/>
          </w:rPr>
          <w:t>формы</w:t>
        </w:r>
      </w:ins>
      <w:ins w:id="10460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61" w:author="Sanino" w:date="2012-05-23T18:29:00Z">
        <w:r w:rsidRPr="00A30E27">
          <w:rPr>
            <w:rFonts w:ascii="PT Mono" w:hAnsi="PT Mono"/>
            <w:sz w:val="20"/>
            <w:szCs w:val="20"/>
          </w:rPr>
          <w:t>обучения:</w:t>
        </w:r>
      </w:ins>
      <w:ins w:id="10462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63" w:author="Sanino" w:date="2012-05-23T18:29:00Z">
        <w:r w:rsidRPr="00A30E27">
          <w:rPr>
            <w:rFonts w:ascii="PT Mono" w:hAnsi="PT Mono"/>
            <w:sz w:val="20"/>
            <w:szCs w:val="20"/>
          </w:rPr>
          <w:t>72.0</w:t>
        </w:r>
      </w:ins>
    </w:p>
    <w:p w:rsidR="00A30E27" w:rsidRPr="00A30E27" w:rsidRDefault="00A30E27" w:rsidP="001F0442">
      <w:pPr>
        <w:ind w:left="709" w:right="566" w:firstLine="0"/>
        <w:rPr>
          <w:ins w:id="10464" w:author="Sanino" w:date="2012-05-23T18:29:00Z"/>
          <w:rFonts w:ascii="PT Mono" w:hAnsi="PT Mono"/>
          <w:sz w:val="20"/>
          <w:szCs w:val="20"/>
        </w:rPr>
      </w:pPr>
      <w:ins w:id="10465" w:author="Sanino" w:date="2012-05-23T18:29:00Z">
        <w:r w:rsidRPr="00A30E27">
          <w:rPr>
            <w:rFonts w:ascii="PT Mono" w:hAnsi="PT Mono"/>
            <w:sz w:val="20"/>
            <w:szCs w:val="20"/>
          </w:rPr>
          <w:t>Контингент</w:t>
        </w:r>
      </w:ins>
      <w:ins w:id="10466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67" w:author="Sanino" w:date="2012-05-23T18:29:00Z">
        <w:r w:rsidRPr="00A30E27">
          <w:rPr>
            <w:rFonts w:ascii="PT Mono" w:hAnsi="PT Mono"/>
            <w:sz w:val="20"/>
            <w:szCs w:val="20"/>
          </w:rPr>
          <w:t>направления</w:t>
        </w:r>
      </w:ins>
      <w:ins w:id="10468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69" w:author="Sanino" w:date="2012-05-23T18:29:00Z">
        <w:r w:rsidRPr="00A30E27">
          <w:rPr>
            <w:rFonts w:ascii="PT Mono" w:hAnsi="PT Mono"/>
            <w:sz w:val="20"/>
            <w:szCs w:val="20"/>
          </w:rPr>
          <w:t>-</w:t>
        </w:r>
      </w:ins>
      <w:ins w:id="10470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71" w:author="Sanino" w:date="2012-05-23T18:29:00Z">
        <w:r w:rsidRPr="00A30E27">
          <w:rPr>
            <w:rFonts w:ascii="PT Mono" w:hAnsi="PT Mono"/>
            <w:sz w:val="20"/>
            <w:szCs w:val="20"/>
          </w:rPr>
          <w:t>НАПР4</w:t>
        </w:r>
      </w:ins>
      <w:ins w:id="10472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73" w:author="Sanino" w:date="2012-05-23T18:29:00Z">
        <w:r w:rsidRPr="00A30E27">
          <w:rPr>
            <w:rFonts w:ascii="PT Mono" w:hAnsi="PT Mono"/>
            <w:sz w:val="20"/>
            <w:szCs w:val="20"/>
          </w:rPr>
          <w:t>заочной</w:t>
        </w:r>
      </w:ins>
      <w:ins w:id="10474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75" w:author="Sanino" w:date="2012-05-23T18:29:00Z">
        <w:r w:rsidRPr="00A30E27">
          <w:rPr>
            <w:rFonts w:ascii="PT Mono" w:hAnsi="PT Mono"/>
            <w:sz w:val="20"/>
            <w:szCs w:val="20"/>
          </w:rPr>
          <w:t>формы</w:t>
        </w:r>
      </w:ins>
      <w:ins w:id="10476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77" w:author="Sanino" w:date="2012-05-23T18:29:00Z">
        <w:r w:rsidRPr="00A30E27">
          <w:rPr>
            <w:rFonts w:ascii="PT Mono" w:hAnsi="PT Mono"/>
            <w:sz w:val="20"/>
            <w:szCs w:val="20"/>
          </w:rPr>
          <w:t>обучения:</w:t>
        </w:r>
      </w:ins>
      <w:ins w:id="10478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79" w:author="Sanino" w:date="2012-05-23T18:29:00Z">
        <w:r w:rsidRPr="00A30E27">
          <w:rPr>
            <w:rFonts w:ascii="PT Mono" w:hAnsi="PT Mono"/>
            <w:sz w:val="20"/>
            <w:szCs w:val="20"/>
          </w:rPr>
          <w:t>36.0</w:t>
        </w:r>
      </w:ins>
    </w:p>
    <w:p w:rsidR="00A30E27" w:rsidRPr="00A30E27" w:rsidRDefault="00A30E27" w:rsidP="001F0442">
      <w:pPr>
        <w:ind w:left="709" w:right="566" w:firstLine="0"/>
        <w:rPr>
          <w:ins w:id="10480" w:author="Sanino" w:date="2012-05-23T18:29:00Z"/>
          <w:rFonts w:ascii="PT Mono" w:hAnsi="PT Mono"/>
          <w:sz w:val="20"/>
          <w:szCs w:val="20"/>
        </w:rPr>
      </w:pPr>
      <w:ins w:id="10481" w:author="Sanino" w:date="2012-05-23T18:29:00Z">
        <w:r w:rsidRPr="00A30E27">
          <w:rPr>
            <w:rFonts w:ascii="PT Mono" w:hAnsi="PT Mono"/>
            <w:sz w:val="20"/>
            <w:szCs w:val="20"/>
          </w:rPr>
          <w:t>Суммарный</w:t>
        </w:r>
      </w:ins>
      <w:ins w:id="10482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83" w:author="Sanino" w:date="2012-05-23T18:29:00Z">
        <w:r w:rsidRPr="00A30E27">
          <w:rPr>
            <w:rFonts w:ascii="PT Mono" w:hAnsi="PT Mono"/>
            <w:sz w:val="20"/>
            <w:szCs w:val="20"/>
          </w:rPr>
          <w:t>приведенный</w:t>
        </w:r>
      </w:ins>
      <w:ins w:id="10484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85" w:author="Sanino" w:date="2012-05-23T18:29:00Z">
        <w:r w:rsidRPr="00A30E27">
          <w:rPr>
            <w:rFonts w:ascii="PT Mono" w:hAnsi="PT Mono"/>
            <w:sz w:val="20"/>
            <w:szCs w:val="20"/>
          </w:rPr>
          <w:t>контингент</w:t>
        </w:r>
      </w:ins>
      <w:ins w:id="10486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87" w:author="Sanino" w:date="2012-05-23T18:29:00Z">
        <w:r w:rsidRPr="00A30E27">
          <w:rPr>
            <w:rFonts w:ascii="PT Mono" w:hAnsi="PT Mono"/>
            <w:sz w:val="20"/>
            <w:szCs w:val="20"/>
          </w:rPr>
          <w:t>направения</w:t>
        </w:r>
      </w:ins>
      <w:ins w:id="10488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89" w:author="Sanino" w:date="2012-05-23T18:29:00Z">
        <w:r w:rsidRPr="00A30E27">
          <w:rPr>
            <w:rFonts w:ascii="PT Mono" w:hAnsi="PT Mono"/>
            <w:sz w:val="20"/>
            <w:szCs w:val="20"/>
          </w:rPr>
          <w:t>НАПР4:</w:t>
        </w:r>
      </w:ins>
      <w:ins w:id="10490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91" w:author="Sanino" w:date="2012-05-23T18:29:00Z">
        <w:r w:rsidRPr="00A30E27">
          <w:rPr>
            <w:rFonts w:ascii="PT Mono" w:hAnsi="PT Mono"/>
            <w:sz w:val="20"/>
            <w:szCs w:val="20"/>
          </w:rPr>
          <w:t>79.2</w:t>
        </w:r>
      </w:ins>
    </w:p>
    <w:p w:rsidR="00A30E27" w:rsidRPr="00A30E27" w:rsidRDefault="00A30E27" w:rsidP="001F0442">
      <w:pPr>
        <w:ind w:left="709" w:right="566" w:firstLine="0"/>
        <w:rPr>
          <w:ins w:id="10492" w:author="Sanino" w:date="2012-05-23T18:29:00Z"/>
          <w:rFonts w:ascii="PT Mono" w:hAnsi="PT Mono"/>
          <w:sz w:val="20"/>
          <w:szCs w:val="20"/>
        </w:rPr>
      </w:pPr>
      <w:ins w:id="10493" w:author="Sanino" w:date="2012-05-23T18:29:00Z">
        <w:r w:rsidRPr="00A30E27">
          <w:rPr>
            <w:rFonts w:ascii="PT Mono" w:hAnsi="PT Mono"/>
            <w:sz w:val="20"/>
            <w:szCs w:val="20"/>
          </w:rPr>
          <w:t>Контингент</w:t>
        </w:r>
      </w:ins>
      <w:ins w:id="10494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95" w:author="Sanino" w:date="2012-05-23T18:29:00Z">
        <w:r w:rsidRPr="00A30E27">
          <w:rPr>
            <w:rFonts w:ascii="PT Mono" w:hAnsi="PT Mono"/>
            <w:sz w:val="20"/>
            <w:szCs w:val="20"/>
          </w:rPr>
          <w:t>направления</w:t>
        </w:r>
      </w:ins>
      <w:ins w:id="10496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97" w:author="Sanino" w:date="2012-05-23T18:29:00Z">
        <w:r w:rsidRPr="00A30E27">
          <w:rPr>
            <w:rFonts w:ascii="PT Mono" w:hAnsi="PT Mono"/>
            <w:sz w:val="20"/>
            <w:szCs w:val="20"/>
          </w:rPr>
          <w:t>-</w:t>
        </w:r>
      </w:ins>
      <w:ins w:id="10498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499" w:author="Sanino" w:date="2012-05-23T18:29:00Z">
        <w:r w:rsidRPr="00A30E27">
          <w:rPr>
            <w:rFonts w:ascii="PT Mono" w:hAnsi="PT Mono"/>
            <w:sz w:val="20"/>
            <w:szCs w:val="20"/>
          </w:rPr>
          <w:t>НАПР3</w:t>
        </w:r>
      </w:ins>
      <w:ins w:id="10500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01" w:author="Sanino" w:date="2012-05-23T18:29:00Z">
        <w:r w:rsidRPr="00A30E27">
          <w:rPr>
            <w:rFonts w:ascii="PT Mono" w:hAnsi="PT Mono"/>
            <w:sz w:val="20"/>
            <w:szCs w:val="20"/>
          </w:rPr>
          <w:t>дневной</w:t>
        </w:r>
      </w:ins>
      <w:ins w:id="10502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03" w:author="Sanino" w:date="2012-05-23T18:29:00Z">
        <w:r w:rsidRPr="00A30E27">
          <w:rPr>
            <w:rFonts w:ascii="PT Mono" w:hAnsi="PT Mono"/>
            <w:sz w:val="20"/>
            <w:szCs w:val="20"/>
          </w:rPr>
          <w:t>формы</w:t>
        </w:r>
      </w:ins>
      <w:ins w:id="10504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05" w:author="Sanino" w:date="2012-05-23T18:29:00Z">
        <w:r w:rsidRPr="00A30E27">
          <w:rPr>
            <w:rFonts w:ascii="PT Mono" w:hAnsi="PT Mono"/>
            <w:sz w:val="20"/>
            <w:szCs w:val="20"/>
          </w:rPr>
          <w:t>обучения:</w:t>
        </w:r>
      </w:ins>
      <w:ins w:id="10506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07" w:author="Sanino" w:date="2012-05-23T18:29:00Z">
        <w:r w:rsidRPr="00A30E27">
          <w:rPr>
            <w:rFonts w:ascii="PT Mono" w:hAnsi="PT Mono"/>
            <w:sz w:val="20"/>
            <w:szCs w:val="20"/>
          </w:rPr>
          <w:t>46.0</w:t>
        </w:r>
      </w:ins>
    </w:p>
    <w:p w:rsidR="00A30E27" w:rsidRPr="00A30E27" w:rsidRDefault="00A30E27" w:rsidP="001F0442">
      <w:pPr>
        <w:ind w:left="709" w:right="566" w:firstLine="0"/>
        <w:rPr>
          <w:ins w:id="10508" w:author="Sanino" w:date="2012-05-23T18:29:00Z"/>
          <w:rFonts w:ascii="PT Mono" w:hAnsi="PT Mono"/>
          <w:sz w:val="20"/>
          <w:szCs w:val="20"/>
        </w:rPr>
      </w:pPr>
      <w:ins w:id="10509" w:author="Sanino" w:date="2012-05-23T18:29:00Z">
        <w:r w:rsidRPr="00A30E27">
          <w:rPr>
            <w:rFonts w:ascii="PT Mono" w:hAnsi="PT Mono"/>
            <w:sz w:val="20"/>
            <w:szCs w:val="20"/>
          </w:rPr>
          <w:t>Контингент</w:t>
        </w:r>
      </w:ins>
      <w:ins w:id="10510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11" w:author="Sanino" w:date="2012-05-23T18:29:00Z">
        <w:r w:rsidRPr="00A30E27">
          <w:rPr>
            <w:rFonts w:ascii="PT Mono" w:hAnsi="PT Mono"/>
            <w:sz w:val="20"/>
            <w:szCs w:val="20"/>
          </w:rPr>
          <w:t>направления</w:t>
        </w:r>
      </w:ins>
      <w:ins w:id="10512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13" w:author="Sanino" w:date="2012-05-23T18:29:00Z">
        <w:r w:rsidRPr="00A30E27">
          <w:rPr>
            <w:rFonts w:ascii="PT Mono" w:hAnsi="PT Mono"/>
            <w:sz w:val="20"/>
            <w:szCs w:val="20"/>
          </w:rPr>
          <w:t>-</w:t>
        </w:r>
      </w:ins>
      <w:ins w:id="10514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15" w:author="Sanino" w:date="2012-05-23T18:29:00Z">
        <w:r w:rsidRPr="00A30E27">
          <w:rPr>
            <w:rFonts w:ascii="PT Mono" w:hAnsi="PT Mono"/>
            <w:sz w:val="20"/>
            <w:szCs w:val="20"/>
          </w:rPr>
          <w:t>НАПР3</w:t>
        </w:r>
      </w:ins>
      <w:ins w:id="10516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17" w:author="Sanino" w:date="2012-05-23T18:29:00Z">
        <w:r w:rsidRPr="00A30E27">
          <w:rPr>
            <w:rFonts w:ascii="PT Mono" w:hAnsi="PT Mono"/>
            <w:sz w:val="20"/>
            <w:szCs w:val="20"/>
          </w:rPr>
          <w:t>заочной</w:t>
        </w:r>
      </w:ins>
      <w:ins w:id="10518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19" w:author="Sanino" w:date="2012-05-23T18:29:00Z">
        <w:r w:rsidRPr="00A30E27">
          <w:rPr>
            <w:rFonts w:ascii="PT Mono" w:hAnsi="PT Mono"/>
            <w:sz w:val="20"/>
            <w:szCs w:val="20"/>
          </w:rPr>
          <w:t>формы</w:t>
        </w:r>
      </w:ins>
      <w:ins w:id="10520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21" w:author="Sanino" w:date="2012-05-23T18:29:00Z">
        <w:r w:rsidRPr="00A30E27">
          <w:rPr>
            <w:rFonts w:ascii="PT Mono" w:hAnsi="PT Mono"/>
            <w:sz w:val="20"/>
            <w:szCs w:val="20"/>
          </w:rPr>
          <w:t>обучения:</w:t>
        </w:r>
      </w:ins>
      <w:ins w:id="10522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23" w:author="Sanino" w:date="2012-05-23T18:29:00Z">
        <w:r w:rsidRPr="00A30E27">
          <w:rPr>
            <w:rFonts w:ascii="PT Mono" w:hAnsi="PT Mono"/>
            <w:sz w:val="20"/>
            <w:szCs w:val="20"/>
          </w:rPr>
          <w:t>38.0</w:t>
        </w:r>
      </w:ins>
    </w:p>
    <w:p w:rsidR="00A30E27" w:rsidRPr="00A30E27" w:rsidRDefault="00A30E27" w:rsidP="001F0442">
      <w:pPr>
        <w:ind w:left="709" w:right="566" w:firstLine="0"/>
        <w:rPr>
          <w:ins w:id="10524" w:author="Sanino" w:date="2012-05-23T18:29:00Z"/>
          <w:rFonts w:ascii="PT Mono" w:hAnsi="PT Mono"/>
          <w:sz w:val="20"/>
          <w:szCs w:val="20"/>
        </w:rPr>
      </w:pPr>
      <w:ins w:id="10525" w:author="Sanino" w:date="2012-05-23T18:29:00Z">
        <w:r w:rsidRPr="00A30E27">
          <w:rPr>
            <w:rFonts w:ascii="PT Mono" w:hAnsi="PT Mono"/>
            <w:sz w:val="20"/>
            <w:szCs w:val="20"/>
          </w:rPr>
          <w:t>Суммарный</w:t>
        </w:r>
      </w:ins>
      <w:ins w:id="10526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27" w:author="Sanino" w:date="2012-05-23T18:29:00Z">
        <w:r w:rsidRPr="00A30E27">
          <w:rPr>
            <w:rFonts w:ascii="PT Mono" w:hAnsi="PT Mono"/>
            <w:sz w:val="20"/>
            <w:szCs w:val="20"/>
          </w:rPr>
          <w:t>приведенный</w:t>
        </w:r>
      </w:ins>
      <w:ins w:id="10528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29" w:author="Sanino" w:date="2012-05-23T18:29:00Z">
        <w:r w:rsidRPr="00A30E27">
          <w:rPr>
            <w:rFonts w:ascii="PT Mono" w:hAnsi="PT Mono"/>
            <w:sz w:val="20"/>
            <w:szCs w:val="20"/>
          </w:rPr>
          <w:t>контингент</w:t>
        </w:r>
      </w:ins>
      <w:ins w:id="10530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31" w:author="Sanino" w:date="2012-05-23T18:29:00Z">
        <w:r w:rsidRPr="00A30E27">
          <w:rPr>
            <w:rFonts w:ascii="PT Mono" w:hAnsi="PT Mono"/>
            <w:sz w:val="20"/>
            <w:szCs w:val="20"/>
          </w:rPr>
          <w:t>направения</w:t>
        </w:r>
      </w:ins>
      <w:ins w:id="10532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33" w:author="Sanino" w:date="2012-05-23T18:29:00Z">
        <w:r w:rsidRPr="00A30E27">
          <w:rPr>
            <w:rFonts w:ascii="PT Mono" w:hAnsi="PT Mono"/>
            <w:sz w:val="20"/>
            <w:szCs w:val="20"/>
          </w:rPr>
          <w:t>НАПР3:</w:t>
        </w:r>
      </w:ins>
      <w:ins w:id="10534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35" w:author="Sanino" w:date="2012-05-23T18:29:00Z">
        <w:r w:rsidRPr="00A30E27">
          <w:rPr>
            <w:rFonts w:ascii="PT Mono" w:hAnsi="PT Mono"/>
            <w:sz w:val="20"/>
            <w:szCs w:val="20"/>
          </w:rPr>
          <w:t>53.6</w:t>
        </w:r>
      </w:ins>
    </w:p>
    <w:p w:rsidR="00A30E27" w:rsidRPr="00A30E27" w:rsidRDefault="00A30E27" w:rsidP="001F0442">
      <w:pPr>
        <w:ind w:left="709" w:right="566" w:firstLine="0"/>
        <w:rPr>
          <w:ins w:id="10536" w:author="Sanino" w:date="2012-05-23T18:29:00Z"/>
          <w:rFonts w:ascii="PT Mono" w:hAnsi="PT Mono"/>
          <w:sz w:val="20"/>
          <w:szCs w:val="20"/>
        </w:rPr>
      </w:pPr>
      <w:ins w:id="10537" w:author="Sanino" w:date="2012-05-23T18:29:00Z">
        <w:r w:rsidRPr="00A30E27">
          <w:rPr>
            <w:rFonts w:ascii="PT Mono" w:hAnsi="PT Mono"/>
            <w:sz w:val="20"/>
            <w:szCs w:val="20"/>
          </w:rPr>
          <w:t>Контингент</w:t>
        </w:r>
      </w:ins>
      <w:ins w:id="10538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39" w:author="Sanino" w:date="2012-05-23T18:29:00Z">
        <w:r w:rsidRPr="00A30E27">
          <w:rPr>
            <w:rFonts w:ascii="PT Mono" w:hAnsi="PT Mono"/>
            <w:sz w:val="20"/>
            <w:szCs w:val="20"/>
          </w:rPr>
          <w:t>направления</w:t>
        </w:r>
      </w:ins>
      <w:ins w:id="10540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41" w:author="Sanino" w:date="2012-05-23T18:29:00Z">
        <w:r w:rsidRPr="00A30E27">
          <w:rPr>
            <w:rFonts w:ascii="PT Mono" w:hAnsi="PT Mono"/>
            <w:sz w:val="20"/>
            <w:szCs w:val="20"/>
          </w:rPr>
          <w:t>-</w:t>
        </w:r>
      </w:ins>
      <w:ins w:id="10542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43" w:author="Sanino" w:date="2012-05-23T18:29:00Z">
        <w:r w:rsidRPr="00A30E27">
          <w:rPr>
            <w:rFonts w:ascii="PT Mono" w:hAnsi="PT Mono"/>
            <w:sz w:val="20"/>
            <w:szCs w:val="20"/>
          </w:rPr>
          <w:t>НАПР2</w:t>
        </w:r>
      </w:ins>
      <w:ins w:id="10544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45" w:author="Sanino" w:date="2012-05-23T18:29:00Z">
        <w:r w:rsidRPr="00A30E27">
          <w:rPr>
            <w:rFonts w:ascii="PT Mono" w:hAnsi="PT Mono"/>
            <w:sz w:val="20"/>
            <w:szCs w:val="20"/>
          </w:rPr>
          <w:t>дневной</w:t>
        </w:r>
      </w:ins>
      <w:ins w:id="10546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47" w:author="Sanino" w:date="2012-05-23T18:29:00Z">
        <w:r w:rsidRPr="00A30E27">
          <w:rPr>
            <w:rFonts w:ascii="PT Mono" w:hAnsi="PT Mono"/>
            <w:sz w:val="20"/>
            <w:szCs w:val="20"/>
          </w:rPr>
          <w:t>формы</w:t>
        </w:r>
      </w:ins>
      <w:ins w:id="10548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49" w:author="Sanino" w:date="2012-05-23T18:29:00Z">
        <w:r w:rsidRPr="00A30E27">
          <w:rPr>
            <w:rFonts w:ascii="PT Mono" w:hAnsi="PT Mono"/>
            <w:sz w:val="20"/>
            <w:szCs w:val="20"/>
          </w:rPr>
          <w:t>обучения:</w:t>
        </w:r>
      </w:ins>
      <w:ins w:id="10550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51" w:author="Sanino" w:date="2012-05-23T18:29:00Z">
        <w:r w:rsidRPr="00A30E27">
          <w:rPr>
            <w:rFonts w:ascii="PT Mono" w:hAnsi="PT Mono"/>
            <w:sz w:val="20"/>
            <w:szCs w:val="20"/>
          </w:rPr>
          <w:t>62.0</w:t>
        </w:r>
      </w:ins>
    </w:p>
    <w:p w:rsidR="00A30E27" w:rsidRPr="00A30E27" w:rsidRDefault="00A30E27" w:rsidP="001F0442">
      <w:pPr>
        <w:ind w:left="709" w:right="566" w:firstLine="0"/>
        <w:rPr>
          <w:ins w:id="10552" w:author="Sanino" w:date="2012-05-23T18:29:00Z"/>
          <w:rFonts w:ascii="PT Mono" w:hAnsi="PT Mono"/>
          <w:sz w:val="20"/>
          <w:szCs w:val="20"/>
        </w:rPr>
      </w:pPr>
      <w:ins w:id="10553" w:author="Sanino" w:date="2012-05-23T18:29:00Z">
        <w:r w:rsidRPr="00A30E27">
          <w:rPr>
            <w:rFonts w:ascii="PT Mono" w:hAnsi="PT Mono"/>
            <w:sz w:val="20"/>
            <w:szCs w:val="20"/>
          </w:rPr>
          <w:t>Контингент</w:t>
        </w:r>
      </w:ins>
      <w:ins w:id="10554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55" w:author="Sanino" w:date="2012-05-23T18:29:00Z">
        <w:r w:rsidRPr="00A30E27">
          <w:rPr>
            <w:rFonts w:ascii="PT Mono" w:hAnsi="PT Mono"/>
            <w:sz w:val="20"/>
            <w:szCs w:val="20"/>
          </w:rPr>
          <w:t>направления</w:t>
        </w:r>
      </w:ins>
      <w:ins w:id="10556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57" w:author="Sanino" w:date="2012-05-23T18:29:00Z">
        <w:r w:rsidRPr="00A30E27">
          <w:rPr>
            <w:rFonts w:ascii="PT Mono" w:hAnsi="PT Mono"/>
            <w:sz w:val="20"/>
            <w:szCs w:val="20"/>
          </w:rPr>
          <w:t>-</w:t>
        </w:r>
      </w:ins>
      <w:ins w:id="10558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59" w:author="Sanino" w:date="2012-05-23T18:29:00Z">
        <w:r w:rsidRPr="00A30E27">
          <w:rPr>
            <w:rFonts w:ascii="PT Mono" w:hAnsi="PT Mono"/>
            <w:sz w:val="20"/>
            <w:szCs w:val="20"/>
          </w:rPr>
          <w:t>НАПР2</w:t>
        </w:r>
      </w:ins>
      <w:ins w:id="10560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61" w:author="Sanino" w:date="2012-05-23T18:29:00Z">
        <w:r w:rsidRPr="00A30E27">
          <w:rPr>
            <w:rFonts w:ascii="PT Mono" w:hAnsi="PT Mono"/>
            <w:sz w:val="20"/>
            <w:szCs w:val="20"/>
          </w:rPr>
          <w:t>заочной</w:t>
        </w:r>
      </w:ins>
      <w:ins w:id="10562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63" w:author="Sanino" w:date="2012-05-23T18:29:00Z">
        <w:r w:rsidRPr="00A30E27">
          <w:rPr>
            <w:rFonts w:ascii="PT Mono" w:hAnsi="PT Mono"/>
            <w:sz w:val="20"/>
            <w:szCs w:val="20"/>
          </w:rPr>
          <w:t>формы</w:t>
        </w:r>
      </w:ins>
      <w:ins w:id="10564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65" w:author="Sanino" w:date="2012-05-23T18:29:00Z">
        <w:r w:rsidRPr="00A30E27">
          <w:rPr>
            <w:rFonts w:ascii="PT Mono" w:hAnsi="PT Mono"/>
            <w:sz w:val="20"/>
            <w:szCs w:val="20"/>
          </w:rPr>
          <w:t>обучения:</w:t>
        </w:r>
      </w:ins>
      <w:ins w:id="10566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67" w:author="Sanino" w:date="2012-05-23T18:29:00Z">
        <w:r w:rsidRPr="00A30E27">
          <w:rPr>
            <w:rFonts w:ascii="PT Mono" w:hAnsi="PT Mono"/>
            <w:sz w:val="20"/>
            <w:szCs w:val="20"/>
          </w:rPr>
          <w:t>44.0</w:t>
        </w:r>
      </w:ins>
    </w:p>
    <w:p w:rsidR="00A30E27" w:rsidRPr="00A30E27" w:rsidRDefault="00A30E27" w:rsidP="001F0442">
      <w:pPr>
        <w:ind w:left="709" w:right="566" w:firstLine="0"/>
        <w:rPr>
          <w:ins w:id="10568" w:author="Sanino" w:date="2012-05-23T18:29:00Z"/>
          <w:rFonts w:ascii="PT Mono" w:hAnsi="PT Mono"/>
          <w:sz w:val="20"/>
          <w:szCs w:val="20"/>
        </w:rPr>
      </w:pPr>
      <w:ins w:id="10569" w:author="Sanino" w:date="2012-05-23T18:29:00Z">
        <w:r w:rsidRPr="00A30E27">
          <w:rPr>
            <w:rFonts w:ascii="PT Mono" w:hAnsi="PT Mono"/>
            <w:sz w:val="20"/>
            <w:szCs w:val="20"/>
          </w:rPr>
          <w:t>Суммарный</w:t>
        </w:r>
      </w:ins>
      <w:ins w:id="10570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71" w:author="Sanino" w:date="2012-05-23T18:29:00Z">
        <w:r w:rsidRPr="00A30E27">
          <w:rPr>
            <w:rFonts w:ascii="PT Mono" w:hAnsi="PT Mono"/>
            <w:sz w:val="20"/>
            <w:szCs w:val="20"/>
          </w:rPr>
          <w:t>приведенный</w:t>
        </w:r>
      </w:ins>
      <w:ins w:id="10572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73" w:author="Sanino" w:date="2012-05-23T18:29:00Z">
        <w:r w:rsidRPr="00A30E27">
          <w:rPr>
            <w:rFonts w:ascii="PT Mono" w:hAnsi="PT Mono"/>
            <w:sz w:val="20"/>
            <w:szCs w:val="20"/>
          </w:rPr>
          <w:t>контингент</w:t>
        </w:r>
      </w:ins>
      <w:ins w:id="10574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75" w:author="Sanino" w:date="2012-05-23T18:29:00Z">
        <w:r w:rsidRPr="00A30E27">
          <w:rPr>
            <w:rFonts w:ascii="PT Mono" w:hAnsi="PT Mono"/>
            <w:sz w:val="20"/>
            <w:szCs w:val="20"/>
          </w:rPr>
          <w:t>направения</w:t>
        </w:r>
      </w:ins>
      <w:ins w:id="10576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77" w:author="Sanino" w:date="2012-05-23T18:29:00Z">
        <w:r w:rsidRPr="00A30E27">
          <w:rPr>
            <w:rFonts w:ascii="PT Mono" w:hAnsi="PT Mono"/>
            <w:sz w:val="20"/>
            <w:szCs w:val="20"/>
          </w:rPr>
          <w:t>НАПР2:</w:t>
        </w:r>
      </w:ins>
      <w:ins w:id="10578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79" w:author="Sanino" w:date="2012-05-23T18:29:00Z">
        <w:r w:rsidRPr="00A30E27">
          <w:rPr>
            <w:rFonts w:ascii="PT Mono" w:hAnsi="PT Mono"/>
            <w:sz w:val="20"/>
            <w:szCs w:val="20"/>
          </w:rPr>
          <w:t>70.8</w:t>
        </w:r>
      </w:ins>
    </w:p>
    <w:p w:rsidR="00A30E27" w:rsidRPr="00A30E27" w:rsidRDefault="00A30E27" w:rsidP="001F0442">
      <w:pPr>
        <w:ind w:left="709" w:right="566" w:firstLine="0"/>
        <w:rPr>
          <w:ins w:id="10580" w:author="Sanino" w:date="2012-05-23T18:29:00Z"/>
          <w:rFonts w:ascii="PT Mono" w:hAnsi="PT Mono"/>
          <w:sz w:val="20"/>
          <w:szCs w:val="20"/>
        </w:rPr>
      </w:pPr>
      <w:ins w:id="10581" w:author="Sanino" w:date="2012-05-23T18:29:00Z">
        <w:r w:rsidRPr="00A30E27">
          <w:rPr>
            <w:rFonts w:ascii="PT Mono" w:hAnsi="PT Mono"/>
            <w:sz w:val="20"/>
            <w:szCs w:val="20"/>
          </w:rPr>
          <w:t>Контингент</w:t>
        </w:r>
      </w:ins>
      <w:ins w:id="10582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83" w:author="Sanino" w:date="2012-05-23T18:29:00Z">
        <w:r w:rsidRPr="00A30E27">
          <w:rPr>
            <w:rFonts w:ascii="PT Mono" w:hAnsi="PT Mono"/>
            <w:sz w:val="20"/>
            <w:szCs w:val="20"/>
          </w:rPr>
          <w:t>направления</w:t>
        </w:r>
      </w:ins>
      <w:ins w:id="10584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85" w:author="Sanino" w:date="2012-05-23T18:29:00Z">
        <w:r w:rsidRPr="00A30E27">
          <w:rPr>
            <w:rFonts w:ascii="PT Mono" w:hAnsi="PT Mono"/>
            <w:sz w:val="20"/>
            <w:szCs w:val="20"/>
          </w:rPr>
          <w:t>-</w:t>
        </w:r>
      </w:ins>
      <w:ins w:id="10586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87" w:author="Sanino" w:date="2012-05-23T18:29:00Z">
        <w:r w:rsidRPr="00A30E27">
          <w:rPr>
            <w:rFonts w:ascii="PT Mono" w:hAnsi="PT Mono"/>
            <w:sz w:val="20"/>
            <w:szCs w:val="20"/>
          </w:rPr>
          <w:t>НАПР1</w:t>
        </w:r>
      </w:ins>
      <w:ins w:id="10588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89" w:author="Sanino" w:date="2012-05-23T18:29:00Z">
        <w:r w:rsidRPr="00A30E27">
          <w:rPr>
            <w:rFonts w:ascii="PT Mono" w:hAnsi="PT Mono"/>
            <w:sz w:val="20"/>
            <w:szCs w:val="20"/>
          </w:rPr>
          <w:t>дневной</w:t>
        </w:r>
      </w:ins>
      <w:ins w:id="10590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91" w:author="Sanino" w:date="2012-05-23T18:29:00Z">
        <w:r w:rsidRPr="00A30E27">
          <w:rPr>
            <w:rFonts w:ascii="PT Mono" w:hAnsi="PT Mono"/>
            <w:sz w:val="20"/>
            <w:szCs w:val="20"/>
          </w:rPr>
          <w:t>формы</w:t>
        </w:r>
      </w:ins>
      <w:ins w:id="10592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93" w:author="Sanino" w:date="2012-05-23T18:29:00Z">
        <w:r w:rsidRPr="00A30E27">
          <w:rPr>
            <w:rFonts w:ascii="PT Mono" w:hAnsi="PT Mono"/>
            <w:sz w:val="20"/>
            <w:szCs w:val="20"/>
          </w:rPr>
          <w:t>обучения:</w:t>
        </w:r>
      </w:ins>
      <w:ins w:id="10594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95" w:author="Sanino" w:date="2012-05-23T18:29:00Z">
        <w:r w:rsidRPr="00A30E27">
          <w:rPr>
            <w:rFonts w:ascii="PT Mono" w:hAnsi="PT Mono"/>
            <w:sz w:val="20"/>
            <w:szCs w:val="20"/>
          </w:rPr>
          <w:t>46.0</w:t>
        </w:r>
      </w:ins>
    </w:p>
    <w:p w:rsidR="00A30E27" w:rsidRPr="00A30E27" w:rsidRDefault="00A30E27" w:rsidP="001F0442">
      <w:pPr>
        <w:ind w:left="709" w:right="566" w:firstLine="0"/>
        <w:rPr>
          <w:ins w:id="10596" w:author="Sanino" w:date="2012-05-23T18:29:00Z"/>
          <w:rFonts w:ascii="PT Mono" w:hAnsi="PT Mono"/>
          <w:sz w:val="20"/>
          <w:szCs w:val="20"/>
        </w:rPr>
      </w:pPr>
      <w:ins w:id="10597" w:author="Sanino" w:date="2012-05-23T18:29:00Z">
        <w:r w:rsidRPr="00A30E27">
          <w:rPr>
            <w:rFonts w:ascii="PT Mono" w:hAnsi="PT Mono"/>
            <w:sz w:val="20"/>
            <w:szCs w:val="20"/>
          </w:rPr>
          <w:t>Контингент</w:t>
        </w:r>
      </w:ins>
      <w:ins w:id="10598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599" w:author="Sanino" w:date="2012-05-23T18:29:00Z">
        <w:r w:rsidRPr="00A30E27">
          <w:rPr>
            <w:rFonts w:ascii="PT Mono" w:hAnsi="PT Mono"/>
            <w:sz w:val="20"/>
            <w:szCs w:val="20"/>
          </w:rPr>
          <w:t>направления</w:t>
        </w:r>
      </w:ins>
      <w:ins w:id="10600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01" w:author="Sanino" w:date="2012-05-23T18:29:00Z">
        <w:r w:rsidRPr="00A30E27">
          <w:rPr>
            <w:rFonts w:ascii="PT Mono" w:hAnsi="PT Mono"/>
            <w:sz w:val="20"/>
            <w:szCs w:val="20"/>
          </w:rPr>
          <w:t>-</w:t>
        </w:r>
      </w:ins>
      <w:ins w:id="10602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03" w:author="Sanino" w:date="2012-05-23T18:29:00Z">
        <w:r w:rsidRPr="00A30E27">
          <w:rPr>
            <w:rFonts w:ascii="PT Mono" w:hAnsi="PT Mono"/>
            <w:sz w:val="20"/>
            <w:szCs w:val="20"/>
          </w:rPr>
          <w:t>НАПР1</w:t>
        </w:r>
      </w:ins>
      <w:ins w:id="10604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05" w:author="Sanino" w:date="2012-05-23T18:29:00Z">
        <w:r w:rsidRPr="00A30E27">
          <w:rPr>
            <w:rFonts w:ascii="PT Mono" w:hAnsi="PT Mono"/>
            <w:sz w:val="20"/>
            <w:szCs w:val="20"/>
          </w:rPr>
          <w:t>заочной</w:t>
        </w:r>
      </w:ins>
      <w:ins w:id="10606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07" w:author="Sanino" w:date="2012-05-23T18:29:00Z">
        <w:r w:rsidRPr="00A30E27">
          <w:rPr>
            <w:rFonts w:ascii="PT Mono" w:hAnsi="PT Mono"/>
            <w:sz w:val="20"/>
            <w:szCs w:val="20"/>
          </w:rPr>
          <w:t>формы</w:t>
        </w:r>
      </w:ins>
      <w:ins w:id="10608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09" w:author="Sanino" w:date="2012-05-23T18:29:00Z">
        <w:r w:rsidRPr="00A30E27">
          <w:rPr>
            <w:rFonts w:ascii="PT Mono" w:hAnsi="PT Mono"/>
            <w:sz w:val="20"/>
            <w:szCs w:val="20"/>
          </w:rPr>
          <w:t>обучения:</w:t>
        </w:r>
      </w:ins>
      <w:ins w:id="10610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11" w:author="Sanino" w:date="2012-05-23T18:29:00Z">
        <w:r w:rsidRPr="00A30E27">
          <w:rPr>
            <w:rFonts w:ascii="PT Mono" w:hAnsi="PT Mono"/>
            <w:sz w:val="20"/>
            <w:szCs w:val="20"/>
          </w:rPr>
          <w:t>31.0</w:t>
        </w:r>
      </w:ins>
    </w:p>
    <w:p w:rsidR="00A30E27" w:rsidRPr="00A30E27" w:rsidRDefault="00A30E27" w:rsidP="001F0442">
      <w:pPr>
        <w:ind w:left="709" w:right="566" w:firstLine="0"/>
        <w:rPr>
          <w:ins w:id="10612" w:author="Sanino" w:date="2012-05-23T18:29:00Z"/>
          <w:rFonts w:ascii="PT Mono" w:hAnsi="PT Mono"/>
          <w:sz w:val="20"/>
          <w:szCs w:val="20"/>
        </w:rPr>
      </w:pPr>
      <w:ins w:id="10613" w:author="Sanino" w:date="2012-05-23T18:29:00Z">
        <w:r w:rsidRPr="00A30E27">
          <w:rPr>
            <w:rFonts w:ascii="PT Mono" w:hAnsi="PT Mono"/>
            <w:sz w:val="20"/>
            <w:szCs w:val="20"/>
          </w:rPr>
          <w:t>Суммарный</w:t>
        </w:r>
      </w:ins>
      <w:ins w:id="10614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15" w:author="Sanino" w:date="2012-05-23T18:29:00Z">
        <w:r w:rsidRPr="00A30E27">
          <w:rPr>
            <w:rFonts w:ascii="PT Mono" w:hAnsi="PT Mono"/>
            <w:sz w:val="20"/>
            <w:szCs w:val="20"/>
          </w:rPr>
          <w:t>приведенный</w:t>
        </w:r>
      </w:ins>
      <w:ins w:id="10616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17" w:author="Sanino" w:date="2012-05-23T18:29:00Z">
        <w:r w:rsidRPr="00A30E27">
          <w:rPr>
            <w:rFonts w:ascii="PT Mono" w:hAnsi="PT Mono"/>
            <w:sz w:val="20"/>
            <w:szCs w:val="20"/>
          </w:rPr>
          <w:t>контингент</w:t>
        </w:r>
      </w:ins>
      <w:ins w:id="10618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19" w:author="Sanino" w:date="2012-05-23T18:29:00Z">
        <w:r w:rsidRPr="00A30E27">
          <w:rPr>
            <w:rFonts w:ascii="PT Mono" w:hAnsi="PT Mono"/>
            <w:sz w:val="20"/>
            <w:szCs w:val="20"/>
          </w:rPr>
          <w:t>направения</w:t>
        </w:r>
      </w:ins>
      <w:ins w:id="10620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21" w:author="Sanino" w:date="2012-05-23T18:29:00Z">
        <w:r w:rsidRPr="00A30E27">
          <w:rPr>
            <w:rFonts w:ascii="PT Mono" w:hAnsi="PT Mono"/>
            <w:sz w:val="20"/>
            <w:szCs w:val="20"/>
          </w:rPr>
          <w:t>НАПР1:</w:t>
        </w:r>
      </w:ins>
      <w:ins w:id="10622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23" w:author="Sanino" w:date="2012-05-23T18:29:00Z">
        <w:r w:rsidRPr="00A30E27">
          <w:rPr>
            <w:rFonts w:ascii="PT Mono" w:hAnsi="PT Mono"/>
            <w:sz w:val="20"/>
            <w:szCs w:val="20"/>
          </w:rPr>
          <w:t>52.2</w:t>
        </w:r>
      </w:ins>
    </w:p>
    <w:p w:rsidR="00A30E27" w:rsidRPr="00A30E27" w:rsidRDefault="00A30E27" w:rsidP="001F0442">
      <w:pPr>
        <w:ind w:left="709" w:right="566" w:firstLine="0"/>
        <w:rPr>
          <w:ins w:id="10624" w:author="Sanino" w:date="2012-05-23T18:29:00Z"/>
          <w:rFonts w:ascii="PT Mono" w:hAnsi="PT Mono"/>
          <w:sz w:val="20"/>
          <w:szCs w:val="20"/>
        </w:rPr>
      </w:pPr>
      <w:ins w:id="10625" w:author="Sanino" w:date="2012-05-23T18:29:00Z">
        <w:r w:rsidRPr="00A30E27">
          <w:rPr>
            <w:rFonts w:ascii="PT Mono" w:hAnsi="PT Mono"/>
            <w:sz w:val="20"/>
            <w:szCs w:val="20"/>
          </w:rPr>
          <w:t>Нагрузка</w:t>
        </w:r>
      </w:ins>
      <w:ins w:id="10626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27" w:author="Sanino" w:date="2012-05-23T18:29:00Z">
        <w:r w:rsidRPr="00A30E27">
          <w:rPr>
            <w:rFonts w:ascii="PT Mono" w:hAnsi="PT Mono"/>
            <w:sz w:val="20"/>
            <w:szCs w:val="20"/>
          </w:rPr>
          <w:t>направения</w:t>
        </w:r>
      </w:ins>
      <w:ins w:id="10628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29" w:author="Sanino" w:date="2012-05-23T18:29:00Z">
        <w:r w:rsidRPr="00A30E27">
          <w:rPr>
            <w:rFonts w:ascii="PT Mono" w:hAnsi="PT Mono"/>
            <w:sz w:val="20"/>
            <w:szCs w:val="20"/>
          </w:rPr>
          <w:t>НАПР4:</w:t>
        </w:r>
      </w:ins>
      <w:ins w:id="10630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31" w:author="Sanino" w:date="2012-05-23T18:29:00Z">
        <w:r w:rsidRPr="00A30E27">
          <w:rPr>
            <w:rFonts w:ascii="PT Mono" w:hAnsi="PT Mono"/>
            <w:sz w:val="20"/>
            <w:szCs w:val="20"/>
          </w:rPr>
          <w:t>922.6583</w:t>
        </w:r>
      </w:ins>
    </w:p>
    <w:p w:rsidR="00A30E27" w:rsidRPr="00A30E27" w:rsidRDefault="00A30E27" w:rsidP="001F0442">
      <w:pPr>
        <w:ind w:left="709" w:right="566" w:firstLine="0"/>
        <w:rPr>
          <w:ins w:id="10632" w:author="Sanino" w:date="2012-05-23T18:29:00Z"/>
          <w:rFonts w:ascii="PT Mono" w:hAnsi="PT Mono"/>
          <w:sz w:val="20"/>
          <w:szCs w:val="20"/>
        </w:rPr>
      </w:pPr>
      <w:ins w:id="10633" w:author="Sanino" w:date="2012-05-23T18:29:00Z">
        <w:r w:rsidRPr="00A30E27">
          <w:rPr>
            <w:rFonts w:ascii="PT Mono" w:hAnsi="PT Mono"/>
            <w:sz w:val="20"/>
            <w:szCs w:val="20"/>
          </w:rPr>
          <w:t>Нагрузка</w:t>
        </w:r>
      </w:ins>
      <w:ins w:id="10634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35" w:author="Sanino" w:date="2012-05-23T18:29:00Z">
        <w:r w:rsidRPr="00A30E27">
          <w:rPr>
            <w:rFonts w:ascii="PT Mono" w:hAnsi="PT Mono"/>
            <w:sz w:val="20"/>
            <w:szCs w:val="20"/>
          </w:rPr>
          <w:t>направения</w:t>
        </w:r>
      </w:ins>
      <w:ins w:id="10636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37" w:author="Sanino" w:date="2012-05-23T18:29:00Z">
        <w:r w:rsidRPr="00A30E27">
          <w:rPr>
            <w:rFonts w:ascii="PT Mono" w:hAnsi="PT Mono"/>
            <w:sz w:val="20"/>
            <w:szCs w:val="20"/>
          </w:rPr>
          <w:t>НАПР3:</w:t>
        </w:r>
      </w:ins>
      <w:ins w:id="10638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39" w:author="Sanino" w:date="2012-05-23T18:29:00Z">
        <w:r w:rsidRPr="00A30E27">
          <w:rPr>
            <w:rFonts w:ascii="PT Mono" w:hAnsi="PT Mono"/>
            <w:sz w:val="20"/>
            <w:szCs w:val="20"/>
          </w:rPr>
          <w:t>624.42535</w:t>
        </w:r>
      </w:ins>
    </w:p>
    <w:p w:rsidR="00A30E27" w:rsidRPr="00A30E27" w:rsidRDefault="00A30E27" w:rsidP="001F0442">
      <w:pPr>
        <w:ind w:left="709" w:right="566" w:firstLine="0"/>
        <w:rPr>
          <w:ins w:id="10640" w:author="Sanino" w:date="2012-05-23T18:29:00Z"/>
          <w:rFonts w:ascii="PT Mono" w:hAnsi="PT Mono"/>
          <w:sz w:val="20"/>
          <w:szCs w:val="20"/>
        </w:rPr>
      </w:pPr>
      <w:ins w:id="10641" w:author="Sanino" w:date="2012-05-23T18:29:00Z">
        <w:r w:rsidRPr="00A30E27">
          <w:rPr>
            <w:rFonts w:ascii="PT Mono" w:hAnsi="PT Mono"/>
            <w:sz w:val="20"/>
            <w:szCs w:val="20"/>
          </w:rPr>
          <w:t>Нагрузка</w:t>
        </w:r>
      </w:ins>
      <w:ins w:id="10642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43" w:author="Sanino" w:date="2012-05-23T18:29:00Z">
        <w:r w:rsidRPr="00A30E27">
          <w:rPr>
            <w:rFonts w:ascii="PT Mono" w:hAnsi="PT Mono"/>
            <w:sz w:val="20"/>
            <w:szCs w:val="20"/>
          </w:rPr>
          <w:t>направения</w:t>
        </w:r>
      </w:ins>
      <w:ins w:id="10644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45" w:author="Sanino" w:date="2012-05-23T18:29:00Z">
        <w:r w:rsidRPr="00A30E27">
          <w:rPr>
            <w:rFonts w:ascii="PT Mono" w:hAnsi="PT Mono"/>
            <w:sz w:val="20"/>
            <w:szCs w:val="20"/>
          </w:rPr>
          <w:t>НАПР2:</w:t>
        </w:r>
      </w:ins>
      <w:ins w:id="10646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47" w:author="Sanino" w:date="2012-05-23T18:29:00Z">
        <w:r w:rsidRPr="00A30E27">
          <w:rPr>
            <w:rFonts w:ascii="PT Mono" w:hAnsi="PT Mono"/>
            <w:sz w:val="20"/>
            <w:szCs w:val="20"/>
          </w:rPr>
          <w:t>824.8007</w:t>
        </w:r>
      </w:ins>
    </w:p>
    <w:p w:rsidR="00A30E27" w:rsidRPr="00A30E27" w:rsidRDefault="00A30E27" w:rsidP="001F0442">
      <w:pPr>
        <w:ind w:left="709" w:right="566" w:firstLine="0"/>
        <w:rPr>
          <w:ins w:id="10648" w:author="Sanino" w:date="2012-05-23T18:29:00Z"/>
          <w:rFonts w:ascii="PT Mono" w:hAnsi="PT Mono"/>
          <w:sz w:val="20"/>
          <w:szCs w:val="20"/>
        </w:rPr>
      </w:pPr>
      <w:ins w:id="10649" w:author="Sanino" w:date="2012-05-23T18:29:00Z">
        <w:r w:rsidRPr="00A30E27">
          <w:rPr>
            <w:rFonts w:ascii="PT Mono" w:hAnsi="PT Mono"/>
            <w:sz w:val="20"/>
            <w:szCs w:val="20"/>
          </w:rPr>
          <w:t>Нагрузка</w:t>
        </w:r>
      </w:ins>
      <w:ins w:id="10650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51" w:author="Sanino" w:date="2012-05-23T18:29:00Z">
        <w:r w:rsidRPr="00A30E27">
          <w:rPr>
            <w:rFonts w:ascii="PT Mono" w:hAnsi="PT Mono"/>
            <w:sz w:val="20"/>
            <w:szCs w:val="20"/>
          </w:rPr>
          <w:t>направения</w:t>
        </w:r>
      </w:ins>
      <w:ins w:id="10652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53" w:author="Sanino" w:date="2012-05-23T18:29:00Z">
        <w:r w:rsidRPr="00A30E27">
          <w:rPr>
            <w:rFonts w:ascii="PT Mono" w:hAnsi="PT Mono"/>
            <w:sz w:val="20"/>
            <w:szCs w:val="20"/>
          </w:rPr>
          <w:t>НАПР1:</w:t>
        </w:r>
      </w:ins>
      <w:ins w:id="10654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55" w:author="Sanino" w:date="2012-05-23T18:29:00Z">
        <w:r w:rsidRPr="00A30E27">
          <w:rPr>
            <w:rFonts w:ascii="PT Mono" w:hAnsi="PT Mono"/>
            <w:sz w:val="20"/>
            <w:szCs w:val="20"/>
          </w:rPr>
          <w:t>608.1158</w:t>
        </w:r>
      </w:ins>
    </w:p>
    <w:p w:rsidR="00A30E27" w:rsidRPr="00A30E27" w:rsidRDefault="00A30E27" w:rsidP="001F0442">
      <w:pPr>
        <w:ind w:left="709" w:right="566" w:firstLine="0"/>
        <w:rPr>
          <w:ins w:id="10656" w:author="Sanino" w:date="2012-05-23T18:29:00Z"/>
          <w:rFonts w:ascii="PT Mono" w:hAnsi="PT Mono"/>
          <w:sz w:val="20"/>
          <w:szCs w:val="20"/>
        </w:rPr>
      </w:pPr>
      <w:ins w:id="10657" w:author="Sanino" w:date="2012-05-23T18:29:00Z">
        <w:r w:rsidRPr="00A30E27">
          <w:rPr>
            <w:rFonts w:ascii="PT Mono" w:hAnsi="PT Mono"/>
            <w:sz w:val="20"/>
            <w:szCs w:val="20"/>
          </w:rPr>
          <w:t>Общая</w:t>
        </w:r>
      </w:ins>
      <w:ins w:id="10658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59" w:author="Sanino" w:date="2012-05-23T18:29:00Z">
        <w:r w:rsidRPr="00A30E27">
          <w:rPr>
            <w:rFonts w:ascii="PT Mono" w:hAnsi="PT Mono"/>
            <w:sz w:val="20"/>
            <w:szCs w:val="20"/>
          </w:rPr>
          <w:t>нагрузка:</w:t>
        </w:r>
      </w:ins>
      <w:ins w:id="10660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61" w:author="Sanino" w:date="2012-05-23T18:29:00Z">
        <w:r w:rsidRPr="00A30E27">
          <w:rPr>
            <w:rFonts w:ascii="PT Mono" w:hAnsi="PT Mono"/>
            <w:sz w:val="20"/>
            <w:szCs w:val="20"/>
          </w:rPr>
          <w:t>2980.0002</w:t>
        </w:r>
      </w:ins>
    </w:p>
    <w:p w:rsidR="00A30E27" w:rsidRPr="00A30E27" w:rsidRDefault="00A30E27" w:rsidP="001F0442">
      <w:pPr>
        <w:ind w:left="709" w:right="566" w:firstLine="0"/>
        <w:rPr>
          <w:ins w:id="10662" w:author="Sanino" w:date="2012-05-23T18:29:00Z"/>
          <w:rFonts w:ascii="PT Mono" w:hAnsi="PT Mono"/>
          <w:sz w:val="20"/>
          <w:szCs w:val="20"/>
        </w:rPr>
      </w:pPr>
      <w:ins w:id="10663" w:author="Sanino" w:date="2012-05-23T18:29:00Z">
        <w:r w:rsidRPr="00A30E27">
          <w:rPr>
            <w:rFonts w:ascii="PT Mono" w:hAnsi="PT Mono"/>
            <w:sz w:val="20"/>
            <w:szCs w:val="20"/>
          </w:rPr>
          <w:t>Нагрузка</w:t>
        </w:r>
      </w:ins>
      <w:ins w:id="10664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65" w:author="Sanino" w:date="2012-05-23T18:29:00Z">
        <w:r w:rsidRPr="00A30E27">
          <w:rPr>
            <w:rFonts w:ascii="PT Mono" w:hAnsi="PT Mono"/>
            <w:sz w:val="20"/>
            <w:szCs w:val="20"/>
          </w:rPr>
          <w:t>кафедры</w:t>
        </w:r>
      </w:ins>
      <w:ins w:id="10666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67" w:author="Sanino" w:date="2012-05-23T18:29:00Z">
        <w:r w:rsidRPr="00A30E27">
          <w:rPr>
            <w:rFonts w:ascii="PT Mono" w:hAnsi="PT Mono"/>
            <w:sz w:val="20"/>
            <w:szCs w:val="20"/>
          </w:rPr>
          <w:t>ГО:</w:t>
        </w:r>
      </w:ins>
      <w:ins w:id="10668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69" w:author="Sanino" w:date="2012-05-23T18:29:00Z">
        <w:r w:rsidRPr="00A30E27">
          <w:rPr>
            <w:rFonts w:ascii="PT Mono" w:hAnsi="PT Mono"/>
            <w:sz w:val="20"/>
            <w:szCs w:val="20"/>
          </w:rPr>
          <w:t>640.21027</w:t>
        </w:r>
      </w:ins>
    </w:p>
    <w:p w:rsidR="00A30E27" w:rsidRPr="00A30E27" w:rsidRDefault="00A30E27" w:rsidP="001F0442">
      <w:pPr>
        <w:ind w:left="709" w:right="566" w:firstLine="0"/>
        <w:rPr>
          <w:ins w:id="10670" w:author="Sanino" w:date="2012-05-23T18:29:00Z"/>
          <w:rFonts w:ascii="PT Mono" w:hAnsi="PT Mono"/>
          <w:sz w:val="20"/>
          <w:szCs w:val="20"/>
        </w:rPr>
      </w:pPr>
      <w:ins w:id="10671" w:author="Sanino" w:date="2012-05-23T18:29:00Z">
        <w:r w:rsidRPr="00A30E27">
          <w:rPr>
            <w:rFonts w:ascii="PT Mono" w:hAnsi="PT Mono"/>
            <w:sz w:val="20"/>
            <w:szCs w:val="20"/>
          </w:rPr>
          <w:t>Нагрузка</w:t>
        </w:r>
      </w:ins>
      <w:ins w:id="10672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73" w:author="Sanino" w:date="2012-05-23T18:29:00Z">
        <w:r w:rsidRPr="00A30E27">
          <w:rPr>
            <w:rFonts w:ascii="PT Mono" w:hAnsi="PT Mono"/>
            <w:sz w:val="20"/>
            <w:szCs w:val="20"/>
          </w:rPr>
          <w:t>кафедры</w:t>
        </w:r>
      </w:ins>
      <w:ins w:id="10674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75" w:author="Sanino" w:date="2012-05-23T18:29:00Z">
        <w:r w:rsidRPr="00A30E27">
          <w:rPr>
            <w:rFonts w:ascii="PT Mono" w:hAnsi="PT Mono"/>
            <w:sz w:val="20"/>
            <w:szCs w:val="20"/>
          </w:rPr>
          <w:t>ЕК:</w:t>
        </w:r>
      </w:ins>
      <w:ins w:id="10676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77" w:author="Sanino" w:date="2012-05-23T18:29:00Z">
        <w:r w:rsidRPr="00A30E27">
          <w:rPr>
            <w:rFonts w:ascii="PT Mono" w:hAnsi="PT Mono"/>
            <w:sz w:val="20"/>
            <w:szCs w:val="20"/>
          </w:rPr>
          <w:t>1173.9209</w:t>
        </w:r>
      </w:ins>
    </w:p>
    <w:p w:rsidR="00A30E27" w:rsidRPr="00A30E27" w:rsidRDefault="00A30E27" w:rsidP="001F0442">
      <w:pPr>
        <w:ind w:left="709" w:right="566" w:firstLine="0"/>
        <w:rPr>
          <w:ins w:id="10678" w:author="Sanino" w:date="2012-05-23T18:29:00Z"/>
          <w:rFonts w:ascii="PT Mono" w:hAnsi="PT Mono"/>
          <w:sz w:val="20"/>
          <w:szCs w:val="20"/>
        </w:rPr>
      </w:pPr>
      <w:ins w:id="10679" w:author="Sanino" w:date="2012-05-23T18:29:00Z">
        <w:r w:rsidRPr="00A30E27">
          <w:rPr>
            <w:rFonts w:ascii="PT Mono" w:hAnsi="PT Mono"/>
            <w:sz w:val="20"/>
            <w:szCs w:val="20"/>
          </w:rPr>
          <w:t>Нагрузка</w:t>
        </w:r>
      </w:ins>
      <w:ins w:id="10680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81" w:author="Sanino" w:date="2012-05-23T18:29:00Z">
        <w:r w:rsidRPr="00A30E27">
          <w:rPr>
            <w:rFonts w:ascii="PT Mono" w:hAnsi="PT Mono"/>
            <w:sz w:val="20"/>
            <w:szCs w:val="20"/>
          </w:rPr>
          <w:t>кафедры</w:t>
        </w:r>
      </w:ins>
      <w:ins w:id="10682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83" w:author="Sanino" w:date="2012-05-23T18:29:00Z">
        <w:r w:rsidRPr="00A30E27">
          <w:rPr>
            <w:rFonts w:ascii="PT Mono" w:hAnsi="PT Mono"/>
            <w:sz w:val="20"/>
            <w:szCs w:val="20"/>
          </w:rPr>
          <w:t>ЕколОП:</w:t>
        </w:r>
      </w:ins>
      <w:ins w:id="10684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85" w:author="Sanino" w:date="2012-05-23T18:29:00Z">
        <w:r w:rsidRPr="00A30E27">
          <w:rPr>
            <w:rFonts w:ascii="PT Mono" w:hAnsi="PT Mono"/>
            <w:sz w:val="20"/>
            <w:szCs w:val="20"/>
          </w:rPr>
          <w:t>2144.1584</w:t>
        </w:r>
      </w:ins>
    </w:p>
    <w:p w:rsidR="00A30E27" w:rsidRPr="00A30E27" w:rsidRDefault="00A30E27" w:rsidP="001F0442">
      <w:pPr>
        <w:ind w:left="709" w:right="566" w:firstLine="0"/>
        <w:rPr>
          <w:ins w:id="10686" w:author="Sanino" w:date="2012-05-23T18:29:00Z"/>
          <w:rFonts w:ascii="PT Mono" w:hAnsi="PT Mono"/>
          <w:sz w:val="20"/>
          <w:szCs w:val="20"/>
        </w:rPr>
      </w:pPr>
      <w:ins w:id="10687" w:author="Sanino" w:date="2012-05-23T18:29:00Z">
        <w:r w:rsidRPr="00A30E27">
          <w:rPr>
            <w:rFonts w:ascii="PT Mono" w:hAnsi="PT Mono"/>
            <w:sz w:val="20"/>
            <w:szCs w:val="20"/>
          </w:rPr>
          <w:t>Нагрузка</w:t>
        </w:r>
      </w:ins>
      <w:ins w:id="10688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89" w:author="Sanino" w:date="2012-05-23T18:29:00Z">
        <w:r w:rsidRPr="00A30E27">
          <w:rPr>
            <w:rFonts w:ascii="PT Mono" w:hAnsi="PT Mono"/>
            <w:sz w:val="20"/>
            <w:szCs w:val="20"/>
          </w:rPr>
          <w:t>кафедры</w:t>
        </w:r>
      </w:ins>
      <w:ins w:id="10690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91" w:author="Sanino" w:date="2012-05-23T18:29:00Z">
        <w:r w:rsidRPr="00A30E27">
          <w:rPr>
            <w:rFonts w:ascii="PT Mono" w:hAnsi="PT Mono"/>
            <w:sz w:val="20"/>
            <w:szCs w:val="20"/>
          </w:rPr>
          <w:t>ДПИ:</w:t>
        </w:r>
      </w:ins>
      <w:ins w:id="10692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693" w:author="Sanino" w:date="2012-05-23T18:29:00Z">
        <w:r w:rsidRPr="00A30E27">
          <w:rPr>
            <w:rFonts w:ascii="PT Mono" w:hAnsi="PT Mono"/>
            <w:sz w:val="20"/>
            <w:szCs w:val="20"/>
          </w:rPr>
          <w:t>1041.7104</w:t>
        </w:r>
      </w:ins>
    </w:p>
    <w:p w:rsidR="00A30E27" w:rsidRPr="009A623E" w:rsidRDefault="00A30E27" w:rsidP="001F0442">
      <w:pPr>
        <w:ind w:left="709" w:right="566" w:firstLine="0"/>
        <w:rPr>
          <w:ins w:id="10694" w:author="Sanino" w:date="2012-05-23T18:29:00Z"/>
          <w:rFonts w:ascii="PT Mono" w:hAnsi="PT Mono"/>
          <w:sz w:val="20"/>
          <w:szCs w:val="20"/>
          <w:lang w:val="ru-RU"/>
          <w:rPrChange w:id="10695" w:author="Sanino" w:date="2012-05-23T23:51:00Z">
            <w:rPr>
              <w:ins w:id="10696" w:author="Sanino" w:date="2012-05-23T18:29:00Z"/>
              <w:rFonts w:ascii="PT Mono" w:hAnsi="PT Mono"/>
              <w:sz w:val="20"/>
              <w:szCs w:val="20"/>
              <w:lang w:val="en-US"/>
            </w:rPr>
          </w:rPrChange>
        </w:rPr>
        <w:pPrChange w:id="10697" w:author="Sanino" w:date="2012-05-23T18:29:00Z">
          <w:pPr/>
        </w:pPrChange>
      </w:pPr>
      <w:ins w:id="10698" w:author="Sanino" w:date="2012-05-23T18:29:00Z">
        <w:r w:rsidRPr="00A30E27">
          <w:rPr>
            <w:rFonts w:ascii="PT Mono" w:hAnsi="PT Mono"/>
            <w:sz w:val="20"/>
            <w:szCs w:val="20"/>
          </w:rPr>
          <w:t>Нагрузка</w:t>
        </w:r>
      </w:ins>
      <w:ins w:id="10699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700" w:author="Sanino" w:date="2012-05-23T18:29:00Z">
        <w:r w:rsidRPr="00A30E27">
          <w:rPr>
            <w:rFonts w:ascii="PT Mono" w:hAnsi="PT Mono"/>
            <w:sz w:val="20"/>
            <w:szCs w:val="20"/>
          </w:rPr>
          <w:t>по</w:t>
        </w:r>
      </w:ins>
      <w:ins w:id="10701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702" w:author="Sanino" w:date="2012-05-23T18:29:00Z">
        <w:r w:rsidRPr="00A30E27">
          <w:rPr>
            <w:rFonts w:ascii="PT Mono" w:hAnsi="PT Mono"/>
            <w:sz w:val="20"/>
            <w:szCs w:val="20"/>
          </w:rPr>
          <w:t>всем</w:t>
        </w:r>
      </w:ins>
      <w:ins w:id="10703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704" w:author="Sanino" w:date="2012-05-23T18:29:00Z">
        <w:r w:rsidRPr="00A30E27">
          <w:rPr>
            <w:rFonts w:ascii="PT Mono" w:hAnsi="PT Mono"/>
            <w:sz w:val="20"/>
            <w:szCs w:val="20"/>
          </w:rPr>
          <w:t>кафедрам</w:t>
        </w:r>
      </w:ins>
      <w:ins w:id="10705" w:author="Sanino" w:date="2012-05-24T00:09:00Z">
        <w:r w:rsidR="00CA1412">
          <w:rPr>
            <w:rFonts w:ascii="PT Mono" w:hAnsi="PT Mono"/>
            <w:sz w:val="20"/>
            <w:szCs w:val="20"/>
          </w:rPr>
          <w:t xml:space="preserve"> </w:t>
        </w:r>
      </w:ins>
      <w:ins w:id="10706" w:author="Sanino" w:date="2012-05-23T18:29:00Z">
        <w:r w:rsidRPr="00A30E27">
          <w:rPr>
            <w:rFonts w:ascii="PT Mono" w:hAnsi="PT Mono"/>
            <w:sz w:val="20"/>
            <w:szCs w:val="20"/>
          </w:rPr>
          <w:t>5000.0</w:t>
        </w:r>
      </w:ins>
    </w:p>
    <w:p w:rsidR="000324A4" w:rsidRPr="00100C79" w:rsidDel="00A30E27" w:rsidRDefault="000324A4" w:rsidP="00A30E27">
      <w:pPr>
        <w:ind w:left="709" w:firstLine="0"/>
        <w:rPr>
          <w:del w:id="10707" w:author="Sanino" w:date="2012-05-23T18:29:00Z"/>
          <w:rFonts w:ascii="PT Mono" w:hAnsi="PT Mono"/>
          <w:sz w:val="20"/>
          <w:szCs w:val="20"/>
        </w:rPr>
        <w:pPrChange w:id="10708" w:author="Sanino" w:date="2012-05-23T18:29:00Z">
          <w:pPr>
            <w:ind w:left="709" w:firstLine="0"/>
          </w:pPr>
        </w:pPrChange>
      </w:pPr>
      <w:del w:id="10709" w:author="Sanino" w:date="2012-05-23T18:29:00Z">
        <w:r w:rsidRPr="00100C79" w:rsidDel="00A30E27">
          <w:rPr>
            <w:rFonts w:ascii="PT Mono" w:hAnsi="PT Mono"/>
            <w:sz w:val="20"/>
            <w:szCs w:val="20"/>
          </w:rPr>
          <w:delText>Нагрузка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необходимая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на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проведение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вступительных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экзаменов: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12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*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10.0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=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120.0</w:delText>
        </w:r>
      </w:del>
    </w:p>
    <w:p w:rsidR="000324A4" w:rsidRPr="00100C79" w:rsidDel="00A30E27" w:rsidRDefault="000324A4" w:rsidP="00A30E27">
      <w:pPr>
        <w:ind w:left="709" w:firstLine="0"/>
        <w:rPr>
          <w:del w:id="10710" w:author="Sanino" w:date="2012-05-23T18:29:00Z"/>
          <w:rFonts w:ascii="PT Mono" w:hAnsi="PT Mono"/>
          <w:sz w:val="20"/>
          <w:szCs w:val="20"/>
        </w:rPr>
        <w:pPrChange w:id="10711" w:author="Sanino" w:date="2012-05-23T18:29:00Z">
          <w:pPr>
            <w:ind w:left="709" w:firstLine="0"/>
          </w:pPr>
        </w:pPrChange>
      </w:pPr>
      <w:del w:id="10712" w:author="Sanino" w:date="2012-05-23T18:29:00Z">
        <w:r w:rsidRPr="00100C79" w:rsidDel="00A30E27">
          <w:rPr>
            <w:rFonts w:ascii="PT Mono" w:hAnsi="PT Mono"/>
            <w:sz w:val="20"/>
            <w:szCs w:val="20"/>
          </w:rPr>
          <w:delText>Нагрузка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необходимая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на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руководство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аспирантами: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9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*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100.0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=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900.0</w:delText>
        </w:r>
      </w:del>
    </w:p>
    <w:p w:rsidR="000324A4" w:rsidRPr="00100C79" w:rsidDel="00A30E27" w:rsidRDefault="000324A4" w:rsidP="00A30E27">
      <w:pPr>
        <w:ind w:left="709" w:firstLine="0"/>
        <w:rPr>
          <w:del w:id="10713" w:author="Sanino" w:date="2012-05-23T18:29:00Z"/>
          <w:rFonts w:ascii="PT Mono" w:hAnsi="PT Mono"/>
          <w:sz w:val="20"/>
          <w:szCs w:val="20"/>
        </w:rPr>
        <w:pPrChange w:id="10714" w:author="Sanino" w:date="2012-05-23T18:29:00Z">
          <w:pPr>
            <w:ind w:left="709" w:firstLine="0"/>
          </w:pPr>
        </w:pPrChange>
      </w:pPr>
      <w:del w:id="10715" w:author="Sanino" w:date="2012-05-23T18:29:00Z">
        <w:r w:rsidRPr="00100C79" w:rsidDel="00A30E27">
          <w:rPr>
            <w:rFonts w:ascii="PT Mono" w:hAnsi="PT Mono"/>
            <w:sz w:val="20"/>
            <w:szCs w:val="20"/>
          </w:rPr>
          <w:delText>Нагрузка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необходимая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на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руководство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докторантами: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10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*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50.0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=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500.0</w:delText>
        </w:r>
      </w:del>
    </w:p>
    <w:p w:rsidR="000324A4" w:rsidRPr="00100C79" w:rsidDel="00A30E27" w:rsidRDefault="000324A4" w:rsidP="00A30E27">
      <w:pPr>
        <w:ind w:left="709" w:firstLine="0"/>
        <w:rPr>
          <w:del w:id="10716" w:author="Sanino" w:date="2012-05-23T18:29:00Z"/>
          <w:rFonts w:ascii="PT Mono" w:hAnsi="PT Mono"/>
          <w:sz w:val="20"/>
          <w:szCs w:val="20"/>
        </w:rPr>
        <w:pPrChange w:id="10717" w:author="Sanino" w:date="2012-05-23T18:29:00Z">
          <w:pPr>
            <w:ind w:left="709" w:firstLine="0"/>
          </w:pPr>
        </w:pPrChange>
      </w:pPr>
      <w:del w:id="10718" w:author="Sanino" w:date="2012-05-23T18:29:00Z">
        <w:r w:rsidRPr="00100C79" w:rsidDel="00A30E27">
          <w:rPr>
            <w:rFonts w:ascii="PT Mono" w:hAnsi="PT Mono"/>
            <w:sz w:val="20"/>
            <w:szCs w:val="20"/>
          </w:rPr>
          <w:delText>Нагрузка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необходимая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на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руководство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стажерами: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10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*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50.0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=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500.0</w:delText>
        </w:r>
      </w:del>
    </w:p>
    <w:p w:rsidR="000324A4" w:rsidRPr="00100C79" w:rsidDel="00A30E27" w:rsidRDefault="000324A4" w:rsidP="00A30E27">
      <w:pPr>
        <w:ind w:left="709" w:firstLine="0"/>
        <w:rPr>
          <w:del w:id="10719" w:author="Sanino" w:date="2012-05-23T18:29:00Z"/>
          <w:rFonts w:ascii="PT Mono" w:hAnsi="PT Mono"/>
          <w:sz w:val="20"/>
          <w:szCs w:val="20"/>
        </w:rPr>
        <w:pPrChange w:id="10720" w:author="Sanino" w:date="2012-05-23T18:29:00Z">
          <w:pPr>
            <w:ind w:left="709" w:firstLine="0"/>
          </w:pPr>
        </w:pPrChange>
      </w:pPr>
      <w:del w:id="10721" w:author="Sanino" w:date="2012-05-23T18:29:00Z">
        <w:r w:rsidRPr="00100C79" w:rsidDel="00A30E27">
          <w:rPr>
            <w:rFonts w:ascii="PT Mono" w:hAnsi="PT Mono"/>
            <w:sz w:val="20"/>
            <w:szCs w:val="20"/>
          </w:rPr>
          <w:delText>Нагрузка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необходимая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для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обеспечения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учебного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процесса: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20000.0</w:delText>
        </w:r>
        <w:r w:rsidR="0072678B" w:rsidRPr="00100C79" w:rsidDel="00A30E27">
          <w:rPr>
            <w:rFonts w:ascii="PT Mono" w:hAnsi="PT Mono"/>
            <w:sz w:val="20"/>
            <w:szCs w:val="20"/>
          </w:rPr>
          <w:delText xml:space="preserve"> – </w:delText>
        </w:r>
        <w:r w:rsidRPr="00100C79" w:rsidDel="00A30E27">
          <w:rPr>
            <w:rFonts w:ascii="PT Mono" w:hAnsi="PT Mono"/>
            <w:sz w:val="20"/>
            <w:szCs w:val="20"/>
          </w:rPr>
          <w:delText>2020.0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=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17980.0</w:delText>
        </w:r>
      </w:del>
    </w:p>
    <w:p w:rsidR="000324A4" w:rsidRPr="00100C79" w:rsidDel="00A30E27" w:rsidRDefault="000324A4" w:rsidP="00A30E27">
      <w:pPr>
        <w:ind w:left="709" w:firstLine="0"/>
        <w:rPr>
          <w:del w:id="10722" w:author="Sanino" w:date="2012-05-23T18:29:00Z"/>
          <w:rFonts w:ascii="PT Mono" w:hAnsi="PT Mono"/>
          <w:sz w:val="20"/>
          <w:szCs w:val="20"/>
        </w:rPr>
        <w:pPrChange w:id="10723" w:author="Sanino" w:date="2012-05-23T18:29:00Z">
          <w:pPr>
            <w:ind w:left="709" w:firstLine="0"/>
          </w:pPr>
        </w:pPrChange>
      </w:pPr>
      <w:del w:id="10724" w:author="Sanino" w:date="2012-05-23T18:29:00Z">
        <w:r w:rsidRPr="00100C79" w:rsidDel="00A30E27">
          <w:rPr>
            <w:rFonts w:ascii="PT Mono" w:hAnsi="PT Mono"/>
            <w:sz w:val="20"/>
            <w:szCs w:val="20"/>
          </w:rPr>
          <w:delText>Контингент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направления</w:delText>
        </w:r>
        <w:r w:rsidR="0072678B" w:rsidRPr="00100C79" w:rsidDel="00A30E27">
          <w:rPr>
            <w:rFonts w:ascii="PT Mono" w:hAnsi="PT Mono"/>
            <w:sz w:val="20"/>
            <w:szCs w:val="20"/>
          </w:rPr>
          <w:delText xml:space="preserve"> – </w:delText>
        </w:r>
        <w:r w:rsidRPr="00100C79" w:rsidDel="00A30E27">
          <w:rPr>
            <w:rFonts w:ascii="PT Mono" w:hAnsi="PT Mono"/>
            <w:sz w:val="20"/>
            <w:szCs w:val="20"/>
          </w:rPr>
          <w:delText>НАПР4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дневной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формы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обучения: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72.0</w:delText>
        </w:r>
      </w:del>
    </w:p>
    <w:p w:rsidR="000324A4" w:rsidRPr="00100C79" w:rsidDel="00A30E27" w:rsidRDefault="000324A4" w:rsidP="00A30E27">
      <w:pPr>
        <w:ind w:left="709" w:firstLine="0"/>
        <w:rPr>
          <w:del w:id="10725" w:author="Sanino" w:date="2012-05-23T18:29:00Z"/>
          <w:rFonts w:ascii="PT Mono" w:hAnsi="PT Mono"/>
          <w:sz w:val="20"/>
          <w:szCs w:val="20"/>
        </w:rPr>
        <w:pPrChange w:id="10726" w:author="Sanino" w:date="2012-05-23T18:29:00Z">
          <w:pPr>
            <w:ind w:left="709" w:firstLine="0"/>
          </w:pPr>
        </w:pPrChange>
      </w:pPr>
      <w:del w:id="10727" w:author="Sanino" w:date="2012-05-23T18:29:00Z">
        <w:r w:rsidRPr="00100C79" w:rsidDel="00A30E27">
          <w:rPr>
            <w:rFonts w:ascii="PT Mono" w:hAnsi="PT Mono"/>
            <w:sz w:val="20"/>
            <w:szCs w:val="20"/>
          </w:rPr>
          <w:delText>Контингент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направления</w:delText>
        </w:r>
        <w:r w:rsidR="0072678B" w:rsidRPr="00100C79" w:rsidDel="00A30E27">
          <w:rPr>
            <w:rFonts w:ascii="PT Mono" w:hAnsi="PT Mono"/>
            <w:sz w:val="20"/>
            <w:szCs w:val="20"/>
          </w:rPr>
          <w:delText xml:space="preserve"> – </w:delText>
        </w:r>
        <w:r w:rsidRPr="00100C79" w:rsidDel="00A30E27">
          <w:rPr>
            <w:rFonts w:ascii="PT Mono" w:hAnsi="PT Mono"/>
            <w:sz w:val="20"/>
            <w:szCs w:val="20"/>
          </w:rPr>
          <w:delText>НАПР4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заочной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формы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обучения: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36.0</w:delText>
        </w:r>
      </w:del>
    </w:p>
    <w:p w:rsidR="000324A4" w:rsidRPr="00100C79" w:rsidDel="00A30E27" w:rsidRDefault="000324A4" w:rsidP="00A30E27">
      <w:pPr>
        <w:ind w:left="709" w:firstLine="0"/>
        <w:rPr>
          <w:del w:id="10728" w:author="Sanino" w:date="2012-05-23T18:29:00Z"/>
          <w:rFonts w:ascii="PT Mono" w:hAnsi="PT Mono"/>
          <w:sz w:val="20"/>
          <w:szCs w:val="20"/>
        </w:rPr>
        <w:pPrChange w:id="10729" w:author="Sanino" w:date="2012-05-23T18:29:00Z">
          <w:pPr>
            <w:ind w:left="709" w:firstLine="0"/>
          </w:pPr>
        </w:pPrChange>
      </w:pPr>
      <w:del w:id="10730" w:author="Sanino" w:date="2012-05-23T18:29:00Z">
        <w:r w:rsidRPr="00100C79" w:rsidDel="00A30E27">
          <w:rPr>
            <w:rFonts w:ascii="PT Mono" w:hAnsi="PT Mono"/>
            <w:sz w:val="20"/>
            <w:szCs w:val="20"/>
          </w:rPr>
          <w:delText>Контингент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направления</w:delText>
        </w:r>
        <w:r w:rsidR="0072678B" w:rsidRPr="00100C79" w:rsidDel="00A30E27">
          <w:rPr>
            <w:rFonts w:ascii="PT Mono" w:hAnsi="PT Mono"/>
            <w:sz w:val="20"/>
            <w:szCs w:val="20"/>
          </w:rPr>
          <w:delText xml:space="preserve"> – </w:delText>
        </w:r>
        <w:r w:rsidRPr="00100C79" w:rsidDel="00A30E27">
          <w:rPr>
            <w:rFonts w:ascii="PT Mono" w:hAnsi="PT Mono"/>
            <w:sz w:val="20"/>
            <w:szCs w:val="20"/>
          </w:rPr>
          <w:delText>НАПР4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других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видов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работ: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18.0</w:delText>
        </w:r>
      </w:del>
    </w:p>
    <w:p w:rsidR="000324A4" w:rsidRPr="00100C79" w:rsidDel="00A30E27" w:rsidRDefault="000324A4" w:rsidP="00A30E27">
      <w:pPr>
        <w:ind w:left="709" w:firstLine="0"/>
        <w:rPr>
          <w:del w:id="10731" w:author="Sanino" w:date="2012-05-23T18:29:00Z"/>
          <w:rFonts w:ascii="PT Mono" w:hAnsi="PT Mono"/>
          <w:sz w:val="20"/>
          <w:szCs w:val="20"/>
        </w:rPr>
        <w:pPrChange w:id="10732" w:author="Sanino" w:date="2012-05-23T18:29:00Z">
          <w:pPr>
            <w:ind w:left="709" w:firstLine="0"/>
          </w:pPr>
        </w:pPrChange>
      </w:pPr>
      <w:del w:id="10733" w:author="Sanino" w:date="2012-05-23T18:29:00Z">
        <w:r w:rsidRPr="00100C79" w:rsidDel="00A30E27">
          <w:rPr>
            <w:rFonts w:ascii="PT Mono" w:hAnsi="PT Mono"/>
            <w:sz w:val="20"/>
            <w:szCs w:val="20"/>
          </w:rPr>
          <w:delText>Суммарный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приведенный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контингент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направения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НАПР4: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79.2</w:delText>
        </w:r>
      </w:del>
    </w:p>
    <w:p w:rsidR="000324A4" w:rsidRPr="00100C79" w:rsidDel="00A30E27" w:rsidRDefault="000324A4" w:rsidP="00A30E27">
      <w:pPr>
        <w:ind w:left="709" w:firstLine="0"/>
        <w:rPr>
          <w:del w:id="10734" w:author="Sanino" w:date="2012-05-23T18:29:00Z"/>
          <w:rFonts w:ascii="PT Mono" w:hAnsi="PT Mono"/>
          <w:sz w:val="20"/>
          <w:szCs w:val="20"/>
        </w:rPr>
        <w:pPrChange w:id="10735" w:author="Sanino" w:date="2012-05-23T18:29:00Z">
          <w:pPr>
            <w:ind w:left="709" w:firstLine="0"/>
          </w:pPr>
        </w:pPrChange>
      </w:pPr>
      <w:del w:id="10736" w:author="Sanino" w:date="2012-05-23T18:29:00Z">
        <w:r w:rsidRPr="00100C79" w:rsidDel="00A30E27">
          <w:rPr>
            <w:rFonts w:ascii="PT Mono" w:hAnsi="PT Mono"/>
            <w:sz w:val="20"/>
            <w:szCs w:val="20"/>
          </w:rPr>
          <w:delText>Контингент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направления</w:delText>
        </w:r>
        <w:r w:rsidR="0072678B" w:rsidRPr="00100C79" w:rsidDel="00A30E27">
          <w:rPr>
            <w:rFonts w:ascii="PT Mono" w:hAnsi="PT Mono"/>
            <w:sz w:val="20"/>
            <w:szCs w:val="20"/>
          </w:rPr>
          <w:delText xml:space="preserve"> – </w:delText>
        </w:r>
        <w:r w:rsidRPr="00100C79" w:rsidDel="00A30E27">
          <w:rPr>
            <w:rFonts w:ascii="PT Mono" w:hAnsi="PT Mono"/>
            <w:sz w:val="20"/>
            <w:szCs w:val="20"/>
          </w:rPr>
          <w:delText>НАПР3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дневной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формы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обучения: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46.0</w:delText>
        </w:r>
      </w:del>
    </w:p>
    <w:p w:rsidR="000324A4" w:rsidRPr="00100C79" w:rsidDel="00A30E27" w:rsidRDefault="000324A4" w:rsidP="00A30E27">
      <w:pPr>
        <w:ind w:left="709" w:firstLine="0"/>
        <w:rPr>
          <w:del w:id="10737" w:author="Sanino" w:date="2012-05-23T18:29:00Z"/>
          <w:rFonts w:ascii="PT Mono" w:hAnsi="PT Mono"/>
          <w:sz w:val="20"/>
          <w:szCs w:val="20"/>
        </w:rPr>
        <w:pPrChange w:id="10738" w:author="Sanino" w:date="2012-05-23T18:29:00Z">
          <w:pPr>
            <w:ind w:left="709" w:firstLine="0"/>
          </w:pPr>
        </w:pPrChange>
      </w:pPr>
      <w:del w:id="10739" w:author="Sanino" w:date="2012-05-23T18:29:00Z">
        <w:r w:rsidRPr="00100C79" w:rsidDel="00A30E27">
          <w:rPr>
            <w:rFonts w:ascii="PT Mono" w:hAnsi="PT Mono"/>
            <w:sz w:val="20"/>
            <w:szCs w:val="20"/>
          </w:rPr>
          <w:delText>Контингент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направления</w:delText>
        </w:r>
        <w:r w:rsidR="0072678B" w:rsidRPr="00100C79" w:rsidDel="00A30E27">
          <w:rPr>
            <w:rFonts w:ascii="PT Mono" w:hAnsi="PT Mono"/>
            <w:sz w:val="20"/>
            <w:szCs w:val="20"/>
          </w:rPr>
          <w:delText xml:space="preserve"> – </w:delText>
        </w:r>
        <w:r w:rsidRPr="00100C79" w:rsidDel="00A30E27">
          <w:rPr>
            <w:rFonts w:ascii="PT Mono" w:hAnsi="PT Mono"/>
            <w:sz w:val="20"/>
            <w:szCs w:val="20"/>
          </w:rPr>
          <w:delText>НАПР3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заочной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формы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обучения: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38.0</w:delText>
        </w:r>
      </w:del>
    </w:p>
    <w:p w:rsidR="000324A4" w:rsidRPr="00100C79" w:rsidDel="00A30E27" w:rsidRDefault="000324A4" w:rsidP="00A30E27">
      <w:pPr>
        <w:ind w:left="709" w:firstLine="0"/>
        <w:rPr>
          <w:del w:id="10740" w:author="Sanino" w:date="2012-05-23T18:29:00Z"/>
          <w:rFonts w:ascii="PT Mono" w:hAnsi="PT Mono"/>
          <w:sz w:val="20"/>
          <w:szCs w:val="20"/>
        </w:rPr>
        <w:pPrChange w:id="10741" w:author="Sanino" w:date="2012-05-23T18:29:00Z">
          <w:pPr>
            <w:ind w:left="709" w:firstLine="0"/>
          </w:pPr>
        </w:pPrChange>
      </w:pPr>
      <w:del w:id="10742" w:author="Sanino" w:date="2012-05-23T18:29:00Z">
        <w:r w:rsidRPr="00100C79" w:rsidDel="00A30E27">
          <w:rPr>
            <w:rFonts w:ascii="PT Mono" w:hAnsi="PT Mono"/>
            <w:sz w:val="20"/>
            <w:szCs w:val="20"/>
          </w:rPr>
          <w:delText>Контингент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направления</w:delText>
        </w:r>
        <w:r w:rsidR="0072678B" w:rsidRPr="00100C79" w:rsidDel="00A30E27">
          <w:rPr>
            <w:rFonts w:ascii="PT Mono" w:hAnsi="PT Mono"/>
            <w:sz w:val="20"/>
            <w:szCs w:val="20"/>
          </w:rPr>
          <w:delText xml:space="preserve"> – </w:delText>
        </w:r>
        <w:r w:rsidRPr="00100C79" w:rsidDel="00A30E27">
          <w:rPr>
            <w:rFonts w:ascii="PT Mono" w:hAnsi="PT Mono"/>
            <w:sz w:val="20"/>
            <w:szCs w:val="20"/>
          </w:rPr>
          <w:delText>НАПР3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других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видов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работ: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11.0</w:delText>
        </w:r>
      </w:del>
    </w:p>
    <w:p w:rsidR="000324A4" w:rsidRPr="00100C79" w:rsidDel="00A30E27" w:rsidRDefault="000324A4" w:rsidP="00A30E27">
      <w:pPr>
        <w:ind w:left="709" w:firstLine="0"/>
        <w:rPr>
          <w:del w:id="10743" w:author="Sanino" w:date="2012-05-23T18:29:00Z"/>
          <w:rFonts w:ascii="PT Mono" w:hAnsi="PT Mono"/>
          <w:sz w:val="20"/>
          <w:szCs w:val="20"/>
        </w:rPr>
        <w:pPrChange w:id="10744" w:author="Sanino" w:date="2012-05-23T18:29:00Z">
          <w:pPr>
            <w:ind w:left="709" w:firstLine="0"/>
          </w:pPr>
        </w:pPrChange>
      </w:pPr>
      <w:del w:id="10745" w:author="Sanino" w:date="2012-05-23T18:29:00Z">
        <w:r w:rsidRPr="00100C79" w:rsidDel="00A30E27">
          <w:rPr>
            <w:rFonts w:ascii="PT Mono" w:hAnsi="PT Mono"/>
            <w:sz w:val="20"/>
            <w:szCs w:val="20"/>
          </w:rPr>
          <w:delText>Суммарный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приведенный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контингент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направения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НАПР3: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53.6</w:delText>
        </w:r>
      </w:del>
    </w:p>
    <w:p w:rsidR="000324A4" w:rsidRPr="00100C79" w:rsidDel="00A30E27" w:rsidRDefault="000324A4" w:rsidP="00A30E27">
      <w:pPr>
        <w:ind w:left="709" w:firstLine="0"/>
        <w:rPr>
          <w:del w:id="10746" w:author="Sanino" w:date="2012-05-23T18:29:00Z"/>
          <w:rFonts w:ascii="PT Mono" w:hAnsi="PT Mono"/>
          <w:sz w:val="20"/>
          <w:szCs w:val="20"/>
        </w:rPr>
        <w:pPrChange w:id="10747" w:author="Sanino" w:date="2012-05-23T18:29:00Z">
          <w:pPr>
            <w:ind w:left="709" w:firstLine="0"/>
          </w:pPr>
        </w:pPrChange>
      </w:pPr>
      <w:del w:id="10748" w:author="Sanino" w:date="2012-05-23T18:29:00Z">
        <w:r w:rsidRPr="00100C79" w:rsidDel="00A30E27">
          <w:rPr>
            <w:rFonts w:ascii="PT Mono" w:hAnsi="PT Mono"/>
            <w:sz w:val="20"/>
            <w:szCs w:val="20"/>
          </w:rPr>
          <w:delText>Контингент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направления</w:delText>
        </w:r>
        <w:r w:rsidR="0072678B" w:rsidRPr="00100C79" w:rsidDel="00A30E27">
          <w:rPr>
            <w:rFonts w:ascii="PT Mono" w:hAnsi="PT Mono"/>
            <w:sz w:val="20"/>
            <w:szCs w:val="20"/>
          </w:rPr>
          <w:delText xml:space="preserve"> – </w:delText>
        </w:r>
        <w:r w:rsidRPr="00100C79" w:rsidDel="00A30E27">
          <w:rPr>
            <w:rFonts w:ascii="PT Mono" w:hAnsi="PT Mono"/>
            <w:sz w:val="20"/>
            <w:szCs w:val="20"/>
          </w:rPr>
          <w:delText>НАПР2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дневной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формы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обучения: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62.0</w:delText>
        </w:r>
      </w:del>
    </w:p>
    <w:p w:rsidR="000324A4" w:rsidRPr="00100C79" w:rsidDel="00A30E27" w:rsidRDefault="000324A4" w:rsidP="00A30E27">
      <w:pPr>
        <w:ind w:left="709" w:firstLine="0"/>
        <w:rPr>
          <w:del w:id="10749" w:author="Sanino" w:date="2012-05-23T18:29:00Z"/>
          <w:rFonts w:ascii="PT Mono" w:hAnsi="PT Mono"/>
          <w:sz w:val="20"/>
          <w:szCs w:val="20"/>
        </w:rPr>
        <w:pPrChange w:id="10750" w:author="Sanino" w:date="2012-05-23T18:29:00Z">
          <w:pPr>
            <w:ind w:left="709" w:firstLine="0"/>
          </w:pPr>
        </w:pPrChange>
      </w:pPr>
      <w:del w:id="10751" w:author="Sanino" w:date="2012-05-23T18:29:00Z">
        <w:r w:rsidRPr="00100C79" w:rsidDel="00A30E27">
          <w:rPr>
            <w:rFonts w:ascii="PT Mono" w:hAnsi="PT Mono"/>
            <w:sz w:val="20"/>
            <w:szCs w:val="20"/>
          </w:rPr>
          <w:delText>Контингент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направления</w:delText>
        </w:r>
        <w:r w:rsidR="0072678B" w:rsidRPr="00100C79" w:rsidDel="00A30E27">
          <w:rPr>
            <w:rFonts w:ascii="PT Mono" w:hAnsi="PT Mono"/>
            <w:sz w:val="20"/>
            <w:szCs w:val="20"/>
          </w:rPr>
          <w:delText xml:space="preserve"> – </w:delText>
        </w:r>
        <w:r w:rsidRPr="00100C79" w:rsidDel="00A30E27">
          <w:rPr>
            <w:rFonts w:ascii="PT Mono" w:hAnsi="PT Mono"/>
            <w:sz w:val="20"/>
            <w:szCs w:val="20"/>
          </w:rPr>
          <w:delText>НАПР2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заочной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формы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обучения: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44.0</w:delText>
        </w:r>
      </w:del>
    </w:p>
    <w:p w:rsidR="000324A4" w:rsidRPr="00100C79" w:rsidDel="00A30E27" w:rsidRDefault="000324A4" w:rsidP="00A30E27">
      <w:pPr>
        <w:ind w:left="709" w:firstLine="0"/>
        <w:rPr>
          <w:del w:id="10752" w:author="Sanino" w:date="2012-05-23T18:29:00Z"/>
          <w:rFonts w:ascii="PT Mono" w:hAnsi="PT Mono"/>
          <w:sz w:val="20"/>
          <w:szCs w:val="20"/>
        </w:rPr>
        <w:pPrChange w:id="10753" w:author="Sanino" w:date="2012-05-23T18:29:00Z">
          <w:pPr>
            <w:ind w:left="709" w:firstLine="0"/>
          </w:pPr>
        </w:pPrChange>
      </w:pPr>
      <w:del w:id="10754" w:author="Sanino" w:date="2012-05-23T18:29:00Z">
        <w:r w:rsidRPr="00100C79" w:rsidDel="00A30E27">
          <w:rPr>
            <w:rFonts w:ascii="PT Mono" w:hAnsi="PT Mono"/>
            <w:sz w:val="20"/>
            <w:szCs w:val="20"/>
          </w:rPr>
          <w:delText>Суммарный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приведенный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контингент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направения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НАПР2: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70.8</w:delText>
        </w:r>
      </w:del>
    </w:p>
    <w:p w:rsidR="000324A4" w:rsidRPr="00100C79" w:rsidDel="00A30E27" w:rsidRDefault="000324A4" w:rsidP="00A30E27">
      <w:pPr>
        <w:ind w:left="709" w:firstLine="0"/>
        <w:rPr>
          <w:del w:id="10755" w:author="Sanino" w:date="2012-05-23T18:29:00Z"/>
          <w:rFonts w:ascii="PT Mono" w:hAnsi="PT Mono"/>
          <w:sz w:val="20"/>
          <w:szCs w:val="20"/>
        </w:rPr>
        <w:pPrChange w:id="10756" w:author="Sanino" w:date="2012-05-23T18:29:00Z">
          <w:pPr>
            <w:ind w:left="709" w:firstLine="0"/>
          </w:pPr>
        </w:pPrChange>
      </w:pPr>
      <w:del w:id="10757" w:author="Sanino" w:date="2012-05-23T18:29:00Z">
        <w:r w:rsidRPr="00100C79" w:rsidDel="00A30E27">
          <w:rPr>
            <w:rFonts w:ascii="PT Mono" w:hAnsi="PT Mono"/>
            <w:sz w:val="20"/>
            <w:szCs w:val="20"/>
          </w:rPr>
          <w:delText>Контингент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направления</w:delText>
        </w:r>
        <w:r w:rsidR="0072678B" w:rsidRPr="00100C79" w:rsidDel="00A30E27">
          <w:rPr>
            <w:rFonts w:ascii="PT Mono" w:hAnsi="PT Mono"/>
            <w:sz w:val="20"/>
            <w:szCs w:val="20"/>
          </w:rPr>
          <w:delText xml:space="preserve"> – </w:delText>
        </w:r>
        <w:r w:rsidRPr="00100C79" w:rsidDel="00A30E27">
          <w:rPr>
            <w:rFonts w:ascii="PT Mono" w:hAnsi="PT Mono"/>
            <w:sz w:val="20"/>
            <w:szCs w:val="20"/>
          </w:rPr>
          <w:delText>НАПР1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дневной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формы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обучения: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46.0</w:delText>
        </w:r>
      </w:del>
    </w:p>
    <w:p w:rsidR="000324A4" w:rsidRPr="00100C79" w:rsidDel="00A30E27" w:rsidRDefault="000324A4" w:rsidP="00A30E27">
      <w:pPr>
        <w:ind w:left="709" w:firstLine="0"/>
        <w:rPr>
          <w:del w:id="10758" w:author="Sanino" w:date="2012-05-23T18:29:00Z"/>
          <w:rFonts w:ascii="PT Mono" w:hAnsi="PT Mono"/>
          <w:sz w:val="20"/>
          <w:szCs w:val="20"/>
        </w:rPr>
        <w:pPrChange w:id="10759" w:author="Sanino" w:date="2012-05-23T18:29:00Z">
          <w:pPr>
            <w:ind w:left="709" w:firstLine="0"/>
          </w:pPr>
        </w:pPrChange>
      </w:pPr>
      <w:del w:id="10760" w:author="Sanino" w:date="2012-05-23T18:29:00Z">
        <w:r w:rsidRPr="00100C79" w:rsidDel="00A30E27">
          <w:rPr>
            <w:rFonts w:ascii="PT Mono" w:hAnsi="PT Mono"/>
            <w:sz w:val="20"/>
            <w:szCs w:val="20"/>
          </w:rPr>
          <w:delText>Контингент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направления</w:delText>
        </w:r>
        <w:r w:rsidR="0072678B" w:rsidRPr="00100C79" w:rsidDel="00A30E27">
          <w:rPr>
            <w:rFonts w:ascii="PT Mono" w:hAnsi="PT Mono"/>
            <w:sz w:val="20"/>
            <w:szCs w:val="20"/>
          </w:rPr>
          <w:delText xml:space="preserve"> – </w:delText>
        </w:r>
        <w:r w:rsidRPr="00100C79" w:rsidDel="00A30E27">
          <w:rPr>
            <w:rFonts w:ascii="PT Mono" w:hAnsi="PT Mono"/>
            <w:sz w:val="20"/>
            <w:szCs w:val="20"/>
          </w:rPr>
          <w:delText>НАПР1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заочной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формы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обучения: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31.0</w:delText>
        </w:r>
      </w:del>
    </w:p>
    <w:p w:rsidR="000324A4" w:rsidRPr="00100C79" w:rsidDel="00A30E27" w:rsidRDefault="000324A4" w:rsidP="00A30E27">
      <w:pPr>
        <w:ind w:left="709" w:firstLine="0"/>
        <w:rPr>
          <w:del w:id="10761" w:author="Sanino" w:date="2012-05-23T18:29:00Z"/>
          <w:rFonts w:ascii="PT Mono" w:hAnsi="PT Mono"/>
          <w:sz w:val="20"/>
          <w:szCs w:val="20"/>
        </w:rPr>
        <w:pPrChange w:id="10762" w:author="Sanino" w:date="2012-05-23T18:29:00Z">
          <w:pPr>
            <w:ind w:left="709" w:firstLine="0"/>
          </w:pPr>
        </w:pPrChange>
      </w:pPr>
      <w:del w:id="10763" w:author="Sanino" w:date="2012-05-23T18:29:00Z">
        <w:r w:rsidRPr="00100C79" w:rsidDel="00A30E27">
          <w:rPr>
            <w:rFonts w:ascii="PT Mono" w:hAnsi="PT Mono"/>
            <w:sz w:val="20"/>
            <w:szCs w:val="20"/>
          </w:rPr>
          <w:delText>Суммарный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приведенный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контингент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направения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НАПР1: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52.2</w:delText>
        </w:r>
      </w:del>
    </w:p>
    <w:p w:rsidR="000324A4" w:rsidRPr="00100C79" w:rsidDel="00A30E27" w:rsidRDefault="000324A4" w:rsidP="00A30E27">
      <w:pPr>
        <w:ind w:left="709" w:firstLine="0"/>
        <w:rPr>
          <w:del w:id="10764" w:author="Sanino" w:date="2012-05-23T18:29:00Z"/>
          <w:rFonts w:ascii="PT Mono" w:hAnsi="PT Mono"/>
          <w:sz w:val="20"/>
          <w:szCs w:val="20"/>
        </w:rPr>
        <w:pPrChange w:id="10765" w:author="Sanino" w:date="2012-05-23T18:29:00Z">
          <w:pPr>
            <w:ind w:left="709" w:firstLine="0"/>
          </w:pPr>
        </w:pPrChange>
      </w:pPr>
      <w:del w:id="10766" w:author="Sanino" w:date="2012-05-23T18:29:00Z">
        <w:r w:rsidRPr="00100C79" w:rsidDel="00A30E27">
          <w:rPr>
            <w:rFonts w:ascii="PT Mono" w:hAnsi="PT Mono"/>
            <w:sz w:val="20"/>
            <w:szCs w:val="20"/>
          </w:rPr>
          <w:delText>Нагрузка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направения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НАПР4: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5486.7153</w:delText>
        </w:r>
      </w:del>
    </w:p>
    <w:p w:rsidR="000324A4" w:rsidRPr="00100C79" w:rsidDel="00A30E27" w:rsidRDefault="000324A4" w:rsidP="00A30E27">
      <w:pPr>
        <w:ind w:left="709" w:firstLine="0"/>
        <w:rPr>
          <w:del w:id="10767" w:author="Sanino" w:date="2012-05-23T18:29:00Z"/>
          <w:rFonts w:ascii="PT Mono" w:hAnsi="PT Mono"/>
          <w:sz w:val="20"/>
          <w:szCs w:val="20"/>
        </w:rPr>
        <w:pPrChange w:id="10768" w:author="Sanino" w:date="2012-05-23T18:29:00Z">
          <w:pPr>
            <w:ind w:left="709" w:firstLine="0"/>
          </w:pPr>
        </w:pPrChange>
      </w:pPr>
      <w:del w:id="10769" w:author="Sanino" w:date="2012-05-23T18:29:00Z">
        <w:r w:rsidRPr="00100C79" w:rsidDel="00A30E27">
          <w:rPr>
            <w:rFonts w:ascii="PT Mono" w:hAnsi="PT Mono"/>
            <w:sz w:val="20"/>
            <w:szCs w:val="20"/>
          </w:rPr>
          <w:delText>Нагрузка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направения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НАПР3: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3700.146</w:delText>
        </w:r>
      </w:del>
    </w:p>
    <w:p w:rsidR="000324A4" w:rsidRPr="00100C79" w:rsidDel="00A30E27" w:rsidRDefault="000324A4" w:rsidP="00A30E27">
      <w:pPr>
        <w:ind w:left="709" w:firstLine="0"/>
        <w:rPr>
          <w:del w:id="10770" w:author="Sanino" w:date="2012-05-23T18:29:00Z"/>
          <w:rFonts w:ascii="PT Mono" w:hAnsi="PT Mono"/>
          <w:sz w:val="20"/>
          <w:szCs w:val="20"/>
        </w:rPr>
        <w:pPrChange w:id="10771" w:author="Sanino" w:date="2012-05-23T18:29:00Z">
          <w:pPr>
            <w:ind w:left="709" w:firstLine="0"/>
          </w:pPr>
        </w:pPrChange>
      </w:pPr>
      <w:del w:id="10772" w:author="Sanino" w:date="2012-05-23T18:29:00Z">
        <w:r w:rsidRPr="00100C79" w:rsidDel="00A30E27">
          <w:rPr>
            <w:rFonts w:ascii="PT Mono" w:hAnsi="PT Mono"/>
            <w:sz w:val="20"/>
            <w:szCs w:val="20"/>
          </w:rPr>
          <w:delText>Нагрузка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направения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НАПР2: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5774.598</w:delText>
        </w:r>
      </w:del>
    </w:p>
    <w:p w:rsidR="000324A4" w:rsidRPr="00100C79" w:rsidDel="00A30E27" w:rsidRDefault="000324A4" w:rsidP="00A30E27">
      <w:pPr>
        <w:ind w:left="709" w:firstLine="0"/>
        <w:rPr>
          <w:del w:id="10773" w:author="Sanino" w:date="2012-05-23T18:29:00Z"/>
          <w:rFonts w:ascii="PT Mono" w:hAnsi="PT Mono"/>
          <w:sz w:val="20"/>
          <w:szCs w:val="20"/>
        </w:rPr>
        <w:pPrChange w:id="10774" w:author="Sanino" w:date="2012-05-23T18:29:00Z">
          <w:pPr>
            <w:ind w:left="709" w:firstLine="0"/>
          </w:pPr>
        </w:pPrChange>
      </w:pPr>
      <w:del w:id="10775" w:author="Sanino" w:date="2012-05-23T18:29:00Z">
        <w:r w:rsidRPr="00100C79" w:rsidDel="00A30E27">
          <w:rPr>
            <w:rFonts w:ascii="PT Mono" w:hAnsi="PT Mono"/>
            <w:sz w:val="20"/>
            <w:szCs w:val="20"/>
          </w:rPr>
          <w:delText>Нагрузка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направения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НАПР1: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3018.5403</w:delText>
        </w:r>
      </w:del>
    </w:p>
    <w:p w:rsidR="000324A4" w:rsidRPr="00100C79" w:rsidDel="00A30E27" w:rsidRDefault="000324A4" w:rsidP="00A30E27">
      <w:pPr>
        <w:ind w:left="709" w:firstLine="0"/>
        <w:rPr>
          <w:del w:id="10776" w:author="Sanino" w:date="2012-05-23T18:29:00Z"/>
          <w:rFonts w:ascii="PT Mono" w:hAnsi="PT Mono"/>
          <w:sz w:val="20"/>
          <w:szCs w:val="20"/>
        </w:rPr>
        <w:pPrChange w:id="10777" w:author="Sanino" w:date="2012-05-23T18:29:00Z">
          <w:pPr>
            <w:ind w:left="709" w:firstLine="0"/>
          </w:pPr>
        </w:pPrChange>
      </w:pPr>
      <w:del w:id="10778" w:author="Sanino" w:date="2012-05-23T18:29:00Z">
        <w:r w:rsidRPr="00100C79" w:rsidDel="00A30E27">
          <w:rPr>
            <w:rFonts w:ascii="PT Mono" w:hAnsi="PT Mono"/>
            <w:sz w:val="20"/>
            <w:szCs w:val="20"/>
          </w:rPr>
          <w:delText>Общая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нагрузка: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17980.0</w:delText>
        </w:r>
      </w:del>
    </w:p>
    <w:p w:rsidR="000324A4" w:rsidRPr="00100C79" w:rsidDel="00A30E27" w:rsidRDefault="000324A4" w:rsidP="00A30E27">
      <w:pPr>
        <w:ind w:left="709" w:firstLine="0"/>
        <w:rPr>
          <w:del w:id="10779" w:author="Sanino" w:date="2012-05-23T18:29:00Z"/>
          <w:rFonts w:ascii="PT Mono" w:hAnsi="PT Mono"/>
          <w:sz w:val="20"/>
          <w:szCs w:val="20"/>
        </w:rPr>
        <w:pPrChange w:id="10780" w:author="Sanino" w:date="2012-05-23T18:29:00Z">
          <w:pPr>
            <w:ind w:left="709" w:firstLine="0"/>
          </w:pPr>
        </w:pPrChange>
      </w:pPr>
      <w:del w:id="10781" w:author="Sanino" w:date="2012-05-23T18:29:00Z">
        <w:r w:rsidRPr="00100C79" w:rsidDel="00A30E27">
          <w:rPr>
            <w:rFonts w:ascii="PT Mono" w:hAnsi="PT Mono"/>
            <w:sz w:val="20"/>
            <w:szCs w:val="20"/>
          </w:rPr>
          <w:delText>Нагрузка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кафедры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ГО: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539.42163</w:delText>
        </w:r>
      </w:del>
    </w:p>
    <w:p w:rsidR="000324A4" w:rsidRPr="00100C79" w:rsidDel="00A30E27" w:rsidRDefault="000324A4" w:rsidP="00A30E27">
      <w:pPr>
        <w:ind w:left="709" w:firstLine="0"/>
        <w:rPr>
          <w:del w:id="10782" w:author="Sanino" w:date="2012-05-23T18:29:00Z"/>
          <w:rFonts w:ascii="PT Mono" w:hAnsi="PT Mono"/>
          <w:sz w:val="20"/>
          <w:szCs w:val="20"/>
        </w:rPr>
        <w:pPrChange w:id="10783" w:author="Sanino" w:date="2012-05-23T18:29:00Z">
          <w:pPr>
            <w:ind w:left="709" w:firstLine="0"/>
          </w:pPr>
        </w:pPrChange>
      </w:pPr>
      <w:del w:id="10784" w:author="Sanino" w:date="2012-05-23T18:29:00Z">
        <w:r w:rsidRPr="00100C79" w:rsidDel="00A30E27">
          <w:rPr>
            <w:rFonts w:ascii="PT Mono" w:hAnsi="PT Mono"/>
            <w:sz w:val="20"/>
            <w:szCs w:val="20"/>
          </w:rPr>
          <w:delText>Нагрузка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кафедры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ЕК: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3322.0103</w:delText>
        </w:r>
      </w:del>
    </w:p>
    <w:p w:rsidR="000324A4" w:rsidRPr="00100C79" w:rsidDel="00A30E27" w:rsidRDefault="000324A4" w:rsidP="00A30E27">
      <w:pPr>
        <w:ind w:left="709" w:firstLine="0"/>
        <w:rPr>
          <w:del w:id="10785" w:author="Sanino" w:date="2012-05-23T18:29:00Z"/>
          <w:rFonts w:ascii="PT Mono" w:hAnsi="PT Mono"/>
          <w:sz w:val="20"/>
          <w:szCs w:val="20"/>
        </w:rPr>
        <w:pPrChange w:id="10786" w:author="Sanino" w:date="2012-05-23T18:29:00Z">
          <w:pPr>
            <w:ind w:left="709" w:firstLine="0"/>
          </w:pPr>
        </w:pPrChange>
      </w:pPr>
      <w:del w:id="10787" w:author="Sanino" w:date="2012-05-23T18:29:00Z">
        <w:r w:rsidRPr="00100C79" w:rsidDel="00A30E27">
          <w:rPr>
            <w:rFonts w:ascii="PT Mono" w:hAnsi="PT Mono"/>
            <w:sz w:val="20"/>
            <w:szCs w:val="20"/>
          </w:rPr>
          <w:delText>Нагрузка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кафедры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ЕколОП: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11476.998</w:delText>
        </w:r>
      </w:del>
    </w:p>
    <w:p w:rsidR="000324A4" w:rsidRPr="00100C79" w:rsidDel="00A30E27" w:rsidRDefault="000324A4" w:rsidP="00A30E27">
      <w:pPr>
        <w:ind w:left="709" w:firstLine="0"/>
        <w:rPr>
          <w:del w:id="10788" w:author="Sanino" w:date="2012-05-23T18:29:00Z"/>
          <w:rFonts w:ascii="PT Mono" w:hAnsi="PT Mono"/>
          <w:sz w:val="20"/>
          <w:szCs w:val="20"/>
        </w:rPr>
        <w:pPrChange w:id="10789" w:author="Sanino" w:date="2012-05-23T18:29:00Z">
          <w:pPr/>
        </w:pPrChange>
      </w:pPr>
      <w:del w:id="10790" w:author="Sanino" w:date="2012-05-23T18:29:00Z">
        <w:r w:rsidRPr="00100C79" w:rsidDel="00A30E27">
          <w:rPr>
            <w:rFonts w:ascii="PT Mono" w:hAnsi="PT Mono"/>
            <w:sz w:val="20"/>
            <w:szCs w:val="20"/>
          </w:rPr>
          <w:delText>Нагрузка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кафедры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ДПИ:</w:delText>
        </w:r>
        <w:r w:rsidR="00C86AC3" w:rsidRPr="00100C79" w:rsidDel="00A30E27">
          <w:rPr>
            <w:rFonts w:ascii="PT Mono" w:hAnsi="PT Mono"/>
            <w:sz w:val="20"/>
            <w:szCs w:val="20"/>
          </w:rPr>
          <w:delText xml:space="preserve"> </w:delText>
        </w:r>
        <w:r w:rsidRPr="00100C79" w:rsidDel="00A30E27">
          <w:rPr>
            <w:rFonts w:ascii="PT Mono" w:hAnsi="PT Mono"/>
            <w:sz w:val="20"/>
            <w:szCs w:val="20"/>
          </w:rPr>
          <w:delText>2641.5696</w:delText>
        </w:r>
      </w:del>
    </w:p>
    <w:p w:rsidR="000324A4" w:rsidDel="000C012F" w:rsidRDefault="000324A4" w:rsidP="00A30E27">
      <w:pPr>
        <w:ind w:left="709" w:firstLine="0"/>
        <w:rPr>
          <w:del w:id="10791" w:author="Sanino" w:date="2012-05-23T21:21:00Z"/>
          <w:rFonts w:ascii="PT Mono" w:hAnsi="PT Mono"/>
          <w:sz w:val="20"/>
          <w:szCs w:val="20"/>
        </w:rPr>
        <w:pPrChange w:id="10792" w:author="Sanino" w:date="2012-05-23T18:29:00Z">
          <w:pPr/>
        </w:pPrChange>
      </w:pPr>
    </w:p>
    <w:p w:rsidR="000C012F" w:rsidRDefault="000C012F" w:rsidP="00DA3EA9">
      <w:pPr>
        <w:jc w:val="center"/>
        <w:rPr>
          <w:ins w:id="10793" w:author="Sanino" w:date="2012-05-23T21:21:00Z"/>
        </w:rPr>
      </w:pPr>
    </w:p>
    <w:p w:rsidR="000324A4" w:rsidRDefault="000324A4" w:rsidP="00DA3EA9">
      <w:pPr>
        <w:jc w:val="center"/>
      </w:pPr>
      <w:r>
        <w:t>Рисунок</w:t>
      </w:r>
      <w:del w:id="10794" w:author="Sanino" w:date="2012-05-24T00:09:00Z">
        <w:r w:rsidR="00C86AC3" w:rsidDel="00CA1412">
          <w:delText xml:space="preserve"> </w:delText>
        </w:r>
      </w:del>
      <w:ins w:id="10795" w:author="Sanino" w:date="2012-05-24T00:09:00Z">
        <w:r w:rsidR="00CA1412">
          <w:t xml:space="preserve"> </w:t>
        </w:r>
      </w:ins>
      <w:r>
        <w:t>1.5</w:t>
      </w:r>
      <w:del w:id="10796" w:author="Sanino" w:date="2012-05-24T00:09:00Z">
        <w:r w:rsidR="00C86AC3" w:rsidDel="00CA1412">
          <w:delText xml:space="preserve"> </w:delText>
        </w:r>
      </w:del>
      <w:ins w:id="10797" w:author="Sanino" w:date="2012-05-24T00:09:00Z">
        <w:r w:rsidR="00CA1412">
          <w:t xml:space="preserve"> </w:t>
        </w:r>
      </w:ins>
      <w:r w:rsidRPr="00E12B32">
        <w:t>Log</w:t>
      </w:r>
      <w:del w:id="10798" w:author="Sanino" w:date="2012-05-24T00:09:00Z">
        <w:r w:rsidR="00C86AC3" w:rsidDel="00CA1412">
          <w:delText xml:space="preserve"> </w:delText>
        </w:r>
      </w:del>
      <w:ins w:id="10799" w:author="Sanino" w:date="2012-05-24T00:09:00Z">
        <w:r w:rsidR="00CA1412">
          <w:t xml:space="preserve"> </w:t>
        </w:r>
      </w:ins>
      <w:r w:rsidRPr="00E12B32">
        <w:t>файл</w:t>
      </w:r>
      <w:del w:id="10800" w:author="Sanino" w:date="2012-05-24T00:09:00Z">
        <w:r w:rsidR="00C86AC3" w:rsidDel="00CA1412">
          <w:delText xml:space="preserve"> </w:delText>
        </w:r>
      </w:del>
      <w:ins w:id="10801" w:author="Sanino" w:date="2012-05-24T00:09:00Z">
        <w:r w:rsidR="00CA1412">
          <w:t xml:space="preserve"> </w:t>
        </w:r>
      </w:ins>
      <w:r w:rsidRPr="00E12B32">
        <w:t>розрахунку</w:t>
      </w:r>
      <w:del w:id="10802" w:author="Sanino" w:date="2012-05-24T00:09:00Z">
        <w:r w:rsidR="00C86AC3" w:rsidDel="00CA1412">
          <w:delText xml:space="preserve"> </w:delText>
        </w:r>
      </w:del>
      <w:ins w:id="10803" w:author="Sanino" w:date="2012-05-24T00:09:00Z">
        <w:r w:rsidR="00CA1412">
          <w:t xml:space="preserve"> </w:t>
        </w:r>
      </w:ins>
      <w:r w:rsidRPr="00E12B32">
        <w:t>навантаження</w:t>
      </w:r>
    </w:p>
    <w:p w:rsidR="00DA3EA9" w:rsidRPr="000C012F" w:rsidRDefault="00DA3EA9" w:rsidP="00DA3EA9">
      <w:pPr>
        <w:ind w:firstLine="0"/>
        <w:rPr>
          <w:ins w:id="10804" w:author="Sanino" w:date="2012-05-23T18:29:00Z"/>
          <w:lang w:val="ru-RU"/>
          <w:rPrChange w:id="10805" w:author="Sanino" w:date="2012-05-23T21:21:00Z">
            <w:rPr>
              <w:ins w:id="10806" w:author="Sanino" w:date="2012-05-23T18:29:00Z"/>
              <w:lang w:val="en-US"/>
            </w:rPr>
          </w:rPrChange>
        </w:rPr>
      </w:pPr>
    </w:p>
    <w:p w:rsidR="00A30E27" w:rsidRPr="000C012F" w:rsidDel="008C3FDC" w:rsidRDefault="00A30E27" w:rsidP="008C3FDC">
      <w:pPr>
        <w:rPr>
          <w:del w:id="10807" w:author="Sanino" w:date="2012-05-23T22:01:00Z"/>
          <w:lang w:val="ru-RU"/>
          <w:rPrChange w:id="10808" w:author="Sanino" w:date="2012-05-23T21:21:00Z">
            <w:rPr>
              <w:del w:id="10809" w:author="Sanino" w:date="2012-05-23T22:01:00Z"/>
            </w:rPr>
          </w:rPrChange>
        </w:rPr>
        <w:pPrChange w:id="10810" w:author="Sanino" w:date="2012-05-23T22:01:00Z">
          <w:pPr>
            <w:ind w:firstLine="0"/>
          </w:pPr>
        </w:pPrChange>
      </w:pPr>
    </w:p>
    <w:p w:rsidR="000324A4" w:rsidDel="008C3FDC" w:rsidRDefault="000324A4" w:rsidP="008C3FDC">
      <w:pPr>
        <w:pPrChange w:id="10811" w:author="Sanino" w:date="2012-05-23T22:01:00Z">
          <w:pPr/>
        </w:pPrChange>
      </w:pPr>
      <w:moveFromRangeStart w:id="10812" w:author="Sanino" w:date="2012-05-23T23:37:00Z" w:name="move325579578"/>
      <w:moveFrom w:id="10813" w:author="Sanino" w:date="2012-05-23T23:37:00Z">
        <w:r w:rsidRPr="002A4EFE" w:rsidDel="00156126">
          <w:t>Лістинг</w:t>
        </w:r>
        <w:r w:rsidR="00C86AC3" w:rsidDel="00156126">
          <w:t xml:space="preserve"> </w:t>
        </w:r>
        <w:r w:rsidRPr="002A4EFE" w:rsidDel="00156126">
          <w:t>модуля</w:t>
        </w:r>
        <w:r w:rsidR="00C86AC3" w:rsidDel="00156126">
          <w:t xml:space="preserve"> </w:t>
        </w:r>
        <w:r w:rsidRPr="002A4EFE" w:rsidDel="00156126">
          <w:t>наведений</w:t>
        </w:r>
        <w:r w:rsidR="00C86AC3" w:rsidDel="00156126">
          <w:t xml:space="preserve"> </w:t>
        </w:r>
        <w:r w:rsidRPr="002A4EFE" w:rsidDel="00156126">
          <w:t>у</w:t>
        </w:r>
        <w:r w:rsidR="00C86AC3" w:rsidDel="00156126">
          <w:t xml:space="preserve"> </w:t>
        </w:r>
        <w:r w:rsidRPr="002A4EFE" w:rsidDel="00156126">
          <w:t>додатку</w:t>
        </w:r>
        <w:r w:rsidR="00C86AC3" w:rsidDel="00156126">
          <w:t xml:space="preserve"> </w:t>
        </w:r>
        <w:r w:rsidRPr="002A4EFE" w:rsidDel="00156126">
          <w:t>Г</w:t>
        </w:r>
        <w:r w:rsidR="00C86AC3" w:rsidDel="00156126">
          <w:t xml:space="preserve"> </w:t>
        </w:r>
        <w:r w:rsidRPr="002A4EFE" w:rsidDel="00156126">
          <w:t>сторінка</w:t>
        </w:r>
        <w:r w:rsidR="00C86AC3" w:rsidDel="00156126">
          <w:t xml:space="preserve"> </w:t>
        </w:r>
        <w:r w:rsidRPr="002A4EFE" w:rsidDel="00156126">
          <w:t>5.</w:t>
        </w:r>
      </w:moveFrom>
    </w:p>
    <w:moveFromRangeEnd w:id="10812"/>
    <w:p w:rsidR="009E5760" w:rsidRDefault="00C86AC3" w:rsidP="008C3FDC">
      <w:pPr>
        <w:pPrChange w:id="10814" w:author="Sanino" w:date="2012-05-23T22:01:00Z">
          <w:pPr/>
        </w:pPrChange>
      </w:pPr>
      <w:del w:id="10815" w:author="Sanino" w:date="2012-05-23T21:24:00Z">
        <w:r w:rsidDel="009E5760">
          <w:delText xml:space="preserve">  </w:delText>
        </w:r>
      </w:del>
    </w:p>
    <w:p w:rsidR="000324A4" w:rsidRDefault="000324A4" w:rsidP="00814CF1">
      <w:pPr>
        <w:rPr>
          <w:ins w:id="10816" w:author="Sanino" w:date="2012-05-23T22:01:00Z"/>
        </w:rPr>
      </w:pPr>
      <w:r w:rsidRPr="000324A4">
        <w:t>1.4</w:t>
      </w:r>
      <w:del w:id="10817" w:author="Sanino" w:date="2012-05-24T00:09:00Z">
        <w:r w:rsidR="00C86AC3" w:rsidDel="00CA1412">
          <w:delText xml:space="preserve"> </w:delText>
        </w:r>
      </w:del>
      <w:ins w:id="10818" w:author="Sanino" w:date="2012-05-24T00:09:00Z">
        <w:r w:rsidR="00CA1412">
          <w:t xml:space="preserve"> </w:t>
        </w:r>
      </w:ins>
      <w:r w:rsidRPr="000324A4">
        <w:t>Модуль</w:t>
      </w:r>
      <w:del w:id="10819" w:author="Sanino" w:date="2012-05-24T00:09:00Z">
        <w:r w:rsidR="00C86AC3" w:rsidDel="00CA1412">
          <w:delText xml:space="preserve"> </w:delText>
        </w:r>
      </w:del>
      <w:ins w:id="10820" w:author="Sanino" w:date="2012-05-24T00:09:00Z">
        <w:r w:rsidR="00CA1412">
          <w:t xml:space="preserve"> </w:t>
        </w:r>
      </w:ins>
      <w:r w:rsidRPr="000324A4">
        <w:t>звітів</w:t>
      </w:r>
    </w:p>
    <w:p w:rsidR="008C3FDC" w:rsidRDefault="008C3FDC" w:rsidP="00814CF1">
      <w:pPr>
        <w:rPr>
          <w:ins w:id="10821" w:author="Sanino" w:date="2012-05-23T22:01:00Z"/>
        </w:rPr>
      </w:pPr>
    </w:p>
    <w:p w:rsidR="008C3FDC" w:rsidRDefault="008C3FDC" w:rsidP="00814CF1">
      <w:pPr>
        <w:rPr>
          <w:ins w:id="10822" w:author="Sanino" w:date="2012-05-23T22:04:00Z"/>
          <w:lang w:val="ru-RU"/>
        </w:rPr>
      </w:pPr>
      <w:ins w:id="10823" w:author="Sanino" w:date="2012-05-23T22:01:00Z">
        <w:r>
          <w:t>Входн</w:t>
        </w:r>
        <w:r>
          <w:rPr>
            <w:lang w:val="ru-RU"/>
          </w:rPr>
          <w:t>ые</w:t>
        </w:r>
      </w:ins>
      <w:ins w:id="10824" w:author="Sanino" w:date="2012-05-24T00:09:00Z">
        <w:r w:rsidR="00CA1412">
          <w:rPr>
            <w:lang w:val="ru-RU"/>
          </w:rPr>
          <w:t xml:space="preserve"> </w:t>
        </w:r>
      </w:ins>
      <w:ins w:id="10825" w:author="Sanino" w:date="2012-05-23T22:01:00Z">
        <w:r>
          <w:rPr>
            <w:lang w:val="ru-RU"/>
          </w:rPr>
          <w:t>данные</w:t>
        </w:r>
      </w:ins>
      <w:ins w:id="10826" w:author="Sanino" w:date="2012-05-24T00:09:00Z">
        <w:r w:rsidR="00CA1412">
          <w:rPr>
            <w:lang w:val="ru-RU"/>
          </w:rPr>
          <w:t xml:space="preserve"> </w:t>
        </w:r>
      </w:ins>
      <w:ins w:id="10827" w:author="Sanino" w:date="2012-05-23T22:02:00Z">
        <w:r>
          <w:rPr>
            <w:lang w:val="ru-RU"/>
          </w:rPr>
          <w:t>–</w:t>
        </w:r>
      </w:ins>
      <w:ins w:id="10828" w:author="Sanino" w:date="2012-05-24T00:09:00Z">
        <w:r w:rsidR="00CA1412">
          <w:rPr>
            <w:lang w:val="ru-RU"/>
          </w:rPr>
          <w:t xml:space="preserve"> </w:t>
        </w:r>
      </w:ins>
      <w:ins w:id="10829" w:author="Sanino" w:date="2012-05-23T22:02:00Z">
        <w:r>
          <w:rPr>
            <w:lang w:val="ru-RU"/>
          </w:rPr>
          <w:t>структуры</w:t>
        </w:r>
      </w:ins>
      <w:ins w:id="10830" w:author="Sanino" w:date="2012-05-24T00:09:00Z">
        <w:r w:rsidR="00CA1412">
          <w:rPr>
            <w:lang w:val="ru-RU"/>
          </w:rPr>
          <w:t xml:space="preserve"> </w:t>
        </w:r>
      </w:ins>
      <w:ins w:id="10831" w:author="Sanino" w:date="2012-05-23T22:02:00Z">
        <w:r>
          <w:rPr>
            <w:lang w:val="ru-RU"/>
          </w:rPr>
          <w:t>данных,</w:t>
        </w:r>
      </w:ins>
      <w:ins w:id="10832" w:author="Sanino" w:date="2012-05-24T00:09:00Z">
        <w:r w:rsidR="00CA1412">
          <w:rPr>
            <w:lang w:val="ru-RU"/>
          </w:rPr>
          <w:t xml:space="preserve"> </w:t>
        </w:r>
      </w:ins>
      <w:ins w:id="10833" w:author="Sanino" w:date="2012-05-23T22:02:00Z">
        <w:r>
          <w:rPr>
            <w:lang w:val="ru-RU"/>
          </w:rPr>
          <w:t>хранящие</w:t>
        </w:r>
      </w:ins>
      <w:ins w:id="10834" w:author="Sanino" w:date="2012-05-24T00:09:00Z">
        <w:r w:rsidR="00CA1412">
          <w:rPr>
            <w:lang w:val="ru-RU"/>
          </w:rPr>
          <w:t xml:space="preserve"> </w:t>
        </w:r>
      </w:ins>
      <w:ins w:id="10835" w:author="Sanino" w:date="2012-05-23T22:02:00Z">
        <w:r>
          <w:rPr>
            <w:lang w:val="ru-RU"/>
          </w:rPr>
          <w:t>информацию</w:t>
        </w:r>
      </w:ins>
      <w:ins w:id="10836" w:author="Sanino" w:date="2012-05-24T00:09:00Z">
        <w:r w:rsidR="00CA1412">
          <w:rPr>
            <w:lang w:val="ru-RU"/>
          </w:rPr>
          <w:t xml:space="preserve"> </w:t>
        </w:r>
      </w:ins>
      <w:ins w:id="10837" w:author="Sanino" w:date="2012-05-23T22:02:00Z">
        <w:r>
          <w:rPr>
            <w:lang w:val="ru-RU"/>
          </w:rPr>
          <w:t>и</w:t>
        </w:r>
      </w:ins>
      <w:ins w:id="10838" w:author="Sanino" w:date="2012-05-24T00:09:00Z">
        <w:r w:rsidR="00CA1412">
          <w:rPr>
            <w:lang w:val="ru-RU"/>
          </w:rPr>
          <w:t xml:space="preserve"> </w:t>
        </w:r>
      </w:ins>
      <w:ins w:id="10839" w:author="Sanino" w:date="2012-05-23T22:02:00Z">
        <w:r>
          <w:rPr>
            <w:lang w:val="ru-RU"/>
          </w:rPr>
          <w:t>расч</w:t>
        </w:r>
        <w:r>
          <w:rPr>
            <w:lang w:val="ru-RU"/>
          </w:rPr>
          <w:t>и</w:t>
        </w:r>
        <w:r>
          <w:rPr>
            <w:lang w:val="ru-RU"/>
          </w:rPr>
          <w:t>танную</w:t>
        </w:r>
      </w:ins>
      <w:ins w:id="10840" w:author="Sanino" w:date="2012-05-24T00:09:00Z">
        <w:r w:rsidR="00CA1412">
          <w:rPr>
            <w:lang w:val="ru-RU"/>
          </w:rPr>
          <w:t xml:space="preserve"> </w:t>
        </w:r>
      </w:ins>
      <w:ins w:id="10841" w:author="Sanino" w:date="2012-05-23T22:02:00Z">
        <w:r>
          <w:rPr>
            <w:lang w:val="ru-RU"/>
          </w:rPr>
          <w:t>нагрузку</w:t>
        </w:r>
      </w:ins>
      <w:ins w:id="10842" w:author="Sanino" w:date="2012-05-24T00:09:00Z">
        <w:r w:rsidR="00CA1412">
          <w:rPr>
            <w:lang w:val="ru-RU"/>
          </w:rPr>
          <w:t xml:space="preserve"> </w:t>
        </w:r>
      </w:ins>
      <w:ins w:id="10843" w:author="Sanino" w:date="2012-05-23T22:02:00Z">
        <w:r>
          <w:rPr>
            <w:lang w:val="ru-RU"/>
          </w:rPr>
          <w:t>по</w:t>
        </w:r>
      </w:ins>
      <w:ins w:id="10844" w:author="Sanino" w:date="2012-05-24T00:09:00Z">
        <w:r w:rsidR="00CA1412">
          <w:rPr>
            <w:lang w:val="ru-RU"/>
          </w:rPr>
          <w:t xml:space="preserve"> </w:t>
        </w:r>
      </w:ins>
      <w:ins w:id="10845" w:author="Sanino" w:date="2012-05-23T22:02:00Z">
        <w:r>
          <w:rPr>
            <w:lang w:val="ru-RU"/>
          </w:rPr>
          <w:t>дневным</w:t>
        </w:r>
      </w:ins>
      <w:ins w:id="10846" w:author="Sanino" w:date="2012-05-24T00:09:00Z">
        <w:r w:rsidR="00CA1412">
          <w:rPr>
            <w:lang w:val="ru-RU"/>
          </w:rPr>
          <w:t xml:space="preserve"> </w:t>
        </w:r>
      </w:ins>
      <w:ins w:id="10847" w:author="Sanino" w:date="2012-05-23T22:02:00Z">
        <w:r>
          <w:rPr>
            <w:lang w:val="ru-RU"/>
          </w:rPr>
          <w:t>и</w:t>
        </w:r>
      </w:ins>
      <w:ins w:id="10848" w:author="Sanino" w:date="2012-05-24T00:09:00Z">
        <w:r w:rsidR="00CA1412">
          <w:rPr>
            <w:lang w:val="ru-RU"/>
          </w:rPr>
          <w:t xml:space="preserve"> </w:t>
        </w:r>
      </w:ins>
      <w:ins w:id="10849" w:author="Sanino" w:date="2012-05-23T22:02:00Z">
        <w:r>
          <w:rPr>
            <w:lang w:val="ru-RU"/>
          </w:rPr>
          <w:t>заочным</w:t>
        </w:r>
      </w:ins>
      <w:ins w:id="10850" w:author="Sanino" w:date="2012-05-24T00:09:00Z">
        <w:r w:rsidR="00CA1412">
          <w:rPr>
            <w:lang w:val="ru-RU"/>
          </w:rPr>
          <w:t xml:space="preserve"> </w:t>
        </w:r>
      </w:ins>
      <w:ins w:id="10851" w:author="Sanino" w:date="2012-05-23T22:02:00Z">
        <w:r>
          <w:rPr>
            <w:lang w:val="ru-RU"/>
          </w:rPr>
          <w:t>дисциплинам</w:t>
        </w:r>
      </w:ins>
      <w:ins w:id="10852" w:author="Sanino" w:date="2012-05-23T22:03:00Z">
        <w:r>
          <w:rPr>
            <w:lang w:val="ru-RU"/>
          </w:rPr>
          <w:t>,</w:t>
        </w:r>
      </w:ins>
      <w:ins w:id="10853" w:author="Sanino" w:date="2012-05-24T00:09:00Z">
        <w:r w:rsidR="00CA1412">
          <w:rPr>
            <w:lang w:val="ru-RU"/>
          </w:rPr>
          <w:t xml:space="preserve"> </w:t>
        </w:r>
      </w:ins>
      <w:ins w:id="10854" w:author="Sanino" w:date="2012-05-23T22:03:00Z">
        <w:r>
          <w:rPr>
            <w:lang w:val="ru-RU"/>
          </w:rPr>
          <w:t>остальным</w:t>
        </w:r>
      </w:ins>
      <w:ins w:id="10855" w:author="Sanino" w:date="2012-05-24T00:09:00Z">
        <w:r w:rsidR="00CA1412">
          <w:rPr>
            <w:lang w:val="ru-RU"/>
          </w:rPr>
          <w:t xml:space="preserve"> </w:t>
        </w:r>
      </w:ins>
      <w:ins w:id="10856" w:author="Sanino" w:date="2012-05-23T22:03:00Z">
        <w:r>
          <w:rPr>
            <w:lang w:val="ru-RU"/>
          </w:rPr>
          <w:t>видам</w:t>
        </w:r>
      </w:ins>
      <w:ins w:id="10857" w:author="Sanino" w:date="2012-05-24T00:09:00Z">
        <w:r w:rsidR="00CA1412">
          <w:rPr>
            <w:lang w:val="ru-RU"/>
          </w:rPr>
          <w:t xml:space="preserve"> </w:t>
        </w:r>
      </w:ins>
      <w:ins w:id="10858" w:author="Sanino" w:date="2012-05-23T22:03:00Z">
        <w:r>
          <w:rPr>
            <w:lang w:val="ru-RU"/>
          </w:rPr>
          <w:t>р</w:t>
        </w:r>
        <w:r>
          <w:rPr>
            <w:lang w:val="ru-RU"/>
          </w:rPr>
          <w:t>а</w:t>
        </w:r>
        <w:r>
          <w:rPr>
            <w:lang w:val="ru-RU"/>
          </w:rPr>
          <w:t>ботам,</w:t>
        </w:r>
      </w:ins>
      <w:ins w:id="10859" w:author="Sanino" w:date="2012-05-24T00:09:00Z">
        <w:r w:rsidR="00CA1412">
          <w:rPr>
            <w:lang w:val="ru-RU"/>
          </w:rPr>
          <w:t xml:space="preserve"> </w:t>
        </w:r>
      </w:ins>
      <w:ins w:id="10860" w:author="Sanino" w:date="2012-05-23T22:03:00Z">
        <w:r>
          <w:rPr>
            <w:lang w:val="ru-RU"/>
          </w:rPr>
          <w:t>а</w:t>
        </w:r>
      </w:ins>
      <w:ins w:id="10861" w:author="Sanino" w:date="2012-05-24T00:09:00Z">
        <w:r w:rsidR="00CA1412">
          <w:rPr>
            <w:lang w:val="ru-RU"/>
          </w:rPr>
          <w:t xml:space="preserve"> </w:t>
        </w:r>
      </w:ins>
      <w:ins w:id="10862" w:author="Sanino" w:date="2012-05-23T22:03:00Z">
        <w:r>
          <w:rPr>
            <w:lang w:val="ru-RU"/>
          </w:rPr>
          <w:t>также</w:t>
        </w:r>
      </w:ins>
      <w:ins w:id="10863" w:author="Sanino" w:date="2012-05-24T00:09:00Z">
        <w:r w:rsidR="00CA1412">
          <w:rPr>
            <w:lang w:val="ru-RU"/>
          </w:rPr>
          <w:t xml:space="preserve"> </w:t>
        </w:r>
      </w:ins>
      <w:ins w:id="10864" w:author="Sanino" w:date="2012-05-23T22:03:00Z">
        <w:r>
          <w:rPr>
            <w:lang w:val="ru-RU"/>
          </w:rPr>
          <w:t>нагрузку</w:t>
        </w:r>
      </w:ins>
      <w:ins w:id="10865" w:author="Sanino" w:date="2012-05-24T00:09:00Z">
        <w:r w:rsidR="00CA1412">
          <w:rPr>
            <w:lang w:val="ru-RU"/>
          </w:rPr>
          <w:t xml:space="preserve"> </w:t>
        </w:r>
      </w:ins>
      <w:ins w:id="10866" w:author="Sanino" w:date="2012-05-23T22:03:00Z">
        <w:r>
          <w:rPr>
            <w:lang w:val="ru-RU"/>
          </w:rPr>
          <w:t>по</w:t>
        </w:r>
      </w:ins>
      <w:ins w:id="10867" w:author="Sanino" w:date="2012-05-24T00:09:00Z">
        <w:r w:rsidR="00CA1412">
          <w:rPr>
            <w:lang w:val="ru-RU"/>
          </w:rPr>
          <w:t xml:space="preserve"> </w:t>
        </w:r>
      </w:ins>
      <w:ins w:id="10868" w:author="Sanino" w:date="2012-05-23T22:03:00Z">
        <w:r>
          <w:rPr>
            <w:lang w:val="ru-RU"/>
          </w:rPr>
          <w:t>работам</w:t>
        </w:r>
      </w:ins>
      <w:ins w:id="10869" w:author="Sanino" w:date="2012-05-24T00:09:00Z">
        <w:r w:rsidR="00CA1412">
          <w:rPr>
            <w:lang w:val="ru-RU"/>
          </w:rPr>
          <w:t xml:space="preserve"> </w:t>
        </w:r>
      </w:ins>
      <w:ins w:id="10870" w:author="Sanino" w:date="2012-05-23T22:03:00Z">
        <w:r>
          <w:rPr>
            <w:lang w:val="ru-RU"/>
          </w:rPr>
          <w:t>кафедр.</w:t>
        </w:r>
      </w:ins>
    </w:p>
    <w:p w:rsidR="008C3FDC" w:rsidRPr="009A623E" w:rsidRDefault="008C3FDC" w:rsidP="00814CF1">
      <w:pPr>
        <w:rPr>
          <w:ins w:id="10871" w:author="Sanino" w:date="2012-05-23T22:05:00Z"/>
          <w:lang w:val="ru-RU"/>
          <w:rPrChange w:id="10872" w:author="Sanino" w:date="2012-05-23T23:51:00Z">
            <w:rPr>
              <w:ins w:id="10873" w:author="Sanino" w:date="2012-05-23T22:05:00Z"/>
              <w:lang w:val="en-US"/>
            </w:rPr>
          </w:rPrChange>
        </w:rPr>
      </w:pPr>
      <w:ins w:id="10874" w:author="Sanino" w:date="2012-05-23T22:04:00Z">
        <w:r>
          <w:rPr>
            <w:lang w:val="ru-RU"/>
          </w:rPr>
          <w:t>Выходные</w:t>
        </w:r>
      </w:ins>
      <w:ins w:id="10875" w:author="Sanino" w:date="2012-05-24T00:09:00Z">
        <w:r w:rsidR="00CA1412">
          <w:rPr>
            <w:lang w:val="ru-RU"/>
          </w:rPr>
          <w:t xml:space="preserve"> </w:t>
        </w:r>
      </w:ins>
      <w:ins w:id="10876" w:author="Sanino" w:date="2012-05-23T22:04:00Z">
        <w:r>
          <w:rPr>
            <w:lang w:val="ru-RU"/>
          </w:rPr>
          <w:t>данные</w:t>
        </w:r>
      </w:ins>
      <w:ins w:id="10877" w:author="Sanino" w:date="2012-05-24T00:09:00Z">
        <w:r w:rsidR="00CA1412">
          <w:rPr>
            <w:lang w:val="ru-RU"/>
          </w:rPr>
          <w:t xml:space="preserve"> </w:t>
        </w:r>
      </w:ins>
      <w:ins w:id="10878" w:author="Sanino" w:date="2012-05-23T22:05:00Z">
        <w:r>
          <w:rPr>
            <w:lang w:val="ru-RU"/>
          </w:rPr>
          <w:t>–</w:t>
        </w:r>
      </w:ins>
      <w:ins w:id="10879" w:author="Sanino" w:date="2012-05-24T00:09:00Z">
        <w:r w:rsidR="00CA1412">
          <w:rPr>
            <w:lang w:val="ru-RU"/>
          </w:rPr>
          <w:t xml:space="preserve"> </w:t>
        </w:r>
      </w:ins>
      <w:ins w:id="10880" w:author="Sanino" w:date="2012-05-23T22:05:00Z">
        <w:r>
          <w:rPr>
            <w:lang w:val="ru-RU"/>
          </w:rPr>
          <w:t>файлы</w:t>
        </w:r>
      </w:ins>
      <w:ins w:id="10881" w:author="Sanino" w:date="2012-05-24T00:09:00Z">
        <w:r w:rsidR="00CA1412">
          <w:rPr>
            <w:lang w:val="ru-RU"/>
          </w:rPr>
          <w:t xml:space="preserve"> </w:t>
        </w:r>
      </w:ins>
      <w:ins w:id="10882" w:author="Sanino" w:date="2012-05-23T22:05:00Z">
        <w:r>
          <w:rPr>
            <w:lang w:val="ru-RU"/>
          </w:rPr>
          <w:t>электронных</w:t>
        </w:r>
      </w:ins>
      <w:ins w:id="10883" w:author="Sanino" w:date="2012-05-24T00:09:00Z">
        <w:r w:rsidR="00CA1412">
          <w:rPr>
            <w:lang w:val="ru-RU"/>
          </w:rPr>
          <w:t xml:space="preserve"> </w:t>
        </w:r>
      </w:ins>
      <w:ins w:id="10884" w:author="Sanino" w:date="2012-05-23T22:05:00Z">
        <w:r>
          <w:rPr>
            <w:lang w:val="ru-RU"/>
          </w:rPr>
          <w:t>таблиц</w:t>
        </w:r>
      </w:ins>
      <w:ins w:id="10885" w:author="Sanino" w:date="2012-05-24T00:09:00Z">
        <w:r w:rsidR="00CA1412">
          <w:rPr>
            <w:lang w:val="ru-RU"/>
          </w:rPr>
          <w:t xml:space="preserve"> </w:t>
        </w:r>
      </w:ins>
      <w:ins w:id="10886" w:author="Sanino" w:date="2012-05-23T22:05:00Z">
        <w:r>
          <w:rPr>
            <w:lang w:val="ru-RU"/>
          </w:rPr>
          <w:t>формата</w:t>
        </w:r>
      </w:ins>
      <w:ins w:id="10887" w:author="Sanino" w:date="2012-05-24T00:09:00Z">
        <w:r w:rsidR="00CA1412">
          <w:rPr>
            <w:lang w:val="ru-RU"/>
          </w:rPr>
          <w:t xml:space="preserve"> </w:t>
        </w:r>
      </w:ins>
      <w:ins w:id="10888" w:author="Sanino" w:date="2012-05-23T22:05:00Z">
        <w:r>
          <w:rPr>
            <w:lang w:val="en-US"/>
          </w:rPr>
          <w:t>xls</w:t>
        </w:r>
        <w:r w:rsidRPr="008C3FDC">
          <w:rPr>
            <w:lang w:val="ru-RU"/>
            <w:rPrChange w:id="10889" w:author="Sanino" w:date="2012-05-23T22:05:00Z">
              <w:rPr>
                <w:lang w:val="en-US"/>
              </w:rPr>
            </w:rPrChange>
          </w:rPr>
          <w:t>.</w:t>
        </w:r>
      </w:ins>
    </w:p>
    <w:p w:rsidR="008C3FDC" w:rsidRDefault="008C3FDC" w:rsidP="00814CF1">
      <w:pPr>
        <w:rPr>
          <w:ins w:id="10890" w:author="Sanino" w:date="2012-05-23T22:18:00Z"/>
          <w:lang w:val="ru-RU"/>
        </w:rPr>
      </w:pPr>
      <w:ins w:id="10891" w:author="Sanino" w:date="2012-05-23T22:05:00Z">
        <w:r>
          <w:rPr>
            <w:lang w:val="ru-RU"/>
          </w:rPr>
          <w:t>Структур</w:t>
        </w:r>
      </w:ins>
      <w:ins w:id="10892" w:author="Sanino" w:date="2012-05-23T22:06:00Z">
        <w:r>
          <w:rPr>
            <w:lang w:val="ru-RU"/>
          </w:rPr>
          <w:t>а</w:t>
        </w:r>
      </w:ins>
      <w:ins w:id="10893" w:author="Sanino" w:date="2012-05-24T00:09:00Z">
        <w:r w:rsidR="00CA1412">
          <w:rPr>
            <w:lang w:val="ru-RU"/>
          </w:rPr>
          <w:t xml:space="preserve"> </w:t>
        </w:r>
      </w:ins>
      <w:ins w:id="10894" w:author="Sanino" w:date="2012-05-23T22:05:00Z">
        <w:r>
          <w:rPr>
            <w:lang w:val="ru-RU"/>
          </w:rPr>
          <w:t>данных</w:t>
        </w:r>
      </w:ins>
      <w:ins w:id="10895" w:author="Sanino" w:date="2012-05-24T00:09:00Z">
        <w:r w:rsidR="00CA1412">
          <w:rPr>
            <w:lang w:val="ru-RU"/>
          </w:rPr>
          <w:t xml:space="preserve"> </w:t>
        </w:r>
      </w:ins>
      <w:ins w:id="10896" w:author="Sanino" w:date="2012-05-23T22:05:00Z">
        <w:r>
          <w:rPr>
            <w:lang w:val="ru-RU"/>
          </w:rPr>
          <w:t>хранящ</w:t>
        </w:r>
      </w:ins>
      <w:ins w:id="10897" w:author="Sanino" w:date="2012-05-23T22:06:00Z">
        <w:r>
          <w:rPr>
            <w:lang w:val="ru-RU"/>
          </w:rPr>
          <w:t>ая</w:t>
        </w:r>
      </w:ins>
      <w:ins w:id="10898" w:author="Sanino" w:date="2012-05-24T00:09:00Z">
        <w:r w:rsidR="00CA1412">
          <w:rPr>
            <w:lang w:val="ru-RU"/>
          </w:rPr>
          <w:t xml:space="preserve"> </w:t>
        </w:r>
      </w:ins>
      <w:ins w:id="10899" w:author="Sanino" w:date="2012-05-23T22:05:00Z">
        <w:r>
          <w:rPr>
            <w:lang w:val="ru-RU"/>
          </w:rPr>
          <w:t>данные</w:t>
        </w:r>
      </w:ins>
      <w:ins w:id="10900" w:author="Sanino" w:date="2012-05-24T00:09:00Z">
        <w:r w:rsidR="00CA1412">
          <w:rPr>
            <w:lang w:val="ru-RU"/>
          </w:rPr>
          <w:t xml:space="preserve"> </w:t>
        </w:r>
      </w:ins>
      <w:ins w:id="10901" w:author="Sanino" w:date="2012-05-23T22:05:00Z">
        <w:r>
          <w:rPr>
            <w:lang w:val="ru-RU"/>
          </w:rPr>
          <w:t>про</w:t>
        </w:r>
      </w:ins>
      <w:ins w:id="10902" w:author="Sanino" w:date="2012-05-24T00:09:00Z">
        <w:r w:rsidR="00CA1412">
          <w:rPr>
            <w:lang w:val="ru-RU"/>
          </w:rPr>
          <w:t xml:space="preserve"> </w:t>
        </w:r>
      </w:ins>
      <w:ins w:id="10903" w:author="Sanino" w:date="2012-05-23T22:05:00Z">
        <w:r>
          <w:rPr>
            <w:lang w:val="ru-RU"/>
          </w:rPr>
          <w:t>дисциплины</w:t>
        </w:r>
      </w:ins>
      <w:ins w:id="10904" w:author="Sanino" w:date="2012-05-24T00:09:00Z">
        <w:r w:rsidR="00CA1412">
          <w:rPr>
            <w:lang w:val="ru-RU"/>
          </w:rPr>
          <w:t xml:space="preserve"> </w:t>
        </w:r>
      </w:ins>
      <w:ins w:id="10905" w:author="Sanino" w:date="2012-05-23T22:06:00Z">
        <w:r>
          <w:rPr>
            <w:lang w:val="ru-RU"/>
          </w:rPr>
          <w:t>и</w:t>
        </w:r>
      </w:ins>
      <w:ins w:id="10906" w:author="Sanino" w:date="2012-05-24T00:09:00Z">
        <w:r w:rsidR="00CA1412">
          <w:rPr>
            <w:lang w:val="ru-RU"/>
          </w:rPr>
          <w:t xml:space="preserve"> </w:t>
        </w:r>
      </w:ins>
      <w:ins w:id="10907" w:author="Sanino" w:date="2012-05-23T22:06:00Z">
        <w:r>
          <w:rPr>
            <w:lang w:val="ru-RU"/>
          </w:rPr>
          <w:t>остальные</w:t>
        </w:r>
      </w:ins>
      <w:ins w:id="10908" w:author="Sanino" w:date="2012-05-24T00:09:00Z">
        <w:r w:rsidR="00CA1412">
          <w:rPr>
            <w:lang w:val="ru-RU"/>
          </w:rPr>
          <w:t xml:space="preserve"> </w:t>
        </w:r>
      </w:ins>
      <w:ins w:id="10909" w:author="Sanino" w:date="2012-05-23T22:06:00Z">
        <w:r>
          <w:rPr>
            <w:lang w:val="ru-RU"/>
          </w:rPr>
          <w:t>в</w:t>
        </w:r>
        <w:r>
          <w:rPr>
            <w:lang w:val="ru-RU"/>
          </w:rPr>
          <w:t>и</w:t>
        </w:r>
        <w:r>
          <w:rPr>
            <w:lang w:val="ru-RU"/>
          </w:rPr>
          <w:t>ды</w:t>
        </w:r>
      </w:ins>
      <w:ins w:id="10910" w:author="Sanino" w:date="2012-05-24T00:09:00Z">
        <w:r w:rsidR="00CA1412">
          <w:rPr>
            <w:lang w:val="ru-RU"/>
          </w:rPr>
          <w:t xml:space="preserve"> </w:t>
        </w:r>
      </w:ins>
      <w:ins w:id="10911" w:author="Sanino" w:date="2012-05-23T22:06:00Z">
        <w:r>
          <w:rPr>
            <w:lang w:val="ru-RU"/>
          </w:rPr>
          <w:t>работ</w:t>
        </w:r>
      </w:ins>
      <w:ins w:id="10912" w:author="Sanino" w:date="2012-05-24T00:09:00Z">
        <w:r w:rsidR="00CA1412">
          <w:rPr>
            <w:lang w:val="ru-RU"/>
          </w:rPr>
          <w:t xml:space="preserve"> </w:t>
        </w:r>
      </w:ins>
      <w:ins w:id="10913" w:author="Sanino" w:date="2012-05-23T22:05:00Z">
        <w:r>
          <w:rPr>
            <w:lang w:val="ru-RU"/>
          </w:rPr>
          <w:t>находятся</w:t>
        </w:r>
      </w:ins>
      <w:ins w:id="10914" w:author="Sanino" w:date="2012-05-24T00:09:00Z">
        <w:r w:rsidR="00CA1412">
          <w:rPr>
            <w:lang w:val="ru-RU"/>
          </w:rPr>
          <w:t xml:space="preserve"> </w:t>
        </w:r>
      </w:ins>
      <w:ins w:id="10915" w:author="Sanino" w:date="2012-05-23T22:05:00Z">
        <w:r>
          <w:rPr>
            <w:lang w:val="ru-RU"/>
          </w:rPr>
          <w:t>в</w:t>
        </w:r>
      </w:ins>
      <w:ins w:id="10916" w:author="Sanino" w:date="2012-05-24T00:09:00Z">
        <w:r w:rsidR="00CA1412">
          <w:rPr>
            <w:lang w:val="ru-RU"/>
          </w:rPr>
          <w:t xml:space="preserve"> </w:t>
        </w:r>
      </w:ins>
      <w:ins w:id="10917" w:author="Sanino" w:date="2012-05-23T22:05:00Z">
        <w:r>
          <w:rPr>
            <w:lang w:val="ru-RU"/>
          </w:rPr>
          <w:t>приложении</w:t>
        </w:r>
      </w:ins>
      <w:proofErr w:type="gramStart"/>
      <w:ins w:id="10918" w:author="Sanino" w:date="2012-05-24T00:09:00Z">
        <w:r w:rsidR="00CA1412">
          <w:rPr>
            <w:lang w:val="ru-RU"/>
          </w:rPr>
          <w:t xml:space="preserve"> </w:t>
        </w:r>
      </w:ins>
      <w:ins w:id="10919" w:author="Sanino" w:date="2012-05-23T22:05:00Z">
        <w:r>
          <w:rPr>
            <w:lang w:val="ru-RU"/>
          </w:rPr>
          <w:t>Е</w:t>
        </w:r>
      </w:ins>
      <w:proofErr w:type="gramEnd"/>
      <w:ins w:id="10920" w:author="Sanino" w:date="2012-05-24T00:09:00Z">
        <w:r w:rsidR="00CA1412">
          <w:rPr>
            <w:lang w:val="ru-RU"/>
          </w:rPr>
          <w:t xml:space="preserve"> </w:t>
        </w:r>
      </w:ins>
      <w:ins w:id="10921" w:author="Sanino" w:date="2012-05-23T22:05:00Z">
        <w:r>
          <w:rPr>
            <w:lang w:val="ru-RU"/>
          </w:rPr>
          <w:t>стр.</w:t>
        </w:r>
      </w:ins>
      <w:ins w:id="10922" w:author="Sanino" w:date="2012-05-24T00:09:00Z">
        <w:r w:rsidR="00CA1412">
          <w:rPr>
            <w:lang w:val="ru-RU"/>
          </w:rPr>
          <w:t xml:space="preserve"> </w:t>
        </w:r>
      </w:ins>
      <w:ins w:id="10923" w:author="Sanino" w:date="2012-05-23T22:06:00Z">
        <w:r>
          <w:rPr>
            <w:lang w:val="ru-RU"/>
          </w:rPr>
          <w:t>5,</w:t>
        </w:r>
      </w:ins>
      <w:ins w:id="10924" w:author="Sanino" w:date="2012-05-24T00:09:00Z">
        <w:r w:rsidR="00CA1412">
          <w:rPr>
            <w:lang w:val="ru-RU"/>
          </w:rPr>
          <w:t xml:space="preserve"> </w:t>
        </w:r>
      </w:ins>
      <w:ins w:id="10925" w:author="Sanino" w:date="2012-05-23T22:06:00Z">
        <w:r>
          <w:rPr>
            <w:lang w:val="ru-RU"/>
          </w:rPr>
          <w:t>структура</w:t>
        </w:r>
      </w:ins>
      <w:ins w:id="10926" w:author="Sanino" w:date="2012-05-24T00:09:00Z">
        <w:r w:rsidR="00CA1412">
          <w:rPr>
            <w:lang w:val="ru-RU"/>
          </w:rPr>
          <w:t xml:space="preserve"> </w:t>
        </w:r>
      </w:ins>
      <w:ins w:id="10927" w:author="Sanino" w:date="2012-05-23T22:06:00Z">
        <w:r>
          <w:rPr>
            <w:lang w:val="ru-RU"/>
          </w:rPr>
          <w:t>данных</w:t>
        </w:r>
      </w:ins>
      <w:ins w:id="10928" w:author="Sanino" w:date="2012-05-24T00:09:00Z">
        <w:r w:rsidR="00CA1412">
          <w:rPr>
            <w:lang w:val="ru-RU"/>
          </w:rPr>
          <w:t xml:space="preserve"> </w:t>
        </w:r>
      </w:ins>
      <w:ins w:id="10929" w:author="Sanino" w:date="2012-05-23T22:06:00Z">
        <w:r>
          <w:rPr>
            <w:lang w:val="ru-RU"/>
          </w:rPr>
          <w:t>хранящая</w:t>
        </w:r>
      </w:ins>
      <w:ins w:id="10930" w:author="Sanino" w:date="2012-05-24T00:09:00Z">
        <w:r w:rsidR="00CA1412">
          <w:rPr>
            <w:lang w:val="ru-RU"/>
          </w:rPr>
          <w:t xml:space="preserve"> </w:t>
        </w:r>
      </w:ins>
      <w:ins w:id="10931" w:author="Sanino" w:date="2012-05-23T22:07:00Z">
        <w:r>
          <w:rPr>
            <w:lang w:val="ru-RU"/>
          </w:rPr>
          <w:t>да</w:t>
        </w:r>
        <w:r>
          <w:rPr>
            <w:lang w:val="ru-RU"/>
          </w:rPr>
          <w:t>н</w:t>
        </w:r>
        <w:r>
          <w:rPr>
            <w:lang w:val="ru-RU"/>
          </w:rPr>
          <w:t>ные</w:t>
        </w:r>
      </w:ins>
      <w:ins w:id="10932" w:author="Sanino" w:date="2012-05-24T00:09:00Z">
        <w:r w:rsidR="00CA1412">
          <w:rPr>
            <w:lang w:val="ru-RU"/>
          </w:rPr>
          <w:t xml:space="preserve"> </w:t>
        </w:r>
      </w:ins>
      <w:ins w:id="10933" w:author="Sanino" w:date="2012-05-23T22:07:00Z">
        <w:r>
          <w:rPr>
            <w:lang w:val="ru-RU"/>
          </w:rPr>
          <w:t>нагрузки</w:t>
        </w:r>
      </w:ins>
      <w:ins w:id="10934" w:author="Sanino" w:date="2012-05-24T00:09:00Z">
        <w:r w:rsidR="00CA1412">
          <w:rPr>
            <w:lang w:val="ru-RU"/>
          </w:rPr>
          <w:t xml:space="preserve"> </w:t>
        </w:r>
      </w:ins>
      <w:ins w:id="10935" w:author="Sanino" w:date="2012-05-23T22:07:00Z">
        <w:r>
          <w:rPr>
            <w:lang w:val="ru-RU"/>
          </w:rPr>
          <w:t>работ</w:t>
        </w:r>
      </w:ins>
      <w:ins w:id="10936" w:author="Sanino" w:date="2012-05-24T00:09:00Z">
        <w:r w:rsidR="00CA1412">
          <w:rPr>
            <w:lang w:val="ru-RU"/>
          </w:rPr>
          <w:t xml:space="preserve"> </w:t>
        </w:r>
      </w:ins>
      <w:ins w:id="10937" w:author="Sanino" w:date="2012-05-23T22:07:00Z">
        <w:r>
          <w:rPr>
            <w:lang w:val="ru-RU"/>
          </w:rPr>
          <w:t>кафедр</w:t>
        </w:r>
      </w:ins>
      <w:ins w:id="10938" w:author="Sanino" w:date="2012-05-24T00:09:00Z">
        <w:r w:rsidR="00CA1412">
          <w:rPr>
            <w:lang w:val="ru-RU"/>
          </w:rPr>
          <w:t xml:space="preserve"> </w:t>
        </w:r>
      </w:ins>
      <w:ins w:id="10939" w:author="Sanino" w:date="2012-05-23T22:07:00Z">
        <w:r>
          <w:rPr>
            <w:lang w:val="ru-RU"/>
          </w:rPr>
          <w:t>находится</w:t>
        </w:r>
      </w:ins>
      <w:ins w:id="10940" w:author="Sanino" w:date="2012-05-24T00:09:00Z">
        <w:r w:rsidR="00CA1412">
          <w:rPr>
            <w:lang w:val="ru-RU"/>
          </w:rPr>
          <w:t xml:space="preserve"> </w:t>
        </w:r>
      </w:ins>
      <w:ins w:id="10941" w:author="Sanino" w:date="2012-05-23T22:07:00Z">
        <w:r>
          <w:rPr>
            <w:lang w:val="ru-RU"/>
          </w:rPr>
          <w:t>в</w:t>
        </w:r>
      </w:ins>
      <w:ins w:id="10942" w:author="Sanino" w:date="2012-05-24T00:09:00Z">
        <w:r w:rsidR="00CA1412">
          <w:rPr>
            <w:lang w:val="ru-RU"/>
          </w:rPr>
          <w:t xml:space="preserve"> </w:t>
        </w:r>
      </w:ins>
      <w:ins w:id="10943" w:author="Sanino" w:date="2012-05-23T22:07:00Z">
        <w:r>
          <w:rPr>
            <w:lang w:val="ru-RU"/>
          </w:rPr>
          <w:t>приложении</w:t>
        </w:r>
      </w:ins>
      <w:ins w:id="10944" w:author="Sanino" w:date="2012-05-24T00:09:00Z">
        <w:r w:rsidR="00CA1412">
          <w:rPr>
            <w:lang w:val="ru-RU"/>
          </w:rPr>
          <w:t xml:space="preserve"> </w:t>
        </w:r>
      </w:ins>
      <w:ins w:id="10945" w:author="Sanino" w:date="2012-05-23T22:07:00Z">
        <w:r>
          <w:rPr>
            <w:lang w:val="ru-RU"/>
          </w:rPr>
          <w:t>Е</w:t>
        </w:r>
      </w:ins>
      <w:ins w:id="10946" w:author="Sanino" w:date="2012-05-24T00:09:00Z">
        <w:r w:rsidR="00CA1412">
          <w:rPr>
            <w:lang w:val="ru-RU"/>
          </w:rPr>
          <w:t xml:space="preserve"> </w:t>
        </w:r>
      </w:ins>
      <w:ins w:id="10947" w:author="Sanino" w:date="2012-05-23T22:07:00Z">
        <w:r>
          <w:rPr>
            <w:lang w:val="ru-RU"/>
          </w:rPr>
          <w:t>стр.</w:t>
        </w:r>
      </w:ins>
      <w:ins w:id="10948" w:author="Sanino" w:date="2012-05-24T00:09:00Z">
        <w:r w:rsidR="00CA1412">
          <w:rPr>
            <w:lang w:val="ru-RU"/>
          </w:rPr>
          <w:t xml:space="preserve"> </w:t>
        </w:r>
      </w:ins>
      <w:ins w:id="10949" w:author="Sanino" w:date="2012-05-23T22:07:00Z">
        <w:r>
          <w:rPr>
            <w:lang w:val="ru-RU"/>
          </w:rPr>
          <w:t>6.</w:t>
        </w:r>
      </w:ins>
    </w:p>
    <w:p w:rsidR="00841526" w:rsidRDefault="00841526" w:rsidP="00814CF1">
      <w:pPr>
        <w:rPr>
          <w:ins w:id="10950" w:author="Sanino" w:date="2012-05-23T22:21:00Z"/>
          <w:lang w:val="ru-RU"/>
        </w:rPr>
      </w:pPr>
      <w:ins w:id="10951" w:author="Sanino" w:date="2012-05-23T22:18:00Z">
        <w:r>
          <w:rPr>
            <w:lang w:val="ru-RU"/>
          </w:rPr>
          <w:t>Меню</w:t>
        </w:r>
      </w:ins>
      <w:ins w:id="10952" w:author="Sanino" w:date="2012-05-24T00:09:00Z">
        <w:r w:rsidR="00CA1412">
          <w:rPr>
            <w:lang w:val="ru-RU"/>
          </w:rPr>
          <w:t xml:space="preserve"> </w:t>
        </w:r>
      </w:ins>
      <w:ins w:id="10953" w:author="Sanino" w:date="2012-05-23T22:18:00Z">
        <w:r>
          <w:rPr>
            <w:lang w:val="ru-RU"/>
          </w:rPr>
          <w:t>выбора</w:t>
        </w:r>
      </w:ins>
      <w:ins w:id="10954" w:author="Sanino" w:date="2012-05-24T00:09:00Z">
        <w:r w:rsidR="00CA1412">
          <w:rPr>
            <w:lang w:val="ru-RU"/>
          </w:rPr>
          <w:t xml:space="preserve"> </w:t>
        </w:r>
      </w:ins>
      <w:ins w:id="10955" w:author="Sanino" w:date="2012-05-23T22:18:00Z">
        <w:r>
          <w:rPr>
            <w:lang w:val="ru-RU"/>
          </w:rPr>
          <w:t>отчета</w:t>
        </w:r>
      </w:ins>
      <w:ins w:id="10956" w:author="Sanino" w:date="2012-05-24T00:09:00Z">
        <w:r w:rsidR="00CA1412">
          <w:rPr>
            <w:lang w:val="ru-RU"/>
          </w:rPr>
          <w:t xml:space="preserve"> </w:t>
        </w:r>
      </w:ins>
      <w:ins w:id="10957" w:author="Sanino" w:date="2012-05-23T22:18:00Z">
        <w:r>
          <w:rPr>
            <w:lang w:val="ru-RU"/>
          </w:rPr>
          <w:t>становится</w:t>
        </w:r>
      </w:ins>
      <w:ins w:id="10958" w:author="Sanino" w:date="2012-05-24T00:09:00Z">
        <w:r w:rsidR="00CA1412">
          <w:rPr>
            <w:lang w:val="ru-RU"/>
          </w:rPr>
          <w:t xml:space="preserve"> </w:t>
        </w:r>
      </w:ins>
      <w:ins w:id="10959" w:author="Sanino" w:date="2012-05-23T22:18:00Z">
        <w:r>
          <w:rPr>
            <w:lang w:val="ru-RU"/>
          </w:rPr>
          <w:t>доступным</w:t>
        </w:r>
      </w:ins>
      <w:ins w:id="10960" w:author="Sanino" w:date="2012-05-24T00:09:00Z">
        <w:r w:rsidR="00CA1412">
          <w:rPr>
            <w:lang w:val="ru-RU"/>
          </w:rPr>
          <w:t xml:space="preserve"> </w:t>
        </w:r>
      </w:ins>
      <w:ins w:id="10961" w:author="Sanino" w:date="2012-05-23T22:18:00Z">
        <w:r>
          <w:rPr>
            <w:lang w:val="ru-RU"/>
          </w:rPr>
          <w:t>после</w:t>
        </w:r>
      </w:ins>
      <w:ins w:id="10962" w:author="Sanino" w:date="2012-05-24T00:09:00Z">
        <w:r w:rsidR="00CA1412">
          <w:rPr>
            <w:lang w:val="ru-RU"/>
          </w:rPr>
          <w:t xml:space="preserve"> </w:t>
        </w:r>
      </w:ins>
      <w:ins w:id="10963" w:author="Sanino" w:date="2012-05-23T22:18:00Z">
        <w:r>
          <w:rPr>
            <w:lang w:val="ru-RU"/>
          </w:rPr>
          <w:t>проведения</w:t>
        </w:r>
      </w:ins>
      <w:ins w:id="10964" w:author="Sanino" w:date="2012-05-24T00:09:00Z">
        <w:r w:rsidR="00CA1412">
          <w:rPr>
            <w:lang w:val="ru-RU"/>
          </w:rPr>
          <w:t xml:space="preserve"> </w:t>
        </w:r>
      </w:ins>
      <w:ins w:id="10965" w:author="Sanino" w:date="2012-05-23T22:18:00Z">
        <w:r>
          <w:rPr>
            <w:lang w:val="ru-RU"/>
          </w:rPr>
          <w:t>расчета</w:t>
        </w:r>
      </w:ins>
      <w:ins w:id="10966" w:author="Sanino" w:date="2012-05-24T00:09:00Z">
        <w:r w:rsidR="00CA1412">
          <w:rPr>
            <w:lang w:val="ru-RU"/>
          </w:rPr>
          <w:t xml:space="preserve"> </w:t>
        </w:r>
      </w:ins>
      <w:ins w:id="10967" w:author="Sanino" w:date="2012-05-23T22:18:00Z">
        <w:r>
          <w:rPr>
            <w:lang w:val="ru-RU"/>
          </w:rPr>
          <w:t>нагрузки</w:t>
        </w:r>
      </w:ins>
      <w:ins w:id="10968" w:author="Sanino" w:date="2012-05-24T00:09:00Z">
        <w:r w:rsidR="00CA1412">
          <w:rPr>
            <w:lang w:val="ru-RU"/>
          </w:rPr>
          <w:t xml:space="preserve"> </w:t>
        </w:r>
      </w:ins>
      <w:ins w:id="10969" w:author="Sanino" w:date="2012-05-23T22:18:00Z">
        <w:r>
          <w:rPr>
            <w:lang w:val="ru-RU"/>
          </w:rPr>
          <w:t>по</w:t>
        </w:r>
      </w:ins>
      <w:ins w:id="10970" w:author="Sanino" w:date="2012-05-24T00:09:00Z">
        <w:r w:rsidR="00CA1412">
          <w:rPr>
            <w:lang w:val="ru-RU"/>
          </w:rPr>
          <w:t xml:space="preserve"> </w:t>
        </w:r>
      </w:ins>
      <w:ins w:id="10971" w:author="Sanino" w:date="2012-05-23T22:18:00Z">
        <w:r>
          <w:rPr>
            <w:lang w:val="ru-RU"/>
          </w:rPr>
          <w:t>кафедрам,</w:t>
        </w:r>
      </w:ins>
      <w:ins w:id="10972" w:author="Sanino" w:date="2012-05-24T00:09:00Z">
        <w:r w:rsidR="00CA1412">
          <w:rPr>
            <w:lang w:val="ru-RU"/>
          </w:rPr>
          <w:t xml:space="preserve"> </w:t>
        </w:r>
      </w:ins>
      <w:ins w:id="10973" w:author="Sanino" w:date="2012-05-23T22:18:00Z">
        <w:r>
          <w:rPr>
            <w:lang w:val="ru-RU"/>
          </w:rPr>
          <w:t>и</w:t>
        </w:r>
      </w:ins>
      <w:ins w:id="10974" w:author="Sanino" w:date="2012-05-24T00:09:00Z">
        <w:r w:rsidR="00CA1412">
          <w:rPr>
            <w:lang w:val="ru-RU"/>
          </w:rPr>
          <w:t xml:space="preserve"> </w:t>
        </w:r>
      </w:ins>
      <w:ins w:id="10975" w:author="Sanino" w:date="2012-05-23T22:18:00Z">
        <w:r>
          <w:rPr>
            <w:lang w:val="ru-RU"/>
          </w:rPr>
          <w:t>приведено</w:t>
        </w:r>
      </w:ins>
      <w:ins w:id="10976" w:author="Sanino" w:date="2012-05-24T00:09:00Z">
        <w:r w:rsidR="00CA1412">
          <w:rPr>
            <w:lang w:val="ru-RU"/>
          </w:rPr>
          <w:t xml:space="preserve"> </w:t>
        </w:r>
      </w:ins>
      <w:ins w:id="10977" w:author="Sanino" w:date="2012-05-23T22:18:00Z">
        <w:r>
          <w:rPr>
            <w:lang w:val="ru-RU"/>
          </w:rPr>
          <w:t>на</w:t>
        </w:r>
      </w:ins>
      <w:ins w:id="10978" w:author="Sanino" w:date="2012-05-24T00:09:00Z">
        <w:r w:rsidR="00CA1412">
          <w:rPr>
            <w:lang w:val="ru-RU"/>
          </w:rPr>
          <w:t xml:space="preserve"> </w:t>
        </w:r>
      </w:ins>
      <w:ins w:id="10979" w:author="Sanino" w:date="2012-05-23T22:18:00Z">
        <w:r>
          <w:rPr>
            <w:lang w:val="ru-RU"/>
          </w:rPr>
          <w:t>рисунке</w:t>
        </w:r>
      </w:ins>
      <w:ins w:id="10980" w:author="Sanino" w:date="2012-05-24T00:09:00Z">
        <w:r w:rsidR="00CA1412">
          <w:rPr>
            <w:lang w:val="ru-RU"/>
          </w:rPr>
          <w:t xml:space="preserve"> </w:t>
        </w:r>
      </w:ins>
      <w:ins w:id="10981" w:author="Sanino" w:date="2012-05-23T22:18:00Z">
        <w:r>
          <w:rPr>
            <w:lang w:val="ru-RU"/>
          </w:rPr>
          <w:t>1.6.</w:t>
        </w:r>
      </w:ins>
    </w:p>
    <w:p w:rsidR="00841526" w:rsidRDefault="00841526" w:rsidP="00814CF1">
      <w:pPr>
        <w:rPr>
          <w:ins w:id="10982" w:author="Sanino" w:date="2012-05-23T22:21:00Z"/>
          <w:lang w:val="ru-RU"/>
        </w:rPr>
      </w:pPr>
    </w:p>
    <w:p w:rsidR="00841526" w:rsidRDefault="00841526" w:rsidP="00841526">
      <w:pPr>
        <w:jc w:val="center"/>
        <w:rPr>
          <w:ins w:id="10983" w:author="Sanino" w:date="2012-05-23T22:22:00Z"/>
          <w:lang w:val="ru-RU"/>
        </w:rPr>
        <w:pPrChange w:id="10984" w:author="Sanino" w:date="2012-05-23T22:22:00Z">
          <w:pPr/>
        </w:pPrChange>
      </w:pPr>
      <w:ins w:id="10985" w:author="Sanino" w:date="2012-05-23T22:22:00Z">
        <w:r>
          <w:rPr>
            <w:noProof/>
            <w:lang w:val="ru-RU" w:eastAsia="ru-RU"/>
          </w:rPr>
          <w:drawing>
            <wp:inline distT="0" distB="0" distL="0" distR="0" wp14:anchorId="411CDF51" wp14:editId="0BB00477">
              <wp:extent cx="2533650" cy="1400175"/>
              <wp:effectExtent l="0" t="0" r="0" b="9525"/>
              <wp:docPr id="28" name="Рисунок 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33650" cy="1400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841526" w:rsidRDefault="00841526" w:rsidP="00841526">
      <w:pPr>
        <w:jc w:val="center"/>
        <w:rPr>
          <w:ins w:id="10986" w:author="Sanino" w:date="2012-05-23T22:22:00Z"/>
          <w:lang w:val="ru-RU"/>
        </w:rPr>
        <w:pPrChange w:id="10987" w:author="Sanino" w:date="2012-05-23T22:22:00Z">
          <w:pPr/>
        </w:pPrChange>
      </w:pPr>
    </w:p>
    <w:p w:rsidR="00841526" w:rsidRDefault="00841526" w:rsidP="00156126">
      <w:pPr>
        <w:jc w:val="center"/>
        <w:rPr>
          <w:ins w:id="10988" w:author="Sanino" w:date="2012-05-23T22:23:00Z"/>
          <w:lang w:val="ru-RU"/>
        </w:rPr>
        <w:pPrChange w:id="10989" w:author="Sanino" w:date="2012-05-23T23:39:00Z">
          <w:pPr/>
        </w:pPrChange>
      </w:pPr>
      <w:ins w:id="10990" w:author="Sanino" w:date="2012-05-23T22:22:00Z">
        <w:r>
          <w:t>Рисунок</w:t>
        </w:r>
      </w:ins>
      <w:ins w:id="10991" w:author="Sanino" w:date="2012-05-24T00:09:00Z">
        <w:r w:rsidR="00CA1412">
          <w:t xml:space="preserve"> </w:t>
        </w:r>
      </w:ins>
      <w:ins w:id="10992" w:author="Sanino" w:date="2012-05-23T22:22:00Z">
        <w:r>
          <w:t>1.</w:t>
        </w:r>
      </w:ins>
      <w:ins w:id="10993" w:author="Sanino" w:date="2012-05-23T22:23:00Z">
        <w:r>
          <w:rPr>
            <w:lang w:val="ru-RU"/>
          </w:rPr>
          <w:t>6</w:t>
        </w:r>
      </w:ins>
      <w:ins w:id="10994" w:author="Sanino" w:date="2012-05-24T00:09:00Z">
        <w:r w:rsidR="00CA1412">
          <w:t xml:space="preserve"> </w:t>
        </w:r>
      </w:ins>
      <w:ins w:id="10995" w:author="Sanino" w:date="2012-05-23T22:22:00Z">
        <w:r>
          <w:rPr>
            <w:lang w:val="ru-RU"/>
          </w:rPr>
          <w:t>Меню</w:t>
        </w:r>
      </w:ins>
      <w:ins w:id="10996" w:author="Sanino" w:date="2012-05-24T00:09:00Z">
        <w:r w:rsidR="00CA1412">
          <w:rPr>
            <w:lang w:val="ru-RU"/>
          </w:rPr>
          <w:t xml:space="preserve"> </w:t>
        </w:r>
      </w:ins>
      <w:ins w:id="10997" w:author="Sanino" w:date="2012-05-23T22:22:00Z">
        <w:r>
          <w:rPr>
            <w:lang w:val="ru-RU"/>
          </w:rPr>
          <w:t>выбора</w:t>
        </w:r>
      </w:ins>
      <w:ins w:id="10998" w:author="Sanino" w:date="2012-05-24T00:09:00Z">
        <w:r w:rsidR="00CA1412">
          <w:rPr>
            <w:lang w:val="ru-RU"/>
          </w:rPr>
          <w:t xml:space="preserve"> </w:t>
        </w:r>
      </w:ins>
      <w:ins w:id="10999" w:author="Sanino" w:date="2012-05-23T22:22:00Z">
        <w:r>
          <w:rPr>
            <w:lang w:val="ru-RU"/>
          </w:rPr>
          <w:t>отчетов</w:t>
        </w:r>
      </w:ins>
    </w:p>
    <w:p w:rsidR="00841526" w:rsidRDefault="00841526" w:rsidP="00814CF1">
      <w:pPr>
        <w:rPr>
          <w:ins w:id="11000" w:author="Sanino" w:date="2012-05-23T22:27:00Z"/>
          <w:lang w:val="ru-RU"/>
        </w:rPr>
      </w:pPr>
      <w:ins w:id="11001" w:author="Sanino" w:date="2012-05-23T22:23:00Z">
        <w:r>
          <w:rPr>
            <w:lang w:val="ru-RU"/>
          </w:rPr>
          <w:lastRenderedPageBreak/>
          <w:t>В</w:t>
        </w:r>
      </w:ins>
      <w:ins w:id="11002" w:author="Sanino" w:date="2012-05-24T00:09:00Z">
        <w:r w:rsidR="00CA1412">
          <w:rPr>
            <w:lang w:val="ru-RU"/>
          </w:rPr>
          <w:t xml:space="preserve"> </w:t>
        </w:r>
      </w:ins>
      <w:ins w:id="11003" w:author="Sanino" w:date="2012-05-23T22:23:00Z">
        <w:r>
          <w:rPr>
            <w:lang w:val="ru-RU"/>
          </w:rPr>
          <w:t>зависимости</w:t>
        </w:r>
      </w:ins>
      <w:ins w:id="11004" w:author="Sanino" w:date="2012-05-24T00:09:00Z">
        <w:r w:rsidR="00CA1412">
          <w:rPr>
            <w:lang w:val="ru-RU"/>
          </w:rPr>
          <w:t xml:space="preserve"> </w:t>
        </w:r>
      </w:ins>
      <w:ins w:id="11005" w:author="Sanino" w:date="2012-05-23T22:23:00Z">
        <w:r>
          <w:rPr>
            <w:lang w:val="ru-RU"/>
          </w:rPr>
          <w:t>от</w:t>
        </w:r>
      </w:ins>
      <w:ins w:id="11006" w:author="Sanino" w:date="2012-05-24T00:09:00Z">
        <w:r w:rsidR="00CA1412">
          <w:rPr>
            <w:lang w:val="ru-RU"/>
          </w:rPr>
          <w:t xml:space="preserve"> </w:t>
        </w:r>
      </w:ins>
      <w:ins w:id="11007" w:author="Sanino" w:date="2012-05-23T22:23:00Z">
        <w:r>
          <w:rPr>
            <w:lang w:val="ru-RU"/>
          </w:rPr>
          <w:t>выбранного</w:t>
        </w:r>
      </w:ins>
      <w:ins w:id="11008" w:author="Sanino" w:date="2012-05-24T00:09:00Z">
        <w:r w:rsidR="00CA1412">
          <w:rPr>
            <w:lang w:val="ru-RU"/>
          </w:rPr>
          <w:t xml:space="preserve"> </w:t>
        </w:r>
      </w:ins>
      <w:ins w:id="11009" w:author="Sanino" w:date="2012-05-23T22:23:00Z">
        <w:r>
          <w:rPr>
            <w:lang w:val="ru-RU"/>
          </w:rPr>
          <w:t>типа</w:t>
        </w:r>
      </w:ins>
      <w:ins w:id="11010" w:author="Sanino" w:date="2012-05-24T00:09:00Z">
        <w:r w:rsidR="00CA1412">
          <w:rPr>
            <w:lang w:val="ru-RU"/>
          </w:rPr>
          <w:t xml:space="preserve"> </w:t>
        </w:r>
      </w:ins>
      <w:ins w:id="11011" w:author="Sanino" w:date="2012-05-23T22:23:00Z">
        <w:r>
          <w:rPr>
            <w:lang w:val="ru-RU"/>
          </w:rPr>
          <w:t>отчетов,</w:t>
        </w:r>
      </w:ins>
      <w:ins w:id="11012" w:author="Sanino" w:date="2012-05-24T00:09:00Z">
        <w:r w:rsidR="00CA1412">
          <w:rPr>
            <w:lang w:val="ru-RU"/>
          </w:rPr>
          <w:t xml:space="preserve"> </w:t>
        </w:r>
      </w:ins>
      <w:ins w:id="11013" w:author="Sanino" w:date="2012-05-23T22:23:00Z">
        <w:r>
          <w:rPr>
            <w:lang w:val="ru-RU"/>
          </w:rPr>
          <w:t>файл</w:t>
        </w:r>
      </w:ins>
      <w:ins w:id="11014" w:author="Sanino" w:date="2012-05-24T00:09:00Z">
        <w:r w:rsidR="00CA1412">
          <w:rPr>
            <w:lang w:val="ru-RU"/>
          </w:rPr>
          <w:t xml:space="preserve"> </w:t>
        </w:r>
      </w:ins>
      <w:ins w:id="11015" w:author="Sanino" w:date="2012-05-23T22:24:00Z">
        <w:r>
          <w:rPr>
            <w:lang w:val="ru-RU"/>
          </w:rPr>
          <w:t>электронной</w:t>
        </w:r>
      </w:ins>
      <w:ins w:id="11016" w:author="Sanino" w:date="2012-05-24T00:09:00Z">
        <w:r w:rsidR="00CA1412">
          <w:rPr>
            <w:lang w:val="ru-RU"/>
          </w:rPr>
          <w:t xml:space="preserve"> </w:t>
        </w:r>
      </w:ins>
      <w:ins w:id="11017" w:author="Sanino" w:date="2012-05-23T22:23:00Z">
        <w:r>
          <w:rPr>
            <w:lang w:val="ru-RU"/>
          </w:rPr>
          <w:t>таблицы</w:t>
        </w:r>
      </w:ins>
      <w:ins w:id="11018" w:author="Sanino" w:date="2012-05-24T00:09:00Z">
        <w:r w:rsidR="00CA1412">
          <w:rPr>
            <w:lang w:val="ru-RU"/>
          </w:rPr>
          <w:t xml:space="preserve"> </w:t>
        </w:r>
      </w:ins>
      <w:ins w:id="11019" w:author="Sanino" w:date="2012-05-23T22:23:00Z">
        <w:r>
          <w:rPr>
            <w:lang w:val="ru-RU"/>
          </w:rPr>
          <w:t>имеет</w:t>
        </w:r>
      </w:ins>
      <w:ins w:id="11020" w:author="Sanino" w:date="2012-05-24T00:09:00Z">
        <w:r w:rsidR="00CA1412">
          <w:rPr>
            <w:lang w:val="ru-RU"/>
          </w:rPr>
          <w:t xml:space="preserve"> </w:t>
        </w:r>
      </w:ins>
      <w:ins w:id="11021" w:author="Sanino" w:date="2012-05-23T22:23:00Z">
        <w:r>
          <w:rPr>
            <w:lang w:val="ru-RU"/>
          </w:rPr>
          <w:t>соответствующую</w:t>
        </w:r>
      </w:ins>
      <w:ins w:id="11022" w:author="Sanino" w:date="2012-05-24T00:09:00Z">
        <w:r w:rsidR="00CA1412">
          <w:rPr>
            <w:lang w:val="ru-RU"/>
          </w:rPr>
          <w:t xml:space="preserve"> </w:t>
        </w:r>
      </w:ins>
      <w:ins w:id="11023" w:author="Sanino" w:date="2012-05-23T22:23:00Z">
        <w:r>
          <w:rPr>
            <w:lang w:val="ru-RU"/>
          </w:rPr>
          <w:t>информацию.</w:t>
        </w:r>
      </w:ins>
      <w:ins w:id="11024" w:author="Sanino" w:date="2012-05-24T00:09:00Z">
        <w:r w:rsidR="00CA1412">
          <w:rPr>
            <w:lang w:val="ru-RU"/>
          </w:rPr>
          <w:t xml:space="preserve"> </w:t>
        </w:r>
      </w:ins>
      <w:ins w:id="11025" w:author="Sanino" w:date="2012-05-23T22:25:00Z">
        <w:r>
          <w:rPr>
            <w:lang w:val="ru-RU"/>
          </w:rPr>
          <w:t>При</w:t>
        </w:r>
      </w:ins>
      <w:ins w:id="11026" w:author="Sanino" w:date="2012-05-24T00:09:00Z">
        <w:r w:rsidR="00CA1412">
          <w:rPr>
            <w:lang w:val="ru-RU"/>
          </w:rPr>
          <w:t xml:space="preserve"> </w:t>
        </w:r>
      </w:ins>
      <w:ins w:id="11027" w:author="Sanino" w:date="2012-05-23T22:25:00Z">
        <w:r>
          <w:rPr>
            <w:lang w:val="ru-RU"/>
          </w:rPr>
          <w:t>выборе</w:t>
        </w:r>
      </w:ins>
      <w:ins w:id="11028" w:author="Sanino" w:date="2012-05-24T00:09:00Z">
        <w:r w:rsidR="00CA1412">
          <w:rPr>
            <w:lang w:val="ru-RU"/>
          </w:rPr>
          <w:t xml:space="preserve"> </w:t>
        </w:r>
      </w:ins>
      <w:ins w:id="11029" w:author="Sanino" w:date="2012-05-23T22:24:00Z">
        <w:r>
          <w:rPr>
            <w:lang w:val="ru-RU"/>
          </w:rPr>
          <w:t>отчета</w:t>
        </w:r>
      </w:ins>
      <w:ins w:id="11030" w:author="Sanino" w:date="2012-05-24T00:09:00Z">
        <w:r w:rsidR="00CA1412">
          <w:rPr>
            <w:lang w:val="ru-RU"/>
          </w:rPr>
          <w:t xml:space="preserve"> </w:t>
        </w:r>
      </w:ins>
      <w:ins w:id="11031" w:author="Sanino" w:date="2012-05-23T22:24:00Z">
        <w:r>
          <w:rPr>
            <w:lang w:val="ru-RU"/>
          </w:rPr>
          <w:t>по</w:t>
        </w:r>
      </w:ins>
      <w:ins w:id="11032" w:author="Sanino" w:date="2012-05-24T00:09:00Z">
        <w:r w:rsidR="00CA1412">
          <w:rPr>
            <w:lang w:val="ru-RU"/>
          </w:rPr>
          <w:t xml:space="preserve"> </w:t>
        </w:r>
      </w:ins>
      <w:ins w:id="11033" w:author="Sanino" w:date="2012-05-23T22:24:00Z">
        <w:r>
          <w:rPr>
            <w:lang w:val="ru-RU"/>
          </w:rPr>
          <w:t>направлению</w:t>
        </w:r>
      </w:ins>
      <w:ins w:id="11034" w:author="Sanino" w:date="2012-05-24T00:09:00Z">
        <w:r w:rsidR="00CA1412">
          <w:rPr>
            <w:lang w:val="ru-RU"/>
          </w:rPr>
          <w:t xml:space="preserve"> </w:t>
        </w:r>
      </w:ins>
      <w:ins w:id="11035" w:author="Sanino" w:date="2012-05-23T22:25:00Z">
        <w:r>
          <w:rPr>
            <w:lang w:val="ru-RU"/>
          </w:rPr>
          <w:t>файл</w:t>
        </w:r>
      </w:ins>
      <w:ins w:id="11036" w:author="Sanino" w:date="2012-05-24T00:09:00Z">
        <w:r w:rsidR="00CA1412">
          <w:rPr>
            <w:lang w:val="ru-RU"/>
          </w:rPr>
          <w:t xml:space="preserve"> </w:t>
        </w:r>
      </w:ins>
      <w:ins w:id="11037" w:author="Sanino" w:date="2012-05-23T22:30:00Z">
        <w:r w:rsidR="00CB5444">
          <w:rPr>
            <w:lang w:val="ru-RU"/>
          </w:rPr>
          <w:t>отчета</w:t>
        </w:r>
      </w:ins>
      <w:ins w:id="11038" w:author="Sanino" w:date="2012-05-24T00:09:00Z">
        <w:r w:rsidR="00CA1412">
          <w:rPr>
            <w:lang w:val="ru-RU"/>
          </w:rPr>
          <w:t xml:space="preserve"> </w:t>
        </w:r>
      </w:ins>
      <w:ins w:id="11039" w:author="Sanino" w:date="2012-05-23T22:30:00Z">
        <w:r w:rsidR="00CB5444">
          <w:rPr>
            <w:lang w:val="ru-RU"/>
          </w:rPr>
          <w:t>будет</w:t>
        </w:r>
      </w:ins>
      <w:ins w:id="11040" w:author="Sanino" w:date="2012-05-24T00:09:00Z">
        <w:r w:rsidR="00CA1412">
          <w:rPr>
            <w:lang w:val="ru-RU"/>
          </w:rPr>
          <w:t xml:space="preserve"> </w:t>
        </w:r>
      </w:ins>
      <w:ins w:id="11041" w:author="Sanino" w:date="2012-05-23T22:25:00Z">
        <w:r w:rsidR="00CB5444">
          <w:rPr>
            <w:lang w:val="ru-RU"/>
          </w:rPr>
          <w:t>содерж</w:t>
        </w:r>
      </w:ins>
      <w:ins w:id="11042" w:author="Sanino" w:date="2012-05-23T22:30:00Z">
        <w:r w:rsidR="00CB5444">
          <w:rPr>
            <w:lang w:val="ru-RU"/>
          </w:rPr>
          <w:t>ать</w:t>
        </w:r>
      </w:ins>
      <w:ins w:id="11043" w:author="Sanino" w:date="2012-05-24T00:09:00Z">
        <w:r w:rsidR="00CA1412">
          <w:rPr>
            <w:lang w:val="ru-RU"/>
          </w:rPr>
          <w:t xml:space="preserve"> </w:t>
        </w:r>
      </w:ins>
      <w:ins w:id="11044" w:author="Sanino" w:date="2012-05-23T22:25:00Z">
        <w:r>
          <w:rPr>
            <w:lang w:val="ru-RU"/>
          </w:rPr>
          <w:t>таблицу</w:t>
        </w:r>
      </w:ins>
      <w:ins w:id="11045" w:author="Sanino" w:date="2012-05-24T00:09:00Z">
        <w:r w:rsidR="00CA1412">
          <w:rPr>
            <w:lang w:val="ru-RU"/>
          </w:rPr>
          <w:t xml:space="preserve"> </w:t>
        </w:r>
      </w:ins>
      <w:ins w:id="11046" w:author="Sanino" w:date="2012-05-23T22:25:00Z">
        <w:r>
          <w:rPr>
            <w:lang w:val="ru-RU"/>
          </w:rPr>
          <w:t>дисциплин</w:t>
        </w:r>
      </w:ins>
      <w:ins w:id="11047" w:author="Sanino" w:date="2012-05-24T00:09:00Z">
        <w:r w:rsidR="00CA1412">
          <w:rPr>
            <w:lang w:val="ru-RU"/>
          </w:rPr>
          <w:t xml:space="preserve"> </w:t>
        </w:r>
      </w:ins>
      <w:ins w:id="11048" w:author="Sanino" w:date="2012-05-23T22:25:00Z">
        <w:r>
          <w:rPr>
            <w:lang w:val="ru-RU"/>
          </w:rPr>
          <w:t>с</w:t>
        </w:r>
      </w:ins>
      <w:ins w:id="11049" w:author="Sanino" w:date="2012-05-24T00:09:00Z">
        <w:r w:rsidR="00CA1412">
          <w:rPr>
            <w:lang w:val="ru-RU"/>
          </w:rPr>
          <w:t xml:space="preserve"> </w:t>
        </w:r>
      </w:ins>
      <w:ins w:id="11050" w:author="Sanino" w:date="2012-05-23T22:25:00Z">
        <w:r>
          <w:rPr>
            <w:lang w:val="ru-RU"/>
          </w:rPr>
          <w:t>описание</w:t>
        </w:r>
      </w:ins>
      <w:ins w:id="11051" w:author="Sanino" w:date="2012-05-23T22:30:00Z">
        <w:r w:rsidR="00CB5444">
          <w:rPr>
            <w:lang w:val="ru-RU"/>
          </w:rPr>
          <w:t>м</w:t>
        </w:r>
      </w:ins>
      <w:ins w:id="11052" w:author="Sanino" w:date="2012-05-24T00:09:00Z">
        <w:r w:rsidR="00CA1412">
          <w:rPr>
            <w:lang w:val="ru-RU"/>
          </w:rPr>
          <w:t xml:space="preserve"> </w:t>
        </w:r>
      </w:ins>
      <w:ins w:id="11053" w:author="Sanino" w:date="2012-05-23T22:25:00Z">
        <w:r>
          <w:rPr>
            <w:lang w:val="ru-RU"/>
          </w:rPr>
          <w:t>и</w:t>
        </w:r>
      </w:ins>
      <w:ins w:id="11054" w:author="Sanino" w:date="2012-05-24T00:09:00Z">
        <w:r w:rsidR="00CA1412">
          <w:rPr>
            <w:lang w:val="ru-RU"/>
          </w:rPr>
          <w:t xml:space="preserve"> </w:t>
        </w:r>
      </w:ins>
      <w:ins w:id="11055" w:author="Sanino" w:date="2012-05-23T22:26:00Z">
        <w:r>
          <w:rPr>
            <w:lang w:val="ru-RU"/>
          </w:rPr>
          <w:t>рассчита</w:t>
        </w:r>
        <w:r>
          <w:rPr>
            <w:lang w:val="ru-RU"/>
          </w:rPr>
          <w:t>н</w:t>
        </w:r>
        <w:r>
          <w:rPr>
            <w:lang w:val="ru-RU"/>
          </w:rPr>
          <w:t>ной</w:t>
        </w:r>
      </w:ins>
      <w:ins w:id="11056" w:author="Sanino" w:date="2012-05-24T00:09:00Z">
        <w:r w:rsidR="00CA1412">
          <w:rPr>
            <w:lang w:val="ru-RU"/>
          </w:rPr>
          <w:t xml:space="preserve"> </w:t>
        </w:r>
      </w:ins>
      <w:ins w:id="11057" w:author="Sanino" w:date="2012-05-23T22:25:00Z">
        <w:r>
          <w:rPr>
            <w:lang w:val="ru-RU"/>
          </w:rPr>
          <w:t>нагрузкой.</w:t>
        </w:r>
      </w:ins>
      <w:ins w:id="11058" w:author="Sanino" w:date="2012-05-24T00:09:00Z">
        <w:r w:rsidR="00CA1412">
          <w:rPr>
            <w:lang w:val="ru-RU"/>
          </w:rPr>
          <w:t xml:space="preserve"> </w:t>
        </w:r>
      </w:ins>
      <w:ins w:id="11059" w:author="Sanino" w:date="2012-05-23T22:26:00Z">
        <w:r>
          <w:rPr>
            <w:lang w:val="ru-RU"/>
          </w:rPr>
          <w:t>Файл</w:t>
        </w:r>
      </w:ins>
      <w:ins w:id="11060" w:author="Sanino" w:date="2012-05-24T00:09:00Z">
        <w:r w:rsidR="00CA1412">
          <w:rPr>
            <w:lang w:val="ru-RU"/>
          </w:rPr>
          <w:t xml:space="preserve"> </w:t>
        </w:r>
      </w:ins>
      <w:ins w:id="11061" w:author="Sanino" w:date="2012-05-23T22:27:00Z">
        <w:r>
          <w:rPr>
            <w:lang w:val="ru-RU"/>
          </w:rPr>
          <w:t>отчета</w:t>
        </w:r>
      </w:ins>
      <w:ins w:id="11062" w:author="Sanino" w:date="2012-05-24T00:09:00Z">
        <w:r w:rsidR="00CA1412">
          <w:rPr>
            <w:lang w:val="ru-RU"/>
          </w:rPr>
          <w:t xml:space="preserve"> </w:t>
        </w:r>
      </w:ins>
      <w:ins w:id="11063" w:author="Sanino" w:date="2012-05-23T22:27:00Z">
        <w:r>
          <w:rPr>
            <w:lang w:val="ru-RU"/>
          </w:rPr>
          <w:t>для</w:t>
        </w:r>
      </w:ins>
      <w:ins w:id="11064" w:author="Sanino" w:date="2012-05-24T00:09:00Z">
        <w:r w:rsidR="00CA1412">
          <w:rPr>
            <w:lang w:val="ru-RU"/>
          </w:rPr>
          <w:t xml:space="preserve"> </w:t>
        </w:r>
      </w:ins>
      <w:ins w:id="11065" w:author="Sanino" w:date="2012-05-23T22:27:00Z">
        <w:r>
          <w:rPr>
            <w:lang w:val="ru-RU"/>
          </w:rPr>
          <w:t>направления</w:t>
        </w:r>
      </w:ins>
      <w:ins w:id="11066" w:author="Sanino" w:date="2012-05-24T00:09:00Z">
        <w:r w:rsidR="00CA1412">
          <w:rPr>
            <w:lang w:val="ru-RU"/>
          </w:rPr>
          <w:t xml:space="preserve"> </w:t>
        </w:r>
      </w:ins>
      <w:ins w:id="11067" w:author="Sanino" w:date="2012-05-23T22:27:00Z">
        <w:r>
          <w:rPr>
            <w:lang w:val="ru-RU"/>
          </w:rPr>
          <w:t>приведен</w:t>
        </w:r>
      </w:ins>
      <w:ins w:id="11068" w:author="Sanino" w:date="2012-05-24T00:09:00Z">
        <w:r w:rsidR="00CA1412">
          <w:rPr>
            <w:lang w:val="ru-RU"/>
          </w:rPr>
          <w:t xml:space="preserve"> </w:t>
        </w:r>
      </w:ins>
      <w:ins w:id="11069" w:author="Sanino" w:date="2012-05-23T22:27:00Z">
        <w:r>
          <w:rPr>
            <w:lang w:val="ru-RU"/>
          </w:rPr>
          <w:t>на</w:t>
        </w:r>
      </w:ins>
      <w:ins w:id="11070" w:author="Sanino" w:date="2012-05-24T00:09:00Z">
        <w:r w:rsidR="00CA1412">
          <w:rPr>
            <w:lang w:val="ru-RU"/>
          </w:rPr>
          <w:t xml:space="preserve"> </w:t>
        </w:r>
      </w:ins>
      <w:ins w:id="11071" w:author="Sanino" w:date="2012-05-23T22:27:00Z">
        <w:r>
          <w:rPr>
            <w:lang w:val="ru-RU"/>
          </w:rPr>
          <w:t>рисунке</w:t>
        </w:r>
      </w:ins>
      <w:ins w:id="11072" w:author="Sanino" w:date="2012-05-24T00:09:00Z">
        <w:r w:rsidR="00CA1412">
          <w:rPr>
            <w:lang w:val="ru-RU"/>
          </w:rPr>
          <w:t xml:space="preserve"> </w:t>
        </w:r>
      </w:ins>
      <w:ins w:id="11073" w:author="Sanino" w:date="2012-05-23T22:27:00Z">
        <w:r>
          <w:rPr>
            <w:lang w:val="ru-RU"/>
          </w:rPr>
          <w:t>1.7.</w:t>
        </w:r>
      </w:ins>
    </w:p>
    <w:p w:rsidR="00841526" w:rsidRDefault="00841526" w:rsidP="00814CF1">
      <w:pPr>
        <w:rPr>
          <w:ins w:id="11074" w:author="Sanino" w:date="2012-05-23T22:27:00Z"/>
          <w:lang w:val="ru-RU"/>
        </w:rPr>
      </w:pPr>
    </w:p>
    <w:p w:rsidR="00841526" w:rsidRDefault="00CB5444" w:rsidP="00CB5444">
      <w:pPr>
        <w:ind w:firstLine="0"/>
        <w:jc w:val="center"/>
        <w:rPr>
          <w:ins w:id="11075" w:author="Sanino" w:date="2012-05-23T22:08:00Z"/>
          <w:lang w:val="ru-RU"/>
        </w:rPr>
        <w:pPrChange w:id="11076" w:author="Sanino" w:date="2012-05-23T22:29:00Z">
          <w:pPr/>
        </w:pPrChange>
      </w:pPr>
      <w:ins w:id="11077" w:author="Sanino" w:date="2012-05-23T22:29:00Z">
        <w:r w:rsidRPr="00CB5444">
          <w:drawing>
            <wp:inline distT="0" distB="0" distL="0" distR="0" wp14:anchorId="7E6E1BD8" wp14:editId="612F3A68">
              <wp:extent cx="5940425" cy="1019263"/>
              <wp:effectExtent l="0" t="0" r="0" b="0"/>
              <wp:docPr id="29" name="Рисунок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0425" cy="10192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CB5444" w:rsidRDefault="00CB5444" w:rsidP="00814CF1">
      <w:pPr>
        <w:rPr>
          <w:ins w:id="11078" w:author="Sanino" w:date="2012-05-23T22:29:00Z"/>
          <w:lang w:val="ru-RU"/>
        </w:rPr>
      </w:pPr>
    </w:p>
    <w:p w:rsidR="00CB5444" w:rsidRDefault="00CB5444" w:rsidP="00CB5444">
      <w:pPr>
        <w:jc w:val="center"/>
        <w:rPr>
          <w:ins w:id="11079" w:author="Sanino" w:date="2012-05-23T22:29:00Z"/>
          <w:lang w:val="ru-RU"/>
        </w:rPr>
      </w:pPr>
      <w:ins w:id="11080" w:author="Sanino" w:date="2012-05-23T22:29:00Z">
        <w:r>
          <w:t>Рисунок</w:t>
        </w:r>
      </w:ins>
      <w:ins w:id="11081" w:author="Sanino" w:date="2012-05-24T00:09:00Z">
        <w:r w:rsidR="00CA1412">
          <w:t xml:space="preserve"> </w:t>
        </w:r>
      </w:ins>
      <w:ins w:id="11082" w:author="Sanino" w:date="2012-05-23T22:29:00Z">
        <w:r>
          <w:t>1.</w:t>
        </w:r>
        <w:r>
          <w:rPr>
            <w:lang w:val="ru-RU"/>
          </w:rPr>
          <w:t>7</w:t>
        </w:r>
      </w:ins>
      <w:ins w:id="11083" w:author="Sanino" w:date="2012-05-24T00:09:00Z">
        <w:r w:rsidR="00CA1412">
          <w:t xml:space="preserve"> </w:t>
        </w:r>
      </w:ins>
      <w:ins w:id="11084" w:author="Sanino" w:date="2012-05-23T22:29:00Z">
        <w:r>
          <w:rPr>
            <w:lang w:val="ru-RU"/>
          </w:rPr>
          <w:t>Отчет</w:t>
        </w:r>
      </w:ins>
      <w:ins w:id="11085" w:author="Sanino" w:date="2012-05-24T00:09:00Z">
        <w:r w:rsidR="00CA1412">
          <w:rPr>
            <w:lang w:val="ru-RU"/>
          </w:rPr>
          <w:t xml:space="preserve"> </w:t>
        </w:r>
      </w:ins>
      <w:ins w:id="11086" w:author="Sanino" w:date="2012-05-23T22:29:00Z">
        <w:r>
          <w:rPr>
            <w:lang w:val="ru-RU"/>
          </w:rPr>
          <w:t>расчета</w:t>
        </w:r>
      </w:ins>
      <w:ins w:id="11087" w:author="Sanino" w:date="2012-05-24T00:09:00Z">
        <w:r w:rsidR="00CA1412">
          <w:rPr>
            <w:lang w:val="ru-RU"/>
          </w:rPr>
          <w:t xml:space="preserve"> </w:t>
        </w:r>
      </w:ins>
      <w:ins w:id="11088" w:author="Sanino" w:date="2012-05-23T22:29:00Z">
        <w:r>
          <w:rPr>
            <w:lang w:val="ru-RU"/>
          </w:rPr>
          <w:t>нагрузки</w:t>
        </w:r>
      </w:ins>
      <w:ins w:id="11089" w:author="Sanino" w:date="2012-05-24T00:09:00Z">
        <w:r w:rsidR="00CA1412">
          <w:rPr>
            <w:lang w:val="ru-RU"/>
          </w:rPr>
          <w:t xml:space="preserve"> </w:t>
        </w:r>
      </w:ins>
      <w:ins w:id="11090" w:author="Sanino" w:date="2012-05-23T22:29:00Z">
        <w:r>
          <w:rPr>
            <w:lang w:val="ru-RU"/>
          </w:rPr>
          <w:t>для</w:t>
        </w:r>
      </w:ins>
      <w:ins w:id="11091" w:author="Sanino" w:date="2012-05-24T00:09:00Z">
        <w:r w:rsidR="00CA1412">
          <w:rPr>
            <w:lang w:val="ru-RU"/>
          </w:rPr>
          <w:t xml:space="preserve"> </w:t>
        </w:r>
      </w:ins>
      <w:ins w:id="11092" w:author="Sanino" w:date="2012-05-23T22:29:00Z">
        <w:r>
          <w:rPr>
            <w:lang w:val="ru-RU"/>
          </w:rPr>
          <w:t>направления</w:t>
        </w:r>
      </w:ins>
    </w:p>
    <w:p w:rsidR="00CB5444" w:rsidRDefault="00CB5444" w:rsidP="00814CF1">
      <w:pPr>
        <w:rPr>
          <w:ins w:id="11093" w:author="Sanino" w:date="2012-05-23T22:40:00Z"/>
          <w:lang w:val="ru-RU"/>
        </w:rPr>
      </w:pPr>
    </w:p>
    <w:p w:rsidR="002B58AE" w:rsidRDefault="002B58AE" w:rsidP="00814CF1">
      <w:pPr>
        <w:rPr>
          <w:ins w:id="11094" w:author="Sanino" w:date="2012-05-23T22:29:00Z"/>
          <w:lang w:val="ru-RU"/>
        </w:rPr>
      </w:pPr>
    </w:p>
    <w:p w:rsidR="00CB5444" w:rsidRDefault="00CB5444" w:rsidP="00814CF1">
      <w:pPr>
        <w:rPr>
          <w:ins w:id="11095" w:author="Sanino" w:date="2012-05-23T22:32:00Z"/>
          <w:lang w:val="ru-RU"/>
        </w:rPr>
      </w:pPr>
      <w:ins w:id="11096" w:author="Sanino" w:date="2012-05-23T22:29:00Z">
        <w:r>
          <w:rPr>
            <w:lang w:val="ru-RU"/>
          </w:rPr>
          <w:t>При</w:t>
        </w:r>
      </w:ins>
      <w:ins w:id="11097" w:author="Sanino" w:date="2012-05-24T00:09:00Z">
        <w:r w:rsidR="00CA1412">
          <w:rPr>
            <w:lang w:val="ru-RU"/>
          </w:rPr>
          <w:t xml:space="preserve"> </w:t>
        </w:r>
      </w:ins>
      <w:ins w:id="11098" w:author="Sanino" w:date="2012-05-23T22:29:00Z">
        <w:r>
          <w:rPr>
            <w:lang w:val="ru-RU"/>
          </w:rPr>
          <w:t>выборе</w:t>
        </w:r>
      </w:ins>
      <w:ins w:id="11099" w:author="Sanino" w:date="2012-05-24T00:09:00Z">
        <w:r w:rsidR="00CA1412">
          <w:rPr>
            <w:lang w:val="ru-RU"/>
          </w:rPr>
          <w:t xml:space="preserve"> </w:t>
        </w:r>
      </w:ins>
      <w:ins w:id="11100" w:author="Sanino" w:date="2012-05-23T22:29:00Z">
        <w:r>
          <w:rPr>
            <w:lang w:val="ru-RU"/>
          </w:rPr>
          <w:t>отчета</w:t>
        </w:r>
      </w:ins>
      <w:ins w:id="11101" w:author="Sanino" w:date="2012-05-24T00:09:00Z">
        <w:r w:rsidR="00CA1412">
          <w:rPr>
            <w:lang w:val="ru-RU"/>
          </w:rPr>
          <w:t xml:space="preserve"> </w:t>
        </w:r>
      </w:ins>
      <w:ins w:id="11102" w:author="Sanino" w:date="2012-05-23T22:29:00Z">
        <w:r>
          <w:rPr>
            <w:lang w:val="ru-RU"/>
          </w:rPr>
          <w:t>по</w:t>
        </w:r>
      </w:ins>
      <w:ins w:id="11103" w:author="Sanino" w:date="2012-05-24T00:09:00Z">
        <w:r w:rsidR="00CA1412">
          <w:rPr>
            <w:lang w:val="ru-RU"/>
          </w:rPr>
          <w:t xml:space="preserve"> </w:t>
        </w:r>
      </w:ins>
      <w:ins w:id="11104" w:author="Sanino" w:date="2012-05-23T22:29:00Z">
        <w:r>
          <w:rPr>
            <w:lang w:val="ru-RU"/>
          </w:rPr>
          <w:t>кафедре,</w:t>
        </w:r>
      </w:ins>
      <w:ins w:id="11105" w:author="Sanino" w:date="2012-05-24T00:09:00Z">
        <w:r w:rsidR="00CA1412">
          <w:rPr>
            <w:lang w:val="ru-RU"/>
          </w:rPr>
          <w:t xml:space="preserve"> </w:t>
        </w:r>
      </w:ins>
      <w:ins w:id="11106" w:author="Sanino" w:date="2012-05-23T22:29:00Z">
        <w:r>
          <w:rPr>
            <w:lang w:val="ru-RU"/>
          </w:rPr>
          <w:t>файл</w:t>
        </w:r>
      </w:ins>
      <w:ins w:id="11107" w:author="Sanino" w:date="2012-05-24T00:09:00Z">
        <w:r w:rsidR="00CA1412">
          <w:rPr>
            <w:lang w:val="ru-RU"/>
          </w:rPr>
          <w:t xml:space="preserve"> </w:t>
        </w:r>
      </w:ins>
      <w:ins w:id="11108" w:author="Sanino" w:date="2012-05-23T22:30:00Z">
        <w:r>
          <w:rPr>
            <w:lang w:val="ru-RU"/>
          </w:rPr>
          <w:t>отчета</w:t>
        </w:r>
      </w:ins>
      <w:ins w:id="11109" w:author="Sanino" w:date="2012-05-24T00:09:00Z">
        <w:r w:rsidR="00CA1412">
          <w:rPr>
            <w:lang w:val="ru-RU"/>
          </w:rPr>
          <w:t xml:space="preserve"> </w:t>
        </w:r>
      </w:ins>
      <w:ins w:id="11110" w:author="Sanino" w:date="2012-05-23T22:30:00Z">
        <w:r>
          <w:rPr>
            <w:lang w:val="ru-RU"/>
          </w:rPr>
          <w:t>будет</w:t>
        </w:r>
      </w:ins>
      <w:ins w:id="11111" w:author="Sanino" w:date="2012-05-24T00:09:00Z">
        <w:r w:rsidR="00CA1412">
          <w:rPr>
            <w:lang w:val="ru-RU"/>
          </w:rPr>
          <w:t xml:space="preserve"> </w:t>
        </w:r>
      </w:ins>
      <w:ins w:id="11112" w:author="Sanino" w:date="2012-05-23T22:30:00Z">
        <w:r>
          <w:rPr>
            <w:lang w:val="ru-RU"/>
          </w:rPr>
          <w:t>содержать</w:t>
        </w:r>
      </w:ins>
      <w:ins w:id="11113" w:author="Sanino" w:date="2012-05-24T00:09:00Z">
        <w:r w:rsidR="00CA1412">
          <w:rPr>
            <w:lang w:val="ru-RU"/>
          </w:rPr>
          <w:t xml:space="preserve"> </w:t>
        </w:r>
      </w:ins>
      <w:ins w:id="11114" w:author="Sanino" w:date="2012-05-23T22:30:00Z">
        <w:r>
          <w:rPr>
            <w:lang w:val="ru-RU"/>
          </w:rPr>
          <w:t>таблицу</w:t>
        </w:r>
      </w:ins>
      <w:ins w:id="11115" w:author="Sanino" w:date="2012-05-24T00:09:00Z">
        <w:r w:rsidR="00CA1412">
          <w:rPr>
            <w:lang w:val="ru-RU"/>
          </w:rPr>
          <w:t xml:space="preserve"> </w:t>
        </w:r>
      </w:ins>
      <w:ins w:id="11116" w:author="Sanino" w:date="2012-05-23T22:30:00Z">
        <w:r>
          <w:rPr>
            <w:lang w:val="ru-RU"/>
          </w:rPr>
          <w:t>дисциплин</w:t>
        </w:r>
      </w:ins>
      <w:ins w:id="11117" w:author="Sanino" w:date="2012-05-24T00:09:00Z">
        <w:r w:rsidR="00CA1412">
          <w:rPr>
            <w:lang w:val="ru-RU"/>
          </w:rPr>
          <w:t xml:space="preserve"> </w:t>
        </w:r>
      </w:ins>
      <w:ins w:id="11118" w:author="Sanino" w:date="2012-05-23T22:30:00Z">
        <w:r>
          <w:rPr>
            <w:lang w:val="ru-RU"/>
          </w:rPr>
          <w:t>с</w:t>
        </w:r>
      </w:ins>
      <w:ins w:id="11119" w:author="Sanino" w:date="2012-05-24T00:09:00Z">
        <w:r w:rsidR="00CA1412">
          <w:rPr>
            <w:lang w:val="ru-RU"/>
          </w:rPr>
          <w:t xml:space="preserve"> </w:t>
        </w:r>
      </w:ins>
      <w:ins w:id="11120" w:author="Sanino" w:date="2012-05-23T22:30:00Z">
        <w:r>
          <w:rPr>
            <w:lang w:val="ru-RU"/>
          </w:rPr>
          <w:t>описанием</w:t>
        </w:r>
      </w:ins>
      <w:ins w:id="11121" w:author="Sanino" w:date="2012-05-24T00:09:00Z">
        <w:r w:rsidR="00CA1412">
          <w:rPr>
            <w:lang w:val="ru-RU"/>
          </w:rPr>
          <w:t xml:space="preserve"> </w:t>
        </w:r>
      </w:ins>
      <w:ins w:id="11122" w:author="Sanino" w:date="2012-05-23T22:30:00Z">
        <w:r>
          <w:rPr>
            <w:lang w:val="ru-RU"/>
          </w:rPr>
          <w:t>и</w:t>
        </w:r>
      </w:ins>
      <w:ins w:id="11123" w:author="Sanino" w:date="2012-05-24T00:09:00Z">
        <w:r w:rsidR="00CA1412">
          <w:rPr>
            <w:lang w:val="ru-RU"/>
          </w:rPr>
          <w:t xml:space="preserve"> </w:t>
        </w:r>
      </w:ins>
      <w:ins w:id="11124" w:author="Sanino" w:date="2012-05-23T22:30:00Z">
        <w:r>
          <w:rPr>
            <w:lang w:val="ru-RU"/>
          </w:rPr>
          <w:t>рассчитанной</w:t>
        </w:r>
      </w:ins>
      <w:ins w:id="11125" w:author="Sanino" w:date="2012-05-24T00:09:00Z">
        <w:r w:rsidR="00CA1412">
          <w:rPr>
            <w:lang w:val="ru-RU"/>
          </w:rPr>
          <w:t xml:space="preserve"> </w:t>
        </w:r>
      </w:ins>
      <w:ins w:id="11126" w:author="Sanino" w:date="2012-05-23T22:30:00Z">
        <w:r>
          <w:rPr>
            <w:lang w:val="ru-RU"/>
          </w:rPr>
          <w:t>нагрузкой,</w:t>
        </w:r>
      </w:ins>
      <w:ins w:id="11127" w:author="Sanino" w:date="2012-05-24T00:09:00Z">
        <w:r w:rsidR="00CA1412">
          <w:rPr>
            <w:lang w:val="ru-RU"/>
          </w:rPr>
          <w:t xml:space="preserve"> </w:t>
        </w:r>
      </w:ins>
      <w:ins w:id="11128" w:author="Sanino" w:date="2012-05-23T22:30:00Z">
        <w:r>
          <w:rPr>
            <w:lang w:val="ru-RU"/>
          </w:rPr>
          <w:t>а</w:t>
        </w:r>
      </w:ins>
      <w:ins w:id="11129" w:author="Sanino" w:date="2012-05-24T00:09:00Z">
        <w:r w:rsidR="00CA1412">
          <w:rPr>
            <w:lang w:val="ru-RU"/>
          </w:rPr>
          <w:t xml:space="preserve"> </w:t>
        </w:r>
      </w:ins>
      <w:ins w:id="11130" w:author="Sanino" w:date="2012-05-23T22:30:00Z">
        <w:r>
          <w:rPr>
            <w:lang w:val="ru-RU"/>
          </w:rPr>
          <w:t>также</w:t>
        </w:r>
      </w:ins>
      <w:ins w:id="11131" w:author="Sanino" w:date="2012-05-24T00:09:00Z">
        <w:r w:rsidR="00CA1412">
          <w:rPr>
            <w:lang w:val="ru-RU"/>
          </w:rPr>
          <w:t xml:space="preserve"> </w:t>
        </w:r>
      </w:ins>
      <w:ins w:id="11132" w:author="Sanino" w:date="2012-05-23T22:30:00Z">
        <w:r>
          <w:rPr>
            <w:lang w:val="ru-RU"/>
          </w:rPr>
          <w:t>таблицу</w:t>
        </w:r>
      </w:ins>
      <w:ins w:id="11133" w:author="Sanino" w:date="2012-05-24T00:09:00Z">
        <w:r w:rsidR="00CA1412">
          <w:rPr>
            <w:lang w:val="ru-RU"/>
          </w:rPr>
          <w:t xml:space="preserve"> </w:t>
        </w:r>
      </w:ins>
      <w:ins w:id="11134" w:author="Sanino" w:date="2012-05-23T22:30:00Z">
        <w:r>
          <w:rPr>
            <w:lang w:val="ru-RU"/>
          </w:rPr>
          <w:t>с</w:t>
        </w:r>
      </w:ins>
      <w:ins w:id="11135" w:author="Sanino" w:date="2012-05-24T00:09:00Z">
        <w:r w:rsidR="00CA1412">
          <w:rPr>
            <w:lang w:val="ru-RU"/>
          </w:rPr>
          <w:t xml:space="preserve"> </w:t>
        </w:r>
      </w:ins>
      <w:ins w:id="11136" w:author="Sanino" w:date="2012-05-23T22:31:00Z">
        <w:r>
          <w:rPr>
            <w:lang w:val="ru-RU"/>
          </w:rPr>
          <w:t>допо</w:t>
        </w:r>
        <w:r>
          <w:rPr>
            <w:lang w:val="ru-RU"/>
          </w:rPr>
          <w:t>л</w:t>
        </w:r>
        <w:r>
          <w:rPr>
            <w:lang w:val="ru-RU"/>
          </w:rPr>
          <w:t>нительными</w:t>
        </w:r>
      </w:ins>
      <w:ins w:id="11137" w:author="Sanino" w:date="2012-05-24T00:09:00Z">
        <w:r w:rsidR="00CA1412">
          <w:rPr>
            <w:lang w:val="ru-RU"/>
          </w:rPr>
          <w:t xml:space="preserve"> </w:t>
        </w:r>
      </w:ins>
      <w:ins w:id="11138" w:author="Sanino" w:date="2012-05-23T22:31:00Z">
        <w:r>
          <w:rPr>
            <w:lang w:val="ru-RU"/>
          </w:rPr>
          <w:t>работами</w:t>
        </w:r>
      </w:ins>
      <w:ins w:id="11139" w:author="Sanino" w:date="2012-05-24T00:09:00Z">
        <w:r w:rsidR="00CA1412">
          <w:rPr>
            <w:lang w:val="ru-RU"/>
          </w:rPr>
          <w:t xml:space="preserve"> </w:t>
        </w:r>
      </w:ins>
      <w:ins w:id="11140" w:author="Sanino" w:date="2012-05-23T22:31:00Z">
        <w:r>
          <w:rPr>
            <w:lang w:val="ru-RU"/>
          </w:rPr>
          <w:t>кафедр</w:t>
        </w:r>
      </w:ins>
      <w:ins w:id="11141" w:author="Sanino" w:date="2012-05-24T00:09:00Z">
        <w:r w:rsidR="00CA1412">
          <w:rPr>
            <w:lang w:val="ru-RU"/>
          </w:rPr>
          <w:t xml:space="preserve"> </w:t>
        </w:r>
      </w:ins>
      <w:ins w:id="11142" w:author="Sanino" w:date="2012-05-23T22:31:00Z">
        <w:r>
          <w:rPr>
            <w:lang w:val="ru-RU"/>
          </w:rPr>
          <w:t>и</w:t>
        </w:r>
      </w:ins>
      <w:ins w:id="11143" w:author="Sanino" w:date="2012-05-24T00:09:00Z">
        <w:r w:rsidR="00CA1412">
          <w:rPr>
            <w:lang w:val="ru-RU"/>
          </w:rPr>
          <w:t xml:space="preserve"> </w:t>
        </w:r>
      </w:ins>
      <w:ins w:id="11144" w:author="Sanino" w:date="2012-05-23T22:31:00Z">
        <w:r>
          <w:rPr>
            <w:lang w:val="ru-RU"/>
          </w:rPr>
          <w:t>их</w:t>
        </w:r>
      </w:ins>
      <w:ins w:id="11145" w:author="Sanino" w:date="2012-05-24T00:09:00Z">
        <w:r w:rsidR="00CA1412">
          <w:rPr>
            <w:lang w:val="ru-RU"/>
          </w:rPr>
          <w:t xml:space="preserve"> </w:t>
        </w:r>
      </w:ins>
      <w:ins w:id="11146" w:author="Sanino" w:date="2012-05-23T22:31:00Z">
        <w:r>
          <w:rPr>
            <w:lang w:val="ru-RU"/>
          </w:rPr>
          <w:t>нагрузкой.</w:t>
        </w:r>
      </w:ins>
      <w:ins w:id="11147" w:author="Sanino" w:date="2012-05-24T00:09:00Z">
        <w:r w:rsidR="00CA1412">
          <w:rPr>
            <w:lang w:val="ru-RU"/>
          </w:rPr>
          <w:t xml:space="preserve"> </w:t>
        </w:r>
      </w:ins>
      <w:ins w:id="11148" w:author="Sanino" w:date="2012-05-23T22:32:00Z">
        <w:r>
          <w:rPr>
            <w:lang w:val="ru-RU"/>
          </w:rPr>
          <w:t>Файл</w:t>
        </w:r>
      </w:ins>
      <w:ins w:id="11149" w:author="Sanino" w:date="2012-05-24T00:09:00Z">
        <w:r w:rsidR="00CA1412">
          <w:rPr>
            <w:lang w:val="ru-RU"/>
          </w:rPr>
          <w:t xml:space="preserve"> </w:t>
        </w:r>
      </w:ins>
      <w:ins w:id="11150" w:author="Sanino" w:date="2012-05-23T22:32:00Z">
        <w:r>
          <w:rPr>
            <w:lang w:val="ru-RU"/>
          </w:rPr>
          <w:t>отчета</w:t>
        </w:r>
      </w:ins>
      <w:ins w:id="11151" w:author="Sanino" w:date="2012-05-24T00:09:00Z">
        <w:r w:rsidR="00CA1412">
          <w:rPr>
            <w:lang w:val="ru-RU"/>
          </w:rPr>
          <w:t xml:space="preserve"> </w:t>
        </w:r>
      </w:ins>
      <w:ins w:id="11152" w:author="Sanino" w:date="2012-05-23T22:32:00Z">
        <w:r>
          <w:rPr>
            <w:lang w:val="ru-RU"/>
          </w:rPr>
          <w:t>по</w:t>
        </w:r>
      </w:ins>
      <w:ins w:id="11153" w:author="Sanino" w:date="2012-05-24T00:09:00Z">
        <w:r w:rsidR="00CA1412">
          <w:rPr>
            <w:lang w:val="ru-RU"/>
          </w:rPr>
          <w:t xml:space="preserve"> </w:t>
        </w:r>
      </w:ins>
      <w:ins w:id="11154" w:author="Sanino" w:date="2012-05-23T22:32:00Z">
        <w:r>
          <w:rPr>
            <w:lang w:val="ru-RU"/>
          </w:rPr>
          <w:t>конкретной</w:t>
        </w:r>
      </w:ins>
      <w:ins w:id="11155" w:author="Sanino" w:date="2012-05-24T00:09:00Z">
        <w:r w:rsidR="00CA1412">
          <w:rPr>
            <w:lang w:val="ru-RU"/>
          </w:rPr>
          <w:t xml:space="preserve"> </w:t>
        </w:r>
      </w:ins>
      <w:ins w:id="11156" w:author="Sanino" w:date="2012-05-23T22:32:00Z">
        <w:r>
          <w:rPr>
            <w:lang w:val="ru-RU"/>
          </w:rPr>
          <w:t>кафедре</w:t>
        </w:r>
      </w:ins>
      <w:ins w:id="11157" w:author="Sanino" w:date="2012-05-24T00:09:00Z">
        <w:r w:rsidR="00CA1412">
          <w:rPr>
            <w:lang w:val="ru-RU"/>
          </w:rPr>
          <w:t xml:space="preserve"> </w:t>
        </w:r>
      </w:ins>
      <w:ins w:id="11158" w:author="Sanino" w:date="2012-05-23T22:32:00Z">
        <w:r>
          <w:rPr>
            <w:lang w:val="ru-RU"/>
          </w:rPr>
          <w:t>приведен</w:t>
        </w:r>
      </w:ins>
      <w:ins w:id="11159" w:author="Sanino" w:date="2012-05-24T00:09:00Z">
        <w:r w:rsidR="00CA1412">
          <w:rPr>
            <w:lang w:val="ru-RU"/>
          </w:rPr>
          <w:t xml:space="preserve"> </w:t>
        </w:r>
      </w:ins>
      <w:ins w:id="11160" w:author="Sanino" w:date="2012-05-23T22:32:00Z">
        <w:r>
          <w:rPr>
            <w:lang w:val="ru-RU"/>
          </w:rPr>
          <w:t>на</w:t>
        </w:r>
      </w:ins>
      <w:ins w:id="11161" w:author="Sanino" w:date="2012-05-24T00:09:00Z">
        <w:r w:rsidR="00CA1412">
          <w:rPr>
            <w:lang w:val="ru-RU"/>
          </w:rPr>
          <w:t xml:space="preserve"> </w:t>
        </w:r>
      </w:ins>
      <w:ins w:id="11162" w:author="Sanino" w:date="2012-05-23T22:32:00Z">
        <w:r>
          <w:rPr>
            <w:lang w:val="ru-RU"/>
          </w:rPr>
          <w:t>рисунке</w:t>
        </w:r>
      </w:ins>
      <w:ins w:id="11163" w:author="Sanino" w:date="2012-05-24T00:09:00Z">
        <w:r w:rsidR="00CA1412">
          <w:rPr>
            <w:lang w:val="ru-RU"/>
          </w:rPr>
          <w:t xml:space="preserve"> </w:t>
        </w:r>
      </w:ins>
      <w:ins w:id="11164" w:author="Sanino" w:date="2012-05-23T22:32:00Z">
        <w:r>
          <w:rPr>
            <w:lang w:val="ru-RU"/>
          </w:rPr>
          <w:t>1.8.</w:t>
        </w:r>
      </w:ins>
    </w:p>
    <w:p w:rsidR="00835108" w:rsidRDefault="00CB5444" w:rsidP="002B58AE">
      <w:pPr>
        <w:rPr>
          <w:ins w:id="11165" w:author="Sanino" w:date="2012-05-23T23:57:00Z"/>
          <w:lang w:val="ru-RU"/>
        </w:rPr>
        <w:pPrChange w:id="11166" w:author="Sanino" w:date="2012-05-23T22:40:00Z">
          <w:pPr/>
        </w:pPrChange>
      </w:pPr>
      <w:ins w:id="11167" w:author="Sanino" w:date="2012-05-23T22:32:00Z">
        <w:r>
          <w:rPr>
            <w:lang w:val="ru-RU"/>
          </w:rPr>
          <w:t>Общий</w:t>
        </w:r>
      </w:ins>
      <w:ins w:id="11168" w:author="Sanino" w:date="2012-05-24T00:09:00Z">
        <w:r w:rsidR="00CA1412">
          <w:rPr>
            <w:lang w:val="ru-RU"/>
          </w:rPr>
          <w:t xml:space="preserve"> </w:t>
        </w:r>
      </w:ins>
      <w:ins w:id="11169" w:author="Sanino" w:date="2012-05-23T22:32:00Z">
        <w:r>
          <w:rPr>
            <w:lang w:val="ru-RU"/>
          </w:rPr>
          <w:t>отчет</w:t>
        </w:r>
      </w:ins>
      <w:ins w:id="11170" w:author="Sanino" w:date="2012-05-24T00:09:00Z">
        <w:r w:rsidR="00CA1412">
          <w:rPr>
            <w:lang w:val="ru-RU"/>
          </w:rPr>
          <w:t xml:space="preserve"> </w:t>
        </w:r>
      </w:ins>
      <w:ins w:id="11171" w:author="Sanino" w:date="2012-05-23T22:32:00Z">
        <w:r>
          <w:rPr>
            <w:lang w:val="ru-RU"/>
          </w:rPr>
          <w:t>представляет</w:t>
        </w:r>
      </w:ins>
      <w:ins w:id="11172" w:author="Sanino" w:date="2012-05-24T00:09:00Z">
        <w:r w:rsidR="00CA1412">
          <w:rPr>
            <w:lang w:val="ru-RU"/>
          </w:rPr>
          <w:t xml:space="preserve"> </w:t>
        </w:r>
      </w:ins>
      <w:ins w:id="11173" w:author="Sanino" w:date="2012-05-23T22:32:00Z">
        <w:r>
          <w:rPr>
            <w:lang w:val="ru-RU"/>
          </w:rPr>
          <w:t>собой</w:t>
        </w:r>
      </w:ins>
      <w:ins w:id="11174" w:author="Sanino" w:date="2012-05-24T00:09:00Z">
        <w:r w:rsidR="00CA1412">
          <w:rPr>
            <w:lang w:val="ru-RU"/>
          </w:rPr>
          <w:t xml:space="preserve"> </w:t>
        </w:r>
      </w:ins>
      <w:ins w:id="11175" w:author="Sanino" w:date="2012-05-23T22:32:00Z">
        <w:r>
          <w:rPr>
            <w:lang w:val="ru-RU"/>
          </w:rPr>
          <w:t>таблицу</w:t>
        </w:r>
      </w:ins>
      <w:ins w:id="11176" w:author="Sanino" w:date="2012-05-24T00:09:00Z">
        <w:r w:rsidR="00CA1412">
          <w:rPr>
            <w:lang w:val="ru-RU"/>
          </w:rPr>
          <w:t xml:space="preserve"> </w:t>
        </w:r>
      </w:ins>
      <w:ins w:id="11177" w:author="Sanino" w:date="2012-05-23T22:32:00Z">
        <w:r>
          <w:rPr>
            <w:lang w:val="ru-RU"/>
          </w:rPr>
          <w:t>дисциплин</w:t>
        </w:r>
      </w:ins>
      <w:ins w:id="11178" w:author="Sanino" w:date="2012-05-24T00:09:00Z">
        <w:r w:rsidR="00CA1412">
          <w:rPr>
            <w:lang w:val="ru-RU"/>
          </w:rPr>
          <w:t xml:space="preserve"> </w:t>
        </w:r>
      </w:ins>
      <w:ins w:id="11179" w:author="Sanino" w:date="2012-05-23T22:32:00Z">
        <w:r>
          <w:rPr>
            <w:lang w:val="ru-RU"/>
          </w:rPr>
          <w:t>с</w:t>
        </w:r>
      </w:ins>
      <w:ins w:id="11180" w:author="Sanino" w:date="2012-05-24T00:09:00Z">
        <w:r w:rsidR="00CA1412">
          <w:rPr>
            <w:lang w:val="ru-RU"/>
          </w:rPr>
          <w:t xml:space="preserve"> </w:t>
        </w:r>
      </w:ins>
      <w:ins w:id="11181" w:author="Sanino" w:date="2012-05-23T22:34:00Z">
        <w:r>
          <w:rPr>
            <w:lang w:val="ru-RU"/>
          </w:rPr>
          <w:t>описанием</w:t>
        </w:r>
      </w:ins>
      <w:ins w:id="11182" w:author="Sanino" w:date="2012-05-24T00:09:00Z">
        <w:r w:rsidR="00CA1412">
          <w:rPr>
            <w:lang w:val="ru-RU"/>
          </w:rPr>
          <w:t xml:space="preserve"> </w:t>
        </w:r>
      </w:ins>
      <w:ins w:id="11183" w:author="Sanino" w:date="2012-05-23T22:32:00Z">
        <w:r>
          <w:rPr>
            <w:lang w:val="ru-RU"/>
          </w:rPr>
          <w:t>и</w:t>
        </w:r>
      </w:ins>
      <w:ins w:id="11184" w:author="Sanino" w:date="2012-05-24T00:09:00Z">
        <w:r w:rsidR="00CA1412">
          <w:rPr>
            <w:lang w:val="ru-RU"/>
          </w:rPr>
          <w:t xml:space="preserve"> </w:t>
        </w:r>
      </w:ins>
      <w:ins w:id="11185" w:author="Sanino" w:date="2012-05-23T22:34:00Z">
        <w:r>
          <w:rPr>
            <w:lang w:val="ru-RU"/>
          </w:rPr>
          <w:t>рассчитанной</w:t>
        </w:r>
      </w:ins>
      <w:ins w:id="11186" w:author="Sanino" w:date="2012-05-24T00:09:00Z">
        <w:r w:rsidR="00CA1412">
          <w:rPr>
            <w:lang w:val="ru-RU"/>
          </w:rPr>
          <w:t xml:space="preserve"> </w:t>
        </w:r>
      </w:ins>
      <w:ins w:id="11187" w:author="Sanino" w:date="2012-05-23T22:32:00Z">
        <w:r>
          <w:rPr>
            <w:lang w:val="ru-RU"/>
          </w:rPr>
          <w:t>нагрузкой</w:t>
        </w:r>
      </w:ins>
      <w:ins w:id="11188" w:author="Sanino" w:date="2012-05-24T00:09:00Z">
        <w:r w:rsidR="00CA1412">
          <w:rPr>
            <w:lang w:val="ru-RU"/>
          </w:rPr>
          <w:t xml:space="preserve"> </w:t>
        </w:r>
      </w:ins>
      <w:ins w:id="11189" w:author="Sanino" w:date="2012-05-23T22:32:00Z">
        <w:r>
          <w:rPr>
            <w:lang w:val="ru-RU"/>
          </w:rPr>
          <w:t>по</w:t>
        </w:r>
      </w:ins>
      <w:ins w:id="11190" w:author="Sanino" w:date="2012-05-24T00:09:00Z">
        <w:r w:rsidR="00CA1412">
          <w:rPr>
            <w:lang w:val="ru-RU"/>
          </w:rPr>
          <w:t xml:space="preserve"> </w:t>
        </w:r>
      </w:ins>
      <w:ins w:id="11191" w:author="Sanino" w:date="2012-05-23T22:32:00Z">
        <w:r>
          <w:rPr>
            <w:lang w:val="ru-RU"/>
          </w:rPr>
          <w:t>всем</w:t>
        </w:r>
      </w:ins>
      <w:ins w:id="11192" w:author="Sanino" w:date="2012-05-24T00:09:00Z">
        <w:r w:rsidR="00CA1412">
          <w:rPr>
            <w:lang w:val="ru-RU"/>
          </w:rPr>
          <w:t xml:space="preserve"> </w:t>
        </w:r>
      </w:ins>
      <w:ins w:id="11193" w:author="Sanino" w:date="2012-05-23T22:32:00Z">
        <w:r>
          <w:rPr>
            <w:lang w:val="ru-RU"/>
          </w:rPr>
          <w:t>кафедрам</w:t>
        </w:r>
      </w:ins>
      <w:ins w:id="11194" w:author="Sanino" w:date="2012-05-24T00:09:00Z">
        <w:r w:rsidR="00CA1412">
          <w:rPr>
            <w:lang w:val="ru-RU"/>
          </w:rPr>
          <w:t xml:space="preserve"> </w:t>
        </w:r>
      </w:ins>
      <w:ins w:id="11195" w:author="Sanino" w:date="2012-05-23T22:32:00Z">
        <w:r>
          <w:rPr>
            <w:lang w:val="ru-RU"/>
          </w:rPr>
          <w:t>и</w:t>
        </w:r>
      </w:ins>
      <w:ins w:id="11196" w:author="Sanino" w:date="2012-05-24T00:09:00Z">
        <w:r w:rsidR="00CA1412">
          <w:rPr>
            <w:lang w:val="ru-RU"/>
          </w:rPr>
          <w:t xml:space="preserve"> </w:t>
        </w:r>
      </w:ins>
      <w:ins w:id="11197" w:author="Sanino" w:date="2012-05-23T22:32:00Z">
        <w:r>
          <w:rPr>
            <w:lang w:val="ru-RU"/>
          </w:rPr>
          <w:t>направлениям,</w:t>
        </w:r>
      </w:ins>
      <w:ins w:id="11198" w:author="Sanino" w:date="2012-05-24T00:09:00Z">
        <w:r w:rsidR="00CA1412">
          <w:rPr>
            <w:lang w:val="ru-RU"/>
          </w:rPr>
          <w:t xml:space="preserve"> </w:t>
        </w:r>
      </w:ins>
      <w:ins w:id="11199" w:author="Sanino" w:date="2012-05-23T22:32:00Z">
        <w:r>
          <w:rPr>
            <w:lang w:val="ru-RU"/>
          </w:rPr>
          <w:t>а</w:t>
        </w:r>
      </w:ins>
      <w:ins w:id="11200" w:author="Sanino" w:date="2012-05-24T00:09:00Z">
        <w:r w:rsidR="00CA1412">
          <w:rPr>
            <w:lang w:val="ru-RU"/>
          </w:rPr>
          <w:t xml:space="preserve"> </w:t>
        </w:r>
      </w:ins>
      <w:ins w:id="11201" w:author="Sanino" w:date="2012-05-23T22:32:00Z">
        <w:r>
          <w:rPr>
            <w:lang w:val="ru-RU"/>
          </w:rPr>
          <w:t>также</w:t>
        </w:r>
      </w:ins>
      <w:ins w:id="11202" w:author="Sanino" w:date="2012-05-24T00:09:00Z">
        <w:r w:rsidR="00CA1412">
          <w:rPr>
            <w:lang w:val="ru-RU"/>
          </w:rPr>
          <w:t xml:space="preserve"> </w:t>
        </w:r>
      </w:ins>
      <w:ins w:id="11203" w:author="Sanino" w:date="2012-05-23T22:32:00Z">
        <w:r>
          <w:rPr>
            <w:lang w:val="ru-RU"/>
          </w:rPr>
          <w:t>таблицу</w:t>
        </w:r>
      </w:ins>
      <w:ins w:id="11204" w:author="Sanino" w:date="2012-05-24T00:09:00Z">
        <w:r w:rsidR="00CA1412">
          <w:rPr>
            <w:lang w:val="ru-RU"/>
          </w:rPr>
          <w:t xml:space="preserve"> </w:t>
        </w:r>
      </w:ins>
      <w:ins w:id="11205" w:author="Sanino" w:date="2012-05-23T22:32:00Z">
        <w:r>
          <w:rPr>
            <w:lang w:val="ru-RU"/>
          </w:rPr>
          <w:t>с</w:t>
        </w:r>
      </w:ins>
      <w:ins w:id="11206" w:author="Sanino" w:date="2012-05-24T00:09:00Z">
        <w:r w:rsidR="00CA1412">
          <w:rPr>
            <w:lang w:val="ru-RU"/>
          </w:rPr>
          <w:t xml:space="preserve"> </w:t>
        </w:r>
      </w:ins>
      <w:ins w:id="11207" w:author="Sanino" w:date="2012-05-23T22:32:00Z">
        <w:r>
          <w:rPr>
            <w:lang w:val="ru-RU"/>
          </w:rPr>
          <w:t>нагрузками</w:t>
        </w:r>
      </w:ins>
      <w:ins w:id="11208" w:author="Sanino" w:date="2012-05-24T00:09:00Z">
        <w:r w:rsidR="00CA1412">
          <w:rPr>
            <w:lang w:val="ru-RU"/>
          </w:rPr>
          <w:t xml:space="preserve"> </w:t>
        </w:r>
      </w:ins>
      <w:ins w:id="11209" w:author="Sanino" w:date="2012-05-23T22:32:00Z">
        <w:r>
          <w:rPr>
            <w:lang w:val="ru-RU"/>
          </w:rPr>
          <w:t>дополнительных</w:t>
        </w:r>
      </w:ins>
      <w:ins w:id="11210" w:author="Sanino" w:date="2012-05-24T00:09:00Z">
        <w:r w:rsidR="00CA1412">
          <w:rPr>
            <w:lang w:val="ru-RU"/>
          </w:rPr>
          <w:t xml:space="preserve"> </w:t>
        </w:r>
      </w:ins>
      <w:ins w:id="11211" w:author="Sanino" w:date="2012-05-23T22:32:00Z">
        <w:r>
          <w:rPr>
            <w:lang w:val="ru-RU"/>
          </w:rPr>
          <w:t>работ</w:t>
        </w:r>
      </w:ins>
      <w:ins w:id="11212" w:author="Sanino" w:date="2012-05-24T00:09:00Z">
        <w:r w:rsidR="00CA1412">
          <w:rPr>
            <w:lang w:val="ru-RU"/>
          </w:rPr>
          <w:t xml:space="preserve"> </w:t>
        </w:r>
      </w:ins>
      <w:ins w:id="11213" w:author="Sanino" w:date="2012-05-23T22:32:00Z">
        <w:r>
          <w:rPr>
            <w:lang w:val="ru-RU"/>
          </w:rPr>
          <w:t>по</w:t>
        </w:r>
      </w:ins>
      <w:ins w:id="11214" w:author="Sanino" w:date="2012-05-24T00:09:00Z">
        <w:r w:rsidR="00CA1412">
          <w:rPr>
            <w:lang w:val="ru-RU"/>
          </w:rPr>
          <w:t xml:space="preserve"> </w:t>
        </w:r>
      </w:ins>
      <w:ins w:id="11215" w:author="Sanino" w:date="2012-05-23T22:32:00Z">
        <w:r>
          <w:rPr>
            <w:lang w:val="ru-RU"/>
          </w:rPr>
          <w:t>всем</w:t>
        </w:r>
      </w:ins>
      <w:ins w:id="11216" w:author="Sanino" w:date="2012-05-24T00:09:00Z">
        <w:r w:rsidR="00CA1412">
          <w:rPr>
            <w:lang w:val="ru-RU"/>
          </w:rPr>
          <w:t xml:space="preserve"> </w:t>
        </w:r>
      </w:ins>
      <w:ins w:id="11217" w:author="Sanino" w:date="2012-05-23T22:32:00Z">
        <w:r>
          <w:rPr>
            <w:lang w:val="ru-RU"/>
          </w:rPr>
          <w:t>кафедрам.</w:t>
        </w:r>
      </w:ins>
      <w:ins w:id="11218" w:author="Sanino" w:date="2012-05-24T00:09:00Z">
        <w:r w:rsidR="00CA1412">
          <w:rPr>
            <w:lang w:val="ru-RU"/>
          </w:rPr>
          <w:t xml:space="preserve"> </w:t>
        </w:r>
      </w:ins>
      <w:ins w:id="11219" w:author="Sanino" w:date="2012-05-23T22:08:00Z">
        <w:r w:rsidR="00835108">
          <w:rPr>
            <w:lang w:val="ru-RU"/>
          </w:rPr>
          <w:t>Пример</w:t>
        </w:r>
      </w:ins>
      <w:ins w:id="11220" w:author="Sanino" w:date="2012-05-24T00:09:00Z">
        <w:r w:rsidR="00CA1412">
          <w:rPr>
            <w:lang w:val="ru-RU"/>
          </w:rPr>
          <w:t xml:space="preserve"> </w:t>
        </w:r>
      </w:ins>
      <w:ins w:id="11221" w:author="Sanino" w:date="2012-05-23T22:34:00Z">
        <w:r>
          <w:rPr>
            <w:lang w:val="ru-RU"/>
          </w:rPr>
          <w:t>общего</w:t>
        </w:r>
      </w:ins>
      <w:ins w:id="11222" w:author="Sanino" w:date="2012-05-24T00:09:00Z">
        <w:r w:rsidR="00CA1412">
          <w:rPr>
            <w:lang w:val="ru-RU"/>
          </w:rPr>
          <w:t xml:space="preserve"> </w:t>
        </w:r>
      </w:ins>
      <w:ins w:id="11223" w:author="Sanino" w:date="2012-05-23T22:08:00Z">
        <w:r w:rsidR="00835108">
          <w:rPr>
            <w:lang w:val="ru-RU"/>
          </w:rPr>
          <w:t>отч</w:t>
        </w:r>
        <w:r w:rsidR="00835108">
          <w:rPr>
            <w:lang w:val="ru-RU"/>
          </w:rPr>
          <w:t>е</w:t>
        </w:r>
        <w:r w:rsidR="00835108">
          <w:rPr>
            <w:lang w:val="ru-RU"/>
          </w:rPr>
          <w:t>та</w:t>
        </w:r>
      </w:ins>
      <w:ins w:id="11224" w:author="Sanino" w:date="2012-05-24T00:09:00Z">
        <w:r w:rsidR="00CA1412">
          <w:rPr>
            <w:lang w:val="ru-RU"/>
          </w:rPr>
          <w:t xml:space="preserve"> </w:t>
        </w:r>
      </w:ins>
      <w:ins w:id="11225" w:author="Sanino" w:date="2012-05-23T22:08:00Z">
        <w:r w:rsidR="00835108">
          <w:rPr>
            <w:lang w:val="ru-RU"/>
          </w:rPr>
          <w:t>приведен</w:t>
        </w:r>
      </w:ins>
      <w:ins w:id="11226" w:author="Sanino" w:date="2012-05-24T00:09:00Z">
        <w:r w:rsidR="00CA1412">
          <w:rPr>
            <w:lang w:val="ru-RU"/>
          </w:rPr>
          <w:t xml:space="preserve"> </w:t>
        </w:r>
      </w:ins>
      <w:ins w:id="11227" w:author="Sanino" w:date="2012-05-23T22:08:00Z">
        <w:r w:rsidR="00835108">
          <w:rPr>
            <w:lang w:val="ru-RU"/>
          </w:rPr>
          <w:t>на</w:t>
        </w:r>
      </w:ins>
      <w:ins w:id="11228" w:author="Sanino" w:date="2012-05-24T00:09:00Z">
        <w:r w:rsidR="00CA1412">
          <w:rPr>
            <w:lang w:val="ru-RU"/>
          </w:rPr>
          <w:t xml:space="preserve"> </w:t>
        </w:r>
      </w:ins>
      <w:ins w:id="11229" w:author="Sanino" w:date="2012-05-23T22:08:00Z">
        <w:r w:rsidR="00835108">
          <w:rPr>
            <w:lang w:val="ru-RU"/>
          </w:rPr>
          <w:t>рисунке</w:t>
        </w:r>
      </w:ins>
      <w:ins w:id="11230" w:author="Sanino" w:date="2012-05-24T00:09:00Z">
        <w:r w:rsidR="00CA1412">
          <w:rPr>
            <w:lang w:val="ru-RU"/>
          </w:rPr>
          <w:t xml:space="preserve"> </w:t>
        </w:r>
      </w:ins>
      <w:ins w:id="11231" w:author="Sanino" w:date="2012-05-23T22:08:00Z">
        <w:r>
          <w:rPr>
            <w:lang w:val="ru-RU"/>
          </w:rPr>
          <w:t>1.</w:t>
        </w:r>
      </w:ins>
      <w:ins w:id="11232" w:author="Sanino" w:date="2012-05-23T22:36:00Z">
        <w:r>
          <w:rPr>
            <w:lang w:val="ru-RU"/>
          </w:rPr>
          <w:t>9</w:t>
        </w:r>
      </w:ins>
      <w:ins w:id="11233" w:author="Sanino" w:date="2012-05-23T22:08:00Z">
        <w:r w:rsidR="00835108">
          <w:rPr>
            <w:lang w:val="ru-RU"/>
          </w:rPr>
          <w:t>.</w:t>
        </w:r>
      </w:ins>
    </w:p>
    <w:p w:rsidR="00347EAA" w:rsidRDefault="00347EAA" w:rsidP="002B58AE">
      <w:pPr>
        <w:rPr>
          <w:ins w:id="11234" w:author="Sanino" w:date="2012-05-23T22:35:00Z"/>
          <w:lang w:val="ru-RU"/>
        </w:rPr>
        <w:pPrChange w:id="11235" w:author="Sanino" w:date="2012-05-23T22:40:00Z">
          <w:pPr/>
        </w:pPrChange>
      </w:pPr>
    </w:p>
    <w:p w:rsidR="00CB5444" w:rsidRDefault="00CB5444" w:rsidP="00CB5444">
      <w:pPr>
        <w:ind w:firstLine="0"/>
        <w:jc w:val="center"/>
        <w:rPr>
          <w:ins w:id="11236" w:author="Sanino" w:date="2012-05-23T22:35:00Z"/>
          <w:lang w:val="ru-RU"/>
        </w:rPr>
        <w:pPrChange w:id="11237" w:author="Sanino" w:date="2012-05-23T22:35:00Z">
          <w:pPr/>
        </w:pPrChange>
      </w:pPr>
      <w:ins w:id="11238" w:author="Sanino" w:date="2012-05-23T22:35:00Z">
        <w:r w:rsidRPr="00CB5444">
          <w:drawing>
            <wp:inline distT="0" distB="0" distL="0" distR="0" wp14:anchorId="3CDA093D" wp14:editId="13A14B2B">
              <wp:extent cx="5940425" cy="1821215"/>
              <wp:effectExtent l="0" t="0" r="0" b="0"/>
              <wp:docPr id="30" name="Рисунок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0425" cy="1821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CB5444" w:rsidRDefault="00CB5444" w:rsidP="00CB5444">
      <w:pPr>
        <w:ind w:firstLine="0"/>
        <w:jc w:val="center"/>
        <w:rPr>
          <w:ins w:id="11239" w:author="Sanino" w:date="2012-05-23T22:35:00Z"/>
          <w:lang w:val="ru-RU"/>
        </w:rPr>
        <w:pPrChange w:id="11240" w:author="Sanino" w:date="2012-05-23T22:35:00Z">
          <w:pPr/>
        </w:pPrChange>
      </w:pPr>
    </w:p>
    <w:p w:rsidR="00CB5444" w:rsidRDefault="00CB5444" w:rsidP="00CB5444">
      <w:pPr>
        <w:jc w:val="center"/>
        <w:rPr>
          <w:ins w:id="11241" w:author="Sanino" w:date="2012-05-23T22:35:00Z"/>
          <w:lang w:val="ru-RU"/>
        </w:rPr>
      </w:pPr>
      <w:ins w:id="11242" w:author="Sanino" w:date="2012-05-23T22:35:00Z">
        <w:r>
          <w:t>Рисунок</w:t>
        </w:r>
      </w:ins>
      <w:ins w:id="11243" w:author="Sanino" w:date="2012-05-24T00:09:00Z">
        <w:r w:rsidR="00CA1412">
          <w:t xml:space="preserve"> </w:t>
        </w:r>
      </w:ins>
      <w:ins w:id="11244" w:author="Sanino" w:date="2012-05-23T22:35:00Z">
        <w:r>
          <w:t>1.</w:t>
        </w:r>
      </w:ins>
      <w:ins w:id="11245" w:author="Sanino" w:date="2012-05-23T22:36:00Z">
        <w:r>
          <w:rPr>
            <w:lang w:val="ru-RU"/>
          </w:rPr>
          <w:t>8</w:t>
        </w:r>
      </w:ins>
      <w:ins w:id="11246" w:author="Sanino" w:date="2012-05-24T00:09:00Z">
        <w:r w:rsidR="00CA1412">
          <w:t xml:space="preserve"> </w:t>
        </w:r>
      </w:ins>
      <w:ins w:id="11247" w:author="Sanino" w:date="2012-05-23T22:36:00Z">
        <w:r>
          <w:rPr>
            <w:lang w:val="ru-RU"/>
          </w:rPr>
          <w:t>Пример</w:t>
        </w:r>
      </w:ins>
      <w:ins w:id="11248" w:author="Sanino" w:date="2012-05-24T00:09:00Z">
        <w:r w:rsidR="00CA1412">
          <w:rPr>
            <w:lang w:val="ru-RU"/>
          </w:rPr>
          <w:t xml:space="preserve"> </w:t>
        </w:r>
      </w:ins>
      <w:ins w:id="11249" w:author="Sanino" w:date="2012-05-23T22:36:00Z">
        <w:r>
          <w:rPr>
            <w:lang w:val="ru-RU"/>
          </w:rPr>
          <w:t>о</w:t>
        </w:r>
      </w:ins>
      <w:ins w:id="11250" w:author="Sanino" w:date="2012-05-23T22:35:00Z">
        <w:r>
          <w:rPr>
            <w:lang w:val="ru-RU"/>
          </w:rPr>
          <w:t>тчет</w:t>
        </w:r>
      </w:ins>
      <w:ins w:id="11251" w:author="Sanino" w:date="2012-05-23T22:36:00Z">
        <w:r>
          <w:rPr>
            <w:lang w:val="ru-RU"/>
          </w:rPr>
          <w:t>а</w:t>
        </w:r>
      </w:ins>
      <w:ins w:id="11252" w:author="Sanino" w:date="2012-05-24T00:09:00Z">
        <w:r w:rsidR="00CA1412">
          <w:rPr>
            <w:lang w:val="ru-RU"/>
          </w:rPr>
          <w:t xml:space="preserve"> </w:t>
        </w:r>
      </w:ins>
      <w:ins w:id="11253" w:author="Sanino" w:date="2012-05-23T22:35:00Z">
        <w:r>
          <w:rPr>
            <w:lang w:val="ru-RU"/>
          </w:rPr>
          <w:t>расчета</w:t>
        </w:r>
      </w:ins>
      <w:ins w:id="11254" w:author="Sanino" w:date="2012-05-24T00:09:00Z">
        <w:r w:rsidR="00CA1412">
          <w:rPr>
            <w:lang w:val="ru-RU"/>
          </w:rPr>
          <w:t xml:space="preserve"> </w:t>
        </w:r>
      </w:ins>
      <w:ins w:id="11255" w:author="Sanino" w:date="2012-05-23T22:35:00Z">
        <w:r>
          <w:rPr>
            <w:lang w:val="ru-RU"/>
          </w:rPr>
          <w:t>нагрузки</w:t>
        </w:r>
      </w:ins>
      <w:ins w:id="11256" w:author="Sanino" w:date="2012-05-24T00:09:00Z">
        <w:r w:rsidR="00CA1412">
          <w:rPr>
            <w:lang w:val="ru-RU"/>
          </w:rPr>
          <w:t xml:space="preserve"> </w:t>
        </w:r>
      </w:ins>
      <w:ins w:id="11257" w:author="Sanino" w:date="2012-05-23T22:35:00Z">
        <w:r>
          <w:rPr>
            <w:lang w:val="ru-RU"/>
          </w:rPr>
          <w:t>по</w:t>
        </w:r>
      </w:ins>
      <w:ins w:id="11258" w:author="Sanino" w:date="2012-05-24T00:09:00Z">
        <w:r w:rsidR="00CA1412">
          <w:rPr>
            <w:lang w:val="ru-RU"/>
          </w:rPr>
          <w:t xml:space="preserve"> </w:t>
        </w:r>
      </w:ins>
      <w:ins w:id="11259" w:author="Sanino" w:date="2012-05-23T22:35:00Z">
        <w:r>
          <w:rPr>
            <w:lang w:val="ru-RU"/>
          </w:rPr>
          <w:t>кафедре</w:t>
        </w:r>
      </w:ins>
    </w:p>
    <w:p w:rsidR="00CB5444" w:rsidRDefault="00CB5444" w:rsidP="00CB5444">
      <w:pPr>
        <w:ind w:firstLine="0"/>
        <w:jc w:val="center"/>
        <w:rPr>
          <w:ins w:id="11260" w:author="Sanino" w:date="2012-05-23T22:35:00Z"/>
          <w:lang w:val="ru-RU"/>
        </w:rPr>
        <w:pPrChange w:id="11261" w:author="Sanino" w:date="2012-05-23T22:35:00Z">
          <w:pPr/>
        </w:pPrChange>
      </w:pPr>
    </w:p>
    <w:p w:rsidR="00CB5444" w:rsidRDefault="00CB5444" w:rsidP="00CB5444">
      <w:pPr>
        <w:ind w:firstLine="0"/>
        <w:jc w:val="center"/>
        <w:rPr>
          <w:ins w:id="11262" w:author="Sanino" w:date="2012-05-23T22:08:00Z"/>
          <w:lang w:val="ru-RU"/>
        </w:rPr>
        <w:pPrChange w:id="11263" w:author="Sanino" w:date="2012-05-23T22:35:00Z">
          <w:pPr/>
        </w:pPrChange>
      </w:pPr>
    </w:p>
    <w:p w:rsidR="00835108" w:rsidRPr="008C3FDC" w:rsidRDefault="002B58AE" w:rsidP="00835108">
      <w:pPr>
        <w:ind w:firstLine="0"/>
        <w:jc w:val="center"/>
        <w:rPr>
          <w:lang w:val="ru-RU"/>
          <w:rPrChange w:id="11264" w:author="Sanino" w:date="2012-05-23T22:05:00Z">
            <w:rPr/>
          </w:rPrChange>
        </w:rPr>
        <w:pPrChange w:id="11265" w:author="Sanino" w:date="2012-05-23T22:11:00Z">
          <w:pPr>
            <w:ind w:firstLine="0"/>
          </w:pPr>
        </w:pPrChange>
      </w:pPr>
      <w:ins w:id="11266" w:author="Sanino" w:date="2012-05-23T22:41:00Z">
        <w:r w:rsidRPr="002B58AE">
          <w:lastRenderedPageBreak/>
          <w:drawing>
            <wp:inline distT="0" distB="0" distL="0" distR="0" wp14:anchorId="60056AF3" wp14:editId="4AE4E5E3">
              <wp:extent cx="5940425" cy="3352941"/>
              <wp:effectExtent l="0" t="0" r="0" b="0"/>
              <wp:docPr id="31" name="Рисунок 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0425" cy="33529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C360A3" w:rsidRDefault="00C360A3" w:rsidP="00814CF1">
      <w:pPr>
        <w:rPr>
          <w:ins w:id="11267" w:author="Sanino" w:date="2012-05-23T22:11:00Z"/>
          <w:lang w:val="ru-RU"/>
        </w:rPr>
      </w:pPr>
    </w:p>
    <w:p w:rsidR="00835108" w:rsidRDefault="00835108" w:rsidP="00835108">
      <w:pPr>
        <w:jc w:val="center"/>
        <w:rPr>
          <w:ins w:id="11268" w:author="Sanino" w:date="2012-05-23T22:16:00Z"/>
          <w:lang w:val="ru-RU"/>
        </w:rPr>
        <w:pPrChange w:id="11269" w:author="Sanino" w:date="2012-05-23T22:11:00Z">
          <w:pPr/>
        </w:pPrChange>
      </w:pPr>
      <w:ins w:id="11270" w:author="Sanino" w:date="2012-05-23T22:11:00Z">
        <w:r>
          <w:t>Рисунок</w:t>
        </w:r>
      </w:ins>
      <w:ins w:id="11271" w:author="Sanino" w:date="2012-05-24T00:09:00Z">
        <w:r w:rsidR="00CA1412">
          <w:t xml:space="preserve"> </w:t>
        </w:r>
      </w:ins>
      <w:ins w:id="11272" w:author="Sanino" w:date="2012-05-23T22:11:00Z">
        <w:r w:rsidR="00CB5444">
          <w:t>1.</w:t>
        </w:r>
      </w:ins>
      <w:ins w:id="11273" w:author="Sanino" w:date="2012-05-23T22:36:00Z">
        <w:r w:rsidR="00CB5444">
          <w:rPr>
            <w:lang w:val="ru-RU"/>
          </w:rPr>
          <w:t>9</w:t>
        </w:r>
      </w:ins>
      <w:ins w:id="11274" w:author="Sanino" w:date="2012-05-24T00:09:00Z">
        <w:r w:rsidR="00CA1412">
          <w:t xml:space="preserve"> </w:t>
        </w:r>
      </w:ins>
      <w:ins w:id="11275" w:author="Sanino" w:date="2012-05-23T22:36:00Z">
        <w:r w:rsidR="00CB5444">
          <w:rPr>
            <w:lang w:val="ru-RU"/>
          </w:rPr>
          <w:t>Пример</w:t>
        </w:r>
      </w:ins>
      <w:ins w:id="11276" w:author="Sanino" w:date="2012-05-24T00:09:00Z">
        <w:r w:rsidR="00CA1412">
          <w:rPr>
            <w:lang w:val="ru-RU"/>
          </w:rPr>
          <w:t xml:space="preserve"> </w:t>
        </w:r>
      </w:ins>
      <w:ins w:id="11277" w:author="Sanino" w:date="2012-05-23T22:36:00Z">
        <w:r w:rsidR="00CB5444">
          <w:rPr>
            <w:lang w:val="ru-RU"/>
          </w:rPr>
          <w:t>о</w:t>
        </w:r>
      </w:ins>
      <w:ins w:id="11278" w:author="Sanino" w:date="2012-05-23T22:12:00Z">
        <w:r>
          <w:rPr>
            <w:lang w:val="ru-RU"/>
          </w:rPr>
          <w:t>тчет</w:t>
        </w:r>
      </w:ins>
      <w:ins w:id="11279" w:author="Sanino" w:date="2012-05-23T22:36:00Z">
        <w:r w:rsidR="00CB5444">
          <w:rPr>
            <w:lang w:val="ru-RU"/>
          </w:rPr>
          <w:t>а</w:t>
        </w:r>
      </w:ins>
      <w:ins w:id="11280" w:author="Sanino" w:date="2012-05-24T00:09:00Z">
        <w:r w:rsidR="00CA1412">
          <w:rPr>
            <w:lang w:val="ru-RU"/>
          </w:rPr>
          <w:t xml:space="preserve"> </w:t>
        </w:r>
      </w:ins>
      <w:ins w:id="11281" w:author="Sanino" w:date="2012-05-23T22:12:00Z">
        <w:r>
          <w:rPr>
            <w:lang w:val="ru-RU"/>
          </w:rPr>
          <w:t>расчета</w:t>
        </w:r>
      </w:ins>
      <w:ins w:id="11282" w:author="Sanino" w:date="2012-05-24T00:09:00Z">
        <w:r w:rsidR="00CA1412">
          <w:rPr>
            <w:lang w:val="ru-RU"/>
          </w:rPr>
          <w:t xml:space="preserve"> </w:t>
        </w:r>
      </w:ins>
      <w:ins w:id="11283" w:author="Sanino" w:date="2012-05-23T22:12:00Z">
        <w:r>
          <w:rPr>
            <w:lang w:val="ru-RU"/>
          </w:rPr>
          <w:t>нагрузки</w:t>
        </w:r>
      </w:ins>
      <w:ins w:id="11284" w:author="Sanino" w:date="2012-05-24T00:09:00Z">
        <w:r w:rsidR="00CA1412">
          <w:rPr>
            <w:lang w:val="ru-RU"/>
          </w:rPr>
          <w:t xml:space="preserve"> </w:t>
        </w:r>
      </w:ins>
      <w:ins w:id="11285" w:author="Sanino" w:date="2012-05-23T22:12:00Z">
        <w:r>
          <w:rPr>
            <w:lang w:val="ru-RU"/>
          </w:rPr>
          <w:t>университета</w:t>
        </w:r>
      </w:ins>
    </w:p>
    <w:p w:rsidR="00835108" w:rsidRDefault="00835108" w:rsidP="00835108">
      <w:pPr>
        <w:jc w:val="center"/>
        <w:rPr>
          <w:ins w:id="11286" w:author="Sanino" w:date="2012-05-23T22:41:00Z"/>
          <w:lang w:val="ru-RU"/>
        </w:rPr>
        <w:pPrChange w:id="11287" w:author="Sanino" w:date="2012-05-23T22:11:00Z">
          <w:pPr/>
        </w:pPrChange>
      </w:pPr>
    </w:p>
    <w:p w:rsidR="002B58AE" w:rsidRDefault="002B58AE" w:rsidP="00835108">
      <w:pPr>
        <w:jc w:val="center"/>
        <w:rPr>
          <w:ins w:id="11288" w:author="Sanino" w:date="2012-05-23T22:36:00Z"/>
          <w:lang w:val="ru-RU"/>
        </w:rPr>
        <w:pPrChange w:id="11289" w:author="Sanino" w:date="2012-05-23T22:11:00Z">
          <w:pPr/>
        </w:pPrChange>
      </w:pPr>
    </w:p>
    <w:p w:rsidR="00CB5444" w:rsidRDefault="00CB5444" w:rsidP="00CB5444">
      <w:pPr>
        <w:jc w:val="left"/>
        <w:rPr>
          <w:ins w:id="11290" w:author="Sanino" w:date="2012-05-23T22:38:00Z"/>
          <w:lang w:val="ru-RU"/>
        </w:rPr>
        <w:pPrChange w:id="11291" w:author="Sanino" w:date="2012-05-23T22:37:00Z">
          <w:pPr/>
        </w:pPrChange>
      </w:pPr>
      <w:ins w:id="11292" w:author="Sanino" w:date="2012-05-23T22:37:00Z">
        <w:r>
          <w:rPr>
            <w:lang w:val="ru-RU"/>
          </w:rPr>
          <w:t>Формат</w:t>
        </w:r>
      </w:ins>
      <w:ins w:id="11293" w:author="Sanino" w:date="2012-05-24T00:09:00Z">
        <w:r w:rsidR="00CA1412">
          <w:rPr>
            <w:lang w:val="ru-RU"/>
          </w:rPr>
          <w:t xml:space="preserve"> </w:t>
        </w:r>
      </w:ins>
      <w:ins w:id="11294" w:author="Sanino" w:date="2012-05-23T22:37:00Z">
        <w:r>
          <w:rPr>
            <w:lang w:val="ru-RU"/>
          </w:rPr>
          <w:t>данных</w:t>
        </w:r>
      </w:ins>
      <w:ins w:id="11295" w:author="Sanino" w:date="2012-05-24T00:09:00Z">
        <w:r w:rsidR="00CA1412">
          <w:rPr>
            <w:lang w:val="ru-RU"/>
          </w:rPr>
          <w:t xml:space="preserve"> </w:t>
        </w:r>
      </w:ins>
      <w:ins w:id="11296" w:author="Sanino" w:date="2012-05-23T22:37:00Z">
        <w:r>
          <w:rPr>
            <w:lang w:val="ru-RU"/>
          </w:rPr>
          <w:t>описания</w:t>
        </w:r>
      </w:ins>
      <w:ins w:id="11297" w:author="Sanino" w:date="2012-05-24T00:09:00Z">
        <w:r w:rsidR="00CA1412">
          <w:rPr>
            <w:lang w:val="ru-RU"/>
          </w:rPr>
          <w:t xml:space="preserve"> </w:t>
        </w:r>
      </w:ins>
      <w:ins w:id="11298" w:author="Sanino" w:date="2012-05-23T22:37:00Z">
        <w:r>
          <w:rPr>
            <w:lang w:val="ru-RU"/>
          </w:rPr>
          <w:t>дисциплин</w:t>
        </w:r>
      </w:ins>
      <w:ins w:id="11299" w:author="Sanino" w:date="2012-05-24T00:09:00Z">
        <w:r w:rsidR="00CA1412">
          <w:rPr>
            <w:lang w:val="ru-RU"/>
          </w:rPr>
          <w:t xml:space="preserve"> </w:t>
        </w:r>
      </w:ins>
      <w:ins w:id="11300" w:author="Sanino" w:date="2012-05-23T22:37:00Z">
        <w:r>
          <w:rPr>
            <w:lang w:val="ru-RU"/>
          </w:rPr>
          <w:t>и</w:t>
        </w:r>
      </w:ins>
      <w:ins w:id="11301" w:author="Sanino" w:date="2012-05-24T00:09:00Z">
        <w:r w:rsidR="00CA1412">
          <w:rPr>
            <w:lang w:val="ru-RU"/>
          </w:rPr>
          <w:t xml:space="preserve"> </w:t>
        </w:r>
      </w:ins>
      <w:ins w:id="11302" w:author="Sanino" w:date="2012-05-23T22:37:00Z">
        <w:r>
          <w:rPr>
            <w:lang w:val="ru-RU"/>
          </w:rPr>
          <w:t>дополнительной</w:t>
        </w:r>
      </w:ins>
      <w:ins w:id="11303" w:author="Sanino" w:date="2012-05-24T00:09:00Z">
        <w:r w:rsidR="00CA1412">
          <w:rPr>
            <w:lang w:val="ru-RU"/>
          </w:rPr>
          <w:t xml:space="preserve"> </w:t>
        </w:r>
      </w:ins>
      <w:ins w:id="11304" w:author="Sanino" w:date="2012-05-23T22:37:00Z">
        <w:r>
          <w:rPr>
            <w:lang w:val="ru-RU"/>
          </w:rPr>
          <w:t>нагрузки</w:t>
        </w:r>
      </w:ins>
      <w:ins w:id="11305" w:author="Sanino" w:date="2012-05-24T00:09:00Z">
        <w:r w:rsidR="00CA1412">
          <w:rPr>
            <w:lang w:val="ru-RU"/>
          </w:rPr>
          <w:t xml:space="preserve"> </w:t>
        </w:r>
      </w:ins>
      <w:ins w:id="11306" w:author="Sanino" w:date="2012-05-23T22:37:00Z">
        <w:r>
          <w:rPr>
            <w:lang w:val="ru-RU"/>
          </w:rPr>
          <w:t>к</w:t>
        </w:r>
        <w:r>
          <w:rPr>
            <w:lang w:val="ru-RU"/>
          </w:rPr>
          <w:t>а</w:t>
        </w:r>
        <w:r>
          <w:rPr>
            <w:lang w:val="ru-RU"/>
          </w:rPr>
          <w:t>федр</w:t>
        </w:r>
      </w:ins>
      <w:ins w:id="11307" w:author="Sanino" w:date="2012-05-24T00:09:00Z">
        <w:r w:rsidR="00CA1412">
          <w:rPr>
            <w:lang w:val="ru-RU"/>
          </w:rPr>
          <w:t xml:space="preserve"> </w:t>
        </w:r>
      </w:ins>
      <w:ins w:id="11308" w:author="Sanino" w:date="2012-05-23T22:37:00Z">
        <w:r>
          <w:rPr>
            <w:lang w:val="ru-RU"/>
          </w:rPr>
          <w:t>соответствует</w:t>
        </w:r>
      </w:ins>
      <w:ins w:id="11309" w:author="Sanino" w:date="2012-05-24T00:09:00Z">
        <w:r w:rsidR="00CA1412">
          <w:rPr>
            <w:lang w:val="ru-RU"/>
          </w:rPr>
          <w:t xml:space="preserve"> </w:t>
        </w:r>
      </w:ins>
      <w:ins w:id="11310" w:author="Sanino" w:date="2012-05-23T22:37:00Z">
        <w:r>
          <w:rPr>
            <w:lang w:val="ru-RU"/>
          </w:rPr>
          <w:t>формату,</w:t>
        </w:r>
      </w:ins>
      <w:ins w:id="11311" w:author="Sanino" w:date="2012-05-24T00:09:00Z">
        <w:r w:rsidR="00CA1412">
          <w:rPr>
            <w:lang w:val="ru-RU"/>
          </w:rPr>
          <w:t xml:space="preserve"> </w:t>
        </w:r>
      </w:ins>
      <w:ins w:id="11312" w:author="Sanino" w:date="2012-05-23T22:37:00Z">
        <w:r>
          <w:rPr>
            <w:lang w:val="ru-RU"/>
          </w:rPr>
          <w:t>описанному</w:t>
        </w:r>
      </w:ins>
      <w:ins w:id="11313" w:author="Sanino" w:date="2012-05-24T00:09:00Z">
        <w:r w:rsidR="00CA1412">
          <w:rPr>
            <w:lang w:val="ru-RU"/>
          </w:rPr>
          <w:t xml:space="preserve"> </w:t>
        </w:r>
      </w:ins>
      <w:ins w:id="11314" w:author="Sanino" w:date="2012-05-23T22:38:00Z">
        <w:r>
          <w:rPr>
            <w:lang w:val="ru-RU"/>
          </w:rPr>
          <w:t>в</w:t>
        </w:r>
      </w:ins>
      <w:ins w:id="11315" w:author="Sanino" w:date="2012-05-24T00:09:00Z">
        <w:r w:rsidR="00CA1412">
          <w:rPr>
            <w:lang w:val="ru-RU"/>
          </w:rPr>
          <w:t xml:space="preserve"> </w:t>
        </w:r>
      </w:ins>
      <w:ins w:id="11316" w:author="Sanino" w:date="2012-05-23T22:38:00Z">
        <w:r>
          <w:rPr>
            <w:lang w:val="ru-RU"/>
          </w:rPr>
          <w:t>модуле</w:t>
        </w:r>
      </w:ins>
      <w:ins w:id="11317" w:author="Sanino" w:date="2012-05-24T00:09:00Z">
        <w:r w:rsidR="00CA1412">
          <w:rPr>
            <w:lang w:val="ru-RU"/>
          </w:rPr>
          <w:t xml:space="preserve"> </w:t>
        </w:r>
      </w:ins>
      <w:ins w:id="11318" w:author="Sanino" w:date="2012-05-23T22:38:00Z">
        <w:r>
          <w:rPr>
            <w:lang w:val="ru-RU"/>
          </w:rPr>
          <w:t>парсера</w:t>
        </w:r>
      </w:ins>
      <w:ins w:id="11319" w:author="Sanino" w:date="2012-05-24T00:09:00Z">
        <w:r w:rsidR="00CA1412">
          <w:rPr>
            <w:lang w:val="ru-RU"/>
          </w:rPr>
          <w:t xml:space="preserve"> </w:t>
        </w:r>
      </w:ins>
      <w:ins w:id="11320" w:author="Sanino" w:date="2012-05-23T22:38:00Z">
        <w:r>
          <w:rPr>
            <w:lang w:val="en-US"/>
          </w:rPr>
          <w:t>xls</w:t>
        </w:r>
      </w:ins>
      <w:ins w:id="11321" w:author="Sanino" w:date="2012-05-24T00:09:00Z">
        <w:r w:rsidR="00CA1412">
          <w:rPr>
            <w:lang w:val="ru-RU"/>
          </w:rPr>
          <w:t xml:space="preserve"> </w:t>
        </w:r>
      </w:ins>
      <w:ins w:id="11322" w:author="Sanino" w:date="2012-05-23T22:38:00Z">
        <w:r>
          <w:rPr>
            <w:lang w:val="ru-RU"/>
          </w:rPr>
          <w:t>файлов.</w:t>
        </w:r>
      </w:ins>
    </w:p>
    <w:p w:rsidR="002B58AE" w:rsidRPr="00835108" w:rsidRDefault="002B58AE" w:rsidP="002B58AE">
      <w:pPr>
        <w:ind w:firstLine="0"/>
        <w:rPr>
          <w:lang w:val="ru-RU"/>
          <w:rPrChange w:id="11323" w:author="Sanino" w:date="2012-05-23T22:11:00Z">
            <w:rPr/>
          </w:rPrChange>
        </w:rPr>
        <w:pPrChange w:id="11324" w:author="Sanino" w:date="2012-05-23T22:38:00Z">
          <w:pPr/>
        </w:pPrChange>
      </w:pPr>
    </w:p>
    <w:p w:rsidR="000324A4" w:rsidRDefault="00C86AC3" w:rsidP="00814CF1">
      <w:del w:id="11325" w:author="Sanino" w:date="2012-05-24T00:09:00Z">
        <w:r w:rsidDel="00CA1412">
          <w:delText xml:space="preserve"> </w:delText>
        </w:r>
      </w:del>
      <w:ins w:id="11326" w:author="Sanino" w:date="2012-05-24T00:09:00Z">
        <w:r w:rsidR="00CA1412">
          <w:t xml:space="preserve"> </w:t>
        </w:r>
      </w:ins>
      <w:r w:rsidR="000324A4" w:rsidRPr="002A4EFE">
        <w:t>Лістинг</w:t>
      </w:r>
      <w:del w:id="11327" w:author="Sanino" w:date="2012-05-24T00:09:00Z">
        <w:r w:rsidDel="00CA1412">
          <w:delText xml:space="preserve"> </w:delText>
        </w:r>
      </w:del>
      <w:ins w:id="11328" w:author="Sanino" w:date="2012-05-24T00:09:00Z">
        <w:r w:rsidR="00CA1412">
          <w:t xml:space="preserve"> </w:t>
        </w:r>
      </w:ins>
      <w:r w:rsidR="000324A4" w:rsidRPr="002A4EFE">
        <w:t>модуля</w:t>
      </w:r>
      <w:del w:id="11329" w:author="Sanino" w:date="2012-05-24T00:09:00Z">
        <w:r w:rsidDel="00CA1412">
          <w:delText xml:space="preserve"> </w:delText>
        </w:r>
      </w:del>
      <w:ins w:id="11330" w:author="Sanino" w:date="2012-05-24T00:09:00Z">
        <w:r w:rsidR="00CA1412">
          <w:t xml:space="preserve"> </w:t>
        </w:r>
      </w:ins>
      <w:r w:rsidR="000324A4" w:rsidRPr="002A4EFE">
        <w:t>наведений</w:t>
      </w:r>
      <w:del w:id="11331" w:author="Sanino" w:date="2012-05-24T00:09:00Z">
        <w:r w:rsidDel="00CA1412">
          <w:delText xml:space="preserve"> </w:delText>
        </w:r>
      </w:del>
      <w:ins w:id="11332" w:author="Sanino" w:date="2012-05-24T00:09:00Z">
        <w:r w:rsidR="00CA1412">
          <w:t xml:space="preserve"> </w:t>
        </w:r>
      </w:ins>
      <w:r w:rsidR="000324A4" w:rsidRPr="002A4EFE">
        <w:t>у</w:t>
      </w:r>
      <w:del w:id="11333" w:author="Sanino" w:date="2012-05-24T00:09:00Z">
        <w:r w:rsidDel="00CA1412">
          <w:delText xml:space="preserve"> </w:delText>
        </w:r>
      </w:del>
      <w:ins w:id="11334" w:author="Sanino" w:date="2012-05-24T00:09:00Z">
        <w:r w:rsidR="00CA1412">
          <w:t xml:space="preserve"> </w:t>
        </w:r>
      </w:ins>
      <w:r w:rsidR="000324A4" w:rsidRPr="002A4EFE">
        <w:t>додатку</w:t>
      </w:r>
      <w:del w:id="11335" w:author="Sanino" w:date="2012-05-24T00:09:00Z">
        <w:r w:rsidDel="00CA1412">
          <w:delText xml:space="preserve"> </w:delText>
        </w:r>
      </w:del>
      <w:ins w:id="11336" w:author="Sanino" w:date="2012-05-24T00:09:00Z">
        <w:r w:rsidR="00CA1412">
          <w:t xml:space="preserve"> </w:t>
        </w:r>
      </w:ins>
      <w:r w:rsidR="000324A4" w:rsidRPr="002A4EFE">
        <w:t>Г</w:t>
      </w:r>
      <w:del w:id="11337" w:author="Sanino" w:date="2012-05-24T00:09:00Z">
        <w:r w:rsidDel="00CA1412">
          <w:delText xml:space="preserve"> </w:delText>
        </w:r>
      </w:del>
      <w:ins w:id="11338" w:author="Sanino" w:date="2012-05-24T00:09:00Z">
        <w:r w:rsidR="00CA1412">
          <w:t xml:space="preserve"> </w:t>
        </w:r>
      </w:ins>
      <w:r w:rsidR="000324A4" w:rsidRPr="002A4EFE">
        <w:t>сторінка</w:t>
      </w:r>
      <w:del w:id="11339" w:author="Sanino" w:date="2012-05-24T00:09:00Z">
        <w:r w:rsidDel="00CA1412">
          <w:delText xml:space="preserve"> </w:delText>
        </w:r>
      </w:del>
      <w:ins w:id="11340" w:author="Sanino" w:date="2012-05-24T00:09:00Z">
        <w:r w:rsidR="00CA1412">
          <w:t xml:space="preserve"> </w:t>
        </w:r>
      </w:ins>
      <w:r w:rsidR="000324A4" w:rsidRPr="002A4EFE">
        <w:t>5.</w:t>
      </w:r>
    </w:p>
    <w:p w:rsidR="000324A4" w:rsidRDefault="000324A4" w:rsidP="00814CF1"/>
    <w:p w:rsidR="00C360A3" w:rsidRDefault="000324A4" w:rsidP="00C360A3">
      <w:r w:rsidRPr="000324A4">
        <w:t>1.5</w:t>
      </w:r>
      <w:del w:id="11341" w:author="Sanino" w:date="2012-05-24T00:09:00Z">
        <w:r w:rsidR="00C86AC3" w:rsidDel="00CA1412">
          <w:delText xml:space="preserve"> </w:delText>
        </w:r>
      </w:del>
      <w:ins w:id="11342" w:author="Sanino" w:date="2012-05-24T00:09:00Z">
        <w:r w:rsidR="00CA1412">
          <w:t xml:space="preserve"> </w:t>
        </w:r>
      </w:ins>
      <w:r w:rsidRPr="000324A4">
        <w:t>Модуль</w:t>
      </w:r>
      <w:del w:id="11343" w:author="Sanino" w:date="2012-05-24T00:09:00Z">
        <w:r w:rsidR="00C86AC3" w:rsidDel="00CA1412">
          <w:delText xml:space="preserve"> </w:delText>
        </w:r>
      </w:del>
      <w:ins w:id="11344" w:author="Sanino" w:date="2012-05-24T00:09:00Z">
        <w:r w:rsidR="00CA1412">
          <w:t xml:space="preserve"> </w:t>
        </w:r>
      </w:ins>
      <w:r w:rsidR="00C360A3">
        <w:t>налаштувань</w:t>
      </w:r>
    </w:p>
    <w:p w:rsidR="00C360A3" w:rsidRDefault="00C360A3" w:rsidP="00C360A3"/>
    <w:p w:rsidR="000324A4" w:rsidRDefault="000324A4" w:rsidP="00C360A3">
      <w:r w:rsidRPr="000324A4">
        <w:t>Лістинг</w:t>
      </w:r>
      <w:del w:id="11345" w:author="Sanino" w:date="2012-05-24T00:09:00Z">
        <w:r w:rsidR="00C86AC3" w:rsidDel="00CA1412">
          <w:delText xml:space="preserve"> </w:delText>
        </w:r>
      </w:del>
      <w:ins w:id="11346" w:author="Sanino" w:date="2012-05-24T00:09:00Z">
        <w:r w:rsidR="00CA1412">
          <w:t xml:space="preserve"> </w:t>
        </w:r>
      </w:ins>
      <w:r w:rsidRPr="000324A4">
        <w:t>модуля</w:t>
      </w:r>
      <w:del w:id="11347" w:author="Sanino" w:date="2012-05-24T00:09:00Z">
        <w:r w:rsidR="00C86AC3" w:rsidDel="00CA1412">
          <w:delText xml:space="preserve"> </w:delText>
        </w:r>
      </w:del>
      <w:ins w:id="11348" w:author="Sanino" w:date="2012-05-24T00:09:00Z">
        <w:r w:rsidR="00CA1412">
          <w:t xml:space="preserve"> </w:t>
        </w:r>
      </w:ins>
      <w:r w:rsidRPr="000324A4">
        <w:t>наведений</w:t>
      </w:r>
      <w:del w:id="11349" w:author="Sanino" w:date="2012-05-24T00:09:00Z">
        <w:r w:rsidR="00C86AC3" w:rsidDel="00CA1412">
          <w:delText xml:space="preserve"> </w:delText>
        </w:r>
      </w:del>
      <w:ins w:id="11350" w:author="Sanino" w:date="2012-05-24T00:09:00Z">
        <w:r w:rsidR="00CA1412">
          <w:t xml:space="preserve"> </w:t>
        </w:r>
      </w:ins>
      <w:r w:rsidRPr="000324A4">
        <w:t>у</w:t>
      </w:r>
      <w:del w:id="11351" w:author="Sanino" w:date="2012-05-24T00:09:00Z">
        <w:r w:rsidR="00C86AC3" w:rsidDel="00CA1412">
          <w:delText xml:space="preserve"> </w:delText>
        </w:r>
      </w:del>
      <w:ins w:id="11352" w:author="Sanino" w:date="2012-05-24T00:09:00Z">
        <w:r w:rsidR="00CA1412">
          <w:t xml:space="preserve"> </w:t>
        </w:r>
      </w:ins>
      <w:r w:rsidRPr="000324A4">
        <w:t>додатку</w:t>
      </w:r>
      <w:del w:id="11353" w:author="Sanino" w:date="2012-05-24T00:09:00Z">
        <w:r w:rsidR="00C86AC3" w:rsidDel="00CA1412">
          <w:delText xml:space="preserve"> </w:delText>
        </w:r>
      </w:del>
      <w:ins w:id="11354" w:author="Sanino" w:date="2012-05-24T00:09:00Z">
        <w:r w:rsidR="00CA1412">
          <w:t xml:space="preserve"> </w:t>
        </w:r>
      </w:ins>
      <w:r w:rsidRPr="000324A4">
        <w:t>Г</w:t>
      </w:r>
      <w:del w:id="11355" w:author="Sanino" w:date="2012-05-24T00:09:00Z">
        <w:r w:rsidR="00C86AC3" w:rsidDel="00CA1412">
          <w:delText xml:space="preserve"> </w:delText>
        </w:r>
      </w:del>
      <w:ins w:id="11356" w:author="Sanino" w:date="2012-05-24T00:09:00Z">
        <w:r w:rsidR="00CA1412">
          <w:t xml:space="preserve"> </w:t>
        </w:r>
      </w:ins>
      <w:r w:rsidRPr="000324A4">
        <w:t>сторінка</w:t>
      </w:r>
      <w:del w:id="11357" w:author="Sanino" w:date="2012-05-24T00:09:00Z">
        <w:r w:rsidR="00C86AC3" w:rsidDel="00CA1412">
          <w:delText xml:space="preserve"> </w:delText>
        </w:r>
      </w:del>
      <w:ins w:id="11358" w:author="Sanino" w:date="2012-05-24T00:09:00Z">
        <w:r w:rsidR="00CA1412">
          <w:t xml:space="preserve"> </w:t>
        </w:r>
      </w:ins>
      <w:r w:rsidRPr="000324A4">
        <w:t>5.</w:t>
      </w:r>
    </w:p>
    <w:p w:rsidR="00C360A3" w:rsidRDefault="00C360A3" w:rsidP="00814CF1"/>
    <w:p w:rsidR="00C360A3" w:rsidRDefault="000324A4" w:rsidP="00814CF1">
      <w:r w:rsidRPr="000324A4">
        <w:t>1.6</w:t>
      </w:r>
      <w:del w:id="11359" w:author="Sanino" w:date="2012-05-24T00:09:00Z">
        <w:r w:rsidR="00C86AC3" w:rsidDel="00CA1412">
          <w:delText xml:space="preserve"> </w:delText>
        </w:r>
      </w:del>
      <w:ins w:id="11360" w:author="Sanino" w:date="2012-05-24T00:09:00Z">
        <w:r w:rsidR="00CA1412">
          <w:t xml:space="preserve"> </w:t>
        </w:r>
      </w:ins>
      <w:r w:rsidRPr="000324A4">
        <w:t>Модуль</w:t>
      </w:r>
      <w:del w:id="11361" w:author="Sanino" w:date="2012-05-24T00:09:00Z">
        <w:r w:rsidR="00C86AC3" w:rsidDel="00CA1412">
          <w:delText xml:space="preserve"> </w:delText>
        </w:r>
      </w:del>
      <w:ins w:id="11362" w:author="Sanino" w:date="2012-05-24T00:09:00Z">
        <w:r w:rsidR="00CA1412">
          <w:t xml:space="preserve"> </w:t>
        </w:r>
      </w:ins>
      <w:r w:rsidR="00C360A3">
        <w:t>довідки</w:t>
      </w:r>
    </w:p>
    <w:p w:rsidR="00C360A3" w:rsidRDefault="00C360A3" w:rsidP="00814CF1"/>
    <w:p w:rsidR="000324A4" w:rsidRDefault="000324A4" w:rsidP="00814CF1">
      <w:r w:rsidRPr="000324A4">
        <w:t>Лістинг</w:t>
      </w:r>
      <w:del w:id="11363" w:author="Sanino" w:date="2012-05-24T00:09:00Z">
        <w:r w:rsidR="00C86AC3" w:rsidDel="00CA1412">
          <w:delText xml:space="preserve"> </w:delText>
        </w:r>
      </w:del>
      <w:ins w:id="11364" w:author="Sanino" w:date="2012-05-24T00:09:00Z">
        <w:r w:rsidR="00CA1412">
          <w:t xml:space="preserve"> </w:t>
        </w:r>
      </w:ins>
      <w:r w:rsidRPr="000324A4">
        <w:t>модуля</w:t>
      </w:r>
      <w:del w:id="11365" w:author="Sanino" w:date="2012-05-24T00:09:00Z">
        <w:r w:rsidR="00C86AC3" w:rsidDel="00CA1412">
          <w:delText xml:space="preserve"> </w:delText>
        </w:r>
      </w:del>
      <w:ins w:id="11366" w:author="Sanino" w:date="2012-05-24T00:09:00Z">
        <w:r w:rsidR="00CA1412">
          <w:t xml:space="preserve"> </w:t>
        </w:r>
      </w:ins>
      <w:r w:rsidRPr="000324A4">
        <w:t>наведений</w:t>
      </w:r>
      <w:del w:id="11367" w:author="Sanino" w:date="2012-05-24T00:09:00Z">
        <w:r w:rsidR="00C86AC3" w:rsidDel="00CA1412">
          <w:delText xml:space="preserve"> </w:delText>
        </w:r>
      </w:del>
      <w:ins w:id="11368" w:author="Sanino" w:date="2012-05-24T00:09:00Z">
        <w:r w:rsidR="00CA1412">
          <w:t xml:space="preserve"> </w:t>
        </w:r>
      </w:ins>
      <w:r w:rsidRPr="000324A4">
        <w:t>у</w:t>
      </w:r>
      <w:del w:id="11369" w:author="Sanino" w:date="2012-05-24T00:09:00Z">
        <w:r w:rsidR="00C86AC3" w:rsidDel="00CA1412">
          <w:delText xml:space="preserve"> </w:delText>
        </w:r>
      </w:del>
      <w:ins w:id="11370" w:author="Sanino" w:date="2012-05-24T00:09:00Z">
        <w:r w:rsidR="00CA1412">
          <w:t xml:space="preserve"> </w:t>
        </w:r>
      </w:ins>
      <w:r w:rsidRPr="000324A4">
        <w:t>додатку</w:t>
      </w:r>
      <w:del w:id="11371" w:author="Sanino" w:date="2012-05-24T00:09:00Z">
        <w:r w:rsidR="00C86AC3" w:rsidDel="00CA1412">
          <w:delText xml:space="preserve"> </w:delText>
        </w:r>
      </w:del>
      <w:ins w:id="11372" w:author="Sanino" w:date="2012-05-24T00:09:00Z">
        <w:r w:rsidR="00CA1412">
          <w:t xml:space="preserve"> </w:t>
        </w:r>
      </w:ins>
      <w:r w:rsidRPr="000324A4">
        <w:t>Г</w:t>
      </w:r>
      <w:del w:id="11373" w:author="Sanino" w:date="2012-05-24T00:09:00Z">
        <w:r w:rsidR="00C86AC3" w:rsidDel="00CA1412">
          <w:delText xml:space="preserve"> </w:delText>
        </w:r>
      </w:del>
      <w:ins w:id="11374" w:author="Sanino" w:date="2012-05-24T00:09:00Z">
        <w:r w:rsidR="00CA1412">
          <w:t xml:space="preserve"> </w:t>
        </w:r>
      </w:ins>
      <w:r w:rsidRPr="000324A4">
        <w:t>сторінка</w:t>
      </w:r>
      <w:del w:id="11375" w:author="Sanino" w:date="2012-05-24T00:09:00Z">
        <w:r w:rsidR="00C86AC3" w:rsidDel="00CA1412">
          <w:delText xml:space="preserve"> </w:delText>
        </w:r>
      </w:del>
      <w:ins w:id="11376" w:author="Sanino" w:date="2012-05-24T00:09:00Z">
        <w:r w:rsidR="00CA1412">
          <w:t xml:space="preserve"> </w:t>
        </w:r>
      </w:ins>
      <w:r w:rsidRPr="000324A4">
        <w:t>5.</w:t>
      </w:r>
    </w:p>
    <w:p w:rsidR="00C360A3" w:rsidRDefault="00C360A3" w:rsidP="00814CF1"/>
    <w:p w:rsidR="000324A4" w:rsidDel="00357B92" w:rsidRDefault="000324A4" w:rsidP="00814CF1">
      <w:pPr>
        <w:rPr>
          <w:del w:id="11377" w:author="Sanino" w:date="2012-05-23T18:44:00Z"/>
        </w:rPr>
      </w:pPr>
      <w:r w:rsidRPr="000324A4">
        <w:t>Розгорнута</w:t>
      </w:r>
      <w:del w:id="11378" w:author="Sanino" w:date="2012-05-24T00:09:00Z">
        <w:r w:rsidR="00C86AC3" w:rsidDel="00CA1412">
          <w:delText xml:space="preserve"> </w:delText>
        </w:r>
      </w:del>
      <w:ins w:id="11379" w:author="Sanino" w:date="2012-05-24T00:09:00Z">
        <w:r w:rsidR="00CA1412">
          <w:t xml:space="preserve"> </w:t>
        </w:r>
      </w:ins>
      <w:r w:rsidRPr="000324A4">
        <w:t>діаграма</w:t>
      </w:r>
      <w:del w:id="11380" w:author="Sanino" w:date="2012-05-24T00:09:00Z">
        <w:r w:rsidR="00C86AC3" w:rsidDel="00CA1412">
          <w:delText xml:space="preserve"> </w:delText>
        </w:r>
      </w:del>
      <w:ins w:id="11381" w:author="Sanino" w:date="2012-05-24T00:09:00Z">
        <w:r w:rsidR="00CA1412">
          <w:t xml:space="preserve"> </w:t>
        </w:r>
      </w:ins>
      <w:r w:rsidRPr="000324A4">
        <w:t>потоків</w:t>
      </w:r>
      <w:del w:id="11382" w:author="Sanino" w:date="2012-05-24T00:09:00Z">
        <w:r w:rsidR="00C86AC3" w:rsidDel="00CA1412">
          <w:delText xml:space="preserve"> </w:delText>
        </w:r>
      </w:del>
      <w:ins w:id="11383" w:author="Sanino" w:date="2012-05-24T00:09:00Z">
        <w:r w:rsidR="00CA1412">
          <w:t xml:space="preserve"> </w:t>
        </w:r>
      </w:ins>
      <w:r w:rsidRPr="000324A4">
        <w:t>даних</w:t>
      </w:r>
      <w:del w:id="11384" w:author="Sanino" w:date="2012-05-24T00:09:00Z">
        <w:r w:rsidR="00C86AC3" w:rsidDel="00CA1412">
          <w:delText xml:space="preserve"> </w:delText>
        </w:r>
      </w:del>
      <w:ins w:id="11385" w:author="Sanino" w:date="2012-05-24T00:09:00Z">
        <w:r w:rsidR="00CA1412">
          <w:t xml:space="preserve"> </w:t>
        </w:r>
      </w:ins>
      <w:r w:rsidRPr="000324A4">
        <w:t>пр</w:t>
      </w:r>
      <w:r>
        <w:t>иведена</w:t>
      </w:r>
      <w:del w:id="11386" w:author="Sanino" w:date="2012-05-24T00:09:00Z">
        <w:r w:rsidR="00C86AC3" w:rsidDel="00CA1412">
          <w:delText xml:space="preserve"> </w:delText>
        </w:r>
      </w:del>
      <w:ins w:id="11387" w:author="Sanino" w:date="2012-05-24T00:09:00Z">
        <w:r w:rsidR="00CA1412">
          <w:t xml:space="preserve"> </w:t>
        </w:r>
      </w:ins>
      <w:del w:id="11388" w:author="Sanino" w:date="2012-05-23T18:44:00Z">
        <w:r w:rsidRPr="000324A4" w:rsidDel="00357B92">
          <w:delText>​​</w:delText>
        </w:r>
      </w:del>
      <w:r w:rsidRPr="000324A4">
        <w:t>на</w:t>
      </w:r>
      <w:del w:id="11389" w:author="Sanino" w:date="2012-05-24T00:09:00Z">
        <w:r w:rsidR="00C86AC3" w:rsidDel="00CA1412">
          <w:delText xml:space="preserve"> </w:delText>
        </w:r>
      </w:del>
      <w:ins w:id="11390" w:author="Sanino" w:date="2012-05-24T00:09:00Z">
        <w:r w:rsidR="00CA1412">
          <w:t xml:space="preserve"> </w:t>
        </w:r>
      </w:ins>
      <w:r w:rsidRPr="000324A4">
        <w:t>рис.</w:t>
      </w:r>
      <w:del w:id="11391" w:author="Sanino" w:date="2012-05-24T00:09:00Z">
        <w:r w:rsidR="00C86AC3" w:rsidDel="00CA1412">
          <w:delText xml:space="preserve"> </w:delText>
        </w:r>
      </w:del>
      <w:ins w:id="11392" w:author="Sanino" w:date="2012-05-24T00:09:00Z">
        <w:r w:rsidR="00CA1412">
          <w:t xml:space="preserve"> </w:t>
        </w:r>
      </w:ins>
      <w:r w:rsidRPr="000324A4">
        <w:t>1.6.</w:t>
      </w:r>
    </w:p>
    <w:p w:rsidR="00786B2A" w:rsidDel="00357B92" w:rsidRDefault="00786B2A" w:rsidP="00814CF1">
      <w:pPr>
        <w:rPr>
          <w:del w:id="11393" w:author="Sanino" w:date="2012-05-23T18:44:00Z"/>
        </w:rPr>
      </w:pPr>
    </w:p>
    <w:p w:rsidR="00360397" w:rsidRDefault="00360397" w:rsidP="00357B92">
      <w:pPr>
        <w:pPrChange w:id="11394" w:author="Sanino" w:date="2012-05-23T18:44:00Z">
          <w:pPr/>
        </w:pPrChange>
      </w:pPr>
      <w:r>
        <w:br w:type="page"/>
      </w:r>
    </w:p>
    <w:p w:rsidR="00360397" w:rsidRDefault="00360397" w:rsidP="00C360A3">
      <w:pPr>
        <w:jc w:val="center"/>
        <w:rPr>
          <w:rFonts w:eastAsiaTheme="minorHAnsi" w:cstheme="minorBidi"/>
        </w:rPr>
      </w:pPr>
      <w:r w:rsidRPr="00360397">
        <w:rPr>
          <w:rFonts w:eastAsiaTheme="minorHAnsi" w:cstheme="minorBidi"/>
        </w:rPr>
        <w:lastRenderedPageBreak/>
        <w:t>ДОДАТОК</w:t>
      </w:r>
      <w:del w:id="11395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11396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360397">
        <w:rPr>
          <w:rFonts w:eastAsiaTheme="minorHAnsi" w:cstheme="minorBidi"/>
        </w:rPr>
        <w:t>Е</w:t>
      </w:r>
      <w:del w:id="11397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11398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360397">
        <w:rPr>
          <w:rFonts w:eastAsiaTheme="minorHAnsi" w:cstheme="minorBidi"/>
        </w:rPr>
        <w:t>ЕКРАННІ</w:t>
      </w:r>
      <w:del w:id="11399" w:author="Sanino" w:date="2012-05-24T00:09:00Z">
        <w:r w:rsidR="00C86AC3" w:rsidDel="00CA1412">
          <w:rPr>
            <w:rFonts w:eastAsiaTheme="minorHAnsi" w:cstheme="minorBidi"/>
          </w:rPr>
          <w:delText xml:space="preserve"> </w:delText>
        </w:r>
      </w:del>
      <w:ins w:id="11400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360397">
        <w:rPr>
          <w:rFonts w:eastAsiaTheme="minorHAnsi" w:cstheme="minorBidi"/>
        </w:rPr>
        <w:t>ФОРМИ</w:t>
      </w:r>
    </w:p>
    <w:p w:rsidR="00360397" w:rsidRDefault="00360397" w:rsidP="00100C79">
      <w:pPr>
        <w:ind w:firstLine="0"/>
        <w:rPr>
          <w:rFonts w:eastAsiaTheme="minorHAnsi" w:cstheme="minorBidi"/>
        </w:rPr>
      </w:pPr>
    </w:p>
    <w:p w:rsidR="00100C79" w:rsidRPr="00360397" w:rsidRDefault="00100C79" w:rsidP="00100C79">
      <w:pPr>
        <w:ind w:firstLine="0"/>
        <w:rPr>
          <w:rFonts w:eastAsiaTheme="minorHAnsi" w:cstheme="minorBidi"/>
        </w:rPr>
      </w:pPr>
    </w:p>
    <w:p w:rsidR="00360397" w:rsidRDefault="00360397" w:rsidP="00C360A3">
      <w:pPr>
        <w:ind w:firstLine="0"/>
      </w:pPr>
      <w:r w:rsidRPr="00360397">
        <w:rPr>
          <w:noProof/>
          <w:lang w:val="ru-RU" w:eastAsia="ru-RU"/>
        </w:rPr>
        <w:drawing>
          <wp:inline distT="0" distB="0" distL="0" distR="0" wp14:anchorId="6C6F4B4E" wp14:editId="04A8EC52">
            <wp:extent cx="5940425" cy="3428512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A3" w:rsidRDefault="00C360A3" w:rsidP="00C360A3">
      <w:pPr>
        <w:jc w:val="center"/>
      </w:pPr>
    </w:p>
    <w:p w:rsidR="00360397" w:rsidRDefault="00360397" w:rsidP="00C360A3">
      <w:pPr>
        <w:jc w:val="center"/>
      </w:pPr>
      <w:r>
        <w:t>Рисунок</w:t>
      </w:r>
      <w:del w:id="11401" w:author="Sanino" w:date="2012-05-24T00:09:00Z">
        <w:r w:rsidR="00C86AC3" w:rsidDel="00CA1412">
          <w:delText xml:space="preserve"> </w:delText>
        </w:r>
      </w:del>
      <w:ins w:id="11402" w:author="Sanino" w:date="2012-05-24T00:09:00Z">
        <w:r w:rsidR="00CA1412">
          <w:t xml:space="preserve"> </w:t>
        </w:r>
      </w:ins>
      <w:r>
        <w:t>1</w:t>
      </w:r>
      <w:del w:id="11403" w:author="Sanino" w:date="2012-05-24T00:09:00Z">
        <w:r w:rsidR="00C86AC3" w:rsidDel="00CA1412">
          <w:delText xml:space="preserve"> </w:delText>
        </w:r>
      </w:del>
      <w:ins w:id="11404" w:author="Sanino" w:date="2012-05-24T00:09:00Z">
        <w:r w:rsidR="00CA1412">
          <w:t xml:space="preserve"> </w:t>
        </w:r>
      </w:ins>
      <w:r>
        <w:t>Головне</w:t>
      </w:r>
      <w:del w:id="11405" w:author="Sanino" w:date="2012-05-24T00:09:00Z">
        <w:r w:rsidR="00C86AC3" w:rsidDel="00CA1412">
          <w:delText xml:space="preserve"> </w:delText>
        </w:r>
      </w:del>
      <w:ins w:id="11406" w:author="Sanino" w:date="2012-05-24T00:09:00Z">
        <w:r w:rsidR="00CA1412">
          <w:t xml:space="preserve"> </w:t>
        </w:r>
      </w:ins>
      <w:r>
        <w:t>вікно</w:t>
      </w:r>
      <w:del w:id="11407" w:author="Sanino" w:date="2012-05-24T00:09:00Z">
        <w:r w:rsidR="00C86AC3" w:rsidDel="00CA1412">
          <w:delText xml:space="preserve"> </w:delText>
        </w:r>
      </w:del>
      <w:ins w:id="11408" w:author="Sanino" w:date="2012-05-24T00:09:00Z">
        <w:r w:rsidR="00CA1412">
          <w:t xml:space="preserve"> </w:t>
        </w:r>
      </w:ins>
      <w:r>
        <w:t>програми</w:t>
      </w:r>
    </w:p>
    <w:p w:rsidR="00C360A3" w:rsidRDefault="00C360A3" w:rsidP="00C360A3">
      <w:pPr>
        <w:jc w:val="center"/>
      </w:pPr>
    </w:p>
    <w:p w:rsidR="00360397" w:rsidRDefault="00360397" w:rsidP="00814CF1"/>
    <w:p w:rsidR="00360397" w:rsidRDefault="00360397" w:rsidP="00C360A3">
      <w:pPr>
        <w:jc w:val="center"/>
      </w:pPr>
      <w:r w:rsidRPr="00360397">
        <w:rPr>
          <w:noProof/>
          <w:lang w:val="ru-RU" w:eastAsia="ru-RU"/>
        </w:rPr>
        <w:drawing>
          <wp:inline distT="0" distB="0" distL="0" distR="0" wp14:anchorId="758ABCBE" wp14:editId="6677C1ED">
            <wp:extent cx="3114675" cy="1748934"/>
            <wp:effectExtent l="0" t="0" r="0" b="381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2343" cy="175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A3" w:rsidRDefault="00C360A3" w:rsidP="00C360A3">
      <w:pPr>
        <w:jc w:val="center"/>
      </w:pPr>
    </w:p>
    <w:p w:rsidR="00671532" w:rsidRDefault="00360397" w:rsidP="00C360A3">
      <w:pPr>
        <w:jc w:val="center"/>
      </w:pPr>
      <w:r>
        <w:t>Рисунок</w:t>
      </w:r>
      <w:del w:id="11409" w:author="Sanino" w:date="2012-05-24T00:09:00Z">
        <w:r w:rsidR="00C86AC3" w:rsidDel="00CA1412">
          <w:delText xml:space="preserve"> </w:delText>
        </w:r>
      </w:del>
      <w:ins w:id="11410" w:author="Sanino" w:date="2012-05-24T00:09:00Z">
        <w:r w:rsidR="00CA1412">
          <w:t xml:space="preserve"> </w:t>
        </w:r>
      </w:ins>
      <w:r>
        <w:t>2</w:t>
      </w:r>
      <w:del w:id="11411" w:author="Sanino" w:date="2012-05-24T00:09:00Z">
        <w:r w:rsidR="00C86AC3" w:rsidDel="00CA1412">
          <w:delText xml:space="preserve"> </w:delText>
        </w:r>
      </w:del>
      <w:ins w:id="11412" w:author="Sanino" w:date="2012-05-24T00:09:00Z">
        <w:r w:rsidR="00CA1412">
          <w:t xml:space="preserve"> </w:t>
        </w:r>
      </w:ins>
      <w:r>
        <w:t>Ві</w:t>
      </w:r>
      <w:r w:rsidR="00671532">
        <w:t>кно</w:t>
      </w:r>
      <w:del w:id="11413" w:author="Sanino" w:date="2012-05-24T00:09:00Z">
        <w:r w:rsidR="00C86AC3" w:rsidDel="00CA1412">
          <w:delText xml:space="preserve"> </w:delText>
        </w:r>
      </w:del>
      <w:ins w:id="11414" w:author="Sanino" w:date="2012-05-24T00:09:00Z">
        <w:r w:rsidR="00CA1412">
          <w:t xml:space="preserve"> </w:t>
        </w:r>
      </w:ins>
      <w:r w:rsidR="00671532">
        <w:t>введення</w:t>
      </w:r>
      <w:del w:id="11415" w:author="Sanino" w:date="2012-05-24T00:09:00Z">
        <w:r w:rsidR="00C86AC3" w:rsidDel="00CA1412">
          <w:delText xml:space="preserve"> </w:delText>
        </w:r>
      </w:del>
      <w:ins w:id="11416" w:author="Sanino" w:date="2012-05-24T00:09:00Z">
        <w:r w:rsidR="00CA1412">
          <w:t xml:space="preserve"> </w:t>
        </w:r>
      </w:ins>
      <w:r w:rsidR="00671532">
        <w:t>загального</w:t>
      </w:r>
      <w:del w:id="11417" w:author="Sanino" w:date="2012-05-24T00:09:00Z">
        <w:r w:rsidR="00C86AC3" w:rsidDel="00CA1412">
          <w:delText xml:space="preserve"> </w:delText>
        </w:r>
      </w:del>
      <w:ins w:id="11418" w:author="Sanino" w:date="2012-05-24T00:09:00Z">
        <w:r w:rsidR="00CA1412">
          <w:t xml:space="preserve"> </w:t>
        </w:r>
      </w:ins>
      <w:r w:rsidR="00671532">
        <w:t>навантаження</w:t>
      </w:r>
    </w:p>
    <w:p w:rsidR="00671532" w:rsidRDefault="00671532" w:rsidP="00814CF1"/>
    <w:p w:rsidR="00671532" w:rsidRDefault="00671532" w:rsidP="00814CF1"/>
    <w:p w:rsidR="00671532" w:rsidRDefault="00671532" w:rsidP="00814CF1"/>
    <w:p w:rsidR="00671532" w:rsidRDefault="00671532" w:rsidP="00814CF1"/>
    <w:p w:rsidR="00671532" w:rsidRDefault="00671532" w:rsidP="00814CF1"/>
    <w:p w:rsidR="00671532" w:rsidRDefault="00671532" w:rsidP="00814CF1"/>
    <w:p w:rsidR="00671532" w:rsidRDefault="00671532" w:rsidP="00C360A3">
      <w:pPr>
        <w:jc w:val="center"/>
      </w:pPr>
      <w:r w:rsidRPr="00671532">
        <w:rPr>
          <w:noProof/>
          <w:lang w:val="ru-RU" w:eastAsia="ru-RU"/>
        </w:rPr>
        <w:lastRenderedPageBreak/>
        <w:drawing>
          <wp:inline distT="0" distB="0" distL="0" distR="0" wp14:anchorId="1F072B2A" wp14:editId="710FBC60">
            <wp:extent cx="3926393" cy="27697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8931" cy="277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2" w:rsidRDefault="00671532" w:rsidP="00814CF1"/>
    <w:p w:rsidR="00671532" w:rsidRDefault="00671532" w:rsidP="00C360A3">
      <w:pPr>
        <w:jc w:val="center"/>
      </w:pPr>
      <w:r>
        <w:t>Рисунок</w:t>
      </w:r>
      <w:del w:id="11419" w:author="Sanino" w:date="2012-05-24T00:09:00Z">
        <w:r w:rsidR="00C86AC3" w:rsidDel="00CA1412">
          <w:delText xml:space="preserve"> </w:delText>
        </w:r>
      </w:del>
      <w:ins w:id="11420" w:author="Sanino" w:date="2012-05-24T00:09:00Z">
        <w:r w:rsidR="00CA1412">
          <w:t xml:space="preserve"> </w:t>
        </w:r>
      </w:ins>
      <w:r>
        <w:t>3</w:t>
      </w:r>
      <w:del w:id="11421" w:author="Sanino" w:date="2012-05-24T00:09:00Z">
        <w:r w:rsidR="00C86AC3" w:rsidDel="00CA1412">
          <w:delText xml:space="preserve"> </w:delText>
        </w:r>
      </w:del>
      <w:ins w:id="11422" w:author="Sanino" w:date="2012-05-24T00:09:00Z">
        <w:r w:rsidR="00CA1412">
          <w:t xml:space="preserve"> </w:t>
        </w:r>
      </w:ins>
      <w:r>
        <w:t>Вікно</w:t>
      </w:r>
      <w:del w:id="11423" w:author="Sanino" w:date="2012-05-24T00:09:00Z">
        <w:r w:rsidR="00C86AC3" w:rsidDel="00CA1412">
          <w:delText xml:space="preserve"> </w:delText>
        </w:r>
      </w:del>
      <w:ins w:id="11424" w:author="Sanino" w:date="2012-05-24T00:09:00Z">
        <w:r w:rsidR="00CA1412">
          <w:t xml:space="preserve"> </w:t>
        </w:r>
      </w:ins>
      <w:r>
        <w:t>вибору</w:t>
      </w:r>
      <w:del w:id="11425" w:author="Sanino" w:date="2012-05-24T00:09:00Z">
        <w:r w:rsidR="00C86AC3" w:rsidDel="00CA1412">
          <w:delText xml:space="preserve"> </w:delText>
        </w:r>
      </w:del>
      <w:ins w:id="11426" w:author="Sanino" w:date="2012-05-24T00:09:00Z">
        <w:r w:rsidR="00CA1412">
          <w:t xml:space="preserve"> </w:t>
        </w:r>
      </w:ins>
      <w:r>
        <w:t>файлу</w:t>
      </w:r>
      <w:del w:id="11427" w:author="Sanino" w:date="2012-05-24T00:09:00Z">
        <w:r w:rsidR="00C86AC3" w:rsidDel="00CA1412">
          <w:delText xml:space="preserve"> </w:delText>
        </w:r>
      </w:del>
      <w:ins w:id="11428" w:author="Sanino" w:date="2012-05-24T00:09:00Z">
        <w:r w:rsidR="00CA1412">
          <w:t xml:space="preserve"> </w:t>
        </w:r>
      </w:ins>
      <w:r>
        <w:t>навчального</w:t>
      </w:r>
      <w:del w:id="11429" w:author="Sanino" w:date="2012-05-24T00:09:00Z">
        <w:r w:rsidR="00C86AC3" w:rsidDel="00CA1412">
          <w:delText xml:space="preserve"> </w:delText>
        </w:r>
      </w:del>
      <w:ins w:id="11430" w:author="Sanino" w:date="2012-05-24T00:09:00Z">
        <w:r w:rsidR="00CA1412">
          <w:t xml:space="preserve"> </w:t>
        </w:r>
      </w:ins>
      <w:r>
        <w:t>плану/дод.</w:t>
      </w:r>
      <w:del w:id="11431" w:author="Sanino" w:date="2012-05-24T00:09:00Z">
        <w:r w:rsidR="00C86AC3" w:rsidDel="00CA1412">
          <w:delText xml:space="preserve"> </w:delText>
        </w:r>
      </w:del>
      <w:ins w:id="11432" w:author="Sanino" w:date="2012-05-24T00:09:00Z">
        <w:r w:rsidR="00CA1412">
          <w:t xml:space="preserve"> </w:t>
        </w:r>
      </w:ins>
      <w:r>
        <w:t>робіт</w:t>
      </w:r>
      <w:del w:id="11433" w:author="Sanino" w:date="2012-05-24T00:09:00Z">
        <w:r w:rsidR="00C86AC3" w:rsidDel="00CA1412">
          <w:delText xml:space="preserve"> </w:delText>
        </w:r>
      </w:del>
      <w:ins w:id="11434" w:author="Sanino" w:date="2012-05-24T00:09:00Z">
        <w:r w:rsidR="00CA1412">
          <w:t xml:space="preserve"> </w:t>
        </w:r>
      </w:ins>
      <w:r>
        <w:t>кафедр</w:t>
      </w:r>
    </w:p>
    <w:p w:rsidR="00C360A3" w:rsidRDefault="00C360A3" w:rsidP="00C360A3">
      <w:pPr>
        <w:jc w:val="center"/>
      </w:pPr>
    </w:p>
    <w:p w:rsidR="00C360A3" w:rsidRDefault="00C360A3" w:rsidP="00C360A3">
      <w:pPr>
        <w:jc w:val="center"/>
      </w:pPr>
    </w:p>
    <w:p w:rsidR="00671532" w:rsidRDefault="00671532" w:rsidP="00C360A3">
      <w:pPr>
        <w:jc w:val="center"/>
      </w:pPr>
      <w:r w:rsidRPr="00671532">
        <w:rPr>
          <w:noProof/>
          <w:lang w:val="ru-RU" w:eastAsia="ru-RU"/>
        </w:rPr>
        <w:drawing>
          <wp:inline distT="0" distB="0" distL="0" distR="0" wp14:anchorId="6849D9B4" wp14:editId="7431B8A3">
            <wp:extent cx="3771900" cy="5029199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386" cy="504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A3" w:rsidRPr="00671532" w:rsidRDefault="00C360A3" w:rsidP="00C360A3">
      <w:pPr>
        <w:jc w:val="center"/>
      </w:pPr>
    </w:p>
    <w:p w:rsidR="00357B92" w:rsidRDefault="00671532" w:rsidP="00357B92">
      <w:pPr>
        <w:jc w:val="center"/>
        <w:rPr>
          <w:ins w:id="11435" w:author="Sanino" w:date="2012-05-23T18:44:00Z"/>
          <w:lang w:val="en-US"/>
        </w:rPr>
        <w:pPrChange w:id="11436" w:author="Sanino" w:date="2012-05-23T18:44:00Z">
          <w:pPr>
            <w:ind w:firstLine="0"/>
            <w:jc w:val="left"/>
          </w:pPr>
        </w:pPrChange>
      </w:pPr>
      <w:r w:rsidRPr="00907F8E">
        <w:t>Рисунок</w:t>
      </w:r>
      <w:del w:id="11437" w:author="Sanino" w:date="2012-05-24T00:09:00Z">
        <w:r w:rsidR="00C86AC3" w:rsidDel="00CA1412">
          <w:delText xml:space="preserve"> </w:delText>
        </w:r>
      </w:del>
      <w:ins w:id="11438" w:author="Sanino" w:date="2012-05-24T00:09:00Z">
        <w:r w:rsidR="00CA1412">
          <w:t xml:space="preserve"> </w:t>
        </w:r>
      </w:ins>
      <w:r w:rsidRPr="00907F8E">
        <w:t>4</w:t>
      </w:r>
      <w:del w:id="11439" w:author="Sanino" w:date="2012-05-24T00:09:00Z">
        <w:r w:rsidR="00C86AC3" w:rsidDel="00CA1412">
          <w:delText xml:space="preserve"> </w:delText>
        </w:r>
      </w:del>
      <w:ins w:id="11440" w:author="Sanino" w:date="2012-05-24T00:09:00Z">
        <w:r w:rsidR="00CA1412">
          <w:t xml:space="preserve"> </w:t>
        </w:r>
      </w:ins>
      <w:r>
        <w:t>Ві</w:t>
      </w:r>
      <w:r w:rsidRPr="00907F8E">
        <w:t>кно</w:t>
      </w:r>
      <w:del w:id="11441" w:author="Sanino" w:date="2012-05-24T00:09:00Z">
        <w:r w:rsidR="00C86AC3" w:rsidDel="00CA1412">
          <w:delText xml:space="preserve"> </w:delText>
        </w:r>
      </w:del>
      <w:ins w:id="11442" w:author="Sanino" w:date="2012-05-24T00:09:00Z">
        <w:r w:rsidR="00CA1412">
          <w:t xml:space="preserve"> </w:t>
        </w:r>
      </w:ins>
      <w:r w:rsidRPr="00907F8E">
        <w:t>установки</w:t>
      </w:r>
      <w:del w:id="11443" w:author="Sanino" w:date="2012-05-24T00:09:00Z">
        <w:r w:rsidR="00C86AC3" w:rsidDel="00CA1412">
          <w:delText xml:space="preserve"> </w:delText>
        </w:r>
      </w:del>
      <w:ins w:id="11444" w:author="Sanino" w:date="2012-05-24T00:09:00Z">
        <w:r w:rsidR="00CA1412">
          <w:t xml:space="preserve"> </w:t>
        </w:r>
      </w:ins>
      <w:r w:rsidRPr="00907F8E">
        <w:t>ко</w:t>
      </w:r>
      <w:r w:rsidR="0072678B">
        <w:t>ефіцієнті</w:t>
      </w:r>
      <w:ins w:id="11445" w:author="Sanino" w:date="2012-05-23T18:44:00Z">
        <w:r w:rsidR="00357B92">
          <w:rPr>
            <w:lang w:val="en-US"/>
          </w:rPr>
          <w:br w:type="page"/>
        </w:r>
      </w:ins>
    </w:p>
    <w:p w:rsidR="0072678B" w:rsidDel="00357B92" w:rsidRDefault="0072678B" w:rsidP="0072678B">
      <w:pPr>
        <w:jc w:val="center"/>
        <w:rPr>
          <w:del w:id="11446" w:author="Sanino" w:date="2012-05-23T18:44:00Z"/>
        </w:rPr>
      </w:pPr>
    </w:p>
    <w:p w:rsidR="00100C79" w:rsidDel="00357B92" w:rsidRDefault="00100C79" w:rsidP="0072678B">
      <w:pPr>
        <w:jc w:val="center"/>
        <w:rPr>
          <w:del w:id="11447" w:author="Sanino" w:date="2012-05-23T18:44:00Z"/>
        </w:rPr>
      </w:pPr>
    </w:p>
    <w:p w:rsidR="00C360A3" w:rsidRDefault="00907F8E" w:rsidP="00357B92">
      <w:pPr>
        <w:jc w:val="center"/>
        <w:pPrChange w:id="11448" w:author="Sanino" w:date="2012-05-23T18:44:00Z">
          <w:pPr>
            <w:jc w:val="center"/>
          </w:pPr>
        </w:pPrChange>
      </w:pPr>
      <w:r w:rsidRPr="00907F8E">
        <w:t>1</w:t>
      </w:r>
      <w:del w:id="11449" w:author="Sanino" w:date="2012-05-24T00:09:00Z">
        <w:r w:rsidR="00C86AC3" w:rsidDel="00CA1412">
          <w:delText xml:space="preserve"> </w:delText>
        </w:r>
      </w:del>
      <w:ins w:id="11450" w:author="Sanino" w:date="2012-05-24T00:09:00Z">
        <w:r w:rsidR="00CA1412">
          <w:t xml:space="preserve"> </w:t>
        </w:r>
      </w:ins>
      <w:r w:rsidR="00C360A3">
        <w:t>ТЕСТУВАННЯ</w:t>
      </w:r>
    </w:p>
    <w:p w:rsidR="0081736A" w:rsidRDefault="0081736A" w:rsidP="00C360A3">
      <w:pPr>
        <w:jc w:val="center"/>
      </w:pPr>
    </w:p>
    <w:p w:rsidR="00C360A3" w:rsidRDefault="00907F8E" w:rsidP="00814CF1">
      <w:r w:rsidRPr="00907F8E">
        <w:t>Стандартні</w:t>
      </w:r>
      <w:del w:id="11451" w:author="Sanino" w:date="2012-05-24T00:09:00Z">
        <w:r w:rsidR="00C86AC3" w:rsidDel="00CA1412">
          <w:delText xml:space="preserve"> </w:delText>
        </w:r>
      </w:del>
      <w:ins w:id="11452" w:author="Sanino" w:date="2012-05-24T00:09:00Z">
        <w:r w:rsidR="00CA1412">
          <w:t xml:space="preserve"> </w:t>
        </w:r>
      </w:ins>
      <w:r w:rsidRPr="00907F8E">
        <w:t>значення</w:t>
      </w:r>
      <w:del w:id="11453" w:author="Sanino" w:date="2012-05-24T00:09:00Z">
        <w:r w:rsidR="00C86AC3" w:rsidDel="00CA1412">
          <w:delText xml:space="preserve"> </w:delText>
        </w:r>
      </w:del>
      <w:ins w:id="11454" w:author="Sanino" w:date="2012-05-24T00:09:00Z">
        <w:r w:rsidR="00CA1412">
          <w:t xml:space="preserve"> </w:t>
        </w:r>
      </w:ins>
      <w:r w:rsidRPr="00907F8E">
        <w:t>коефіцієнтів,</w:t>
      </w:r>
      <w:del w:id="11455" w:author="Sanino" w:date="2012-05-24T00:09:00Z">
        <w:r w:rsidR="00C86AC3" w:rsidDel="00CA1412">
          <w:delText xml:space="preserve"> </w:delText>
        </w:r>
      </w:del>
      <w:ins w:id="11456" w:author="Sanino" w:date="2012-05-24T00:09:00Z">
        <w:r w:rsidR="00CA1412">
          <w:t xml:space="preserve"> </w:t>
        </w:r>
      </w:ins>
      <w:r w:rsidRPr="00907F8E">
        <w:t>представлені</w:t>
      </w:r>
      <w:del w:id="11457" w:author="Sanino" w:date="2012-05-24T00:09:00Z">
        <w:r w:rsidR="00C86AC3" w:rsidDel="00CA1412">
          <w:delText xml:space="preserve"> </w:delText>
        </w:r>
      </w:del>
      <w:ins w:id="11458" w:author="Sanino" w:date="2012-05-24T00:09:00Z">
        <w:r w:rsidR="00CA1412">
          <w:t xml:space="preserve"> </w:t>
        </w:r>
      </w:ins>
      <w:r w:rsidRPr="00907F8E">
        <w:t>в</w:t>
      </w:r>
      <w:del w:id="11459" w:author="Sanino" w:date="2012-05-24T00:09:00Z">
        <w:r w:rsidR="00C86AC3" w:rsidDel="00CA1412">
          <w:delText xml:space="preserve"> </w:delText>
        </w:r>
      </w:del>
      <w:ins w:id="11460" w:author="Sanino" w:date="2012-05-24T00:09:00Z">
        <w:r w:rsidR="00CA1412">
          <w:t xml:space="preserve"> </w:t>
        </w:r>
      </w:ins>
      <w:r w:rsidRPr="00907F8E">
        <w:t>розділі</w:t>
      </w:r>
      <w:del w:id="11461" w:author="Sanino" w:date="2012-05-24T00:09:00Z">
        <w:r w:rsidR="00C86AC3" w:rsidDel="00CA1412">
          <w:delText xml:space="preserve"> </w:delText>
        </w:r>
      </w:del>
      <w:ins w:id="11462" w:author="Sanino" w:date="2012-05-24T00:09:00Z">
        <w:r w:rsidR="00CA1412">
          <w:t xml:space="preserve"> </w:t>
        </w:r>
      </w:ins>
      <w:r w:rsidRPr="00907F8E">
        <w:t>«Оп</w:t>
      </w:r>
      <w:r>
        <w:t>ис</w:t>
      </w:r>
      <w:del w:id="11463" w:author="Sanino" w:date="2012-05-24T00:09:00Z">
        <w:r w:rsidR="00C86AC3" w:rsidDel="00CA1412">
          <w:delText xml:space="preserve"> </w:delText>
        </w:r>
      </w:del>
      <w:ins w:id="11464" w:author="Sanino" w:date="2012-05-24T00:09:00Z">
        <w:r w:rsidR="00CA1412">
          <w:t xml:space="preserve"> </w:t>
        </w:r>
      </w:ins>
      <w:r w:rsidRPr="00907F8E">
        <w:t>методу</w:t>
      </w:r>
      <w:del w:id="11465" w:author="Sanino" w:date="2012-05-24T00:09:00Z">
        <w:r w:rsidR="00C86AC3" w:rsidDel="00CA1412">
          <w:delText xml:space="preserve"> </w:delText>
        </w:r>
      </w:del>
      <w:ins w:id="11466" w:author="Sanino" w:date="2012-05-24T00:09:00Z">
        <w:r w:rsidR="00CA1412">
          <w:t xml:space="preserve"> </w:t>
        </w:r>
      </w:ins>
      <w:r w:rsidRPr="00907F8E">
        <w:t>розподілу</w:t>
      </w:r>
      <w:del w:id="11467" w:author="Sanino" w:date="2012-05-24T00:09:00Z">
        <w:r w:rsidR="00C86AC3" w:rsidDel="00CA1412">
          <w:delText xml:space="preserve"> </w:delText>
        </w:r>
      </w:del>
      <w:ins w:id="11468" w:author="Sanino" w:date="2012-05-24T00:09:00Z">
        <w:r w:rsidR="00CA1412">
          <w:t xml:space="preserve"> </w:t>
        </w:r>
      </w:ins>
      <w:r w:rsidRPr="00907F8E">
        <w:t>навантаження</w:t>
      </w:r>
      <w:r>
        <w:t>»,</w:t>
      </w:r>
      <w:r w:rsidRPr="00907F8E">
        <w:t>мають</w:t>
      </w:r>
      <w:del w:id="11469" w:author="Sanino" w:date="2012-05-24T00:09:00Z">
        <w:r w:rsidR="00C86AC3" w:rsidDel="00CA1412">
          <w:delText xml:space="preserve"> </w:delText>
        </w:r>
      </w:del>
      <w:ins w:id="11470" w:author="Sanino" w:date="2012-05-24T00:09:00Z">
        <w:r w:rsidR="00CA1412">
          <w:t xml:space="preserve"> </w:t>
        </w:r>
      </w:ins>
      <w:r w:rsidRPr="00907F8E">
        <w:t>загальний</w:t>
      </w:r>
      <w:del w:id="11471" w:author="Sanino" w:date="2012-05-24T00:09:00Z">
        <w:r w:rsidR="00C86AC3" w:rsidDel="00CA1412">
          <w:delText xml:space="preserve"> </w:delText>
        </w:r>
      </w:del>
      <w:ins w:id="11472" w:author="Sanino" w:date="2012-05-24T00:09:00Z">
        <w:r w:rsidR="00CA1412">
          <w:t xml:space="preserve"> </w:t>
        </w:r>
      </w:ins>
      <w:r w:rsidRPr="00907F8E">
        <w:t>характер</w:t>
      </w:r>
      <w:r>
        <w:t>,</w:t>
      </w:r>
      <w:del w:id="11473" w:author="Sanino" w:date="2012-05-24T00:09:00Z">
        <w:r w:rsidR="00C86AC3" w:rsidDel="00CA1412">
          <w:delText xml:space="preserve"> </w:delText>
        </w:r>
      </w:del>
      <w:ins w:id="11474" w:author="Sanino" w:date="2012-05-24T00:09:00Z">
        <w:r w:rsidR="00CA1412">
          <w:t xml:space="preserve"> </w:t>
        </w:r>
      </w:ins>
      <w:r w:rsidRPr="00907F8E">
        <w:t>і</w:t>
      </w:r>
      <w:del w:id="11475" w:author="Sanino" w:date="2012-05-24T00:09:00Z">
        <w:r w:rsidR="00C86AC3" w:rsidDel="00CA1412">
          <w:delText xml:space="preserve"> </w:delText>
        </w:r>
      </w:del>
      <w:ins w:id="11476" w:author="Sanino" w:date="2012-05-24T00:09:00Z">
        <w:r w:rsidR="00CA1412">
          <w:t xml:space="preserve"> </w:t>
        </w:r>
      </w:ins>
      <w:r>
        <w:t>не</w:t>
      </w:r>
      <w:del w:id="11477" w:author="Sanino" w:date="2012-05-24T00:09:00Z">
        <w:r w:rsidR="00C86AC3" w:rsidDel="00CA1412">
          <w:delText xml:space="preserve"> </w:delText>
        </w:r>
      </w:del>
      <w:ins w:id="11478" w:author="Sanino" w:date="2012-05-24T00:09:00Z">
        <w:r w:rsidR="00CA1412">
          <w:t xml:space="preserve"> </w:t>
        </w:r>
      </w:ins>
      <w:r>
        <w:t>враховують</w:t>
      </w:r>
      <w:del w:id="11479" w:author="Sanino" w:date="2012-05-24T00:09:00Z">
        <w:r w:rsidR="00C86AC3" w:rsidDel="00CA1412">
          <w:delText xml:space="preserve"> </w:delText>
        </w:r>
      </w:del>
      <w:ins w:id="11480" w:author="Sanino" w:date="2012-05-24T00:09:00Z">
        <w:r w:rsidR="00CA1412">
          <w:t xml:space="preserve"> </w:t>
        </w:r>
      </w:ins>
      <w:r>
        <w:t>проф</w:t>
      </w:r>
      <w:r>
        <w:t>і</w:t>
      </w:r>
      <w:r>
        <w:t>льної</w:t>
      </w:r>
      <w:del w:id="11481" w:author="Sanino" w:date="2012-05-24T00:09:00Z">
        <w:r w:rsidR="00C86AC3" w:rsidDel="00CA1412">
          <w:delText xml:space="preserve"> </w:delText>
        </w:r>
      </w:del>
      <w:ins w:id="11482" w:author="Sanino" w:date="2012-05-24T00:09:00Z">
        <w:r w:rsidR="00CA1412">
          <w:t xml:space="preserve"> </w:t>
        </w:r>
      </w:ins>
      <w:r w:rsidRPr="00907F8E">
        <w:t>специфіки</w:t>
      </w:r>
      <w:del w:id="11483" w:author="Sanino" w:date="2012-05-24T00:09:00Z">
        <w:r w:rsidR="00C86AC3" w:rsidDel="00CA1412">
          <w:delText xml:space="preserve"> </w:delText>
        </w:r>
      </w:del>
      <w:ins w:id="11484" w:author="Sanino" w:date="2012-05-24T00:09:00Z">
        <w:r w:rsidR="00CA1412">
          <w:t xml:space="preserve"> </w:t>
        </w:r>
      </w:ins>
      <w:r w:rsidRPr="00907F8E">
        <w:t>ВНЗ.</w:t>
      </w:r>
      <w:del w:id="11485" w:author="Sanino" w:date="2012-05-24T00:09:00Z">
        <w:r w:rsidR="00C86AC3" w:rsidDel="00CA1412">
          <w:delText xml:space="preserve"> </w:delText>
        </w:r>
      </w:del>
      <w:ins w:id="11486" w:author="Sanino" w:date="2012-05-24T00:09:00Z">
        <w:r w:rsidR="00CA1412">
          <w:t xml:space="preserve"> </w:t>
        </w:r>
      </w:ins>
      <w:r w:rsidRPr="00907F8E">
        <w:t>Для</w:t>
      </w:r>
      <w:del w:id="11487" w:author="Sanino" w:date="2012-05-24T00:09:00Z">
        <w:r w:rsidR="00C86AC3" w:rsidDel="00CA1412">
          <w:delText xml:space="preserve"> </w:delText>
        </w:r>
      </w:del>
      <w:ins w:id="11488" w:author="Sanino" w:date="2012-05-24T00:09:00Z">
        <w:r w:rsidR="00CA1412">
          <w:t xml:space="preserve"> </w:t>
        </w:r>
      </w:ins>
      <w:r w:rsidRPr="00907F8E">
        <w:t>визначення</w:t>
      </w:r>
      <w:del w:id="11489" w:author="Sanino" w:date="2012-05-24T00:09:00Z">
        <w:r w:rsidR="00C86AC3" w:rsidDel="00CA1412">
          <w:delText xml:space="preserve"> </w:delText>
        </w:r>
      </w:del>
      <w:ins w:id="11490" w:author="Sanino" w:date="2012-05-24T00:09:00Z">
        <w:r w:rsidR="00CA1412">
          <w:t xml:space="preserve"> </w:t>
        </w:r>
      </w:ins>
      <w:r>
        <w:t>залежності</w:t>
      </w:r>
      <w:del w:id="11491" w:author="Sanino" w:date="2012-05-24T00:09:00Z">
        <w:r w:rsidR="00C86AC3" w:rsidDel="00CA1412">
          <w:delText xml:space="preserve"> </w:delText>
        </w:r>
      </w:del>
      <w:ins w:id="11492" w:author="Sanino" w:date="2012-05-24T00:09:00Z">
        <w:r w:rsidR="00CA1412">
          <w:t xml:space="preserve"> </w:t>
        </w:r>
      </w:ins>
      <w:r>
        <w:t>коефіцієнтів</w:t>
      </w:r>
      <w:del w:id="11493" w:author="Sanino" w:date="2012-05-24T00:09:00Z">
        <w:r w:rsidR="00C86AC3" w:rsidDel="00CA1412">
          <w:delText xml:space="preserve"> </w:delText>
        </w:r>
      </w:del>
      <w:ins w:id="11494" w:author="Sanino" w:date="2012-05-24T00:09:00Z">
        <w:r w:rsidR="00CA1412">
          <w:t xml:space="preserve"> </w:t>
        </w:r>
      </w:ins>
      <w:r>
        <w:t>з</w:t>
      </w:r>
      <w:del w:id="11495" w:author="Sanino" w:date="2012-05-24T00:09:00Z">
        <w:r w:rsidR="00C86AC3" w:rsidDel="00CA1412">
          <w:delText xml:space="preserve"> </w:delText>
        </w:r>
      </w:del>
      <w:ins w:id="11496" w:author="Sanino" w:date="2012-05-24T00:09:00Z">
        <w:r w:rsidR="00CA1412">
          <w:t xml:space="preserve"> </w:t>
        </w:r>
      </w:ins>
      <w:r w:rsidRPr="00907F8E">
        <w:t>результат</w:t>
      </w:r>
      <w:r w:rsidRPr="00907F8E">
        <w:t>а</w:t>
      </w:r>
      <w:r w:rsidRPr="00907F8E">
        <w:t>ми</w:t>
      </w:r>
      <w:del w:id="11497" w:author="Sanino" w:date="2012-05-24T00:09:00Z">
        <w:r w:rsidR="00C86AC3" w:rsidDel="00CA1412">
          <w:delText xml:space="preserve"> </w:delText>
        </w:r>
      </w:del>
      <w:ins w:id="11498" w:author="Sanino" w:date="2012-05-24T00:09:00Z">
        <w:r w:rsidR="00CA1412">
          <w:t xml:space="preserve"> </w:t>
        </w:r>
      </w:ins>
      <w:r w:rsidRPr="00907F8E">
        <w:t>розподілу</w:t>
      </w:r>
      <w:del w:id="11499" w:author="Sanino" w:date="2012-05-24T00:09:00Z">
        <w:r w:rsidR="00C86AC3" w:rsidDel="00CA1412">
          <w:delText xml:space="preserve"> </w:delText>
        </w:r>
      </w:del>
      <w:ins w:id="11500" w:author="Sanino" w:date="2012-05-24T00:09:00Z">
        <w:r w:rsidR="00CA1412">
          <w:t xml:space="preserve"> </w:t>
        </w:r>
      </w:ins>
      <w:r w:rsidRPr="00907F8E">
        <w:t>навантаження</w:t>
      </w:r>
      <w:del w:id="11501" w:author="Sanino" w:date="2012-05-24T00:09:00Z">
        <w:r w:rsidR="00C86AC3" w:rsidDel="00CA1412">
          <w:delText xml:space="preserve"> </w:delText>
        </w:r>
      </w:del>
      <w:ins w:id="11502" w:author="Sanino" w:date="2012-05-24T00:09:00Z">
        <w:r w:rsidR="00CA1412">
          <w:t xml:space="preserve"> </w:t>
        </w:r>
      </w:ins>
      <w:r w:rsidRPr="00907F8E">
        <w:t>був</w:t>
      </w:r>
      <w:del w:id="11503" w:author="Sanino" w:date="2012-05-24T00:09:00Z">
        <w:r w:rsidR="00C86AC3" w:rsidDel="00CA1412">
          <w:delText xml:space="preserve"> </w:delText>
        </w:r>
      </w:del>
      <w:ins w:id="11504" w:author="Sanino" w:date="2012-05-24T00:09:00Z">
        <w:r w:rsidR="00CA1412">
          <w:t xml:space="preserve"> </w:t>
        </w:r>
      </w:ins>
      <w:r w:rsidRPr="00907F8E">
        <w:t>проведений</w:t>
      </w:r>
      <w:del w:id="11505" w:author="Sanino" w:date="2012-05-24T00:09:00Z">
        <w:r w:rsidR="00C86AC3" w:rsidDel="00CA1412">
          <w:delText xml:space="preserve"> </w:delText>
        </w:r>
      </w:del>
      <w:ins w:id="11506" w:author="Sanino" w:date="2012-05-24T00:09:00Z">
        <w:r w:rsidR="00CA1412">
          <w:t xml:space="preserve"> </w:t>
        </w:r>
      </w:ins>
      <w:r w:rsidRPr="00907F8E">
        <w:t>ряд</w:t>
      </w:r>
      <w:del w:id="11507" w:author="Sanino" w:date="2012-05-24T00:09:00Z">
        <w:r w:rsidR="00C86AC3" w:rsidDel="00CA1412">
          <w:delText xml:space="preserve"> </w:delText>
        </w:r>
      </w:del>
      <w:ins w:id="11508" w:author="Sanino" w:date="2012-05-24T00:09:00Z">
        <w:r w:rsidR="00CA1412">
          <w:t xml:space="preserve"> </w:t>
        </w:r>
      </w:ins>
      <w:r w:rsidRPr="00907F8E">
        <w:t>тестів.</w:t>
      </w:r>
      <w:del w:id="11509" w:author="Sanino" w:date="2012-05-24T00:03:00Z">
        <w:r w:rsidR="00C86AC3" w:rsidDel="00347EAA">
          <w:delText xml:space="preserve">  </w:delText>
        </w:r>
      </w:del>
    </w:p>
    <w:p w:rsidR="00786B2A" w:rsidRDefault="00907F8E" w:rsidP="00814CF1">
      <w:r w:rsidRPr="00907F8E">
        <w:t>Загальне</w:t>
      </w:r>
      <w:del w:id="11510" w:author="Sanino" w:date="2012-05-24T00:09:00Z">
        <w:r w:rsidR="00C86AC3" w:rsidDel="00CA1412">
          <w:delText xml:space="preserve"> </w:delText>
        </w:r>
      </w:del>
      <w:ins w:id="11511" w:author="Sanino" w:date="2012-05-24T00:09:00Z">
        <w:r w:rsidR="00CA1412">
          <w:t xml:space="preserve"> </w:t>
        </w:r>
      </w:ins>
      <w:r w:rsidRPr="00907F8E">
        <w:t>навантаження,</w:t>
      </w:r>
      <w:del w:id="11512" w:author="Sanino" w:date="2012-05-24T00:09:00Z">
        <w:r w:rsidR="00C86AC3" w:rsidDel="00CA1412">
          <w:delText xml:space="preserve"> </w:delText>
        </w:r>
      </w:del>
      <w:ins w:id="11513" w:author="Sanino" w:date="2012-05-24T00:09:00Z">
        <w:r w:rsidR="00CA1412">
          <w:t xml:space="preserve"> </w:t>
        </w:r>
      </w:ins>
      <w:r w:rsidRPr="00907F8E">
        <w:t>що</w:t>
      </w:r>
      <w:del w:id="11514" w:author="Sanino" w:date="2012-05-24T00:09:00Z">
        <w:r w:rsidR="00C86AC3" w:rsidDel="00CA1412">
          <w:delText xml:space="preserve"> </w:delText>
        </w:r>
      </w:del>
      <w:ins w:id="11515" w:author="Sanino" w:date="2012-05-24T00:09:00Z">
        <w:r w:rsidR="00CA1412">
          <w:t xml:space="preserve"> </w:t>
        </w:r>
      </w:ins>
      <w:r w:rsidRPr="00907F8E">
        <w:t>дорівнює</w:t>
      </w:r>
      <w:del w:id="11516" w:author="Sanino" w:date="2012-05-24T00:09:00Z">
        <w:r w:rsidR="00C86AC3" w:rsidDel="00CA1412">
          <w:delText xml:space="preserve"> </w:delText>
        </w:r>
      </w:del>
      <w:ins w:id="11517" w:author="Sanino" w:date="2012-05-24T00:09:00Z">
        <w:r w:rsidR="00CA1412">
          <w:t xml:space="preserve"> </w:t>
        </w:r>
      </w:ins>
      <w:r w:rsidRPr="00907F8E">
        <w:t>5000,</w:t>
      </w:r>
      <w:del w:id="11518" w:author="Sanino" w:date="2012-05-24T00:09:00Z">
        <w:r w:rsidR="00C86AC3" w:rsidDel="00CA1412">
          <w:delText xml:space="preserve"> </w:delText>
        </w:r>
      </w:del>
      <w:ins w:id="11519" w:author="Sanino" w:date="2012-05-24T00:09:00Z">
        <w:r w:rsidR="00CA1412">
          <w:t xml:space="preserve"> </w:t>
        </w:r>
      </w:ins>
      <w:r w:rsidRPr="00907F8E">
        <w:t>і</w:t>
      </w:r>
      <w:del w:id="11520" w:author="Sanino" w:date="2012-05-24T00:09:00Z">
        <w:r w:rsidR="00C86AC3" w:rsidDel="00CA1412">
          <w:delText xml:space="preserve"> </w:delText>
        </w:r>
      </w:del>
      <w:ins w:id="11521" w:author="Sanino" w:date="2012-05-24T00:09:00Z">
        <w:r w:rsidR="00CA1412">
          <w:t xml:space="preserve"> </w:t>
        </w:r>
      </w:ins>
      <w:r w:rsidRPr="00907F8E">
        <w:t>додаткові</w:t>
      </w:r>
      <w:del w:id="11522" w:author="Sanino" w:date="2012-05-24T00:09:00Z">
        <w:r w:rsidR="00C86AC3" w:rsidDel="00CA1412">
          <w:delText xml:space="preserve"> </w:delText>
        </w:r>
      </w:del>
      <w:ins w:id="11523" w:author="Sanino" w:date="2012-05-24T00:09:00Z">
        <w:r w:rsidR="00CA1412">
          <w:t xml:space="preserve"> </w:t>
        </w:r>
      </w:ins>
      <w:r w:rsidRPr="00907F8E">
        <w:t>роботи</w:t>
      </w:r>
      <w:del w:id="11524" w:author="Sanino" w:date="2012-05-24T00:09:00Z">
        <w:r w:rsidR="00C86AC3" w:rsidDel="00CA1412">
          <w:delText xml:space="preserve"> </w:delText>
        </w:r>
      </w:del>
      <w:ins w:id="11525" w:author="Sanino" w:date="2012-05-24T00:09:00Z">
        <w:r w:rsidR="00CA1412">
          <w:t xml:space="preserve"> </w:t>
        </w:r>
      </w:ins>
      <w:r w:rsidRPr="00907F8E">
        <w:t>кафедр</w:t>
      </w:r>
      <w:del w:id="11526" w:author="Sanino" w:date="2012-05-24T00:09:00Z">
        <w:r w:rsidR="00C86AC3" w:rsidDel="00CA1412">
          <w:delText xml:space="preserve"> </w:delText>
        </w:r>
      </w:del>
      <w:ins w:id="11527" w:author="Sanino" w:date="2012-05-24T00:09:00Z">
        <w:r w:rsidR="00CA1412">
          <w:t xml:space="preserve"> </w:t>
        </w:r>
      </w:ins>
      <w:r w:rsidRPr="00907F8E">
        <w:t>є</w:t>
      </w:r>
      <w:del w:id="11528" w:author="Sanino" w:date="2012-05-24T00:09:00Z">
        <w:r w:rsidR="00C86AC3" w:rsidDel="00CA1412">
          <w:delText xml:space="preserve"> </w:delText>
        </w:r>
      </w:del>
      <w:ins w:id="11529" w:author="Sanino" w:date="2012-05-24T00:09:00Z">
        <w:r w:rsidR="00CA1412">
          <w:t xml:space="preserve"> </w:t>
        </w:r>
      </w:ins>
      <w:r w:rsidRPr="00907F8E">
        <w:t>однаковими</w:t>
      </w:r>
      <w:del w:id="11530" w:author="Sanino" w:date="2012-05-24T00:09:00Z">
        <w:r w:rsidR="00C86AC3" w:rsidDel="00CA1412">
          <w:delText xml:space="preserve"> </w:delText>
        </w:r>
      </w:del>
      <w:ins w:id="11531" w:author="Sanino" w:date="2012-05-24T00:09:00Z">
        <w:r w:rsidR="00CA1412">
          <w:t xml:space="preserve"> </w:t>
        </w:r>
      </w:ins>
      <w:r w:rsidRPr="00907F8E">
        <w:t>для</w:t>
      </w:r>
      <w:del w:id="11532" w:author="Sanino" w:date="2012-05-24T00:09:00Z">
        <w:r w:rsidR="00C86AC3" w:rsidDel="00CA1412">
          <w:delText xml:space="preserve"> </w:delText>
        </w:r>
      </w:del>
      <w:ins w:id="11533" w:author="Sanino" w:date="2012-05-24T00:09:00Z">
        <w:r w:rsidR="00CA1412">
          <w:t xml:space="preserve"> </w:t>
        </w:r>
      </w:ins>
      <w:r w:rsidRPr="00907F8E">
        <w:t>всіх</w:t>
      </w:r>
      <w:del w:id="11534" w:author="Sanino" w:date="2012-05-24T00:09:00Z">
        <w:r w:rsidR="00C86AC3" w:rsidDel="00CA1412">
          <w:delText xml:space="preserve"> </w:delText>
        </w:r>
      </w:del>
      <w:ins w:id="11535" w:author="Sanino" w:date="2012-05-24T00:09:00Z">
        <w:r w:rsidR="00CA1412">
          <w:t xml:space="preserve"> </w:t>
        </w:r>
      </w:ins>
      <w:r w:rsidRPr="00907F8E">
        <w:t>тестів.</w:t>
      </w:r>
      <w:del w:id="11536" w:author="Sanino" w:date="2012-05-24T00:09:00Z">
        <w:r w:rsidR="00C86AC3" w:rsidDel="00CA1412">
          <w:delText xml:space="preserve"> </w:delText>
        </w:r>
      </w:del>
      <w:ins w:id="11537" w:author="Sanino" w:date="2012-05-24T00:09:00Z">
        <w:r w:rsidR="00CA1412">
          <w:t xml:space="preserve"> </w:t>
        </w:r>
      </w:ins>
      <w:r w:rsidRPr="00907F8E">
        <w:t>Додаткові</w:t>
      </w:r>
      <w:del w:id="11538" w:author="Sanino" w:date="2012-05-24T00:09:00Z">
        <w:r w:rsidR="00C86AC3" w:rsidDel="00CA1412">
          <w:delText xml:space="preserve"> </w:delText>
        </w:r>
      </w:del>
      <w:ins w:id="11539" w:author="Sanino" w:date="2012-05-24T00:09:00Z">
        <w:r w:rsidR="00CA1412">
          <w:t xml:space="preserve"> </w:t>
        </w:r>
      </w:ins>
      <w:r w:rsidRPr="00907F8E">
        <w:t>роботи</w:t>
      </w:r>
      <w:del w:id="11540" w:author="Sanino" w:date="2012-05-24T00:09:00Z">
        <w:r w:rsidR="00C86AC3" w:rsidDel="00CA1412">
          <w:delText xml:space="preserve"> </w:delText>
        </w:r>
      </w:del>
      <w:ins w:id="11541" w:author="Sanino" w:date="2012-05-24T00:09:00Z">
        <w:r w:rsidR="00CA1412">
          <w:t xml:space="preserve"> </w:t>
        </w:r>
      </w:ins>
      <w:r w:rsidRPr="00907F8E">
        <w:t>кафедр</w:t>
      </w:r>
      <w:del w:id="11542" w:author="Sanino" w:date="2012-05-24T00:09:00Z">
        <w:r w:rsidR="00C86AC3" w:rsidDel="00CA1412">
          <w:delText xml:space="preserve"> </w:delText>
        </w:r>
      </w:del>
      <w:ins w:id="11543" w:author="Sanino" w:date="2012-05-24T00:09:00Z">
        <w:r w:rsidR="00CA1412">
          <w:t xml:space="preserve"> </w:t>
        </w:r>
      </w:ins>
      <w:r w:rsidRPr="00907F8E">
        <w:t>наведено</w:t>
      </w:r>
      <w:del w:id="11544" w:author="Sanino" w:date="2012-05-24T00:09:00Z">
        <w:r w:rsidR="00C86AC3" w:rsidDel="00CA1412">
          <w:delText xml:space="preserve"> </w:delText>
        </w:r>
      </w:del>
      <w:ins w:id="11545" w:author="Sanino" w:date="2012-05-24T00:09:00Z">
        <w:r w:rsidR="00CA1412">
          <w:t xml:space="preserve"> </w:t>
        </w:r>
      </w:ins>
      <w:r w:rsidRPr="00907F8E">
        <w:t>в</w:t>
      </w:r>
      <w:del w:id="11546" w:author="Sanino" w:date="2012-05-24T00:09:00Z">
        <w:r w:rsidR="00C86AC3" w:rsidDel="00CA1412">
          <w:delText xml:space="preserve"> </w:delText>
        </w:r>
      </w:del>
      <w:ins w:id="11547" w:author="Sanino" w:date="2012-05-24T00:09:00Z">
        <w:r w:rsidR="00CA1412">
          <w:t xml:space="preserve"> </w:t>
        </w:r>
      </w:ins>
      <w:r w:rsidRPr="00907F8E">
        <w:t>табл.</w:t>
      </w:r>
      <w:del w:id="11548" w:author="Sanino" w:date="2012-05-24T00:09:00Z">
        <w:r w:rsidR="00C86AC3" w:rsidDel="00CA1412">
          <w:delText xml:space="preserve"> </w:delText>
        </w:r>
      </w:del>
      <w:ins w:id="11549" w:author="Sanino" w:date="2012-05-24T00:09:00Z">
        <w:r w:rsidR="00CA1412">
          <w:t xml:space="preserve"> </w:t>
        </w:r>
      </w:ins>
      <w:r w:rsidRPr="00907F8E">
        <w:t>5.1.</w:t>
      </w:r>
    </w:p>
    <w:p w:rsidR="00C360A3" w:rsidRDefault="00C360A3" w:rsidP="00814CF1"/>
    <w:p w:rsidR="00907F8E" w:rsidRDefault="00907F8E" w:rsidP="00C360A3">
      <w:pPr>
        <w:jc w:val="center"/>
      </w:pPr>
      <w:r w:rsidRPr="00907F8E">
        <w:t>Таблиця</w:t>
      </w:r>
      <w:del w:id="11550" w:author="Sanino" w:date="2012-05-24T00:09:00Z">
        <w:r w:rsidR="00C86AC3" w:rsidDel="00CA1412">
          <w:delText xml:space="preserve"> </w:delText>
        </w:r>
      </w:del>
      <w:ins w:id="11551" w:author="Sanino" w:date="2012-05-24T00:09:00Z">
        <w:r w:rsidR="00CA1412">
          <w:t xml:space="preserve"> </w:t>
        </w:r>
      </w:ins>
      <w:r w:rsidRPr="00907F8E">
        <w:t>5.1</w:t>
      </w:r>
      <w:del w:id="11552" w:author="Sanino" w:date="2012-05-24T00:09:00Z">
        <w:r w:rsidR="00C86AC3" w:rsidDel="00CA1412">
          <w:delText xml:space="preserve"> </w:delText>
        </w:r>
      </w:del>
      <w:ins w:id="11553" w:author="Sanino" w:date="2012-05-24T00:09:00Z">
        <w:r w:rsidR="00CA1412">
          <w:t xml:space="preserve"> </w:t>
        </w:r>
      </w:ins>
      <w:r w:rsidRPr="00907F8E">
        <w:t>Додаткові</w:t>
      </w:r>
      <w:del w:id="11554" w:author="Sanino" w:date="2012-05-24T00:09:00Z">
        <w:r w:rsidR="00C86AC3" w:rsidDel="00CA1412">
          <w:delText xml:space="preserve"> </w:delText>
        </w:r>
      </w:del>
      <w:ins w:id="11555" w:author="Sanino" w:date="2012-05-24T00:09:00Z">
        <w:r w:rsidR="00CA1412">
          <w:t xml:space="preserve"> </w:t>
        </w:r>
      </w:ins>
      <w:r w:rsidRPr="00907F8E">
        <w:t>роботи</w:t>
      </w:r>
      <w:del w:id="11556" w:author="Sanino" w:date="2012-05-24T00:09:00Z">
        <w:r w:rsidR="00C86AC3" w:rsidDel="00CA1412">
          <w:delText xml:space="preserve"> </w:delText>
        </w:r>
      </w:del>
      <w:ins w:id="11557" w:author="Sanino" w:date="2012-05-24T00:09:00Z">
        <w:r w:rsidR="00CA1412">
          <w:t xml:space="preserve"> </w:t>
        </w:r>
      </w:ins>
      <w:r w:rsidRPr="00907F8E">
        <w:t>кафедр</w:t>
      </w:r>
    </w:p>
    <w:p w:rsidR="00907F8E" w:rsidRDefault="00907F8E" w:rsidP="00814CF1"/>
    <w:tbl>
      <w:tblPr>
        <w:tblpPr w:leftFromText="181" w:rightFromText="181" w:vertAnchor="text" w:horzAnchor="page" w:tblpX="4447" w:tblpY="-49"/>
        <w:tblOverlap w:val="never"/>
        <w:tblW w:w="4935" w:type="dxa"/>
        <w:tblLook w:val="04A0" w:firstRow="1" w:lastRow="0" w:firstColumn="1" w:lastColumn="0" w:noHBand="0" w:noVBand="1"/>
      </w:tblPr>
      <w:tblGrid>
        <w:gridCol w:w="1095"/>
        <w:gridCol w:w="960"/>
        <w:gridCol w:w="960"/>
        <w:gridCol w:w="960"/>
        <w:gridCol w:w="960"/>
      </w:tblGrid>
      <w:tr w:rsidR="00DA3EA9" w:rsidRPr="00426EB1" w:rsidTr="00DA3EA9">
        <w:trPr>
          <w:trHeight w:val="30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Название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Вступ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Асп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Док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hanging="6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Стаж</w:t>
            </w:r>
          </w:p>
        </w:tc>
      </w:tr>
      <w:tr w:rsidR="00DA3EA9" w:rsidRPr="00426EB1" w:rsidTr="00DA3EA9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Матем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hanging="6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DA3EA9" w:rsidRPr="00426EB1" w:rsidTr="00DA3EA9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ДПИ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3EA9" w:rsidRPr="00907F8E" w:rsidRDefault="00DA3EA9" w:rsidP="00DA3EA9">
            <w:pPr>
              <w:ind w:hanging="6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07F8E">
              <w:rPr>
                <w:rFonts w:eastAsia="Times New Roman"/>
                <w:color w:val="000000"/>
                <w:sz w:val="22"/>
                <w:lang w:eastAsia="ru-RU"/>
              </w:rPr>
              <w:t>4</w:t>
            </w:r>
          </w:p>
        </w:tc>
      </w:tr>
    </w:tbl>
    <w:p w:rsidR="003A1283" w:rsidRDefault="003A1283" w:rsidP="00814CF1"/>
    <w:p w:rsidR="00C360A3" w:rsidRDefault="00DA3EA9" w:rsidP="00814CF1">
      <w:del w:id="11558" w:author="Sanino" w:date="2012-05-24T00:04:00Z">
        <w:r w:rsidDel="00347EAA">
          <w:delText xml:space="preserve">                    </w:delText>
        </w:r>
      </w:del>
    </w:p>
    <w:p w:rsidR="00C360A3" w:rsidRDefault="00C360A3" w:rsidP="00814CF1"/>
    <w:p w:rsidR="003A1283" w:rsidRDefault="003A1283" w:rsidP="00814CF1"/>
    <w:p w:rsidR="00DA3EA9" w:rsidRPr="003A1283" w:rsidRDefault="00DA3EA9" w:rsidP="00814CF1"/>
    <w:p w:rsidR="00DA3EA9" w:rsidRDefault="003A1283" w:rsidP="00DA3EA9">
      <w:pPr>
        <w:jc w:val="left"/>
      </w:pPr>
      <w:r w:rsidRPr="003A1283">
        <w:t>Тестовий</w:t>
      </w:r>
      <w:del w:id="11559" w:author="Sanino" w:date="2012-05-24T00:09:00Z">
        <w:r w:rsidR="00C86AC3" w:rsidDel="00CA1412">
          <w:delText xml:space="preserve"> </w:delText>
        </w:r>
      </w:del>
      <w:ins w:id="11560" w:author="Sanino" w:date="2012-05-24T00:09:00Z">
        <w:r w:rsidR="00CA1412">
          <w:t xml:space="preserve"> </w:t>
        </w:r>
      </w:ins>
      <w:r w:rsidRPr="003A1283">
        <w:t>навчальний</w:t>
      </w:r>
      <w:del w:id="11561" w:author="Sanino" w:date="2012-05-24T00:09:00Z">
        <w:r w:rsidR="00C86AC3" w:rsidDel="00CA1412">
          <w:delText xml:space="preserve"> </w:delText>
        </w:r>
      </w:del>
      <w:ins w:id="11562" w:author="Sanino" w:date="2012-05-24T00:09:00Z">
        <w:r w:rsidR="00CA1412">
          <w:t xml:space="preserve"> </w:t>
        </w:r>
      </w:ins>
      <w:r w:rsidRPr="003A1283">
        <w:t>план</w:t>
      </w:r>
      <w:del w:id="11563" w:author="Sanino" w:date="2012-05-24T00:09:00Z">
        <w:r w:rsidR="00C86AC3" w:rsidDel="00CA1412">
          <w:delText xml:space="preserve"> </w:delText>
        </w:r>
      </w:del>
      <w:ins w:id="11564" w:author="Sanino" w:date="2012-05-24T00:09:00Z">
        <w:r w:rsidR="00CA1412">
          <w:t xml:space="preserve"> </w:t>
        </w:r>
      </w:ins>
      <w:r w:rsidRPr="003A1283">
        <w:t>першого</w:t>
      </w:r>
      <w:del w:id="11565" w:author="Sanino" w:date="2012-05-24T00:09:00Z">
        <w:r w:rsidR="00C86AC3" w:rsidDel="00CA1412">
          <w:delText xml:space="preserve"> </w:delText>
        </w:r>
      </w:del>
      <w:ins w:id="11566" w:author="Sanino" w:date="2012-05-24T00:09:00Z">
        <w:r w:rsidR="00CA1412">
          <w:t xml:space="preserve"> </w:t>
        </w:r>
      </w:ins>
      <w:r w:rsidRPr="003A1283">
        <w:t>тесту</w:t>
      </w:r>
      <w:del w:id="11567" w:author="Sanino" w:date="2012-05-24T00:09:00Z">
        <w:r w:rsidR="00C86AC3" w:rsidDel="00CA1412">
          <w:delText xml:space="preserve"> </w:delText>
        </w:r>
      </w:del>
      <w:ins w:id="11568" w:author="Sanino" w:date="2012-05-24T00:09:00Z">
        <w:r w:rsidR="00CA1412">
          <w:t xml:space="preserve"> </w:t>
        </w:r>
      </w:ins>
      <w:r w:rsidRPr="003A1283">
        <w:t>наведено</w:t>
      </w:r>
      <w:del w:id="11569" w:author="Sanino" w:date="2012-05-24T00:09:00Z">
        <w:r w:rsidR="00C86AC3" w:rsidDel="00CA1412">
          <w:delText xml:space="preserve"> </w:delText>
        </w:r>
      </w:del>
      <w:ins w:id="11570" w:author="Sanino" w:date="2012-05-24T00:09:00Z">
        <w:r w:rsidR="00CA1412">
          <w:t xml:space="preserve"> </w:t>
        </w:r>
      </w:ins>
      <w:r w:rsidRPr="003A1283">
        <w:t>в</w:t>
      </w:r>
      <w:del w:id="11571" w:author="Sanino" w:date="2012-05-24T00:09:00Z">
        <w:r w:rsidR="00C86AC3" w:rsidDel="00CA1412">
          <w:delText xml:space="preserve"> </w:delText>
        </w:r>
      </w:del>
      <w:ins w:id="11572" w:author="Sanino" w:date="2012-05-24T00:09:00Z">
        <w:r w:rsidR="00CA1412">
          <w:t xml:space="preserve"> </w:t>
        </w:r>
      </w:ins>
      <w:r w:rsidRPr="003A1283">
        <w:t>таблиці</w:t>
      </w:r>
      <w:del w:id="11573" w:author="Sanino" w:date="2012-05-24T00:09:00Z">
        <w:r w:rsidR="00C86AC3" w:rsidDel="00CA1412">
          <w:delText xml:space="preserve"> </w:delText>
        </w:r>
      </w:del>
      <w:ins w:id="11574" w:author="Sanino" w:date="2012-05-24T00:09:00Z">
        <w:r w:rsidR="00CA1412">
          <w:t xml:space="preserve"> </w:t>
        </w:r>
      </w:ins>
      <w:r w:rsidR="00DA3EA9">
        <w:t>5.2.</w:t>
      </w:r>
    </w:p>
    <w:p w:rsidR="00DA3EA9" w:rsidRDefault="00DA3EA9" w:rsidP="00DA3EA9">
      <w:pPr>
        <w:jc w:val="left"/>
      </w:pPr>
    </w:p>
    <w:p w:rsidR="00907F8E" w:rsidRDefault="003A1283" w:rsidP="00DA3EA9">
      <w:pPr>
        <w:jc w:val="center"/>
      </w:pPr>
      <w:r w:rsidRPr="003A1283">
        <w:t>Таблиця</w:t>
      </w:r>
      <w:del w:id="11575" w:author="Sanino" w:date="2012-05-24T00:09:00Z">
        <w:r w:rsidR="00C86AC3" w:rsidDel="00CA1412">
          <w:delText xml:space="preserve"> </w:delText>
        </w:r>
      </w:del>
      <w:ins w:id="11576" w:author="Sanino" w:date="2012-05-24T00:09:00Z">
        <w:r w:rsidR="00CA1412">
          <w:t xml:space="preserve"> </w:t>
        </w:r>
      </w:ins>
      <w:r w:rsidRPr="003A1283">
        <w:t>5.2</w:t>
      </w:r>
      <w:del w:id="11577" w:author="Sanino" w:date="2012-05-24T00:09:00Z">
        <w:r w:rsidR="00C86AC3" w:rsidDel="00CA1412">
          <w:delText xml:space="preserve"> </w:delText>
        </w:r>
      </w:del>
      <w:ins w:id="11578" w:author="Sanino" w:date="2012-05-24T00:09:00Z">
        <w:r w:rsidR="00CA1412">
          <w:t xml:space="preserve"> </w:t>
        </w:r>
      </w:ins>
      <w:r w:rsidRPr="003A1283">
        <w:t>Тестовий</w:t>
      </w:r>
      <w:del w:id="11579" w:author="Sanino" w:date="2012-05-24T00:09:00Z">
        <w:r w:rsidR="00C86AC3" w:rsidDel="00CA1412">
          <w:delText xml:space="preserve"> </w:delText>
        </w:r>
      </w:del>
      <w:ins w:id="11580" w:author="Sanino" w:date="2012-05-24T00:09:00Z">
        <w:r w:rsidR="00CA1412">
          <w:t xml:space="preserve"> </w:t>
        </w:r>
      </w:ins>
      <w:r w:rsidRPr="003A1283">
        <w:t>навчальний</w:t>
      </w:r>
      <w:del w:id="11581" w:author="Sanino" w:date="2012-05-24T00:09:00Z">
        <w:r w:rsidR="00C86AC3" w:rsidDel="00CA1412">
          <w:delText xml:space="preserve"> </w:delText>
        </w:r>
      </w:del>
      <w:ins w:id="11582" w:author="Sanino" w:date="2012-05-24T00:09:00Z">
        <w:r w:rsidR="00CA1412">
          <w:t xml:space="preserve"> </w:t>
        </w:r>
      </w:ins>
      <w:r w:rsidRPr="003A1283">
        <w:t>план</w:t>
      </w:r>
      <w:del w:id="11583" w:author="Sanino" w:date="2012-05-24T00:09:00Z">
        <w:r w:rsidR="00C86AC3" w:rsidDel="00CA1412">
          <w:delText xml:space="preserve"> </w:delText>
        </w:r>
      </w:del>
      <w:ins w:id="11584" w:author="Sanino" w:date="2012-05-24T00:09:00Z">
        <w:r w:rsidR="00CA1412">
          <w:t xml:space="preserve"> </w:t>
        </w:r>
      </w:ins>
      <w:r w:rsidRPr="003A1283">
        <w:t>для</w:t>
      </w:r>
      <w:del w:id="11585" w:author="Sanino" w:date="2012-05-24T00:09:00Z">
        <w:r w:rsidR="00C86AC3" w:rsidDel="00CA1412">
          <w:delText xml:space="preserve"> </w:delText>
        </w:r>
      </w:del>
      <w:ins w:id="11586" w:author="Sanino" w:date="2012-05-24T00:09:00Z">
        <w:r w:rsidR="00CA1412">
          <w:t xml:space="preserve"> </w:t>
        </w:r>
      </w:ins>
      <w:r w:rsidRPr="003A1283">
        <w:t>першого</w:t>
      </w:r>
      <w:del w:id="11587" w:author="Sanino" w:date="2012-05-24T00:09:00Z">
        <w:r w:rsidR="00C86AC3" w:rsidDel="00CA1412">
          <w:delText xml:space="preserve"> </w:delText>
        </w:r>
      </w:del>
      <w:ins w:id="11588" w:author="Sanino" w:date="2012-05-24T00:09:00Z">
        <w:r w:rsidR="00CA1412">
          <w:t xml:space="preserve"> </w:t>
        </w:r>
      </w:ins>
      <w:r w:rsidRPr="003A1283">
        <w:t>тесту</w:t>
      </w:r>
    </w:p>
    <w:p w:rsidR="00DA3EA9" w:rsidRDefault="00DA3EA9" w:rsidP="00DA3EA9">
      <w:pPr>
        <w:jc w:val="center"/>
      </w:pPr>
    </w:p>
    <w:p w:rsidR="003A1283" w:rsidRDefault="003A1283" w:rsidP="00DA3EA9">
      <w:pPr>
        <w:ind w:firstLine="0"/>
        <w:jc w:val="center"/>
      </w:pPr>
      <w:r w:rsidRPr="003A1283">
        <w:rPr>
          <w:noProof/>
          <w:lang w:val="ru-RU" w:eastAsia="ru-RU"/>
        </w:rPr>
        <w:drawing>
          <wp:inline distT="0" distB="0" distL="0" distR="0" wp14:anchorId="134B7047" wp14:editId="501F08B1">
            <wp:extent cx="5572887" cy="1040698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887" cy="104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83" w:rsidRDefault="003A1283" w:rsidP="00814CF1"/>
    <w:p w:rsidR="00DA3EA9" w:rsidRDefault="00DA3EA9" w:rsidP="00814CF1"/>
    <w:p w:rsidR="00DA3EA9" w:rsidRDefault="00C86AC3" w:rsidP="00DA3EA9">
      <w:del w:id="11589" w:author="Sanino" w:date="2012-05-24T00:04:00Z">
        <w:r w:rsidDel="00347EAA">
          <w:delText xml:space="preserve">  </w:delText>
        </w:r>
      </w:del>
      <w:r w:rsidR="003A1283" w:rsidRPr="003A1283">
        <w:t>З</w:t>
      </w:r>
      <w:del w:id="11590" w:author="Sanino" w:date="2012-05-24T00:09:00Z">
        <w:r w:rsidDel="00CA1412">
          <w:delText xml:space="preserve"> </w:delText>
        </w:r>
      </w:del>
      <w:ins w:id="11591" w:author="Sanino" w:date="2012-05-24T00:09:00Z">
        <w:r w:rsidR="00CA1412">
          <w:t xml:space="preserve"> </w:t>
        </w:r>
      </w:ins>
      <w:r w:rsidR="003A1283" w:rsidRPr="003A1283">
        <w:t>навчального</w:t>
      </w:r>
      <w:del w:id="11592" w:author="Sanino" w:date="2012-05-24T00:09:00Z">
        <w:r w:rsidDel="00CA1412">
          <w:delText xml:space="preserve"> </w:delText>
        </w:r>
      </w:del>
      <w:ins w:id="11593" w:author="Sanino" w:date="2012-05-24T00:09:00Z">
        <w:r w:rsidR="00CA1412">
          <w:t xml:space="preserve"> </w:t>
        </w:r>
      </w:ins>
      <w:r w:rsidR="003A1283" w:rsidRPr="003A1283">
        <w:t>плану</w:t>
      </w:r>
      <w:del w:id="11594" w:author="Sanino" w:date="2012-05-24T00:09:00Z">
        <w:r w:rsidDel="00CA1412">
          <w:delText xml:space="preserve"> </w:delText>
        </w:r>
      </w:del>
      <w:ins w:id="11595" w:author="Sanino" w:date="2012-05-24T00:09:00Z">
        <w:r w:rsidR="00CA1412">
          <w:t xml:space="preserve"> </w:t>
        </w:r>
      </w:ins>
      <w:r w:rsidR="003A1283" w:rsidRPr="003A1283">
        <w:t>видно,</w:t>
      </w:r>
      <w:del w:id="11596" w:author="Sanino" w:date="2012-05-24T00:09:00Z">
        <w:r w:rsidDel="00CA1412">
          <w:delText xml:space="preserve"> </w:delText>
        </w:r>
      </w:del>
      <w:ins w:id="11597" w:author="Sanino" w:date="2012-05-24T00:09:00Z">
        <w:r w:rsidR="00CA1412">
          <w:t xml:space="preserve"> </w:t>
        </w:r>
      </w:ins>
      <w:r w:rsidR="003A1283" w:rsidRPr="003A1283">
        <w:t>що</w:t>
      </w:r>
      <w:del w:id="11598" w:author="Sanino" w:date="2012-05-24T00:09:00Z">
        <w:r w:rsidDel="00CA1412">
          <w:delText xml:space="preserve"> </w:delText>
        </w:r>
      </w:del>
      <w:ins w:id="11599" w:author="Sanino" w:date="2012-05-24T00:09:00Z">
        <w:r w:rsidR="00CA1412">
          <w:t xml:space="preserve"> </w:t>
        </w:r>
      </w:ins>
      <w:r w:rsidR="003A1283" w:rsidRPr="003A1283">
        <w:t>кафедри</w:t>
      </w:r>
      <w:del w:id="11600" w:author="Sanino" w:date="2012-05-24T00:09:00Z">
        <w:r w:rsidDel="00CA1412">
          <w:delText xml:space="preserve"> </w:delText>
        </w:r>
      </w:del>
      <w:ins w:id="11601" w:author="Sanino" w:date="2012-05-24T00:09:00Z">
        <w:r w:rsidR="00CA1412">
          <w:t xml:space="preserve"> </w:t>
        </w:r>
      </w:ins>
      <w:r w:rsidR="003A1283" w:rsidRPr="003A1283">
        <w:t>«</w:t>
      </w:r>
      <w:r w:rsidR="003A1283">
        <w:t>М</w:t>
      </w:r>
      <w:r w:rsidR="003A1283" w:rsidRPr="003A1283">
        <w:t>атем»</w:t>
      </w:r>
      <w:del w:id="11602" w:author="Sanino" w:date="2012-05-24T00:09:00Z">
        <w:r w:rsidDel="00CA1412">
          <w:delText xml:space="preserve"> </w:delText>
        </w:r>
      </w:del>
      <w:ins w:id="11603" w:author="Sanino" w:date="2012-05-24T00:09:00Z">
        <w:r w:rsidR="00CA1412">
          <w:t xml:space="preserve"> </w:t>
        </w:r>
      </w:ins>
      <w:r w:rsidR="003A1283" w:rsidRPr="003A1283">
        <w:t>і</w:t>
      </w:r>
      <w:del w:id="11604" w:author="Sanino" w:date="2012-05-24T00:09:00Z">
        <w:r w:rsidDel="00CA1412">
          <w:delText xml:space="preserve"> </w:delText>
        </w:r>
      </w:del>
      <w:ins w:id="11605" w:author="Sanino" w:date="2012-05-24T00:09:00Z">
        <w:r w:rsidR="00CA1412">
          <w:t xml:space="preserve"> </w:t>
        </w:r>
      </w:ins>
      <w:r w:rsidR="00DA3EA9">
        <w:t>«ДПИ</w:t>
      </w:r>
      <w:r w:rsidR="003A1283" w:rsidRPr="003A1283">
        <w:t>»</w:t>
      </w:r>
      <w:del w:id="11606" w:author="Sanino" w:date="2012-05-24T00:09:00Z">
        <w:r w:rsidDel="00CA1412">
          <w:delText xml:space="preserve"> </w:delText>
        </w:r>
      </w:del>
      <w:ins w:id="11607" w:author="Sanino" w:date="2012-05-24T00:09:00Z">
        <w:r w:rsidR="00CA1412">
          <w:t xml:space="preserve"> </w:t>
        </w:r>
      </w:ins>
      <w:r w:rsidR="003A1283">
        <w:t>мають</w:t>
      </w:r>
      <w:del w:id="11608" w:author="Sanino" w:date="2012-05-24T00:09:00Z">
        <w:r w:rsidDel="00CA1412">
          <w:delText xml:space="preserve"> </w:delText>
        </w:r>
      </w:del>
      <w:ins w:id="11609" w:author="Sanino" w:date="2012-05-24T00:09:00Z">
        <w:r w:rsidR="00CA1412">
          <w:t xml:space="preserve"> </w:t>
        </w:r>
      </w:ins>
      <w:r w:rsidR="003A1283">
        <w:t>о</w:t>
      </w:r>
      <w:r w:rsidR="003A1283">
        <w:t>д</w:t>
      </w:r>
      <w:r w:rsidR="003A1283">
        <w:t>наковий</w:t>
      </w:r>
      <w:del w:id="11610" w:author="Sanino" w:date="2012-05-24T00:04:00Z">
        <w:r w:rsidDel="00347EAA">
          <w:delText xml:space="preserve">  </w:delText>
        </w:r>
      </w:del>
      <w:ins w:id="11611" w:author="Sanino" w:date="2012-05-24T00:09:00Z">
        <w:r w:rsidR="00CA1412">
          <w:t xml:space="preserve"> </w:t>
        </w:r>
      </w:ins>
      <w:r w:rsidR="003A1283" w:rsidRPr="003A1283">
        <w:t>контингент</w:t>
      </w:r>
      <w:del w:id="11612" w:author="Sanino" w:date="2012-05-24T00:09:00Z">
        <w:r w:rsidDel="00CA1412">
          <w:delText xml:space="preserve"> </w:delText>
        </w:r>
      </w:del>
      <w:ins w:id="11613" w:author="Sanino" w:date="2012-05-24T00:09:00Z">
        <w:r w:rsidR="00CA1412">
          <w:t xml:space="preserve"> </w:t>
        </w:r>
      </w:ins>
      <w:r w:rsidR="003A1283" w:rsidRPr="003A1283">
        <w:t>студентів</w:t>
      </w:r>
      <w:del w:id="11614" w:author="Sanino" w:date="2012-05-24T00:09:00Z">
        <w:r w:rsidDel="00CA1412">
          <w:delText xml:space="preserve"> </w:delText>
        </w:r>
      </w:del>
      <w:ins w:id="11615" w:author="Sanino" w:date="2012-05-24T00:09:00Z">
        <w:r w:rsidR="00CA1412">
          <w:t xml:space="preserve"> </w:t>
        </w:r>
      </w:ins>
      <w:r w:rsidR="003A1283" w:rsidRPr="003A1283">
        <w:t>і</w:t>
      </w:r>
      <w:del w:id="11616" w:author="Sanino" w:date="2012-05-24T00:09:00Z">
        <w:r w:rsidDel="00CA1412">
          <w:delText xml:space="preserve"> </w:delText>
        </w:r>
      </w:del>
      <w:ins w:id="11617" w:author="Sanino" w:date="2012-05-24T00:09:00Z">
        <w:r w:rsidR="00CA1412">
          <w:t xml:space="preserve"> </w:t>
        </w:r>
      </w:ins>
      <w:r w:rsidR="003A1283" w:rsidRPr="003A1283">
        <w:t>приблизно</w:t>
      </w:r>
      <w:del w:id="11618" w:author="Sanino" w:date="2012-05-24T00:09:00Z">
        <w:r w:rsidDel="00CA1412">
          <w:delText xml:space="preserve"> </w:delText>
        </w:r>
      </w:del>
      <w:ins w:id="11619" w:author="Sanino" w:date="2012-05-24T00:09:00Z">
        <w:r w:rsidR="00CA1412">
          <w:t xml:space="preserve"> </w:t>
        </w:r>
      </w:ins>
      <w:r w:rsidR="003A1283" w:rsidRPr="003A1283">
        <w:t>рівний</w:t>
      </w:r>
      <w:del w:id="11620" w:author="Sanino" w:date="2012-05-24T00:09:00Z">
        <w:r w:rsidDel="00CA1412">
          <w:delText xml:space="preserve"> </w:delText>
        </w:r>
      </w:del>
      <w:ins w:id="11621" w:author="Sanino" w:date="2012-05-24T00:09:00Z">
        <w:r w:rsidR="00CA1412">
          <w:t xml:space="preserve"> </w:t>
        </w:r>
      </w:ins>
      <w:r w:rsidR="003A1283" w:rsidRPr="003A1283">
        <w:t>обсяг</w:t>
      </w:r>
      <w:del w:id="11622" w:author="Sanino" w:date="2012-05-24T00:09:00Z">
        <w:r w:rsidDel="00CA1412">
          <w:delText xml:space="preserve"> </w:delText>
        </w:r>
      </w:del>
      <w:ins w:id="11623" w:author="Sanino" w:date="2012-05-24T00:09:00Z">
        <w:r w:rsidR="00CA1412">
          <w:t xml:space="preserve"> </w:t>
        </w:r>
      </w:ins>
      <w:r w:rsidR="003A1283" w:rsidRPr="003A1283">
        <w:t>у</w:t>
      </w:r>
      <w:del w:id="11624" w:author="Sanino" w:date="2012-05-24T00:09:00Z">
        <w:r w:rsidDel="00CA1412">
          <w:delText xml:space="preserve"> </w:delText>
        </w:r>
      </w:del>
      <w:ins w:id="11625" w:author="Sanino" w:date="2012-05-24T00:09:00Z">
        <w:r w:rsidR="00CA1412">
          <w:t xml:space="preserve"> </w:t>
        </w:r>
      </w:ins>
      <w:r w:rsidR="003A1283" w:rsidRPr="003A1283">
        <w:t>кредитах,</w:t>
      </w:r>
      <w:del w:id="11626" w:author="Sanino" w:date="2012-05-24T00:09:00Z">
        <w:r w:rsidDel="00CA1412">
          <w:delText xml:space="preserve"> </w:delText>
        </w:r>
      </w:del>
      <w:ins w:id="11627" w:author="Sanino" w:date="2012-05-24T00:09:00Z">
        <w:r w:rsidR="00CA1412">
          <w:t xml:space="preserve"> </w:t>
        </w:r>
      </w:ins>
      <w:r w:rsidR="003A1283" w:rsidRPr="003A1283">
        <w:t>одну</w:t>
      </w:r>
      <w:del w:id="11628" w:author="Sanino" w:date="2012-05-24T00:09:00Z">
        <w:r w:rsidDel="00CA1412">
          <w:delText xml:space="preserve"> </w:delText>
        </w:r>
      </w:del>
      <w:ins w:id="11629" w:author="Sanino" w:date="2012-05-24T00:09:00Z">
        <w:r w:rsidR="00CA1412">
          <w:t xml:space="preserve"> </w:t>
        </w:r>
      </w:ins>
      <w:r w:rsidR="003A1283" w:rsidRPr="003A1283">
        <w:t>ф</w:t>
      </w:r>
      <w:r w:rsidR="003A1283" w:rsidRPr="003A1283">
        <w:t>о</w:t>
      </w:r>
      <w:r w:rsidR="003A1283" w:rsidRPr="003A1283">
        <w:t>рму</w:t>
      </w:r>
      <w:del w:id="11630" w:author="Sanino" w:date="2012-05-24T00:09:00Z">
        <w:r w:rsidDel="00CA1412">
          <w:delText xml:space="preserve"> </w:delText>
        </w:r>
      </w:del>
      <w:ins w:id="11631" w:author="Sanino" w:date="2012-05-24T00:09:00Z">
        <w:r w:rsidR="00CA1412">
          <w:t xml:space="preserve"> </w:t>
        </w:r>
      </w:ins>
      <w:r w:rsidR="003A1283">
        <w:t>навчання</w:t>
      </w:r>
      <w:del w:id="11632" w:author="Sanino" w:date="2012-05-24T00:09:00Z">
        <w:r w:rsidDel="00CA1412">
          <w:delText xml:space="preserve"> </w:delText>
        </w:r>
      </w:del>
      <w:ins w:id="11633" w:author="Sanino" w:date="2012-05-24T00:09:00Z">
        <w:r w:rsidR="00CA1412">
          <w:t xml:space="preserve"> </w:t>
        </w:r>
      </w:ins>
      <w:r w:rsidR="003A1283" w:rsidRPr="003A1283">
        <w:t>та</w:t>
      </w:r>
      <w:del w:id="11634" w:author="Sanino" w:date="2012-05-24T00:09:00Z">
        <w:r w:rsidDel="00CA1412">
          <w:delText xml:space="preserve"> </w:delText>
        </w:r>
      </w:del>
      <w:ins w:id="11635" w:author="Sanino" w:date="2012-05-24T00:09:00Z">
        <w:r w:rsidR="00CA1412">
          <w:t xml:space="preserve"> </w:t>
        </w:r>
      </w:ins>
      <w:r w:rsidR="003A1283" w:rsidRPr="003A1283">
        <w:t>2</w:t>
      </w:r>
      <w:r w:rsidR="003A1283">
        <w:t>-3</w:t>
      </w:r>
      <w:del w:id="11636" w:author="Sanino" w:date="2012-05-24T00:09:00Z">
        <w:r w:rsidDel="00CA1412">
          <w:delText xml:space="preserve"> </w:delText>
        </w:r>
      </w:del>
      <w:ins w:id="11637" w:author="Sanino" w:date="2012-05-24T00:09:00Z">
        <w:r w:rsidR="00CA1412">
          <w:t xml:space="preserve"> </w:t>
        </w:r>
      </w:ins>
      <w:r w:rsidR="003A1283">
        <w:t>курс</w:t>
      </w:r>
      <w:del w:id="11638" w:author="Sanino" w:date="2012-05-24T00:04:00Z">
        <w:r w:rsidDel="00347EAA">
          <w:delText xml:space="preserve">  </w:delText>
        </w:r>
      </w:del>
      <w:ins w:id="11639" w:author="Sanino" w:date="2012-05-24T00:09:00Z">
        <w:r w:rsidR="00CA1412">
          <w:t xml:space="preserve"> </w:t>
        </w:r>
      </w:ins>
      <w:r w:rsidR="003A1283">
        <w:t>навчання</w:t>
      </w:r>
      <w:del w:id="11640" w:author="Sanino" w:date="2012-05-24T00:09:00Z">
        <w:r w:rsidDel="00CA1412">
          <w:delText xml:space="preserve"> </w:delText>
        </w:r>
      </w:del>
      <w:ins w:id="11641" w:author="Sanino" w:date="2012-05-24T00:09:00Z">
        <w:r w:rsidR="00CA1412">
          <w:t xml:space="preserve"> </w:t>
        </w:r>
      </w:ins>
      <w:r w:rsidR="003A1283">
        <w:t>.</w:t>
      </w:r>
      <w:del w:id="11642" w:author="Sanino" w:date="2012-05-24T00:09:00Z">
        <w:r w:rsidDel="00CA1412">
          <w:delText xml:space="preserve"> </w:delText>
        </w:r>
      </w:del>
      <w:ins w:id="11643" w:author="Sanino" w:date="2012-05-24T00:09:00Z">
        <w:r w:rsidR="00CA1412">
          <w:t xml:space="preserve"> </w:t>
        </w:r>
      </w:ins>
      <w:r w:rsidR="003A1283">
        <w:t>Відмінності</w:t>
      </w:r>
      <w:del w:id="11644" w:author="Sanino" w:date="2012-05-24T00:04:00Z">
        <w:r w:rsidDel="00347EAA">
          <w:delText xml:space="preserve">  </w:delText>
        </w:r>
      </w:del>
      <w:ins w:id="11645" w:author="Sanino" w:date="2012-05-24T00:09:00Z">
        <w:r w:rsidR="00CA1412">
          <w:t xml:space="preserve"> </w:t>
        </w:r>
      </w:ins>
      <w:r w:rsidR="003A1283">
        <w:t>визначаються</w:t>
      </w:r>
      <w:del w:id="11646" w:author="Sanino" w:date="2012-05-24T00:09:00Z">
        <w:r w:rsidDel="00CA1412">
          <w:delText xml:space="preserve"> </w:delText>
        </w:r>
      </w:del>
      <w:ins w:id="11647" w:author="Sanino" w:date="2012-05-24T00:09:00Z">
        <w:r w:rsidR="00CA1412">
          <w:t xml:space="preserve"> </w:t>
        </w:r>
      </w:ins>
      <w:r w:rsidR="003A1283">
        <w:t>типом</w:t>
      </w:r>
      <w:del w:id="11648" w:author="Sanino" w:date="2012-05-24T00:04:00Z">
        <w:r w:rsidDel="00347EAA">
          <w:delText xml:space="preserve">  </w:delText>
        </w:r>
      </w:del>
      <w:ins w:id="11649" w:author="Sanino" w:date="2012-05-24T00:09:00Z">
        <w:r w:rsidR="00CA1412">
          <w:t xml:space="preserve"> </w:t>
        </w:r>
      </w:ins>
      <w:r w:rsidR="003A1283" w:rsidRPr="003A1283">
        <w:t>дисц</w:t>
      </w:r>
      <w:r w:rsidR="003A1283" w:rsidRPr="003A1283">
        <w:t>и</w:t>
      </w:r>
      <w:r w:rsidR="003A1283" w:rsidRPr="003A1283">
        <w:t>плін:</w:t>
      </w:r>
      <w:del w:id="11650" w:author="Sanino" w:date="2012-05-24T00:09:00Z">
        <w:r w:rsidDel="00CA1412">
          <w:delText xml:space="preserve"> </w:delText>
        </w:r>
      </w:del>
      <w:ins w:id="11651" w:author="Sanino" w:date="2012-05-24T00:09:00Z">
        <w:r w:rsidR="00CA1412">
          <w:t xml:space="preserve"> </w:t>
        </w:r>
      </w:ins>
      <w:r w:rsidR="003A1283" w:rsidRPr="003A1283">
        <w:t>на</w:t>
      </w:r>
      <w:del w:id="11652" w:author="Sanino" w:date="2012-05-24T00:09:00Z">
        <w:r w:rsidDel="00CA1412">
          <w:delText xml:space="preserve"> </w:delText>
        </w:r>
      </w:del>
      <w:ins w:id="11653" w:author="Sanino" w:date="2012-05-24T00:09:00Z">
        <w:r w:rsidR="00CA1412">
          <w:t xml:space="preserve"> </w:t>
        </w:r>
      </w:ins>
      <w:r w:rsidR="003A1283" w:rsidRPr="003A1283">
        <w:t>кафедрі</w:t>
      </w:r>
      <w:del w:id="11654" w:author="Sanino" w:date="2012-05-24T00:09:00Z">
        <w:r w:rsidDel="00CA1412">
          <w:delText xml:space="preserve"> </w:delText>
        </w:r>
      </w:del>
      <w:ins w:id="11655" w:author="Sanino" w:date="2012-05-24T00:09:00Z">
        <w:r w:rsidR="00CA1412">
          <w:t xml:space="preserve"> </w:t>
        </w:r>
      </w:ins>
      <w:r w:rsidR="003A1283" w:rsidRPr="003A1283">
        <w:t>«</w:t>
      </w:r>
      <w:r w:rsidR="003A1283">
        <w:t>М</w:t>
      </w:r>
      <w:r w:rsidR="003A1283" w:rsidRPr="003A1283">
        <w:t>атем»</w:t>
      </w:r>
      <w:del w:id="11656" w:author="Sanino" w:date="2012-05-24T00:09:00Z">
        <w:r w:rsidDel="00CA1412">
          <w:delText xml:space="preserve"> </w:delText>
        </w:r>
      </w:del>
      <w:ins w:id="11657" w:author="Sanino" w:date="2012-05-24T00:09:00Z">
        <w:r w:rsidR="00CA1412">
          <w:t xml:space="preserve"> </w:t>
        </w:r>
      </w:ins>
      <w:r w:rsidR="003A1283" w:rsidRPr="003A1283">
        <w:t>викладаються</w:t>
      </w:r>
      <w:del w:id="11658" w:author="Sanino" w:date="2012-05-24T00:09:00Z">
        <w:r w:rsidDel="00CA1412">
          <w:delText xml:space="preserve"> </w:delText>
        </w:r>
      </w:del>
      <w:ins w:id="11659" w:author="Sanino" w:date="2012-05-24T00:09:00Z">
        <w:r w:rsidR="00CA1412">
          <w:t xml:space="preserve"> </w:t>
        </w:r>
      </w:ins>
      <w:r w:rsidR="003A1283" w:rsidRPr="003A1283">
        <w:t>загальноосвітня</w:t>
      </w:r>
      <w:del w:id="11660" w:author="Sanino" w:date="2012-05-24T00:09:00Z">
        <w:r w:rsidDel="00CA1412">
          <w:delText xml:space="preserve"> </w:delText>
        </w:r>
      </w:del>
      <w:ins w:id="11661" w:author="Sanino" w:date="2012-05-24T00:09:00Z">
        <w:r w:rsidR="00CA1412">
          <w:t xml:space="preserve"> </w:t>
        </w:r>
      </w:ins>
      <w:r w:rsidR="003A1283" w:rsidRPr="003A1283">
        <w:t>або</w:t>
      </w:r>
      <w:del w:id="11662" w:author="Sanino" w:date="2012-05-24T00:09:00Z">
        <w:r w:rsidDel="00CA1412">
          <w:delText xml:space="preserve"> </w:delText>
        </w:r>
      </w:del>
      <w:ins w:id="11663" w:author="Sanino" w:date="2012-05-24T00:09:00Z">
        <w:r w:rsidR="00CA1412">
          <w:t xml:space="preserve"> </w:t>
        </w:r>
      </w:ins>
      <w:r w:rsidR="003A1283" w:rsidRPr="003A1283">
        <w:t>соціально</w:t>
      </w:r>
      <w:r w:rsidR="003A1283">
        <w:t>-</w:t>
      </w:r>
      <w:del w:id="11664" w:author="Sanino" w:date="2012-05-24T00:09:00Z">
        <w:r w:rsidDel="00CA1412">
          <w:delText xml:space="preserve"> </w:delText>
        </w:r>
      </w:del>
      <w:r w:rsidR="003A1283" w:rsidRPr="003A1283">
        <w:t>економічна,</w:t>
      </w:r>
      <w:del w:id="11665" w:author="Sanino" w:date="2012-05-24T00:09:00Z">
        <w:r w:rsidDel="00CA1412">
          <w:delText xml:space="preserve"> </w:delText>
        </w:r>
      </w:del>
      <w:ins w:id="11666" w:author="Sanino" w:date="2012-05-24T00:09:00Z">
        <w:r w:rsidR="00CA1412">
          <w:t xml:space="preserve"> </w:t>
        </w:r>
      </w:ins>
      <w:r w:rsidR="003A1283" w:rsidRPr="003A1283">
        <w:t>а</w:t>
      </w:r>
      <w:del w:id="11667" w:author="Sanino" w:date="2012-05-24T00:09:00Z">
        <w:r w:rsidDel="00CA1412">
          <w:delText xml:space="preserve"> </w:delText>
        </w:r>
      </w:del>
      <w:ins w:id="11668" w:author="Sanino" w:date="2012-05-24T00:09:00Z">
        <w:r w:rsidR="00CA1412">
          <w:t xml:space="preserve"> </w:t>
        </w:r>
      </w:ins>
      <w:r w:rsidR="003A1283" w:rsidRPr="003A1283">
        <w:t>також</w:t>
      </w:r>
      <w:del w:id="11669" w:author="Sanino" w:date="2012-05-24T00:09:00Z">
        <w:r w:rsidDel="00CA1412">
          <w:delText xml:space="preserve"> </w:delText>
        </w:r>
      </w:del>
      <w:ins w:id="11670" w:author="Sanino" w:date="2012-05-24T00:09:00Z">
        <w:r w:rsidR="00CA1412">
          <w:t xml:space="preserve"> </w:t>
        </w:r>
      </w:ins>
      <w:r w:rsidR="003A1283" w:rsidRPr="003A1283">
        <w:t>фундаментальна</w:t>
      </w:r>
      <w:del w:id="11671" w:author="Sanino" w:date="2012-05-24T00:09:00Z">
        <w:r w:rsidDel="00CA1412">
          <w:delText xml:space="preserve"> </w:delText>
        </w:r>
      </w:del>
      <w:ins w:id="11672" w:author="Sanino" w:date="2012-05-24T00:09:00Z">
        <w:r w:rsidR="00CA1412">
          <w:t xml:space="preserve"> </w:t>
        </w:r>
      </w:ins>
      <w:r w:rsidR="003A1283" w:rsidRPr="003A1283">
        <w:t>дисципліни,</w:t>
      </w:r>
      <w:del w:id="11673" w:author="Sanino" w:date="2012-05-24T00:09:00Z">
        <w:r w:rsidDel="00CA1412">
          <w:delText xml:space="preserve"> </w:delText>
        </w:r>
      </w:del>
      <w:ins w:id="11674" w:author="Sanino" w:date="2012-05-24T00:09:00Z">
        <w:r w:rsidR="00CA1412">
          <w:t xml:space="preserve"> </w:t>
        </w:r>
      </w:ins>
      <w:r w:rsidR="003A1283" w:rsidRPr="003A1283">
        <w:t>на</w:t>
      </w:r>
      <w:del w:id="11675" w:author="Sanino" w:date="2012-05-24T00:09:00Z">
        <w:r w:rsidDel="00CA1412">
          <w:delText xml:space="preserve"> </w:delText>
        </w:r>
      </w:del>
      <w:ins w:id="11676" w:author="Sanino" w:date="2012-05-24T00:09:00Z">
        <w:r w:rsidR="00CA1412">
          <w:t xml:space="preserve"> </w:t>
        </w:r>
      </w:ins>
      <w:r w:rsidR="003A1283" w:rsidRPr="003A1283">
        <w:t>кафедрі</w:t>
      </w:r>
      <w:del w:id="11677" w:author="Sanino" w:date="2012-05-24T00:09:00Z">
        <w:r w:rsidDel="00CA1412">
          <w:delText xml:space="preserve"> </w:delText>
        </w:r>
      </w:del>
      <w:ins w:id="11678" w:author="Sanino" w:date="2012-05-24T00:09:00Z">
        <w:r w:rsidR="00CA1412">
          <w:t xml:space="preserve"> </w:t>
        </w:r>
      </w:ins>
      <w:r w:rsidR="00DA3EA9">
        <w:t>«ДПИ</w:t>
      </w:r>
      <w:r w:rsidR="003A1283" w:rsidRPr="003A1283">
        <w:t>»</w:t>
      </w:r>
      <w:del w:id="11679" w:author="Sanino" w:date="2012-05-24T00:09:00Z">
        <w:r w:rsidDel="00CA1412">
          <w:delText xml:space="preserve"> </w:delText>
        </w:r>
      </w:del>
      <w:ins w:id="11680" w:author="Sanino" w:date="2012-05-24T00:09:00Z">
        <w:r w:rsidR="00CA1412">
          <w:t xml:space="preserve"> </w:t>
        </w:r>
      </w:ins>
      <w:r w:rsidR="003A1283" w:rsidRPr="003A1283">
        <w:t>в</w:t>
      </w:r>
      <w:del w:id="11681" w:author="Sanino" w:date="2012-05-24T00:09:00Z">
        <w:r w:rsidDel="00CA1412">
          <w:delText xml:space="preserve"> </w:delText>
        </w:r>
      </w:del>
      <w:ins w:id="11682" w:author="Sanino" w:date="2012-05-24T00:09:00Z">
        <w:r w:rsidR="00CA1412">
          <w:t xml:space="preserve"> </w:t>
        </w:r>
      </w:ins>
      <w:r w:rsidR="003A1283" w:rsidRPr="003A1283">
        <w:t>свою</w:t>
      </w:r>
      <w:del w:id="11683" w:author="Sanino" w:date="2012-05-24T00:09:00Z">
        <w:r w:rsidDel="00CA1412">
          <w:delText xml:space="preserve"> </w:delText>
        </w:r>
      </w:del>
      <w:ins w:id="11684" w:author="Sanino" w:date="2012-05-24T00:09:00Z">
        <w:r w:rsidR="00CA1412">
          <w:t xml:space="preserve"> </w:t>
        </w:r>
      </w:ins>
      <w:r w:rsidR="003A1283" w:rsidRPr="003A1283">
        <w:t>чергу</w:t>
      </w:r>
      <w:del w:id="11685" w:author="Sanino" w:date="2012-05-24T00:09:00Z">
        <w:r w:rsidDel="00CA1412">
          <w:delText xml:space="preserve"> </w:delText>
        </w:r>
      </w:del>
      <w:ins w:id="11686" w:author="Sanino" w:date="2012-05-24T00:09:00Z">
        <w:r w:rsidR="00CA1412">
          <w:t xml:space="preserve"> </w:t>
        </w:r>
      </w:ins>
      <w:r w:rsidR="003A1283" w:rsidRPr="003A1283">
        <w:t>викладаються</w:t>
      </w:r>
      <w:del w:id="11687" w:author="Sanino" w:date="2012-05-24T00:09:00Z">
        <w:r w:rsidDel="00CA1412">
          <w:delText xml:space="preserve"> </w:delText>
        </w:r>
      </w:del>
      <w:ins w:id="11688" w:author="Sanino" w:date="2012-05-24T00:09:00Z">
        <w:r w:rsidR="00CA1412">
          <w:t xml:space="preserve"> </w:t>
        </w:r>
      </w:ins>
      <w:r w:rsidR="003A1283" w:rsidRPr="003A1283">
        <w:t>загальн</w:t>
      </w:r>
      <w:r w:rsidR="003A1283">
        <w:t>і</w:t>
      </w:r>
      <w:del w:id="11689" w:author="Sanino" w:date="2012-05-24T00:09:00Z">
        <w:r w:rsidDel="00CA1412">
          <w:delText xml:space="preserve"> </w:delText>
        </w:r>
      </w:del>
      <w:ins w:id="11690" w:author="Sanino" w:date="2012-05-24T00:09:00Z">
        <w:r w:rsidR="00CA1412">
          <w:t xml:space="preserve"> </w:t>
        </w:r>
      </w:ins>
      <w:r w:rsidR="003A1283" w:rsidRPr="003A1283">
        <w:t>для</w:t>
      </w:r>
      <w:del w:id="11691" w:author="Sanino" w:date="2012-05-24T00:09:00Z">
        <w:r w:rsidDel="00CA1412">
          <w:delText xml:space="preserve"> </w:delText>
        </w:r>
      </w:del>
      <w:ins w:id="11692" w:author="Sanino" w:date="2012-05-24T00:09:00Z">
        <w:r w:rsidR="00CA1412">
          <w:t xml:space="preserve"> </w:t>
        </w:r>
      </w:ins>
      <w:r w:rsidR="003A1283">
        <w:t>направлення</w:t>
      </w:r>
      <w:del w:id="11693" w:author="Sanino" w:date="2012-05-24T00:04:00Z">
        <w:r w:rsidDel="00347EAA">
          <w:delText xml:space="preserve">  </w:delText>
        </w:r>
      </w:del>
      <w:ins w:id="11694" w:author="Sanino" w:date="2012-05-24T00:09:00Z">
        <w:r w:rsidR="00CA1412">
          <w:t xml:space="preserve"> </w:t>
        </w:r>
      </w:ins>
      <w:r w:rsidR="00DA3EA9">
        <w:t>професійно</w:t>
      </w:r>
      <w:del w:id="11695" w:author="Sanino" w:date="2012-05-24T00:09:00Z">
        <w:r w:rsidR="00DA3EA9" w:rsidDel="00CA1412">
          <w:delText xml:space="preserve"> </w:delText>
        </w:r>
      </w:del>
      <w:ins w:id="11696" w:author="Sanino" w:date="2012-05-24T00:09:00Z">
        <w:r w:rsidR="00CA1412">
          <w:t xml:space="preserve"> </w:t>
        </w:r>
      </w:ins>
      <w:r w:rsidR="003A1283" w:rsidRPr="003A1283">
        <w:t>орієнтована</w:t>
      </w:r>
      <w:del w:id="11697" w:author="Sanino" w:date="2012-05-24T00:09:00Z">
        <w:r w:rsidDel="00CA1412">
          <w:delText xml:space="preserve"> </w:delText>
        </w:r>
      </w:del>
      <w:ins w:id="11698" w:author="Sanino" w:date="2012-05-24T00:09:00Z">
        <w:r w:rsidR="00CA1412">
          <w:t xml:space="preserve"> </w:t>
        </w:r>
      </w:ins>
      <w:r w:rsidR="003A1283" w:rsidRPr="003A1283">
        <w:t>ди</w:t>
      </w:r>
      <w:r w:rsidR="003A1283" w:rsidRPr="003A1283">
        <w:t>с</w:t>
      </w:r>
      <w:r w:rsidR="003A1283" w:rsidRPr="003A1283">
        <w:t>ципліна</w:t>
      </w:r>
      <w:del w:id="11699" w:author="Sanino" w:date="2012-05-24T00:09:00Z">
        <w:r w:rsidDel="00CA1412">
          <w:delText xml:space="preserve"> </w:delText>
        </w:r>
      </w:del>
      <w:ins w:id="11700" w:author="Sanino" w:date="2012-05-24T00:09:00Z">
        <w:r w:rsidR="00CA1412">
          <w:t xml:space="preserve"> </w:t>
        </w:r>
      </w:ins>
      <w:r w:rsidR="003A1283" w:rsidRPr="003A1283">
        <w:t>і</w:t>
      </w:r>
      <w:del w:id="11701" w:author="Sanino" w:date="2012-05-24T00:09:00Z">
        <w:r w:rsidDel="00CA1412">
          <w:delText xml:space="preserve"> </w:delText>
        </w:r>
      </w:del>
      <w:ins w:id="11702" w:author="Sanino" w:date="2012-05-24T00:09:00Z">
        <w:r w:rsidR="00CA1412">
          <w:t xml:space="preserve"> </w:t>
        </w:r>
      </w:ins>
      <w:r w:rsidR="003A1283" w:rsidRPr="003A1283">
        <w:t>дисципліна</w:t>
      </w:r>
      <w:del w:id="11703" w:author="Sanino" w:date="2012-05-24T00:09:00Z">
        <w:r w:rsidDel="00CA1412">
          <w:delText xml:space="preserve"> </w:delText>
        </w:r>
      </w:del>
      <w:ins w:id="11704" w:author="Sanino" w:date="2012-05-24T00:09:00Z">
        <w:r w:rsidR="00CA1412">
          <w:t xml:space="preserve"> </w:t>
        </w:r>
      </w:ins>
      <w:r w:rsidR="003A1283" w:rsidRPr="003A1283">
        <w:t>професійно-орієнтована</w:t>
      </w:r>
      <w:del w:id="11705" w:author="Sanino" w:date="2012-05-24T00:09:00Z">
        <w:r w:rsidDel="00CA1412">
          <w:delText xml:space="preserve"> </w:delText>
        </w:r>
      </w:del>
      <w:ins w:id="11706" w:author="Sanino" w:date="2012-05-24T00:09:00Z">
        <w:r w:rsidR="00CA1412">
          <w:t xml:space="preserve"> </w:t>
        </w:r>
      </w:ins>
      <w:r w:rsidR="003A1283" w:rsidRPr="003A1283">
        <w:t>по</w:t>
      </w:r>
      <w:del w:id="11707" w:author="Sanino" w:date="2012-05-24T00:09:00Z">
        <w:r w:rsidDel="00CA1412">
          <w:delText xml:space="preserve"> </w:delText>
        </w:r>
      </w:del>
      <w:ins w:id="11708" w:author="Sanino" w:date="2012-05-24T00:09:00Z">
        <w:r w:rsidR="00CA1412">
          <w:t xml:space="preserve"> </w:t>
        </w:r>
      </w:ins>
      <w:r w:rsidR="003A1283">
        <w:t>обраній</w:t>
      </w:r>
      <w:del w:id="11709" w:author="Sanino" w:date="2012-05-24T00:04:00Z">
        <w:r w:rsidDel="00347EAA">
          <w:delText xml:space="preserve">  </w:delText>
        </w:r>
      </w:del>
      <w:ins w:id="11710" w:author="Sanino" w:date="2012-05-24T00:09:00Z">
        <w:r w:rsidR="00CA1412">
          <w:t xml:space="preserve"> </w:t>
        </w:r>
      </w:ins>
      <w:r w:rsidR="003A1283" w:rsidRPr="003A1283">
        <w:t>спеціальності.</w:t>
      </w:r>
      <w:del w:id="11711" w:author="Sanino" w:date="2012-05-24T00:09:00Z">
        <w:r w:rsidDel="00CA1412">
          <w:delText xml:space="preserve"> </w:delText>
        </w:r>
      </w:del>
      <w:ins w:id="11712" w:author="Sanino" w:date="2012-05-24T00:09:00Z">
        <w:r w:rsidR="00CA1412">
          <w:t xml:space="preserve"> </w:t>
        </w:r>
      </w:ins>
      <w:r w:rsidR="003A1283" w:rsidRPr="003A1283">
        <w:t>Т</w:t>
      </w:r>
      <w:r w:rsidR="003A1283" w:rsidRPr="003A1283">
        <w:t>а</w:t>
      </w:r>
      <w:r w:rsidR="003A1283" w:rsidRPr="003A1283">
        <w:t>кож</w:t>
      </w:r>
      <w:del w:id="11713" w:author="Sanino" w:date="2012-05-24T00:09:00Z">
        <w:r w:rsidDel="00CA1412">
          <w:delText xml:space="preserve"> </w:delText>
        </w:r>
      </w:del>
      <w:ins w:id="11714" w:author="Sanino" w:date="2012-05-24T00:09:00Z">
        <w:r w:rsidR="00CA1412">
          <w:t xml:space="preserve"> </w:t>
        </w:r>
      </w:ins>
      <w:r w:rsidR="003A1283" w:rsidRPr="003A1283">
        <w:t>д</w:t>
      </w:r>
      <w:r w:rsidR="003A1283" w:rsidRPr="003A1283">
        <w:t>и</w:t>
      </w:r>
      <w:r w:rsidR="003A1283" w:rsidRPr="003A1283">
        <w:t>сципліни</w:t>
      </w:r>
      <w:del w:id="11715" w:author="Sanino" w:date="2012-05-24T00:09:00Z">
        <w:r w:rsidDel="00CA1412">
          <w:delText xml:space="preserve"> </w:delText>
        </w:r>
      </w:del>
      <w:ins w:id="11716" w:author="Sanino" w:date="2012-05-24T00:09:00Z">
        <w:r w:rsidR="00CA1412">
          <w:t xml:space="preserve"> </w:t>
        </w:r>
      </w:ins>
      <w:r w:rsidR="003A1283">
        <w:t>відрізняються</w:t>
      </w:r>
      <w:del w:id="11717" w:author="Sanino" w:date="2012-05-24T00:09:00Z">
        <w:r w:rsidDel="00CA1412">
          <w:delText xml:space="preserve"> </w:delText>
        </w:r>
      </w:del>
      <w:ins w:id="11718" w:author="Sanino" w:date="2012-05-24T00:09:00Z">
        <w:r w:rsidR="00CA1412">
          <w:t xml:space="preserve"> </w:t>
        </w:r>
      </w:ins>
      <w:r w:rsidR="003A1283" w:rsidRPr="003A1283">
        <w:t>кількістю</w:t>
      </w:r>
      <w:del w:id="11719" w:author="Sanino" w:date="2012-05-24T00:09:00Z">
        <w:r w:rsidDel="00CA1412">
          <w:delText xml:space="preserve"> </w:delText>
        </w:r>
      </w:del>
      <w:ins w:id="11720" w:author="Sanino" w:date="2012-05-24T00:09:00Z">
        <w:r w:rsidR="00CA1412">
          <w:t xml:space="preserve"> </w:t>
        </w:r>
      </w:ins>
      <w:r w:rsidR="003A1283" w:rsidRPr="003A1283">
        <w:t>робіт</w:t>
      </w:r>
      <w:del w:id="11721" w:author="Sanino" w:date="2012-05-24T00:09:00Z">
        <w:r w:rsidDel="00CA1412">
          <w:delText xml:space="preserve"> </w:delText>
        </w:r>
      </w:del>
      <w:ins w:id="11722" w:author="Sanino" w:date="2012-05-24T00:09:00Z">
        <w:r w:rsidR="00CA1412">
          <w:t xml:space="preserve"> </w:t>
        </w:r>
      </w:ins>
      <w:r w:rsidR="003A1283" w:rsidRPr="003A1283">
        <w:t>на</w:t>
      </w:r>
      <w:del w:id="11723" w:author="Sanino" w:date="2012-05-24T00:09:00Z">
        <w:r w:rsidDel="00CA1412">
          <w:delText xml:space="preserve"> </w:delText>
        </w:r>
      </w:del>
      <w:ins w:id="11724" w:author="Sanino" w:date="2012-05-24T00:09:00Z">
        <w:r w:rsidR="00CA1412">
          <w:t xml:space="preserve"> </w:t>
        </w:r>
      </w:ins>
      <w:r w:rsidR="003A1283" w:rsidRPr="003A1283">
        <w:t>тиждень</w:t>
      </w:r>
      <w:r w:rsidR="008773B8">
        <w:t>.</w:t>
      </w:r>
    </w:p>
    <w:p w:rsidR="00DA3EA9" w:rsidRDefault="003A1283" w:rsidP="00DA3EA9">
      <w:r w:rsidRPr="003A1283">
        <w:t>Перший</w:t>
      </w:r>
      <w:del w:id="11725" w:author="Sanino" w:date="2012-05-24T00:09:00Z">
        <w:r w:rsidR="00C86AC3" w:rsidDel="00CA1412">
          <w:delText xml:space="preserve"> </w:delText>
        </w:r>
      </w:del>
      <w:ins w:id="11726" w:author="Sanino" w:date="2012-05-24T00:09:00Z">
        <w:r w:rsidR="00CA1412">
          <w:t xml:space="preserve"> </w:t>
        </w:r>
      </w:ins>
      <w:r w:rsidRPr="003A1283">
        <w:t>тест</w:t>
      </w:r>
      <w:del w:id="11727" w:author="Sanino" w:date="2012-05-24T00:09:00Z">
        <w:r w:rsidR="00C86AC3" w:rsidDel="00CA1412">
          <w:delText xml:space="preserve"> </w:delText>
        </w:r>
      </w:del>
      <w:ins w:id="11728" w:author="Sanino" w:date="2012-05-24T00:09:00Z">
        <w:r w:rsidR="00CA1412">
          <w:t xml:space="preserve"> </w:t>
        </w:r>
      </w:ins>
      <w:r w:rsidRPr="003A1283">
        <w:t>використовує</w:t>
      </w:r>
      <w:del w:id="11729" w:author="Sanino" w:date="2012-05-24T00:09:00Z">
        <w:r w:rsidR="00C86AC3" w:rsidDel="00CA1412">
          <w:delText xml:space="preserve"> </w:delText>
        </w:r>
      </w:del>
      <w:ins w:id="11730" w:author="Sanino" w:date="2012-05-24T00:09:00Z">
        <w:r w:rsidR="00CA1412">
          <w:t xml:space="preserve"> </w:t>
        </w:r>
      </w:ins>
      <w:r w:rsidRPr="003A1283">
        <w:t>стандартні</w:t>
      </w:r>
      <w:del w:id="11731" w:author="Sanino" w:date="2012-05-24T00:09:00Z">
        <w:r w:rsidR="00C86AC3" w:rsidDel="00CA1412">
          <w:delText xml:space="preserve"> </w:delText>
        </w:r>
      </w:del>
      <w:ins w:id="11732" w:author="Sanino" w:date="2012-05-24T00:09:00Z">
        <w:r w:rsidR="00CA1412">
          <w:t xml:space="preserve"> </w:t>
        </w:r>
      </w:ins>
      <w:r w:rsidRPr="003A1283">
        <w:t>коефіцієнти,</w:t>
      </w:r>
      <w:del w:id="11733" w:author="Sanino" w:date="2012-05-24T00:09:00Z">
        <w:r w:rsidR="00C86AC3" w:rsidDel="00CA1412">
          <w:delText xml:space="preserve"> </w:delText>
        </w:r>
      </w:del>
      <w:ins w:id="11734" w:author="Sanino" w:date="2012-05-24T00:09:00Z">
        <w:r w:rsidR="00CA1412">
          <w:t xml:space="preserve"> </w:t>
        </w:r>
      </w:ins>
      <w:r w:rsidRPr="003A1283">
        <w:t>наведені</w:t>
      </w:r>
      <w:del w:id="11735" w:author="Sanino" w:date="2012-05-24T00:09:00Z">
        <w:r w:rsidR="00C86AC3" w:rsidDel="00CA1412">
          <w:delText xml:space="preserve"> </w:delText>
        </w:r>
      </w:del>
      <w:ins w:id="11736" w:author="Sanino" w:date="2012-05-24T00:09:00Z">
        <w:r w:rsidR="00CA1412">
          <w:t xml:space="preserve"> </w:t>
        </w:r>
      </w:ins>
      <w:r w:rsidRPr="003A1283">
        <w:t>на</w:t>
      </w:r>
      <w:del w:id="11737" w:author="Sanino" w:date="2012-05-24T00:09:00Z">
        <w:r w:rsidR="00C86AC3" w:rsidDel="00CA1412">
          <w:delText xml:space="preserve"> </w:delText>
        </w:r>
      </w:del>
      <w:ins w:id="11738" w:author="Sanino" w:date="2012-05-24T00:09:00Z">
        <w:r w:rsidR="00CA1412">
          <w:t xml:space="preserve"> </w:t>
        </w:r>
      </w:ins>
      <w:r w:rsidRPr="003A1283">
        <w:t>рис.</w:t>
      </w:r>
      <w:del w:id="11739" w:author="Sanino" w:date="2012-05-24T00:09:00Z">
        <w:r w:rsidR="00C86AC3" w:rsidDel="00CA1412">
          <w:delText xml:space="preserve"> </w:delText>
        </w:r>
      </w:del>
      <w:ins w:id="11740" w:author="Sanino" w:date="2012-05-24T00:09:00Z">
        <w:r w:rsidR="00CA1412">
          <w:t xml:space="preserve"> </w:t>
        </w:r>
      </w:ins>
      <w:r w:rsidRPr="003A1283">
        <w:t>5.1,</w:t>
      </w:r>
      <w:del w:id="11741" w:author="Sanino" w:date="2012-05-24T00:09:00Z">
        <w:r w:rsidR="00C86AC3" w:rsidDel="00CA1412">
          <w:delText xml:space="preserve"> </w:delText>
        </w:r>
      </w:del>
      <w:ins w:id="11742" w:author="Sanino" w:date="2012-05-24T00:09:00Z">
        <w:r w:rsidR="00CA1412">
          <w:t xml:space="preserve"> </w:t>
        </w:r>
      </w:ins>
      <w:r w:rsidRPr="003A1283">
        <w:t>і</w:t>
      </w:r>
      <w:del w:id="11743" w:author="Sanino" w:date="2012-05-24T00:09:00Z">
        <w:r w:rsidR="00C86AC3" w:rsidDel="00CA1412">
          <w:delText xml:space="preserve"> </w:delText>
        </w:r>
      </w:del>
      <w:ins w:id="11744" w:author="Sanino" w:date="2012-05-24T00:09:00Z">
        <w:r w:rsidR="00CA1412">
          <w:t xml:space="preserve"> </w:t>
        </w:r>
      </w:ins>
      <w:r w:rsidRPr="003A1283">
        <w:t>дає</w:t>
      </w:r>
      <w:del w:id="11745" w:author="Sanino" w:date="2012-05-24T00:09:00Z">
        <w:r w:rsidR="00C86AC3" w:rsidDel="00CA1412">
          <w:delText xml:space="preserve"> </w:delText>
        </w:r>
      </w:del>
      <w:ins w:id="11746" w:author="Sanino" w:date="2012-05-24T00:09:00Z">
        <w:r w:rsidR="00CA1412">
          <w:t xml:space="preserve"> </w:t>
        </w:r>
      </w:ins>
      <w:r w:rsidRPr="003A1283">
        <w:t>результати,</w:t>
      </w:r>
      <w:del w:id="11747" w:author="Sanino" w:date="2012-05-24T00:09:00Z">
        <w:r w:rsidR="00C86AC3" w:rsidDel="00CA1412">
          <w:delText xml:space="preserve"> </w:delText>
        </w:r>
      </w:del>
      <w:ins w:id="11748" w:author="Sanino" w:date="2012-05-24T00:09:00Z">
        <w:r w:rsidR="00CA1412">
          <w:t xml:space="preserve"> </w:t>
        </w:r>
      </w:ins>
      <w:r w:rsidRPr="003A1283">
        <w:t>наведені</w:t>
      </w:r>
      <w:del w:id="11749" w:author="Sanino" w:date="2012-05-24T00:09:00Z">
        <w:r w:rsidR="00C86AC3" w:rsidDel="00CA1412">
          <w:delText xml:space="preserve"> </w:delText>
        </w:r>
      </w:del>
      <w:ins w:id="11750" w:author="Sanino" w:date="2012-05-24T00:09:00Z">
        <w:r w:rsidR="00CA1412">
          <w:t xml:space="preserve"> </w:t>
        </w:r>
      </w:ins>
      <w:r w:rsidRPr="003A1283">
        <w:t>в</w:t>
      </w:r>
      <w:del w:id="11751" w:author="Sanino" w:date="2012-05-24T00:09:00Z">
        <w:r w:rsidR="00C86AC3" w:rsidDel="00CA1412">
          <w:delText xml:space="preserve"> </w:delText>
        </w:r>
      </w:del>
      <w:ins w:id="11752" w:author="Sanino" w:date="2012-05-24T00:09:00Z">
        <w:r w:rsidR="00CA1412">
          <w:t xml:space="preserve"> </w:t>
        </w:r>
      </w:ins>
      <w:r w:rsidRPr="003A1283">
        <w:t>табл.</w:t>
      </w:r>
      <w:del w:id="11753" w:author="Sanino" w:date="2012-05-24T00:09:00Z">
        <w:r w:rsidR="00C86AC3" w:rsidDel="00CA1412">
          <w:delText xml:space="preserve"> </w:delText>
        </w:r>
      </w:del>
      <w:ins w:id="11754" w:author="Sanino" w:date="2012-05-24T00:09:00Z">
        <w:r w:rsidR="00CA1412">
          <w:t xml:space="preserve"> </w:t>
        </w:r>
      </w:ins>
      <w:r w:rsidRPr="003A1283">
        <w:t>5.3.</w:t>
      </w:r>
      <w:del w:id="11755" w:author="Sanino" w:date="2012-05-24T00:04:00Z">
        <w:r w:rsidR="00C86AC3" w:rsidDel="00347EAA">
          <w:delText xml:space="preserve">  </w:delText>
        </w:r>
      </w:del>
    </w:p>
    <w:p w:rsidR="00DA3EA9" w:rsidRDefault="00DA3EA9" w:rsidP="00DA3EA9">
      <w:pPr>
        <w:jc w:val="center"/>
      </w:pPr>
    </w:p>
    <w:p w:rsidR="003A1283" w:rsidRDefault="003A1283" w:rsidP="00DA3EA9">
      <w:pPr>
        <w:jc w:val="center"/>
      </w:pPr>
      <w:r w:rsidRPr="003A1283">
        <w:t>Таблиця</w:t>
      </w:r>
      <w:del w:id="11756" w:author="Sanino" w:date="2012-05-24T00:09:00Z">
        <w:r w:rsidR="00C86AC3" w:rsidDel="00CA1412">
          <w:delText xml:space="preserve"> </w:delText>
        </w:r>
      </w:del>
      <w:ins w:id="11757" w:author="Sanino" w:date="2012-05-24T00:09:00Z">
        <w:r w:rsidR="00CA1412">
          <w:t xml:space="preserve"> </w:t>
        </w:r>
      </w:ins>
      <w:r w:rsidRPr="003A1283">
        <w:t>5.3</w:t>
      </w:r>
      <w:del w:id="11758" w:author="Sanino" w:date="2012-05-24T00:09:00Z">
        <w:r w:rsidR="00C86AC3" w:rsidDel="00CA1412">
          <w:delText xml:space="preserve"> </w:delText>
        </w:r>
      </w:del>
      <w:ins w:id="11759" w:author="Sanino" w:date="2012-05-24T00:09:00Z">
        <w:r w:rsidR="00CA1412">
          <w:t xml:space="preserve"> </w:t>
        </w:r>
      </w:ins>
      <w:r w:rsidRPr="003A1283">
        <w:t>Результати</w:t>
      </w:r>
      <w:del w:id="11760" w:author="Sanino" w:date="2012-05-24T00:09:00Z">
        <w:r w:rsidR="00C86AC3" w:rsidDel="00CA1412">
          <w:delText xml:space="preserve"> </w:delText>
        </w:r>
      </w:del>
      <w:ins w:id="11761" w:author="Sanino" w:date="2012-05-24T00:09:00Z">
        <w:r w:rsidR="00CA1412">
          <w:t xml:space="preserve"> </w:t>
        </w:r>
      </w:ins>
      <w:r w:rsidRPr="003A1283">
        <w:t>першого</w:t>
      </w:r>
      <w:del w:id="11762" w:author="Sanino" w:date="2012-05-24T00:09:00Z">
        <w:r w:rsidR="00C86AC3" w:rsidDel="00CA1412">
          <w:delText xml:space="preserve"> </w:delText>
        </w:r>
      </w:del>
      <w:ins w:id="11763" w:author="Sanino" w:date="2012-05-24T00:09:00Z">
        <w:r w:rsidR="00CA1412">
          <w:t xml:space="preserve"> </w:t>
        </w:r>
      </w:ins>
      <w:r w:rsidRPr="003A1283">
        <w:t>тесту</w:t>
      </w:r>
    </w:p>
    <w:p w:rsidR="008773B8" w:rsidRDefault="008773B8" w:rsidP="00814CF1"/>
    <w:p w:rsidR="008773B8" w:rsidRDefault="008773B8" w:rsidP="00DA3EA9">
      <w:pPr>
        <w:ind w:firstLine="0"/>
      </w:pPr>
      <w:r w:rsidRPr="008773B8">
        <w:rPr>
          <w:noProof/>
          <w:lang w:val="ru-RU" w:eastAsia="ru-RU"/>
        </w:rPr>
        <w:drawing>
          <wp:inline distT="0" distB="0" distL="0" distR="0" wp14:anchorId="14596115" wp14:editId="43EE16DB">
            <wp:extent cx="5940425" cy="709728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3B8" w:rsidRDefault="008773B8" w:rsidP="00814CF1"/>
    <w:p w:rsidR="008773B8" w:rsidRDefault="008773B8" w:rsidP="00DA3EA9">
      <w:pPr>
        <w:ind w:firstLine="0"/>
      </w:pPr>
      <w:r w:rsidRPr="008773B8">
        <w:rPr>
          <w:noProof/>
          <w:lang w:val="ru-RU" w:eastAsia="ru-RU"/>
        </w:rPr>
        <w:lastRenderedPageBreak/>
        <w:drawing>
          <wp:inline distT="0" distB="0" distL="0" distR="0" wp14:anchorId="1FEF9A31" wp14:editId="45FAF9FB">
            <wp:extent cx="5940425" cy="1942946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B8" w:rsidRDefault="008773B8" w:rsidP="00814CF1"/>
    <w:p w:rsidR="00DA3EA9" w:rsidRDefault="008773B8" w:rsidP="00DA3EA9">
      <w:pPr>
        <w:jc w:val="center"/>
      </w:pPr>
      <w:bookmarkStart w:id="11764" w:name="OLE_LINK5"/>
      <w:bookmarkStart w:id="11765" w:name="OLE_LINK6"/>
      <w:r w:rsidRPr="00760A3A">
        <w:t>Рисунок</w:t>
      </w:r>
      <w:del w:id="11766" w:author="Sanino" w:date="2012-05-24T00:09:00Z">
        <w:r w:rsidR="00C86AC3" w:rsidDel="00CA1412">
          <w:delText xml:space="preserve"> </w:delText>
        </w:r>
      </w:del>
      <w:ins w:id="11767" w:author="Sanino" w:date="2012-05-24T00:09:00Z">
        <w:r w:rsidR="00CA1412">
          <w:t xml:space="preserve"> </w:t>
        </w:r>
      </w:ins>
      <w:r w:rsidRPr="00760A3A">
        <w:t>5.1</w:t>
      </w:r>
      <w:del w:id="11768" w:author="Sanino" w:date="2012-05-24T00:09:00Z">
        <w:r w:rsidR="00C86AC3" w:rsidDel="00CA1412">
          <w:delText xml:space="preserve"> </w:delText>
        </w:r>
      </w:del>
      <w:ins w:id="11769" w:author="Sanino" w:date="2012-05-24T00:09:00Z">
        <w:r w:rsidR="00CA1412">
          <w:t xml:space="preserve"> </w:t>
        </w:r>
      </w:ins>
      <w:r w:rsidRPr="00760A3A">
        <w:t>Ко</w:t>
      </w:r>
      <w:r>
        <w:t>ефіцієнти</w:t>
      </w:r>
      <w:del w:id="11770" w:author="Sanino" w:date="2012-05-24T00:09:00Z">
        <w:r w:rsidR="00C86AC3" w:rsidDel="00CA1412">
          <w:delText xml:space="preserve"> </w:delText>
        </w:r>
      </w:del>
      <w:ins w:id="11771" w:author="Sanino" w:date="2012-05-24T00:09:00Z">
        <w:r w:rsidR="00CA1412">
          <w:t xml:space="preserve"> </w:t>
        </w:r>
      </w:ins>
      <w:r>
        <w:t>розрахунку</w:t>
      </w:r>
      <w:del w:id="11772" w:author="Sanino" w:date="2012-05-24T00:09:00Z">
        <w:r w:rsidR="00C86AC3" w:rsidDel="00CA1412">
          <w:delText xml:space="preserve"> </w:delText>
        </w:r>
      </w:del>
      <w:ins w:id="11773" w:author="Sanino" w:date="2012-05-24T00:09:00Z">
        <w:r w:rsidR="00CA1412">
          <w:t xml:space="preserve"> </w:t>
        </w:r>
      </w:ins>
      <w:r>
        <w:t>першого</w:t>
      </w:r>
      <w:del w:id="11774" w:author="Sanino" w:date="2012-05-24T00:09:00Z">
        <w:r w:rsidR="00C86AC3" w:rsidDel="00CA1412">
          <w:delText xml:space="preserve"> </w:delText>
        </w:r>
      </w:del>
      <w:ins w:id="11775" w:author="Sanino" w:date="2012-05-24T00:09:00Z">
        <w:r w:rsidR="00CA1412">
          <w:t xml:space="preserve"> </w:t>
        </w:r>
      </w:ins>
      <w:r>
        <w:t>тесту</w:t>
      </w:r>
      <w:bookmarkEnd w:id="11764"/>
      <w:bookmarkEnd w:id="11765"/>
    </w:p>
    <w:p w:rsidR="00DA3EA9" w:rsidRDefault="00DA3EA9" w:rsidP="00DA3EA9">
      <w:pPr>
        <w:jc w:val="center"/>
      </w:pPr>
    </w:p>
    <w:p w:rsidR="00DA3EA9" w:rsidRDefault="00DA3EA9" w:rsidP="00DA3EA9">
      <w:pPr>
        <w:jc w:val="center"/>
      </w:pPr>
    </w:p>
    <w:p w:rsidR="00DA3EA9" w:rsidRDefault="00760A3A" w:rsidP="00DA3EA9">
      <w:r w:rsidRPr="00760A3A">
        <w:t>Розкид</w:t>
      </w:r>
      <w:del w:id="11776" w:author="Sanino" w:date="2012-05-24T00:09:00Z">
        <w:r w:rsidR="00C86AC3" w:rsidDel="00CA1412">
          <w:delText xml:space="preserve"> </w:delText>
        </w:r>
      </w:del>
      <w:ins w:id="11777" w:author="Sanino" w:date="2012-05-24T00:09:00Z">
        <w:r w:rsidR="00CA1412">
          <w:t xml:space="preserve"> </w:t>
        </w:r>
      </w:ins>
      <w:r w:rsidRPr="00760A3A">
        <w:t>значень</w:t>
      </w:r>
      <w:del w:id="11778" w:author="Sanino" w:date="2012-05-24T00:09:00Z">
        <w:r w:rsidR="00C86AC3" w:rsidDel="00CA1412">
          <w:delText xml:space="preserve"> </w:delText>
        </w:r>
      </w:del>
      <w:ins w:id="11779" w:author="Sanino" w:date="2012-05-24T00:09:00Z">
        <w:r w:rsidR="00CA1412">
          <w:t xml:space="preserve"> </w:t>
        </w:r>
      </w:ins>
      <w:r w:rsidRPr="00760A3A">
        <w:t>навантаження</w:t>
      </w:r>
      <w:del w:id="11780" w:author="Sanino" w:date="2012-05-24T00:09:00Z">
        <w:r w:rsidR="00C86AC3" w:rsidDel="00CA1412">
          <w:delText xml:space="preserve"> </w:delText>
        </w:r>
      </w:del>
      <w:ins w:id="11781" w:author="Sanino" w:date="2012-05-24T00:09:00Z">
        <w:r w:rsidR="00CA1412">
          <w:t xml:space="preserve"> </w:t>
        </w:r>
      </w:ins>
      <w:r w:rsidRPr="00760A3A">
        <w:t>дисциплін</w:t>
      </w:r>
      <w:del w:id="11782" w:author="Sanino" w:date="2012-05-24T00:09:00Z">
        <w:r w:rsidR="00C86AC3" w:rsidDel="00CA1412">
          <w:delText xml:space="preserve"> </w:delText>
        </w:r>
      </w:del>
      <w:ins w:id="11783" w:author="Sanino" w:date="2012-05-24T00:09:00Z">
        <w:r w:rsidR="00CA1412">
          <w:t xml:space="preserve"> </w:t>
        </w:r>
      </w:ins>
      <w:r w:rsidRPr="00760A3A">
        <w:t>напрямку</w:t>
      </w:r>
      <w:del w:id="11784" w:author="Sanino" w:date="2012-05-24T00:09:00Z">
        <w:r w:rsidR="00C86AC3" w:rsidDel="00CA1412">
          <w:delText xml:space="preserve"> </w:delText>
        </w:r>
      </w:del>
      <w:ins w:id="11785" w:author="Sanino" w:date="2012-05-24T00:09:00Z">
        <w:r w:rsidR="00CA1412">
          <w:t xml:space="preserve"> </w:t>
        </w:r>
      </w:ins>
      <w:r w:rsidRPr="00760A3A">
        <w:t>«НАПР1»</w:t>
      </w:r>
      <w:del w:id="11786" w:author="Sanino" w:date="2012-05-24T00:09:00Z">
        <w:r w:rsidR="00C86AC3" w:rsidDel="00CA1412">
          <w:delText xml:space="preserve"> </w:delText>
        </w:r>
      </w:del>
      <w:ins w:id="11787" w:author="Sanino" w:date="2012-05-24T00:09:00Z">
        <w:r w:rsidR="00CA1412">
          <w:t xml:space="preserve"> </w:t>
        </w:r>
      </w:ins>
      <w:r w:rsidRPr="00760A3A">
        <w:t>і</w:t>
      </w:r>
      <w:del w:id="11788" w:author="Sanino" w:date="2012-05-24T00:09:00Z">
        <w:r w:rsidR="00C86AC3" w:rsidDel="00CA1412">
          <w:delText xml:space="preserve"> </w:delText>
        </w:r>
      </w:del>
      <w:ins w:id="11789" w:author="Sanino" w:date="2012-05-24T00:09:00Z">
        <w:r w:rsidR="00CA1412">
          <w:t xml:space="preserve"> </w:t>
        </w:r>
      </w:ins>
      <w:r w:rsidRPr="00760A3A">
        <w:t>напрямів</w:t>
      </w:r>
      <w:del w:id="11790" w:author="Sanino" w:date="2012-05-24T00:09:00Z">
        <w:r w:rsidR="00C86AC3" w:rsidDel="00CA1412">
          <w:delText xml:space="preserve"> </w:delText>
        </w:r>
      </w:del>
      <w:ins w:id="11791" w:author="Sanino" w:date="2012-05-24T00:09:00Z">
        <w:r w:rsidR="00CA1412">
          <w:t xml:space="preserve"> </w:t>
        </w:r>
      </w:ins>
      <w:r w:rsidRPr="00760A3A">
        <w:t>«НАПР2»</w:t>
      </w:r>
      <w:del w:id="11792" w:author="Sanino" w:date="2012-05-24T00:09:00Z">
        <w:r w:rsidR="00C86AC3" w:rsidDel="00CA1412">
          <w:delText xml:space="preserve"> </w:delText>
        </w:r>
      </w:del>
      <w:ins w:id="11793" w:author="Sanino" w:date="2012-05-24T00:09:00Z">
        <w:r w:rsidR="00CA1412">
          <w:t xml:space="preserve"> </w:t>
        </w:r>
      </w:ins>
      <w:r>
        <w:t>і</w:t>
      </w:r>
      <w:r w:rsidRPr="00760A3A">
        <w:t>«НАПР3»</w:t>
      </w:r>
      <w:del w:id="11794" w:author="Sanino" w:date="2012-05-24T00:09:00Z">
        <w:r w:rsidR="00C86AC3" w:rsidDel="00CA1412">
          <w:delText xml:space="preserve"> </w:delText>
        </w:r>
      </w:del>
      <w:ins w:id="11795" w:author="Sanino" w:date="2012-05-24T00:09:00Z">
        <w:r w:rsidR="00CA1412">
          <w:t xml:space="preserve"> </w:t>
        </w:r>
      </w:ins>
      <w:r w:rsidRPr="00760A3A">
        <w:t>обумовлюється</w:t>
      </w:r>
      <w:del w:id="11796" w:author="Sanino" w:date="2012-05-24T00:09:00Z">
        <w:r w:rsidR="00C86AC3" w:rsidDel="00CA1412">
          <w:delText xml:space="preserve"> </w:delText>
        </w:r>
      </w:del>
      <w:ins w:id="11797" w:author="Sanino" w:date="2012-05-24T00:09:00Z">
        <w:r w:rsidR="00CA1412">
          <w:t xml:space="preserve"> </w:t>
        </w:r>
      </w:ins>
      <w:r w:rsidRPr="00760A3A">
        <w:t>специфікою</w:t>
      </w:r>
      <w:del w:id="11798" w:author="Sanino" w:date="2012-05-24T00:09:00Z">
        <w:r w:rsidR="00C86AC3" w:rsidDel="00CA1412">
          <w:delText xml:space="preserve"> </w:delText>
        </w:r>
      </w:del>
      <w:ins w:id="11799" w:author="Sanino" w:date="2012-05-24T00:09:00Z">
        <w:r w:rsidR="00CA1412">
          <w:t xml:space="preserve"> </w:t>
        </w:r>
      </w:ins>
      <w:r w:rsidRPr="00760A3A">
        <w:t>методу</w:t>
      </w:r>
      <w:del w:id="11800" w:author="Sanino" w:date="2012-05-24T00:09:00Z">
        <w:r w:rsidR="00C86AC3" w:rsidDel="00CA1412">
          <w:delText xml:space="preserve"> </w:delText>
        </w:r>
      </w:del>
      <w:ins w:id="11801" w:author="Sanino" w:date="2012-05-24T00:09:00Z">
        <w:r w:rsidR="00CA1412">
          <w:t xml:space="preserve"> </w:t>
        </w:r>
      </w:ins>
      <w:r w:rsidRPr="00760A3A">
        <w:t>розподілу</w:t>
      </w:r>
      <w:del w:id="11802" w:author="Sanino" w:date="2012-05-24T00:09:00Z">
        <w:r w:rsidR="00C86AC3" w:rsidDel="00CA1412">
          <w:delText xml:space="preserve"> </w:delText>
        </w:r>
      </w:del>
      <w:ins w:id="11803" w:author="Sanino" w:date="2012-05-24T00:09:00Z">
        <w:r w:rsidR="00CA1412">
          <w:t xml:space="preserve"> </w:t>
        </w:r>
      </w:ins>
      <w:r w:rsidR="00DA3EA9" w:rsidRPr="00760A3A">
        <w:t>навант</w:t>
      </w:r>
      <w:r w:rsidR="00DA3EA9" w:rsidRPr="00760A3A">
        <w:t>а</w:t>
      </w:r>
      <w:r w:rsidR="00DA3EA9">
        <w:t>ж</w:t>
      </w:r>
      <w:r w:rsidR="00DA3EA9" w:rsidRPr="00760A3A">
        <w:t>ення</w:t>
      </w:r>
      <w:r w:rsidRPr="00760A3A">
        <w:t>,</w:t>
      </w:r>
      <w:del w:id="11804" w:author="Sanino" w:date="2012-05-24T00:09:00Z">
        <w:r w:rsidR="00C86AC3" w:rsidDel="00CA1412">
          <w:delText xml:space="preserve"> </w:delText>
        </w:r>
      </w:del>
      <w:ins w:id="11805" w:author="Sanino" w:date="2012-05-24T00:09:00Z">
        <w:r w:rsidR="00CA1412">
          <w:t xml:space="preserve"> </w:t>
        </w:r>
      </w:ins>
      <w:r w:rsidRPr="00760A3A">
        <w:t>проте</w:t>
      </w:r>
      <w:del w:id="11806" w:author="Sanino" w:date="2012-05-24T00:09:00Z">
        <w:r w:rsidR="00C86AC3" w:rsidDel="00CA1412">
          <w:delText xml:space="preserve"> </w:delText>
        </w:r>
      </w:del>
      <w:ins w:id="11807" w:author="Sanino" w:date="2012-05-24T00:09:00Z">
        <w:r w:rsidR="00CA1412">
          <w:t xml:space="preserve"> </w:t>
        </w:r>
      </w:ins>
      <w:r w:rsidRPr="00760A3A">
        <w:t>дисципліни</w:t>
      </w:r>
      <w:del w:id="11808" w:author="Sanino" w:date="2012-05-24T00:09:00Z">
        <w:r w:rsidR="00C86AC3" w:rsidDel="00CA1412">
          <w:delText xml:space="preserve"> </w:delText>
        </w:r>
      </w:del>
      <w:ins w:id="11809" w:author="Sanino" w:date="2012-05-24T00:09:00Z">
        <w:r w:rsidR="00CA1412">
          <w:t xml:space="preserve"> </w:t>
        </w:r>
      </w:ins>
      <w:r w:rsidRPr="00760A3A">
        <w:t>відповідних</w:t>
      </w:r>
      <w:del w:id="11810" w:author="Sanino" w:date="2012-05-24T00:09:00Z">
        <w:r w:rsidR="00C86AC3" w:rsidDel="00CA1412">
          <w:delText xml:space="preserve"> </w:delText>
        </w:r>
      </w:del>
      <w:ins w:id="11811" w:author="Sanino" w:date="2012-05-24T00:09:00Z">
        <w:r w:rsidR="00CA1412">
          <w:t xml:space="preserve"> </w:t>
        </w:r>
      </w:ins>
      <w:r w:rsidRPr="00760A3A">
        <w:t>напрямів</w:t>
      </w:r>
      <w:del w:id="11812" w:author="Sanino" w:date="2012-05-24T00:09:00Z">
        <w:r w:rsidR="00C86AC3" w:rsidDel="00CA1412">
          <w:delText xml:space="preserve"> </w:delText>
        </w:r>
      </w:del>
      <w:ins w:id="11813" w:author="Sanino" w:date="2012-05-24T00:09:00Z">
        <w:r w:rsidR="00CA1412">
          <w:t xml:space="preserve"> </w:t>
        </w:r>
      </w:ins>
      <w:r w:rsidRPr="00760A3A">
        <w:t>мають</w:t>
      </w:r>
      <w:del w:id="11814" w:author="Sanino" w:date="2012-05-24T00:09:00Z">
        <w:r w:rsidR="00C86AC3" w:rsidDel="00CA1412">
          <w:delText xml:space="preserve"> </w:delText>
        </w:r>
      </w:del>
      <w:ins w:id="11815" w:author="Sanino" w:date="2012-05-24T00:09:00Z">
        <w:r w:rsidR="00CA1412">
          <w:t xml:space="preserve"> </w:t>
        </w:r>
      </w:ins>
      <w:r w:rsidRPr="00760A3A">
        <w:t>практично</w:t>
      </w:r>
      <w:del w:id="11816" w:author="Sanino" w:date="2012-05-24T00:09:00Z">
        <w:r w:rsidR="00C86AC3" w:rsidDel="00CA1412">
          <w:delText xml:space="preserve"> </w:delText>
        </w:r>
      </w:del>
      <w:ins w:id="11817" w:author="Sanino" w:date="2012-05-24T00:09:00Z">
        <w:r w:rsidR="00CA1412">
          <w:t xml:space="preserve"> </w:t>
        </w:r>
      </w:ins>
      <w:r w:rsidRPr="00760A3A">
        <w:t>однакові</w:t>
      </w:r>
      <w:del w:id="11818" w:author="Sanino" w:date="2012-05-24T00:09:00Z">
        <w:r w:rsidR="00C86AC3" w:rsidDel="00CA1412">
          <w:delText xml:space="preserve"> </w:delText>
        </w:r>
      </w:del>
      <w:ins w:id="11819" w:author="Sanino" w:date="2012-05-24T00:09:00Z">
        <w:r w:rsidR="00CA1412">
          <w:t xml:space="preserve"> </w:t>
        </w:r>
      </w:ins>
      <w:r w:rsidRPr="00760A3A">
        <w:t>значення</w:t>
      </w:r>
      <w:del w:id="11820" w:author="Sanino" w:date="2012-05-24T00:09:00Z">
        <w:r w:rsidR="00C86AC3" w:rsidDel="00CA1412">
          <w:delText xml:space="preserve"> </w:delText>
        </w:r>
      </w:del>
      <w:ins w:id="11821" w:author="Sanino" w:date="2012-05-24T00:09:00Z">
        <w:r w:rsidR="00CA1412">
          <w:t xml:space="preserve"> </w:t>
        </w:r>
      </w:ins>
      <w:r w:rsidRPr="00760A3A">
        <w:t>(особливо</w:t>
      </w:r>
      <w:del w:id="11822" w:author="Sanino" w:date="2012-05-24T00:09:00Z">
        <w:r w:rsidR="00C86AC3" w:rsidDel="00CA1412">
          <w:delText xml:space="preserve"> </w:delText>
        </w:r>
      </w:del>
      <w:ins w:id="11823" w:author="Sanino" w:date="2012-05-24T00:09:00Z">
        <w:r w:rsidR="00CA1412">
          <w:t xml:space="preserve"> </w:t>
        </w:r>
      </w:ins>
      <w:r w:rsidRPr="00760A3A">
        <w:t>для</w:t>
      </w:r>
      <w:del w:id="11824" w:author="Sanino" w:date="2012-05-24T00:09:00Z">
        <w:r w:rsidR="00C86AC3" w:rsidDel="00CA1412">
          <w:delText xml:space="preserve"> </w:delText>
        </w:r>
      </w:del>
      <w:ins w:id="11825" w:author="Sanino" w:date="2012-05-24T00:09:00Z">
        <w:r w:rsidR="00CA1412">
          <w:t xml:space="preserve"> </w:t>
        </w:r>
      </w:ins>
      <w:r w:rsidRPr="00760A3A">
        <w:t>дисциплін</w:t>
      </w:r>
      <w:del w:id="11826" w:author="Sanino" w:date="2012-05-24T00:09:00Z">
        <w:r w:rsidR="00C86AC3" w:rsidDel="00CA1412">
          <w:delText xml:space="preserve"> </w:delText>
        </w:r>
      </w:del>
      <w:ins w:id="11827" w:author="Sanino" w:date="2012-05-24T00:09:00Z">
        <w:r w:rsidR="00CA1412">
          <w:t xml:space="preserve"> </w:t>
        </w:r>
      </w:ins>
      <w:r w:rsidRPr="00760A3A">
        <w:t>фундаментальних</w:t>
      </w:r>
      <w:del w:id="11828" w:author="Sanino" w:date="2012-05-24T00:09:00Z">
        <w:r w:rsidR="00C86AC3" w:rsidDel="00CA1412">
          <w:delText xml:space="preserve"> </w:delText>
        </w:r>
      </w:del>
      <w:ins w:id="11829" w:author="Sanino" w:date="2012-05-24T00:09:00Z">
        <w:r w:rsidR="00CA1412">
          <w:t xml:space="preserve"> </w:t>
        </w:r>
      </w:ins>
      <w:r w:rsidRPr="00760A3A">
        <w:t>і</w:t>
      </w:r>
      <w:del w:id="11830" w:author="Sanino" w:date="2012-05-24T00:09:00Z">
        <w:r w:rsidR="00C86AC3" w:rsidDel="00CA1412">
          <w:delText xml:space="preserve"> </w:delText>
        </w:r>
      </w:del>
      <w:ins w:id="11831" w:author="Sanino" w:date="2012-05-24T00:09:00Z">
        <w:r w:rsidR="00CA1412">
          <w:t xml:space="preserve"> </w:t>
        </w:r>
      </w:ins>
      <w:r w:rsidRPr="00760A3A">
        <w:t>загальних</w:t>
      </w:r>
      <w:del w:id="11832" w:author="Sanino" w:date="2012-05-24T00:09:00Z">
        <w:r w:rsidR="00C86AC3" w:rsidDel="00CA1412">
          <w:delText xml:space="preserve"> </w:delText>
        </w:r>
      </w:del>
      <w:ins w:id="11833" w:author="Sanino" w:date="2012-05-24T00:09:00Z">
        <w:r w:rsidR="00CA1412">
          <w:t xml:space="preserve"> </w:t>
        </w:r>
      </w:ins>
      <w:r w:rsidRPr="00760A3A">
        <w:t>для</w:t>
      </w:r>
      <w:del w:id="11834" w:author="Sanino" w:date="2012-05-24T00:09:00Z">
        <w:r w:rsidR="00C86AC3" w:rsidDel="00CA1412">
          <w:delText xml:space="preserve"> </w:delText>
        </w:r>
      </w:del>
      <w:ins w:id="11835" w:author="Sanino" w:date="2012-05-24T00:09:00Z">
        <w:r w:rsidR="00CA1412">
          <w:t xml:space="preserve"> </w:t>
        </w:r>
      </w:ins>
      <w:r>
        <w:t>напра</w:t>
      </w:r>
      <w:r w:rsidR="00DA3EA9">
        <w:t>в</w:t>
      </w:r>
      <w:r>
        <w:t>лення</w:t>
      </w:r>
      <w:del w:id="11836" w:author="Sanino" w:date="2012-05-24T00:09:00Z">
        <w:r w:rsidR="00C86AC3" w:rsidDel="00CA1412">
          <w:delText xml:space="preserve"> </w:delText>
        </w:r>
      </w:del>
      <w:ins w:id="11837" w:author="Sanino" w:date="2012-05-24T00:09:00Z">
        <w:r w:rsidR="00CA1412">
          <w:t xml:space="preserve"> </w:t>
        </w:r>
      </w:ins>
      <w:r w:rsidRPr="00760A3A">
        <w:t>професійно-орієнтованих,що</w:t>
      </w:r>
      <w:del w:id="11838" w:author="Sanino" w:date="2012-05-24T00:09:00Z">
        <w:r w:rsidR="00C86AC3" w:rsidDel="00CA1412">
          <w:delText xml:space="preserve"> </w:delText>
        </w:r>
      </w:del>
      <w:ins w:id="11839" w:author="Sanino" w:date="2012-05-24T00:09:00Z">
        <w:r w:rsidR="00CA1412">
          <w:t xml:space="preserve"> </w:t>
        </w:r>
      </w:ins>
      <w:r w:rsidRPr="00760A3A">
        <w:t>мають</w:t>
      </w:r>
      <w:del w:id="11840" w:author="Sanino" w:date="2012-05-24T00:09:00Z">
        <w:r w:rsidR="00C86AC3" w:rsidDel="00CA1412">
          <w:delText xml:space="preserve"> </w:delText>
        </w:r>
      </w:del>
      <w:ins w:id="11841" w:author="Sanino" w:date="2012-05-24T00:09:00Z">
        <w:r w:rsidR="00CA1412">
          <w:t xml:space="preserve"> </w:t>
        </w:r>
      </w:ins>
      <w:r>
        <w:t>однакове</w:t>
      </w:r>
      <w:del w:id="11842" w:author="Sanino" w:date="2012-05-24T00:09:00Z">
        <w:r w:rsidR="00C86AC3" w:rsidDel="00CA1412">
          <w:delText xml:space="preserve"> </w:delText>
        </w:r>
      </w:del>
      <w:ins w:id="11843" w:author="Sanino" w:date="2012-05-24T00:09:00Z">
        <w:r w:rsidR="00CA1412">
          <w:t xml:space="preserve"> </w:t>
        </w:r>
      </w:ins>
      <w:r>
        <w:t>значення</w:t>
      </w:r>
      <w:del w:id="11844" w:author="Sanino" w:date="2012-05-24T00:04:00Z">
        <w:r w:rsidR="00C86AC3" w:rsidDel="00347EAA">
          <w:delText xml:space="preserve">  </w:delText>
        </w:r>
      </w:del>
      <w:ins w:id="11845" w:author="Sanino" w:date="2012-05-24T00:09:00Z">
        <w:r w:rsidR="00CA1412">
          <w:t xml:space="preserve"> </w:t>
        </w:r>
      </w:ins>
      <w:r w:rsidRPr="00760A3A">
        <w:t>коефіцієнта</w:t>
      </w:r>
      <w:del w:id="11846" w:author="Sanino" w:date="2012-05-24T00:09:00Z">
        <w:r w:rsidR="00C86AC3" w:rsidDel="00CA1412">
          <w:delText xml:space="preserve"> </w:delText>
        </w:r>
      </w:del>
      <w:ins w:id="11847" w:author="Sanino" w:date="2012-05-24T00:09:00Z">
        <w:r w:rsidR="00CA1412">
          <w:t xml:space="preserve"> </w:t>
        </w:r>
      </w:ins>
      <w:r w:rsidRPr="00760A3A">
        <w:t>трудомісткості</w:t>
      </w:r>
      <w:del w:id="11848" w:author="Sanino" w:date="2012-05-24T00:09:00Z">
        <w:r w:rsidR="00C86AC3" w:rsidDel="00CA1412">
          <w:delText xml:space="preserve"> </w:delText>
        </w:r>
      </w:del>
      <w:ins w:id="11849" w:author="Sanino" w:date="2012-05-24T00:09:00Z">
        <w:r w:rsidR="00CA1412">
          <w:t xml:space="preserve"> </w:t>
        </w:r>
      </w:ins>
      <w:r w:rsidRPr="00760A3A">
        <w:t>лекційних</w:t>
      </w:r>
      <w:del w:id="11850" w:author="Sanino" w:date="2012-05-24T00:09:00Z">
        <w:r w:rsidR="00C86AC3" w:rsidDel="00CA1412">
          <w:delText xml:space="preserve"> </w:delText>
        </w:r>
      </w:del>
      <w:ins w:id="11851" w:author="Sanino" w:date="2012-05-24T00:09:00Z">
        <w:r w:rsidR="00CA1412">
          <w:t xml:space="preserve"> </w:t>
        </w:r>
      </w:ins>
      <w:r w:rsidRPr="00760A3A">
        <w:t>занять).</w:t>
      </w:r>
      <w:del w:id="11852" w:author="Sanino" w:date="2012-05-24T00:09:00Z">
        <w:r w:rsidR="00C86AC3" w:rsidDel="00CA1412">
          <w:delText xml:space="preserve"> </w:delText>
        </w:r>
      </w:del>
      <w:ins w:id="11853" w:author="Sanino" w:date="2012-05-24T00:09:00Z">
        <w:r w:rsidR="00CA1412">
          <w:t xml:space="preserve"> </w:t>
        </w:r>
      </w:ins>
      <w:r w:rsidRPr="00760A3A">
        <w:t>Це</w:t>
      </w:r>
      <w:del w:id="11854" w:author="Sanino" w:date="2012-05-24T00:09:00Z">
        <w:r w:rsidR="00C86AC3" w:rsidDel="00CA1412">
          <w:delText xml:space="preserve"> </w:delText>
        </w:r>
      </w:del>
      <w:ins w:id="11855" w:author="Sanino" w:date="2012-05-24T00:09:00Z">
        <w:r w:rsidR="00CA1412">
          <w:t xml:space="preserve"> </w:t>
        </w:r>
      </w:ins>
      <w:r>
        <w:t>обумовлено</w:t>
      </w:r>
      <w:del w:id="11856" w:author="Sanino" w:date="2012-05-24T00:09:00Z">
        <w:r w:rsidR="00C86AC3" w:rsidDel="00CA1412">
          <w:delText xml:space="preserve"> </w:delText>
        </w:r>
      </w:del>
      <w:ins w:id="11857" w:author="Sanino" w:date="2012-05-24T00:09:00Z">
        <w:r w:rsidR="00CA1412">
          <w:t xml:space="preserve"> </w:t>
        </w:r>
      </w:ins>
      <w:r>
        <w:t>незначною</w:t>
      </w:r>
      <w:del w:id="11858" w:author="Sanino" w:date="2012-05-24T00:09:00Z">
        <w:r w:rsidR="00C86AC3" w:rsidDel="00CA1412">
          <w:delText xml:space="preserve"> </w:delText>
        </w:r>
      </w:del>
      <w:ins w:id="11859" w:author="Sanino" w:date="2012-05-24T00:09:00Z">
        <w:r w:rsidR="00CA1412">
          <w:t xml:space="preserve"> </w:t>
        </w:r>
      </w:ins>
      <w:r>
        <w:t>різницею</w:t>
      </w:r>
      <w:del w:id="11860" w:author="Sanino" w:date="2012-05-24T00:09:00Z">
        <w:r w:rsidR="00C86AC3" w:rsidDel="00CA1412">
          <w:delText xml:space="preserve"> </w:delText>
        </w:r>
      </w:del>
      <w:ins w:id="11861" w:author="Sanino" w:date="2012-05-24T00:09:00Z">
        <w:r w:rsidR="00CA1412">
          <w:t xml:space="preserve"> </w:t>
        </w:r>
      </w:ins>
      <w:r w:rsidRPr="00760A3A">
        <w:t>ко</w:t>
      </w:r>
      <w:r w:rsidRPr="00760A3A">
        <w:t>е</w:t>
      </w:r>
      <w:r w:rsidRPr="00760A3A">
        <w:t>фіцієнтів</w:t>
      </w:r>
      <w:del w:id="11862" w:author="Sanino" w:date="2012-05-24T00:09:00Z">
        <w:r w:rsidR="00C86AC3" w:rsidDel="00CA1412">
          <w:delText xml:space="preserve"> </w:delText>
        </w:r>
      </w:del>
      <w:ins w:id="11863" w:author="Sanino" w:date="2012-05-24T00:09:00Z">
        <w:r w:rsidR="00CA1412">
          <w:t xml:space="preserve"> </w:t>
        </w:r>
      </w:ins>
      <w:r w:rsidRPr="00760A3A">
        <w:t>типів</w:t>
      </w:r>
      <w:del w:id="11864" w:author="Sanino" w:date="2012-05-24T00:09:00Z">
        <w:r w:rsidR="00C86AC3" w:rsidDel="00CA1412">
          <w:delText xml:space="preserve"> </w:delText>
        </w:r>
      </w:del>
      <w:ins w:id="11865" w:author="Sanino" w:date="2012-05-24T00:09:00Z">
        <w:r w:rsidR="00CA1412">
          <w:t xml:space="preserve"> </w:t>
        </w:r>
      </w:ins>
      <w:r w:rsidRPr="00760A3A">
        <w:t>лекцій,</w:t>
      </w:r>
      <w:del w:id="11866" w:author="Sanino" w:date="2012-05-24T00:09:00Z">
        <w:r w:rsidR="00C86AC3" w:rsidDel="00CA1412">
          <w:delText xml:space="preserve"> </w:delText>
        </w:r>
      </w:del>
      <w:ins w:id="11867" w:author="Sanino" w:date="2012-05-24T00:09:00Z">
        <w:r w:rsidR="00CA1412">
          <w:t xml:space="preserve"> </w:t>
        </w:r>
      </w:ins>
      <w:r w:rsidRPr="00760A3A">
        <w:t>а</w:t>
      </w:r>
      <w:del w:id="11868" w:author="Sanino" w:date="2012-05-24T00:09:00Z">
        <w:r w:rsidR="00C86AC3" w:rsidDel="00CA1412">
          <w:delText xml:space="preserve"> </w:delText>
        </w:r>
      </w:del>
      <w:ins w:id="11869" w:author="Sanino" w:date="2012-05-24T00:09:00Z">
        <w:r w:rsidR="00CA1412">
          <w:t xml:space="preserve"> </w:t>
        </w:r>
      </w:ins>
      <w:r w:rsidRPr="00760A3A">
        <w:t>також</w:t>
      </w:r>
      <w:del w:id="11870" w:author="Sanino" w:date="2012-05-24T00:09:00Z">
        <w:r w:rsidR="00C86AC3" w:rsidDel="00CA1412">
          <w:delText xml:space="preserve"> </w:delText>
        </w:r>
      </w:del>
      <w:ins w:id="11871" w:author="Sanino" w:date="2012-05-24T00:09:00Z">
        <w:r w:rsidR="00CA1412">
          <w:t xml:space="preserve"> </w:t>
        </w:r>
      </w:ins>
      <w:r w:rsidRPr="00760A3A">
        <w:t>семінарських</w:t>
      </w:r>
      <w:r>
        <w:t>,</w:t>
      </w:r>
      <w:del w:id="11872" w:author="Sanino" w:date="2012-05-24T00:09:00Z">
        <w:r w:rsidR="00C86AC3" w:rsidDel="00CA1412">
          <w:delText xml:space="preserve"> </w:delText>
        </w:r>
      </w:del>
      <w:ins w:id="11873" w:author="Sanino" w:date="2012-05-24T00:09:00Z">
        <w:r w:rsidR="00CA1412">
          <w:t xml:space="preserve"> </w:t>
        </w:r>
      </w:ins>
      <w:r w:rsidRPr="00760A3A">
        <w:t>практичних</w:t>
      </w:r>
      <w:del w:id="11874" w:author="Sanino" w:date="2012-05-24T00:09:00Z">
        <w:r w:rsidR="00C86AC3" w:rsidDel="00CA1412">
          <w:delText xml:space="preserve"> </w:delText>
        </w:r>
      </w:del>
      <w:ins w:id="11875" w:author="Sanino" w:date="2012-05-24T00:09:00Z">
        <w:r w:rsidR="00CA1412">
          <w:t xml:space="preserve"> </w:t>
        </w:r>
      </w:ins>
      <w:r w:rsidRPr="00760A3A">
        <w:t>і</w:t>
      </w:r>
      <w:del w:id="11876" w:author="Sanino" w:date="2012-05-24T00:09:00Z">
        <w:r w:rsidR="00C86AC3" w:rsidDel="00CA1412">
          <w:delText xml:space="preserve"> </w:delText>
        </w:r>
      </w:del>
      <w:ins w:id="11877" w:author="Sanino" w:date="2012-05-24T00:09:00Z">
        <w:r w:rsidR="00CA1412">
          <w:t xml:space="preserve"> </w:t>
        </w:r>
      </w:ins>
      <w:r>
        <w:t>лабораторних</w:t>
      </w:r>
      <w:del w:id="11878" w:author="Sanino" w:date="2012-05-24T00:09:00Z">
        <w:r w:rsidR="00C86AC3" w:rsidDel="00CA1412">
          <w:delText xml:space="preserve"> </w:delText>
        </w:r>
      </w:del>
      <w:ins w:id="11879" w:author="Sanino" w:date="2012-05-24T00:09:00Z">
        <w:r w:rsidR="00CA1412">
          <w:t xml:space="preserve"> </w:t>
        </w:r>
      </w:ins>
      <w:r w:rsidRPr="00760A3A">
        <w:t>з</w:t>
      </w:r>
      <w:r w:rsidRPr="00760A3A">
        <w:t>а</w:t>
      </w:r>
      <w:r w:rsidRPr="00760A3A">
        <w:t>нять.</w:t>
      </w:r>
      <w:del w:id="11880" w:author="Sanino" w:date="2012-05-24T00:04:00Z">
        <w:r w:rsidR="00C86AC3" w:rsidDel="00347EAA">
          <w:delText xml:space="preserve">  </w:delText>
        </w:r>
      </w:del>
    </w:p>
    <w:p w:rsidR="008773B8" w:rsidRDefault="00760A3A" w:rsidP="00DA3EA9">
      <w:r w:rsidRPr="00760A3A">
        <w:t>Другий</w:t>
      </w:r>
      <w:del w:id="11881" w:author="Sanino" w:date="2012-05-24T00:09:00Z">
        <w:r w:rsidR="00C86AC3" w:rsidDel="00CA1412">
          <w:delText xml:space="preserve"> </w:delText>
        </w:r>
      </w:del>
      <w:ins w:id="11882" w:author="Sanino" w:date="2012-05-24T00:09:00Z">
        <w:r w:rsidR="00CA1412">
          <w:t xml:space="preserve"> </w:t>
        </w:r>
      </w:ins>
      <w:r w:rsidRPr="00760A3A">
        <w:t>тест</w:t>
      </w:r>
      <w:del w:id="11883" w:author="Sanino" w:date="2012-05-24T00:09:00Z">
        <w:r w:rsidR="00C86AC3" w:rsidDel="00CA1412">
          <w:delText xml:space="preserve"> </w:delText>
        </w:r>
      </w:del>
      <w:ins w:id="11884" w:author="Sanino" w:date="2012-05-24T00:09:00Z">
        <w:r w:rsidR="00CA1412">
          <w:t xml:space="preserve"> </w:t>
        </w:r>
      </w:ins>
      <w:r w:rsidRPr="00760A3A">
        <w:t>використовує</w:t>
      </w:r>
      <w:del w:id="11885" w:author="Sanino" w:date="2012-05-24T00:09:00Z">
        <w:r w:rsidR="00C86AC3" w:rsidDel="00CA1412">
          <w:delText xml:space="preserve"> </w:delText>
        </w:r>
      </w:del>
      <w:ins w:id="11886" w:author="Sanino" w:date="2012-05-24T00:09:00Z">
        <w:r w:rsidR="00CA1412">
          <w:t xml:space="preserve"> </w:t>
        </w:r>
      </w:ins>
      <w:r w:rsidRPr="00760A3A">
        <w:t>коефіцієнти,</w:t>
      </w:r>
      <w:r>
        <w:t>приведені</w:t>
      </w:r>
      <w:del w:id="11887" w:author="Sanino" w:date="2012-05-24T00:09:00Z">
        <w:r w:rsidR="00C86AC3" w:rsidDel="00CA1412">
          <w:delText xml:space="preserve"> </w:delText>
        </w:r>
      </w:del>
      <w:ins w:id="11888" w:author="Sanino" w:date="2012-05-24T00:09:00Z">
        <w:r w:rsidR="00CA1412">
          <w:t xml:space="preserve"> </w:t>
        </w:r>
      </w:ins>
      <w:r>
        <w:t>на</w:t>
      </w:r>
      <w:del w:id="11889" w:author="Sanino" w:date="2012-05-24T00:09:00Z">
        <w:r w:rsidR="00C86AC3" w:rsidDel="00CA1412">
          <w:delText xml:space="preserve"> </w:delText>
        </w:r>
      </w:del>
      <w:ins w:id="11890" w:author="Sanino" w:date="2012-05-24T00:09:00Z">
        <w:r w:rsidR="00CA1412">
          <w:t xml:space="preserve"> </w:t>
        </w:r>
      </w:ins>
      <w:r>
        <w:t>рис.</w:t>
      </w:r>
      <w:del w:id="11891" w:author="Sanino" w:date="2012-05-24T00:09:00Z">
        <w:r w:rsidR="00C86AC3" w:rsidDel="00CA1412">
          <w:delText xml:space="preserve"> </w:delText>
        </w:r>
      </w:del>
      <w:ins w:id="11892" w:author="Sanino" w:date="2012-05-24T00:09:00Z">
        <w:r w:rsidR="00CA1412">
          <w:t xml:space="preserve"> </w:t>
        </w:r>
      </w:ins>
      <w:r>
        <w:t>5.2,</w:t>
      </w:r>
      <w:del w:id="11893" w:author="Sanino" w:date="2012-05-24T00:09:00Z">
        <w:r w:rsidR="00C86AC3" w:rsidDel="00CA1412">
          <w:delText xml:space="preserve"> </w:delText>
        </w:r>
      </w:del>
      <w:ins w:id="11894" w:author="Sanino" w:date="2012-05-24T00:09:00Z">
        <w:r w:rsidR="00CA1412">
          <w:t xml:space="preserve"> </w:t>
        </w:r>
      </w:ins>
      <w:r>
        <w:t>навчал</w:t>
      </w:r>
      <w:r>
        <w:t>ь</w:t>
      </w:r>
      <w:r>
        <w:t>ний</w:t>
      </w:r>
      <w:del w:id="11895" w:author="Sanino" w:date="2012-05-24T00:09:00Z">
        <w:r w:rsidR="00C86AC3" w:rsidDel="00CA1412">
          <w:delText xml:space="preserve"> </w:delText>
        </w:r>
      </w:del>
      <w:ins w:id="11896" w:author="Sanino" w:date="2012-05-24T00:09:00Z">
        <w:r w:rsidR="00CA1412">
          <w:t xml:space="preserve"> </w:t>
        </w:r>
      </w:ins>
      <w:r>
        <w:t>план</w:t>
      </w:r>
      <w:del w:id="11897" w:author="Sanino" w:date="2012-05-24T00:09:00Z">
        <w:r w:rsidR="00C86AC3" w:rsidDel="00CA1412">
          <w:delText xml:space="preserve"> </w:delText>
        </w:r>
      </w:del>
      <w:ins w:id="11898" w:author="Sanino" w:date="2012-05-24T00:09:00Z">
        <w:r w:rsidR="00CA1412">
          <w:t xml:space="preserve"> </w:t>
        </w:r>
      </w:ins>
      <w:r w:rsidRPr="00760A3A">
        <w:t>наведений</w:t>
      </w:r>
      <w:del w:id="11899" w:author="Sanino" w:date="2012-05-24T00:09:00Z">
        <w:r w:rsidR="00C86AC3" w:rsidDel="00CA1412">
          <w:delText xml:space="preserve"> </w:delText>
        </w:r>
      </w:del>
      <w:ins w:id="11900" w:author="Sanino" w:date="2012-05-24T00:09:00Z">
        <w:r w:rsidR="00CA1412">
          <w:t xml:space="preserve"> </w:t>
        </w:r>
      </w:ins>
      <w:r w:rsidRPr="00760A3A">
        <w:t>на</w:t>
      </w:r>
      <w:del w:id="11901" w:author="Sanino" w:date="2012-05-24T00:09:00Z">
        <w:r w:rsidR="00C86AC3" w:rsidDel="00CA1412">
          <w:delText xml:space="preserve"> </w:delText>
        </w:r>
      </w:del>
      <w:ins w:id="11902" w:author="Sanino" w:date="2012-05-24T00:09:00Z">
        <w:r w:rsidR="00CA1412">
          <w:t xml:space="preserve"> </w:t>
        </w:r>
      </w:ins>
      <w:r w:rsidRPr="00760A3A">
        <w:t>рис.</w:t>
      </w:r>
      <w:del w:id="11903" w:author="Sanino" w:date="2012-05-24T00:09:00Z">
        <w:r w:rsidR="00C86AC3" w:rsidDel="00CA1412">
          <w:delText xml:space="preserve"> </w:delText>
        </w:r>
      </w:del>
      <w:ins w:id="11904" w:author="Sanino" w:date="2012-05-24T00:09:00Z">
        <w:r w:rsidR="00CA1412">
          <w:t xml:space="preserve"> </w:t>
        </w:r>
      </w:ins>
      <w:r w:rsidRPr="00760A3A">
        <w:t>5.3</w:t>
      </w:r>
      <w:del w:id="11905" w:author="Sanino" w:date="2012-05-24T00:09:00Z">
        <w:r w:rsidR="00C86AC3" w:rsidDel="00CA1412">
          <w:delText xml:space="preserve"> </w:delText>
        </w:r>
      </w:del>
      <w:ins w:id="11906" w:author="Sanino" w:date="2012-05-24T00:09:00Z">
        <w:r w:rsidR="00CA1412">
          <w:t xml:space="preserve"> </w:t>
        </w:r>
      </w:ins>
      <w:r w:rsidRPr="00760A3A">
        <w:t>і</w:t>
      </w:r>
      <w:del w:id="11907" w:author="Sanino" w:date="2012-05-24T00:09:00Z">
        <w:r w:rsidR="00C86AC3" w:rsidDel="00CA1412">
          <w:delText xml:space="preserve"> </w:delText>
        </w:r>
      </w:del>
      <w:ins w:id="11908" w:author="Sanino" w:date="2012-05-24T00:09:00Z">
        <w:r w:rsidR="00CA1412">
          <w:t xml:space="preserve"> </w:t>
        </w:r>
      </w:ins>
      <w:r w:rsidRPr="00760A3A">
        <w:t>дає</w:t>
      </w:r>
      <w:del w:id="11909" w:author="Sanino" w:date="2012-05-24T00:09:00Z">
        <w:r w:rsidR="00C86AC3" w:rsidDel="00CA1412">
          <w:delText xml:space="preserve"> </w:delText>
        </w:r>
      </w:del>
      <w:ins w:id="11910" w:author="Sanino" w:date="2012-05-24T00:09:00Z">
        <w:r w:rsidR="00CA1412">
          <w:t xml:space="preserve"> </w:t>
        </w:r>
      </w:ins>
      <w:r w:rsidRPr="00760A3A">
        <w:t>результати,</w:t>
      </w:r>
      <w:del w:id="11911" w:author="Sanino" w:date="2012-05-24T00:09:00Z">
        <w:r w:rsidR="00C86AC3" w:rsidDel="00CA1412">
          <w:delText xml:space="preserve"> </w:delText>
        </w:r>
      </w:del>
      <w:ins w:id="11912" w:author="Sanino" w:date="2012-05-24T00:09:00Z">
        <w:r w:rsidR="00CA1412">
          <w:t xml:space="preserve"> </w:t>
        </w:r>
      </w:ins>
      <w:r w:rsidRPr="00760A3A">
        <w:t>наведені</w:t>
      </w:r>
      <w:del w:id="11913" w:author="Sanino" w:date="2012-05-24T00:09:00Z">
        <w:r w:rsidR="00C86AC3" w:rsidDel="00CA1412">
          <w:delText xml:space="preserve"> </w:delText>
        </w:r>
      </w:del>
      <w:ins w:id="11914" w:author="Sanino" w:date="2012-05-24T00:09:00Z">
        <w:r w:rsidR="00CA1412">
          <w:t xml:space="preserve"> </w:t>
        </w:r>
      </w:ins>
      <w:r w:rsidRPr="00760A3A">
        <w:t>в</w:t>
      </w:r>
      <w:del w:id="11915" w:author="Sanino" w:date="2012-05-24T00:09:00Z">
        <w:r w:rsidR="00C86AC3" w:rsidDel="00CA1412">
          <w:delText xml:space="preserve"> </w:delText>
        </w:r>
      </w:del>
      <w:ins w:id="11916" w:author="Sanino" w:date="2012-05-24T00:09:00Z">
        <w:r w:rsidR="00CA1412">
          <w:t xml:space="preserve"> </w:t>
        </w:r>
      </w:ins>
      <w:r w:rsidRPr="00760A3A">
        <w:t>табл.</w:t>
      </w:r>
      <w:del w:id="11917" w:author="Sanino" w:date="2012-05-24T00:09:00Z">
        <w:r w:rsidR="00C86AC3" w:rsidDel="00CA1412">
          <w:delText xml:space="preserve"> </w:delText>
        </w:r>
      </w:del>
      <w:ins w:id="11918" w:author="Sanino" w:date="2012-05-24T00:09:00Z">
        <w:r w:rsidR="00CA1412">
          <w:t xml:space="preserve"> </w:t>
        </w:r>
      </w:ins>
      <w:r w:rsidRPr="00760A3A">
        <w:t>5.4.</w:t>
      </w:r>
    </w:p>
    <w:p w:rsidR="004B6B0D" w:rsidRDefault="004B6B0D" w:rsidP="00814CF1"/>
    <w:p w:rsidR="004B6B0D" w:rsidRDefault="004B6B0D" w:rsidP="00DA3EA9">
      <w:pPr>
        <w:ind w:firstLine="0"/>
      </w:pPr>
      <w:r w:rsidRPr="004B6B0D">
        <w:rPr>
          <w:noProof/>
          <w:lang w:val="ru-RU" w:eastAsia="ru-RU"/>
        </w:rPr>
        <w:drawing>
          <wp:inline distT="0" distB="0" distL="0" distR="0" wp14:anchorId="1778FADE" wp14:editId="173CDDFC">
            <wp:extent cx="6013790" cy="19563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78" cy="196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0D" w:rsidRDefault="004B6B0D" w:rsidP="00814CF1"/>
    <w:p w:rsidR="00DA3EA9" w:rsidRDefault="004B6B0D" w:rsidP="0072678B">
      <w:pPr>
        <w:jc w:val="center"/>
        <w:rPr>
          <w:sz w:val="24"/>
          <w:szCs w:val="24"/>
        </w:rPr>
      </w:pPr>
      <w:r>
        <w:t>Рисунок</w:t>
      </w:r>
      <w:del w:id="11919" w:author="Sanino" w:date="2012-05-24T00:09:00Z">
        <w:r w:rsidR="00C86AC3" w:rsidDel="00CA1412">
          <w:delText xml:space="preserve"> </w:delText>
        </w:r>
      </w:del>
      <w:ins w:id="11920" w:author="Sanino" w:date="2012-05-24T00:09:00Z">
        <w:r w:rsidR="00CA1412">
          <w:t xml:space="preserve"> </w:t>
        </w:r>
      </w:ins>
      <w:r>
        <w:t>5.2</w:t>
      </w:r>
      <w:del w:id="11921" w:author="Sanino" w:date="2012-05-24T00:09:00Z">
        <w:r w:rsidR="00C86AC3" w:rsidDel="00CA1412">
          <w:delText xml:space="preserve"> </w:delText>
        </w:r>
      </w:del>
      <w:ins w:id="11922" w:author="Sanino" w:date="2012-05-24T00:09:00Z">
        <w:r w:rsidR="00CA1412">
          <w:t xml:space="preserve"> </w:t>
        </w:r>
      </w:ins>
      <w:r w:rsidRPr="00760A3A">
        <w:t>Ко</w:t>
      </w:r>
      <w:r>
        <w:t>ефіцієнти</w:t>
      </w:r>
      <w:del w:id="11923" w:author="Sanino" w:date="2012-05-24T00:09:00Z">
        <w:r w:rsidR="00C86AC3" w:rsidDel="00CA1412">
          <w:delText xml:space="preserve"> </w:delText>
        </w:r>
      </w:del>
      <w:ins w:id="11924" w:author="Sanino" w:date="2012-05-24T00:09:00Z">
        <w:r w:rsidR="00CA1412">
          <w:t xml:space="preserve"> </w:t>
        </w:r>
      </w:ins>
      <w:r>
        <w:t>розрахунку</w:t>
      </w:r>
      <w:del w:id="11925" w:author="Sanino" w:date="2012-05-24T00:09:00Z">
        <w:r w:rsidR="00C86AC3" w:rsidDel="00CA1412">
          <w:delText xml:space="preserve"> </w:delText>
        </w:r>
      </w:del>
      <w:ins w:id="11926" w:author="Sanino" w:date="2012-05-24T00:09:00Z">
        <w:r w:rsidR="00CA1412">
          <w:t xml:space="preserve"> </w:t>
        </w:r>
      </w:ins>
      <w:r>
        <w:t>другого</w:t>
      </w:r>
      <w:del w:id="11927" w:author="Sanino" w:date="2012-05-24T00:09:00Z">
        <w:r w:rsidR="00C86AC3" w:rsidDel="00CA1412">
          <w:delText xml:space="preserve"> </w:delText>
        </w:r>
      </w:del>
      <w:ins w:id="11928" w:author="Sanino" w:date="2012-05-24T00:09:00Z">
        <w:r w:rsidR="00CA1412">
          <w:t xml:space="preserve"> </w:t>
        </w:r>
      </w:ins>
      <w:r>
        <w:t>тесту</w:t>
      </w:r>
    </w:p>
    <w:p w:rsidR="0072678B" w:rsidRDefault="0072678B" w:rsidP="0072678B">
      <w:pPr>
        <w:jc w:val="center"/>
        <w:rPr>
          <w:sz w:val="24"/>
          <w:szCs w:val="24"/>
        </w:rPr>
      </w:pPr>
    </w:p>
    <w:p w:rsidR="0072678B" w:rsidRPr="0072678B" w:rsidRDefault="0072678B" w:rsidP="0072678B">
      <w:pPr>
        <w:jc w:val="center"/>
        <w:rPr>
          <w:sz w:val="24"/>
          <w:szCs w:val="24"/>
        </w:rPr>
      </w:pPr>
    </w:p>
    <w:p w:rsidR="0072678B" w:rsidRDefault="00E202C8" w:rsidP="0072678B">
      <w:pPr>
        <w:jc w:val="center"/>
      </w:pPr>
      <w:r>
        <w:t>Таблиця</w:t>
      </w:r>
      <w:del w:id="11929" w:author="Sanino" w:date="2012-05-24T00:09:00Z">
        <w:r w:rsidR="00C86AC3" w:rsidDel="00CA1412">
          <w:delText xml:space="preserve"> </w:delText>
        </w:r>
      </w:del>
      <w:ins w:id="11930" w:author="Sanino" w:date="2012-05-24T00:09:00Z">
        <w:r w:rsidR="00CA1412">
          <w:t xml:space="preserve"> </w:t>
        </w:r>
      </w:ins>
      <w:r w:rsidR="004B6B0D">
        <w:t>5.3</w:t>
      </w:r>
      <w:del w:id="11931" w:author="Sanino" w:date="2012-05-24T00:09:00Z">
        <w:r w:rsidR="00C86AC3" w:rsidDel="00CA1412">
          <w:delText xml:space="preserve"> </w:delText>
        </w:r>
      </w:del>
      <w:ins w:id="11932" w:author="Sanino" w:date="2012-05-24T00:09:00Z">
        <w:r w:rsidR="00CA1412">
          <w:t xml:space="preserve"> </w:t>
        </w:r>
      </w:ins>
      <w:r w:rsidR="004B6B0D">
        <w:t>Тестовий</w:t>
      </w:r>
      <w:del w:id="11933" w:author="Sanino" w:date="2012-05-24T00:09:00Z">
        <w:r w:rsidR="00C86AC3" w:rsidDel="00CA1412">
          <w:delText xml:space="preserve"> </w:delText>
        </w:r>
      </w:del>
      <w:ins w:id="11934" w:author="Sanino" w:date="2012-05-24T00:09:00Z">
        <w:r w:rsidR="00CA1412">
          <w:t xml:space="preserve"> </w:t>
        </w:r>
      </w:ins>
      <w:r w:rsidR="004B6B0D">
        <w:t>навчальний</w:t>
      </w:r>
      <w:del w:id="11935" w:author="Sanino" w:date="2012-05-24T00:09:00Z">
        <w:r w:rsidR="00C86AC3" w:rsidDel="00CA1412">
          <w:delText xml:space="preserve"> </w:delText>
        </w:r>
      </w:del>
      <w:ins w:id="11936" w:author="Sanino" w:date="2012-05-24T00:09:00Z">
        <w:r w:rsidR="00CA1412">
          <w:t xml:space="preserve"> </w:t>
        </w:r>
      </w:ins>
      <w:r w:rsidR="004B6B0D">
        <w:t>план</w:t>
      </w:r>
      <w:del w:id="11937" w:author="Sanino" w:date="2012-05-24T00:09:00Z">
        <w:r w:rsidR="00C86AC3" w:rsidDel="00CA1412">
          <w:delText xml:space="preserve"> </w:delText>
        </w:r>
      </w:del>
      <w:ins w:id="11938" w:author="Sanino" w:date="2012-05-24T00:09:00Z">
        <w:r w:rsidR="00CA1412">
          <w:t xml:space="preserve"> </w:t>
        </w:r>
      </w:ins>
      <w:r w:rsidR="004B6B0D">
        <w:t>для</w:t>
      </w:r>
      <w:del w:id="11939" w:author="Sanino" w:date="2012-05-24T00:09:00Z">
        <w:r w:rsidR="00C86AC3" w:rsidDel="00CA1412">
          <w:delText xml:space="preserve"> </w:delText>
        </w:r>
      </w:del>
      <w:ins w:id="11940" w:author="Sanino" w:date="2012-05-24T00:09:00Z">
        <w:r w:rsidR="00CA1412">
          <w:t xml:space="preserve"> </w:t>
        </w:r>
      </w:ins>
      <w:r w:rsidR="004B6B0D">
        <w:t>другого</w:t>
      </w:r>
      <w:del w:id="11941" w:author="Sanino" w:date="2012-05-24T00:09:00Z">
        <w:r w:rsidR="00C86AC3" w:rsidDel="00CA1412">
          <w:delText xml:space="preserve"> </w:delText>
        </w:r>
      </w:del>
      <w:ins w:id="11942" w:author="Sanino" w:date="2012-05-24T00:09:00Z">
        <w:r w:rsidR="00CA1412">
          <w:t xml:space="preserve"> </w:t>
        </w:r>
      </w:ins>
      <w:r w:rsidR="0072678B">
        <w:t>тесту</w:t>
      </w:r>
    </w:p>
    <w:p w:rsidR="0072678B" w:rsidRDefault="0072678B" w:rsidP="0072678B">
      <w:pPr>
        <w:jc w:val="center"/>
      </w:pPr>
    </w:p>
    <w:p w:rsidR="00C41796" w:rsidRDefault="004B6B0D" w:rsidP="0072678B">
      <w:r w:rsidRPr="004B6B0D">
        <w:rPr>
          <w:noProof/>
          <w:lang w:val="ru-RU" w:eastAsia="ru-RU"/>
        </w:rPr>
        <w:drawing>
          <wp:inline distT="0" distB="0" distL="0" distR="0" wp14:anchorId="2ABB52DD" wp14:editId="6F66B2FC">
            <wp:extent cx="5082363" cy="9464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819" cy="951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1796" w:rsidRDefault="00E202C8" w:rsidP="00DA3EA9">
      <w:pPr>
        <w:jc w:val="center"/>
      </w:pPr>
      <w:r>
        <w:lastRenderedPageBreak/>
        <w:t>Таблиця</w:t>
      </w:r>
      <w:del w:id="11943" w:author="Sanino" w:date="2012-05-24T00:09:00Z">
        <w:r w:rsidR="00C86AC3" w:rsidDel="00CA1412">
          <w:delText xml:space="preserve"> </w:delText>
        </w:r>
      </w:del>
      <w:ins w:id="11944" w:author="Sanino" w:date="2012-05-24T00:09:00Z">
        <w:r w:rsidR="00CA1412">
          <w:t xml:space="preserve"> </w:t>
        </w:r>
      </w:ins>
      <w:r w:rsidR="00C41796">
        <w:t>5.4</w:t>
      </w:r>
      <w:del w:id="11945" w:author="Sanino" w:date="2012-05-24T00:09:00Z">
        <w:r w:rsidR="00C86AC3" w:rsidDel="00CA1412">
          <w:delText xml:space="preserve"> </w:delText>
        </w:r>
      </w:del>
      <w:ins w:id="11946" w:author="Sanino" w:date="2012-05-24T00:09:00Z">
        <w:r w:rsidR="00CA1412">
          <w:t xml:space="preserve"> </w:t>
        </w:r>
      </w:ins>
      <w:r w:rsidR="00C41796">
        <w:t>Результати</w:t>
      </w:r>
      <w:del w:id="11947" w:author="Sanino" w:date="2012-05-24T00:09:00Z">
        <w:r w:rsidR="00C86AC3" w:rsidDel="00CA1412">
          <w:delText xml:space="preserve"> </w:delText>
        </w:r>
      </w:del>
      <w:ins w:id="11948" w:author="Sanino" w:date="2012-05-24T00:09:00Z">
        <w:r w:rsidR="00CA1412">
          <w:t xml:space="preserve"> </w:t>
        </w:r>
      </w:ins>
      <w:r w:rsidR="00C41796">
        <w:t>другого</w:t>
      </w:r>
      <w:del w:id="11949" w:author="Sanino" w:date="2012-05-24T00:09:00Z">
        <w:r w:rsidR="00C86AC3" w:rsidDel="00CA1412">
          <w:delText xml:space="preserve"> </w:delText>
        </w:r>
      </w:del>
      <w:ins w:id="11950" w:author="Sanino" w:date="2012-05-24T00:09:00Z">
        <w:r w:rsidR="00CA1412">
          <w:t xml:space="preserve"> </w:t>
        </w:r>
      </w:ins>
      <w:r w:rsidR="00C41796">
        <w:t>тесту</w:t>
      </w:r>
    </w:p>
    <w:p w:rsidR="00DA3EA9" w:rsidRDefault="00DA3EA9" w:rsidP="00DA3EA9">
      <w:pPr>
        <w:jc w:val="center"/>
      </w:pPr>
    </w:p>
    <w:p w:rsidR="00C41796" w:rsidRDefault="00C41796" w:rsidP="00DA3EA9">
      <w:pPr>
        <w:ind w:firstLine="0"/>
        <w:jc w:val="center"/>
      </w:pPr>
      <w:r w:rsidRPr="00C41796">
        <w:rPr>
          <w:noProof/>
          <w:lang w:val="ru-RU" w:eastAsia="ru-RU"/>
        </w:rPr>
        <w:drawing>
          <wp:inline distT="0" distB="0" distL="0" distR="0" wp14:anchorId="4C890EB8" wp14:editId="410697E3">
            <wp:extent cx="5940425" cy="700983"/>
            <wp:effectExtent l="19050" t="0" r="3175" b="0"/>
            <wp:docPr id="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EA9" w:rsidRDefault="00DA3EA9" w:rsidP="00DA3EA9">
      <w:pPr>
        <w:ind w:firstLine="0"/>
      </w:pPr>
    </w:p>
    <w:p w:rsidR="00DA3EA9" w:rsidRDefault="00DA3EA9" w:rsidP="00DA3EA9">
      <w:pPr>
        <w:ind w:firstLine="0"/>
      </w:pPr>
    </w:p>
    <w:p w:rsidR="00C41796" w:rsidRDefault="00C86AC3" w:rsidP="00814CF1">
      <w:del w:id="11951" w:author="Sanino" w:date="2012-05-24T00:04:00Z">
        <w:r w:rsidDel="00347EAA">
          <w:delText xml:space="preserve">  </w:delText>
        </w:r>
      </w:del>
      <w:r w:rsidR="00C41796" w:rsidRPr="00C41796">
        <w:t>Другий</w:t>
      </w:r>
      <w:del w:id="11952" w:author="Sanino" w:date="2012-05-24T00:09:00Z">
        <w:r w:rsidDel="00CA1412">
          <w:delText xml:space="preserve"> </w:delText>
        </w:r>
      </w:del>
      <w:ins w:id="11953" w:author="Sanino" w:date="2012-05-24T00:09:00Z">
        <w:r w:rsidR="00CA1412">
          <w:t xml:space="preserve"> </w:t>
        </w:r>
      </w:ins>
      <w:r w:rsidR="00C41796" w:rsidRPr="00C41796">
        <w:t>тест</w:t>
      </w:r>
      <w:del w:id="11954" w:author="Sanino" w:date="2012-05-24T00:09:00Z">
        <w:r w:rsidDel="00CA1412">
          <w:delText xml:space="preserve"> </w:delText>
        </w:r>
      </w:del>
      <w:ins w:id="11955" w:author="Sanino" w:date="2012-05-24T00:09:00Z">
        <w:r w:rsidR="00CA1412">
          <w:t xml:space="preserve"> </w:t>
        </w:r>
      </w:ins>
      <w:r w:rsidR="00C41796" w:rsidRPr="00C41796">
        <w:t>використовує</w:t>
      </w:r>
      <w:del w:id="11956" w:author="Sanino" w:date="2012-05-24T00:09:00Z">
        <w:r w:rsidDel="00CA1412">
          <w:delText xml:space="preserve"> </w:delText>
        </w:r>
      </w:del>
      <w:ins w:id="11957" w:author="Sanino" w:date="2012-05-24T00:09:00Z">
        <w:r w:rsidR="00CA1412">
          <w:t xml:space="preserve"> </w:t>
        </w:r>
      </w:ins>
      <w:r w:rsidR="00C41796" w:rsidRPr="00C41796">
        <w:t>коефіцієнти,</w:t>
      </w:r>
      <w:del w:id="11958" w:author="Sanino" w:date="2012-05-24T00:09:00Z">
        <w:r w:rsidDel="00CA1412">
          <w:delText xml:space="preserve"> </w:delText>
        </w:r>
      </w:del>
      <w:ins w:id="11959" w:author="Sanino" w:date="2012-05-24T00:09:00Z">
        <w:r w:rsidR="00CA1412">
          <w:t xml:space="preserve"> </w:t>
        </w:r>
      </w:ins>
      <w:r w:rsidR="00C41796">
        <w:t>наведені</w:t>
      </w:r>
      <w:del w:id="11960" w:author="Sanino" w:date="2012-05-24T00:09:00Z">
        <w:r w:rsidDel="00CA1412">
          <w:delText xml:space="preserve"> </w:delText>
        </w:r>
      </w:del>
      <w:ins w:id="11961" w:author="Sanino" w:date="2012-05-24T00:09:00Z">
        <w:r w:rsidR="00CA1412">
          <w:t xml:space="preserve"> </w:t>
        </w:r>
      </w:ins>
      <w:r w:rsidR="00C41796">
        <w:t>на</w:t>
      </w:r>
      <w:del w:id="11962" w:author="Sanino" w:date="2012-05-24T00:04:00Z">
        <w:r w:rsidDel="00347EAA">
          <w:delText xml:space="preserve">  </w:delText>
        </w:r>
      </w:del>
      <w:ins w:id="11963" w:author="Sanino" w:date="2012-05-24T00:09:00Z">
        <w:r w:rsidR="00CA1412">
          <w:t xml:space="preserve"> </w:t>
        </w:r>
      </w:ins>
      <w:r w:rsidR="00C41796">
        <w:t>рис.</w:t>
      </w:r>
      <w:del w:id="11964" w:author="Sanino" w:date="2012-05-24T00:09:00Z">
        <w:r w:rsidDel="00CA1412">
          <w:delText xml:space="preserve"> </w:delText>
        </w:r>
      </w:del>
      <w:ins w:id="11965" w:author="Sanino" w:date="2012-05-24T00:09:00Z">
        <w:r w:rsidR="00CA1412">
          <w:t xml:space="preserve"> </w:t>
        </w:r>
      </w:ins>
      <w:r w:rsidR="00C41796">
        <w:t>5.3,</w:t>
      </w:r>
      <w:del w:id="11966" w:author="Sanino" w:date="2012-05-24T00:09:00Z">
        <w:r w:rsidDel="00CA1412">
          <w:delText xml:space="preserve"> </w:delText>
        </w:r>
      </w:del>
      <w:ins w:id="11967" w:author="Sanino" w:date="2012-05-24T00:09:00Z">
        <w:r w:rsidR="00CA1412">
          <w:t xml:space="preserve"> </w:t>
        </w:r>
      </w:ins>
      <w:r w:rsidR="00C41796">
        <w:t>навчал</w:t>
      </w:r>
      <w:r w:rsidR="00C41796">
        <w:t>ь</w:t>
      </w:r>
      <w:r w:rsidR="00C41796">
        <w:t>ний</w:t>
      </w:r>
      <w:del w:id="11968" w:author="Sanino" w:date="2012-05-24T00:04:00Z">
        <w:r w:rsidDel="00347EAA">
          <w:delText xml:space="preserve">  </w:delText>
        </w:r>
      </w:del>
      <w:ins w:id="11969" w:author="Sanino" w:date="2012-05-24T00:09:00Z">
        <w:r w:rsidR="00CA1412">
          <w:t xml:space="preserve"> </w:t>
        </w:r>
      </w:ins>
      <w:r w:rsidR="00C41796" w:rsidRPr="00C41796">
        <w:t>план</w:t>
      </w:r>
      <w:del w:id="11970" w:author="Sanino" w:date="2012-05-24T00:09:00Z">
        <w:r w:rsidDel="00CA1412">
          <w:delText xml:space="preserve"> </w:delText>
        </w:r>
      </w:del>
      <w:ins w:id="11971" w:author="Sanino" w:date="2012-05-24T00:09:00Z">
        <w:r w:rsidR="00CA1412">
          <w:t xml:space="preserve"> </w:t>
        </w:r>
      </w:ins>
      <w:r w:rsidR="00E202C8">
        <w:t>аналогічний</w:t>
      </w:r>
      <w:del w:id="11972" w:author="Sanino" w:date="2012-05-24T00:09:00Z">
        <w:r w:rsidDel="00CA1412">
          <w:delText xml:space="preserve"> </w:delText>
        </w:r>
      </w:del>
      <w:ins w:id="11973" w:author="Sanino" w:date="2012-05-24T00:09:00Z">
        <w:r w:rsidR="00CA1412">
          <w:t xml:space="preserve"> </w:t>
        </w:r>
      </w:ins>
      <w:r w:rsidR="00E202C8">
        <w:t>другому</w:t>
      </w:r>
      <w:del w:id="11974" w:author="Sanino" w:date="2012-05-24T00:09:00Z">
        <w:r w:rsidDel="00CA1412">
          <w:delText xml:space="preserve"> </w:delText>
        </w:r>
      </w:del>
      <w:ins w:id="11975" w:author="Sanino" w:date="2012-05-24T00:09:00Z">
        <w:r w:rsidR="00CA1412">
          <w:t xml:space="preserve"> </w:t>
        </w:r>
      </w:ins>
      <w:r w:rsidR="00E202C8">
        <w:t>тесту</w:t>
      </w:r>
      <w:del w:id="11976" w:author="Sanino" w:date="2012-05-24T00:04:00Z">
        <w:r w:rsidDel="00347EAA">
          <w:delText xml:space="preserve">  </w:delText>
        </w:r>
      </w:del>
      <w:ins w:id="11977" w:author="Sanino" w:date="2012-05-24T00:09:00Z">
        <w:r w:rsidR="00CA1412">
          <w:t xml:space="preserve"> </w:t>
        </w:r>
      </w:ins>
      <w:r w:rsidR="00C41796" w:rsidRPr="00C41796">
        <w:t>(таблиця</w:t>
      </w:r>
      <w:del w:id="11978" w:author="Sanino" w:date="2012-05-24T00:09:00Z">
        <w:r w:rsidDel="00CA1412">
          <w:delText xml:space="preserve"> </w:delText>
        </w:r>
      </w:del>
      <w:ins w:id="11979" w:author="Sanino" w:date="2012-05-24T00:09:00Z">
        <w:r w:rsidR="00CA1412">
          <w:t xml:space="preserve"> </w:t>
        </w:r>
      </w:ins>
      <w:r w:rsidR="00C41796" w:rsidRPr="00C41796">
        <w:t>5.3)</w:t>
      </w:r>
      <w:del w:id="11980" w:author="Sanino" w:date="2012-05-24T00:09:00Z">
        <w:r w:rsidDel="00CA1412">
          <w:delText xml:space="preserve"> </w:delText>
        </w:r>
      </w:del>
      <w:ins w:id="11981" w:author="Sanino" w:date="2012-05-24T00:09:00Z">
        <w:r w:rsidR="00CA1412">
          <w:t xml:space="preserve"> </w:t>
        </w:r>
      </w:ins>
      <w:r w:rsidR="00C41796" w:rsidRPr="00C41796">
        <w:t>і</w:t>
      </w:r>
      <w:del w:id="11982" w:author="Sanino" w:date="2012-05-24T00:09:00Z">
        <w:r w:rsidDel="00CA1412">
          <w:delText xml:space="preserve"> </w:delText>
        </w:r>
      </w:del>
      <w:ins w:id="11983" w:author="Sanino" w:date="2012-05-24T00:09:00Z">
        <w:r w:rsidR="00CA1412">
          <w:t xml:space="preserve"> </w:t>
        </w:r>
      </w:ins>
      <w:r w:rsidR="00C41796" w:rsidRPr="00C41796">
        <w:t>дає</w:t>
      </w:r>
      <w:del w:id="11984" w:author="Sanino" w:date="2012-05-24T00:09:00Z">
        <w:r w:rsidDel="00CA1412">
          <w:delText xml:space="preserve"> </w:delText>
        </w:r>
      </w:del>
      <w:ins w:id="11985" w:author="Sanino" w:date="2012-05-24T00:09:00Z">
        <w:r w:rsidR="00CA1412">
          <w:t xml:space="preserve"> </w:t>
        </w:r>
      </w:ins>
      <w:r w:rsidR="00C41796" w:rsidRPr="00C41796">
        <w:t>результати,</w:t>
      </w:r>
      <w:del w:id="11986" w:author="Sanino" w:date="2012-05-24T00:09:00Z">
        <w:r w:rsidDel="00CA1412">
          <w:delText xml:space="preserve"> </w:delText>
        </w:r>
      </w:del>
      <w:ins w:id="11987" w:author="Sanino" w:date="2012-05-24T00:09:00Z">
        <w:r w:rsidR="00CA1412">
          <w:t xml:space="preserve"> </w:t>
        </w:r>
      </w:ins>
      <w:r w:rsidR="00C41796" w:rsidRPr="00C41796">
        <w:t>наведені</w:t>
      </w:r>
      <w:del w:id="11988" w:author="Sanino" w:date="2012-05-24T00:09:00Z">
        <w:r w:rsidDel="00CA1412">
          <w:delText xml:space="preserve"> </w:delText>
        </w:r>
      </w:del>
      <w:ins w:id="11989" w:author="Sanino" w:date="2012-05-24T00:09:00Z">
        <w:r w:rsidR="00CA1412">
          <w:t xml:space="preserve"> </w:t>
        </w:r>
      </w:ins>
      <w:r w:rsidR="00C41796" w:rsidRPr="00C41796">
        <w:t>в</w:t>
      </w:r>
      <w:del w:id="11990" w:author="Sanino" w:date="2012-05-24T00:09:00Z">
        <w:r w:rsidDel="00CA1412">
          <w:delText xml:space="preserve"> </w:delText>
        </w:r>
      </w:del>
      <w:ins w:id="11991" w:author="Sanino" w:date="2012-05-24T00:09:00Z">
        <w:r w:rsidR="00CA1412">
          <w:t xml:space="preserve"> </w:t>
        </w:r>
      </w:ins>
      <w:r w:rsidR="00C41796" w:rsidRPr="00C41796">
        <w:t>табл.</w:t>
      </w:r>
      <w:del w:id="11992" w:author="Sanino" w:date="2012-05-24T00:09:00Z">
        <w:r w:rsidDel="00CA1412">
          <w:delText xml:space="preserve"> </w:delText>
        </w:r>
      </w:del>
      <w:ins w:id="11993" w:author="Sanino" w:date="2012-05-24T00:09:00Z">
        <w:r w:rsidR="00CA1412">
          <w:t xml:space="preserve"> </w:t>
        </w:r>
      </w:ins>
      <w:r w:rsidR="00C41796" w:rsidRPr="00C41796">
        <w:t>5.5</w:t>
      </w:r>
      <w:r w:rsidR="00E202C8">
        <w:t>.</w:t>
      </w:r>
    </w:p>
    <w:p w:rsidR="00E202C8" w:rsidRDefault="00E202C8" w:rsidP="00814CF1"/>
    <w:p w:rsidR="00E202C8" w:rsidRDefault="00E202C8" w:rsidP="00DA3EA9">
      <w:pPr>
        <w:ind w:firstLine="0"/>
        <w:jc w:val="center"/>
      </w:pPr>
      <w:r w:rsidRPr="00E202C8">
        <w:rPr>
          <w:noProof/>
          <w:lang w:val="ru-RU" w:eastAsia="ru-RU"/>
        </w:rPr>
        <w:drawing>
          <wp:inline distT="0" distB="0" distL="0" distR="0" wp14:anchorId="5F100826" wp14:editId="05158FD2">
            <wp:extent cx="5940425" cy="1944786"/>
            <wp:effectExtent l="19050" t="0" r="3175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C8" w:rsidRDefault="00E202C8" w:rsidP="00814CF1"/>
    <w:p w:rsidR="00E202C8" w:rsidRDefault="00E202C8" w:rsidP="00DA3EA9">
      <w:pPr>
        <w:jc w:val="center"/>
      </w:pPr>
      <w:r>
        <w:t>Рисунок</w:t>
      </w:r>
      <w:del w:id="11994" w:author="Sanino" w:date="2012-05-24T00:09:00Z">
        <w:r w:rsidR="00C86AC3" w:rsidDel="00CA1412">
          <w:delText xml:space="preserve"> </w:delText>
        </w:r>
      </w:del>
      <w:ins w:id="11995" w:author="Sanino" w:date="2012-05-24T00:09:00Z">
        <w:r w:rsidR="00CA1412">
          <w:t xml:space="preserve"> </w:t>
        </w:r>
      </w:ins>
      <w:r>
        <w:t>5.3</w:t>
      </w:r>
      <w:del w:id="11996" w:author="Sanino" w:date="2012-05-24T00:09:00Z">
        <w:r w:rsidR="00C86AC3" w:rsidDel="00CA1412">
          <w:delText xml:space="preserve"> </w:delText>
        </w:r>
      </w:del>
      <w:ins w:id="11997" w:author="Sanino" w:date="2012-05-24T00:09:00Z">
        <w:r w:rsidR="00CA1412">
          <w:t xml:space="preserve"> </w:t>
        </w:r>
      </w:ins>
      <w:r w:rsidRPr="00760A3A">
        <w:t>Ко</w:t>
      </w:r>
      <w:r>
        <w:t>ефіцієнти</w:t>
      </w:r>
      <w:del w:id="11998" w:author="Sanino" w:date="2012-05-24T00:09:00Z">
        <w:r w:rsidR="00C86AC3" w:rsidDel="00CA1412">
          <w:delText xml:space="preserve"> </w:delText>
        </w:r>
      </w:del>
      <w:ins w:id="11999" w:author="Sanino" w:date="2012-05-24T00:09:00Z">
        <w:r w:rsidR="00CA1412">
          <w:t xml:space="preserve"> </w:t>
        </w:r>
      </w:ins>
      <w:r>
        <w:t>розрахунку</w:t>
      </w:r>
      <w:del w:id="12000" w:author="Sanino" w:date="2012-05-24T00:09:00Z">
        <w:r w:rsidR="00C86AC3" w:rsidDel="00CA1412">
          <w:delText xml:space="preserve"> </w:delText>
        </w:r>
      </w:del>
      <w:ins w:id="12001" w:author="Sanino" w:date="2012-05-24T00:09:00Z">
        <w:r w:rsidR="00CA1412">
          <w:t xml:space="preserve"> </w:t>
        </w:r>
      </w:ins>
      <w:r>
        <w:t>третього</w:t>
      </w:r>
      <w:del w:id="12002" w:author="Sanino" w:date="2012-05-24T00:09:00Z">
        <w:r w:rsidR="00C86AC3" w:rsidDel="00CA1412">
          <w:delText xml:space="preserve"> </w:delText>
        </w:r>
      </w:del>
      <w:ins w:id="12003" w:author="Sanino" w:date="2012-05-24T00:09:00Z">
        <w:r w:rsidR="00CA1412">
          <w:t xml:space="preserve"> </w:t>
        </w:r>
      </w:ins>
      <w:r>
        <w:t>тесту</w:t>
      </w:r>
    </w:p>
    <w:p w:rsidR="00E202C8" w:rsidRDefault="00E202C8" w:rsidP="00814CF1"/>
    <w:p w:rsidR="00DA3EA9" w:rsidRDefault="00DA3EA9" w:rsidP="00814CF1"/>
    <w:p w:rsidR="00E202C8" w:rsidRDefault="00DA3EA9" w:rsidP="00DA3EA9">
      <w:pPr>
        <w:jc w:val="center"/>
      </w:pPr>
      <w:r>
        <w:t>Таблиця</w:t>
      </w:r>
      <w:del w:id="12004" w:author="Sanino" w:date="2012-05-24T00:09:00Z">
        <w:r w:rsidR="00C86AC3" w:rsidDel="00CA1412">
          <w:delText xml:space="preserve"> </w:delText>
        </w:r>
      </w:del>
      <w:ins w:id="12005" w:author="Sanino" w:date="2012-05-24T00:09:00Z">
        <w:r w:rsidR="00CA1412">
          <w:t xml:space="preserve"> </w:t>
        </w:r>
      </w:ins>
      <w:r w:rsidR="00E202C8">
        <w:t>5.5</w:t>
      </w:r>
      <w:del w:id="12006" w:author="Sanino" w:date="2012-05-24T00:09:00Z">
        <w:r w:rsidR="00C86AC3" w:rsidDel="00CA1412">
          <w:delText xml:space="preserve"> </w:delText>
        </w:r>
      </w:del>
      <w:ins w:id="12007" w:author="Sanino" w:date="2012-05-24T00:09:00Z">
        <w:r w:rsidR="00CA1412">
          <w:t xml:space="preserve"> </w:t>
        </w:r>
      </w:ins>
      <w:r w:rsidR="00E202C8">
        <w:t>Результати</w:t>
      </w:r>
      <w:del w:id="12008" w:author="Sanino" w:date="2012-05-24T00:09:00Z">
        <w:r w:rsidR="00C86AC3" w:rsidDel="00CA1412">
          <w:delText xml:space="preserve"> </w:delText>
        </w:r>
      </w:del>
      <w:ins w:id="12009" w:author="Sanino" w:date="2012-05-24T00:09:00Z">
        <w:r w:rsidR="00CA1412">
          <w:t xml:space="preserve"> </w:t>
        </w:r>
      </w:ins>
      <w:r w:rsidR="00E202C8">
        <w:t>третього</w:t>
      </w:r>
      <w:del w:id="12010" w:author="Sanino" w:date="2012-05-24T00:09:00Z">
        <w:r w:rsidR="00C86AC3" w:rsidDel="00CA1412">
          <w:delText xml:space="preserve"> </w:delText>
        </w:r>
      </w:del>
      <w:ins w:id="12011" w:author="Sanino" w:date="2012-05-24T00:09:00Z">
        <w:r w:rsidR="00CA1412">
          <w:t xml:space="preserve"> </w:t>
        </w:r>
      </w:ins>
      <w:r w:rsidR="00E202C8">
        <w:t>тесту</w:t>
      </w:r>
    </w:p>
    <w:p w:rsidR="00DA3EA9" w:rsidRDefault="00DA3EA9" w:rsidP="00814CF1"/>
    <w:p w:rsidR="00E202C8" w:rsidRDefault="00E202C8" w:rsidP="00DA3EA9">
      <w:pPr>
        <w:ind w:firstLine="0"/>
        <w:jc w:val="center"/>
      </w:pPr>
      <w:r w:rsidRPr="00E202C8">
        <w:rPr>
          <w:noProof/>
          <w:lang w:val="ru-RU" w:eastAsia="ru-RU"/>
        </w:rPr>
        <w:drawing>
          <wp:inline distT="0" distB="0" distL="0" distR="0" wp14:anchorId="6B268EB0" wp14:editId="413CDC4A">
            <wp:extent cx="5940425" cy="700983"/>
            <wp:effectExtent l="19050" t="0" r="3175" b="0"/>
            <wp:docPr id="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EA9" w:rsidRDefault="00DA3EA9" w:rsidP="00DA3EA9">
      <w:pPr>
        <w:ind w:firstLine="0"/>
        <w:jc w:val="center"/>
      </w:pPr>
    </w:p>
    <w:p w:rsidR="00DA3EA9" w:rsidRPr="006023B1" w:rsidRDefault="00DA3EA9" w:rsidP="00DA3EA9">
      <w:pPr>
        <w:ind w:firstLine="0"/>
        <w:jc w:val="center"/>
      </w:pPr>
    </w:p>
    <w:p w:rsidR="008237E7" w:rsidRDefault="00C86AC3" w:rsidP="00357B92">
      <w:pPr>
        <w:rPr>
          <w:ins w:id="12012" w:author="Sanino" w:date="2012-05-23T19:12:00Z"/>
        </w:rPr>
        <w:pPrChange w:id="12013" w:author="Sanino" w:date="2012-05-23T18:45:00Z">
          <w:pPr>
            <w:ind w:firstLine="0"/>
            <w:jc w:val="left"/>
          </w:pPr>
        </w:pPrChange>
      </w:pPr>
      <w:del w:id="12014" w:author="Sanino" w:date="2012-05-23T21:04:00Z">
        <w:r w:rsidDel="00A41FBB">
          <w:delText xml:space="preserve">  </w:delText>
        </w:r>
      </w:del>
      <w:r w:rsidR="006023B1" w:rsidRPr="006023B1">
        <w:t>З</w:t>
      </w:r>
      <w:del w:id="12015" w:author="Sanino" w:date="2012-05-24T00:09:00Z">
        <w:r w:rsidDel="00CA1412">
          <w:delText xml:space="preserve"> </w:delText>
        </w:r>
      </w:del>
      <w:ins w:id="12016" w:author="Sanino" w:date="2012-05-24T00:09:00Z">
        <w:r w:rsidR="00CA1412">
          <w:t xml:space="preserve"> </w:t>
        </w:r>
      </w:ins>
      <w:r w:rsidR="006023B1" w:rsidRPr="006023B1">
        <w:t>другого</w:t>
      </w:r>
      <w:del w:id="12017" w:author="Sanino" w:date="2012-05-24T00:09:00Z">
        <w:r w:rsidDel="00CA1412">
          <w:delText xml:space="preserve"> </w:delText>
        </w:r>
      </w:del>
      <w:ins w:id="12018" w:author="Sanino" w:date="2012-05-24T00:09:00Z">
        <w:r w:rsidR="00CA1412">
          <w:t xml:space="preserve"> </w:t>
        </w:r>
      </w:ins>
      <w:r w:rsidR="006023B1" w:rsidRPr="006023B1">
        <w:t>і</w:t>
      </w:r>
      <w:del w:id="12019" w:author="Sanino" w:date="2012-05-24T00:09:00Z">
        <w:r w:rsidDel="00CA1412">
          <w:delText xml:space="preserve"> </w:delText>
        </w:r>
      </w:del>
      <w:ins w:id="12020" w:author="Sanino" w:date="2012-05-24T00:09:00Z">
        <w:r w:rsidR="00CA1412">
          <w:t xml:space="preserve"> </w:t>
        </w:r>
      </w:ins>
      <w:r w:rsidR="006023B1" w:rsidRPr="006023B1">
        <w:t>третього</w:t>
      </w:r>
      <w:del w:id="12021" w:author="Sanino" w:date="2012-05-24T00:09:00Z">
        <w:r w:rsidDel="00CA1412">
          <w:delText xml:space="preserve"> </w:delText>
        </w:r>
      </w:del>
      <w:ins w:id="12022" w:author="Sanino" w:date="2012-05-24T00:09:00Z">
        <w:r w:rsidR="00CA1412">
          <w:t xml:space="preserve"> </w:t>
        </w:r>
      </w:ins>
      <w:r w:rsidR="006023B1" w:rsidRPr="006023B1">
        <w:t>тестів</w:t>
      </w:r>
      <w:del w:id="12023" w:author="Sanino" w:date="2012-05-24T00:09:00Z">
        <w:r w:rsidDel="00CA1412">
          <w:delText xml:space="preserve"> </w:delText>
        </w:r>
      </w:del>
      <w:ins w:id="12024" w:author="Sanino" w:date="2012-05-24T00:09:00Z">
        <w:r w:rsidR="00CA1412">
          <w:t xml:space="preserve"> </w:t>
        </w:r>
      </w:ins>
      <w:r w:rsidR="006023B1" w:rsidRPr="006023B1">
        <w:t>видно,</w:t>
      </w:r>
      <w:del w:id="12025" w:author="Sanino" w:date="2012-05-24T00:09:00Z">
        <w:r w:rsidDel="00CA1412">
          <w:delText xml:space="preserve"> </w:delText>
        </w:r>
      </w:del>
      <w:ins w:id="12026" w:author="Sanino" w:date="2012-05-24T00:09:00Z">
        <w:r w:rsidR="00CA1412">
          <w:t xml:space="preserve"> </w:t>
        </w:r>
      </w:ins>
      <w:r w:rsidR="006023B1" w:rsidRPr="006023B1">
        <w:t>що</w:t>
      </w:r>
      <w:del w:id="12027" w:author="Sanino" w:date="2012-05-24T00:09:00Z">
        <w:r w:rsidDel="00CA1412">
          <w:delText xml:space="preserve"> </w:delText>
        </w:r>
      </w:del>
      <w:ins w:id="12028" w:author="Sanino" w:date="2012-05-24T00:09:00Z">
        <w:r w:rsidR="00CA1412">
          <w:t xml:space="preserve"> </w:t>
        </w:r>
      </w:ins>
      <w:r w:rsidR="006023B1" w:rsidRPr="006023B1">
        <w:t>різні</w:t>
      </w:r>
      <w:del w:id="12029" w:author="Sanino" w:date="2012-05-24T00:09:00Z">
        <w:r w:rsidDel="00CA1412">
          <w:delText xml:space="preserve"> </w:delText>
        </w:r>
      </w:del>
      <w:ins w:id="12030" w:author="Sanino" w:date="2012-05-24T00:09:00Z">
        <w:r w:rsidR="00CA1412">
          <w:t xml:space="preserve"> </w:t>
        </w:r>
      </w:ins>
      <w:r w:rsidR="006023B1" w:rsidRPr="006023B1">
        <w:t>коефіцієнти</w:t>
      </w:r>
      <w:del w:id="12031" w:author="Sanino" w:date="2012-05-24T00:09:00Z">
        <w:r w:rsidDel="00CA1412">
          <w:delText xml:space="preserve"> </w:delText>
        </w:r>
      </w:del>
      <w:ins w:id="12032" w:author="Sanino" w:date="2012-05-24T00:09:00Z">
        <w:r w:rsidR="00CA1412">
          <w:t xml:space="preserve"> </w:t>
        </w:r>
      </w:ins>
      <w:r w:rsidR="006023B1" w:rsidRPr="006023B1">
        <w:t>професійно-орієнтованих</w:t>
      </w:r>
      <w:del w:id="12033" w:author="Sanino" w:date="2012-05-24T00:09:00Z">
        <w:r w:rsidDel="00CA1412">
          <w:delText xml:space="preserve"> </w:delText>
        </w:r>
      </w:del>
      <w:ins w:id="12034" w:author="Sanino" w:date="2012-05-24T00:09:00Z">
        <w:r w:rsidR="00CA1412">
          <w:t xml:space="preserve"> </w:t>
        </w:r>
      </w:ins>
      <w:r w:rsidR="006023B1">
        <w:t>та</w:t>
      </w:r>
      <w:del w:id="12035" w:author="Sanino" w:date="2012-05-24T00:09:00Z">
        <w:r w:rsidDel="00CA1412">
          <w:delText xml:space="preserve"> </w:delText>
        </w:r>
      </w:del>
      <w:ins w:id="12036" w:author="Sanino" w:date="2012-05-24T00:09:00Z">
        <w:r w:rsidR="00CA1412">
          <w:t xml:space="preserve"> </w:t>
        </w:r>
      </w:ins>
      <w:r w:rsidR="006023B1">
        <w:t>загальноосвітніх</w:t>
      </w:r>
      <w:del w:id="12037" w:author="Sanino" w:date="2012-05-24T00:04:00Z">
        <w:r w:rsidDel="00347EAA">
          <w:delText xml:space="preserve">  </w:delText>
        </w:r>
      </w:del>
      <w:ins w:id="12038" w:author="Sanino" w:date="2012-05-24T00:09:00Z">
        <w:r w:rsidR="00CA1412">
          <w:t xml:space="preserve"> </w:t>
        </w:r>
      </w:ins>
      <w:r w:rsidR="006023B1">
        <w:t>дисциплін</w:t>
      </w:r>
      <w:del w:id="12039" w:author="Sanino" w:date="2012-05-24T00:04:00Z">
        <w:r w:rsidDel="00347EAA">
          <w:delText xml:space="preserve">  </w:delText>
        </w:r>
      </w:del>
      <w:ins w:id="12040" w:author="Sanino" w:date="2012-05-24T00:09:00Z">
        <w:r w:rsidR="00CA1412">
          <w:t xml:space="preserve"> </w:t>
        </w:r>
      </w:ins>
      <w:r w:rsidR="006023B1">
        <w:t>одного</w:t>
      </w:r>
      <w:del w:id="12041" w:author="Sanino" w:date="2012-05-24T00:04:00Z">
        <w:r w:rsidDel="00347EAA">
          <w:delText xml:space="preserve">  </w:delText>
        </w:r>
      </w:del>
      <w:ins w:id="12042" w:author="Sanino" w:date="2012-05-24T00:09:00Z">
        <w:r w:rsidR="00CA1412">
          <w:t xml:space="preserve"> </w:t>
        </w:r>
      </w:ins>
      <w:r w:rsidR="006023B1" w:rsidRPr="006023B1">
        <w:t>спрямування</w:t>
      </w:r>
      <w:del w:id="12043" w:author="Sanino" w:date="2012-05-24T00:09:00Z">
        <w:r w:rsidDel="00CA1412">
          <w:delText xml:space="preserve"> </w:delText>
        </w:r>
      </w:del>
      <w:ins w:id="12044" w:author="Sanino" w:date="2012-05-24T00:09:00Z">
        <w:r w:rsidR="00CA1412">
          <w:t xml:space="preserve"> </w:t>
        </w:r>
      </w:ins>
      <w:r w:rsidR="006023B1">
        <w:t>впливають</w:t>
      </w:r>
      <w:del w:id="12045" w:author="Sanino" w:date="2012-05-24T00:09:00Z">
        <w:r w:rsidDel="00CA1412">
          <w:delText xml:space="preserve"> </w:delText>
        </w:r>
      </w:del>
      <w:ins w:id="12046" w:author="Sanino" w:date="2012-05-24T00:09:00Z">
        <w:r w:rsidR="00CA1412">
          <w:t xml:space="preserve"> </w:t>
        </w:r>
      </w:ins>
      <w:r w:rsidR="006023B1">
        <w:t>на</w:t>
      </w:r>
      <w:del w:id="12047" w:author="Sanino" w:date="2012-05-24T00:09:00Z">
        <w:r w:rsidDel="00CA1412">
          <w:delText xml:space="preserve"> </w:delText>
        </w:r>
      </w:del>
      <w:ins w:id="12048" w:author="Sanino" w:date="2012-05-24T00:09:00Z">
        <w:r w:rsidR="00CA1412">
          <w:t xml:space="preserve"> </w:t>
        </w:r>
      </w:ins>
      <w:r w:rsidR="006023B1">
        <w:t>кінцеве</w:t>
      </w:r>
      <w:del w:id="12049" w:author="Sanino" w:date="2012-05-24T00:09:00Z">
        <w:r w:rsidDel="00CA1412">
          <w:delText xml:space="preserve"> </w:delText>
        </w:r>
      </w:del>
      <w:ins w:id="12050" w:author="Sanino" w:date="2012-05-24T00:09:00Z">
        <w:r w:rsidR="00CA1412">
          <w:t xml:space="preserve"> </w:t>
        </w:r>
      </w:ins>
      <w:r w:rsidR="006023B1">
        <w:t>навантаження</w:t>
      </w:r>
      <w:del w:id="12051" w:author="Sanino" w:date="2012-05-24T00:09:00Z">
        <w:r w:rsidDel="00CA1412">
          <w:delText xml:space="preserve"> </w:delText>
        </w:r>
      </w:del>
      <w:ins w:id="12052" w:author="Sanino" w:date="2012-05-24T00:09:00Z">
        <w:r w:rsidR="00CA1412">
          <w:t xml:space="preserve"> </w:t>
        </w:r>
      </w:ins>
      <w:r w:rsidR="006023B1">
        <w:t>дисциплін,</w:t>
      </w:r>
      <w:del w:id="12053" w:author="Sanino" w:date="2012-05-24T00:04:00Z">
        <w:r w:rsidDel="00347EAA">
          <w:delText xml:space="preserve">  </w:delText>
        </w:r>
      </w:del>
      <w:ins w:id="12054" w:author="Sanino" w:date="2012-05-24T00:09:00Z">
        <w:r w:rsidR="00CA1412">
          <w:t xml:space="preserve"> </w:t>
        </w:r>
      </w:ins>
      <w:r w:rsidR="006023B1">
        <w:t>а</w:t>
      </w:r>
      <w:del w:id="12055" w:author="Sanino" w:date="2012-05-24T00:09:00Z">
        <w:r w:rsidDel="00CA1412">
          <w:delText xml:space="preserve"> </w:delText>
        </w:r>
      </w:del>
      <w:ins w:id="12056" w:author="Sanino" w:date="2012-05-24T00:09:00Z">
        <w:r w:rsidR="00CA1412">
          <w:t xml:space="preserve"> </w:t>
        </w:r>
      </w:ins>
      <w:r w:rsidR="006023B1">
        <w:t>також</w:t>
      </w:r>
      <w:del w:id="12057" w:author="Sanino" w:date="2012-05-24T00:09:00Z">
        <w:r w:rsidDel="00CA1412">
          <w:delText xml:space="preserve"> </w:delText>
        </w:r>
      </w:del>
      <w:ins w:id="12058" w:author="Sanino" w:date="2012-05-24T00:09:00Z">
        <w:r w:rsidR="00CA1412">
          <w:t xml:space="preserve"> </w:t>
        </w:r>
      </w:ins>
      <w:r w:rsidR="006023B1">
        <w:t>навантаження</w:t>
      </w:r>
      <w:del w:id="12059" w:author="Sanino" w:date="2012-05-24T00:04:00Z">
        <w:r w:rsidDel="00347EAA">
          <w:delText xml:space="preserve">  </w:delText>
        </w:r>
      </w:del>
      <w:ins w:id="12060" w:author="Sanino" w:date="2012-05-24T00:09:00Z">
        <w:r w:rsidR="00CA1412">
          <w:t xml:space="preserve"> </w:t>
        </w:r>
      </w:ins>
      <w:r w:rsidR="006023B1" w:rsidRPr="006023B1">
        <w:t>кафедр</w:t>
      </w:r>
      <w:r w:rsidR="006023B1">
        <w:t>,</w:t>
      </w:r>
      <w:del w:id="12061" w:author="Sanino" w:date="2012-05-24T00:09:00Z">
        <w:r w:rsidDel="00CA1412">
          <w:delText xml:space="preserve"> </w:delText>
        </w:r>
      </w:del>
      <w:ins w:id="12062" w:author="Sanino" w:date="2012-05-24T00:09:00Z">
        <w:r w:rsidR="00CA1412">
          <w:t xml:space="preserve"> </w:t>
        </w:r>
      </w:ins>
      <w:r w:rsidR="006023B1" w:rsidRPr="006023B1">
        <w:t>за</w:t>
      </w:r>
      <w:del w:id="12063" w:author="Sanino" w:date="2012-05-24T00:09:00Z">
        <w:r w:rsidDel="00CA1412">
          <w:delText xml:space="preserve"> </w:delText>
        </w:r>
      </w:del>
      <w:ins w:id="12064" w:author="Sanino" w:date="2012-05-24T00:09:00Z">
        <w:r w:rsidR="00CA1412">
          <w:t xml:space="preserve"> </w:t>
        </w:r>
      </w:ins>
      <w:r w:rsidR="006023B1">
        <w:t>якими</w:t>
      </w:r>
      <w:del w:id="12065" w:author="Sanino" w:date="2012-05-24T00:09:00Z">
        <w:r w:rsidDel="00CA1412">
          <w:delText xml:space="preserve"> </w:delText>
        </w:r>
      </w:del>
      <w:ins w:id="12066" w:author="Sanino" w:date="2012-05-24T00:09:00Z">
        <w:r w:rsidR="00CA1412">
          <w:t xml:space="preserve"> </w:t>
        </w:r>
      </w:ins>
      <w:r w:rsidR="006023B1" w:rsidRPr="006023B1">
        <w:t>закріплені</w:t>
      </w:r>
      <w:del w:id="12067" w:author="Sanino" w:date="2012-05-24T00:09:00Z">
        <w:r w:rsidDel="00CA1412">
          <w:delText xml:space="preserve"> </w:delText>
        </w:r>
      </w:del>
      <w:ins w:id="12068" w:author="Sanino" w:date="2012-05-24T00:09:00Z">
        <w:r w:rsidR="00CA1412">
          <w:t xml:space="preserve"> </w:t>
        </w:r>
      </w:ins>
      <w:r w:rsidR="006023B1" w:rsidRPr="006023B1">
        <w:t>дисципліни.</w:t>
      </w:r>
      <w:ins w:id="12069" w:author="Sanino" w:date="2012-05-24T00:09:00Z">
        <w:r w:rsidR="00CA1412">
          <w:t xml:space="preserve"> </w:t>
        </w:r>
      </w:ins>
    </w:p>
    <w:p w:rsidR="00D55F48" w:rsidRDefault="008237E7" w:rsidP="00D55F48">
      <w:pPr>
        <w:rPr>
          <w:ins w:id="12070" w:author="Sanino" w:date="2012-05-23T19:16:00Z"/>
          <w:lang w:val="ru-RU"/>
        </w:rPr>
        <w:pPrChange w:id="12071" w:author="Sanino" w:date="2012-05-23T19:16:00Z">
          <w:pPr>
            <w:ind w:firstLine="0"/>
            <w:jc w:val="left"/>
          </w:pPr>
        </w:pPrChange>
      </w:pPr>
      <w:ins w:id="12072" w:author="Sanino" w:date="2012-05-23T19:10:00Z">
        <w:r>
          <w:t>Наступні</w:t>
        </w:r>
      </w:ins>
      <w:ins w:id="12073" w:author="Sanino" w:date="2012-05-24T00:09:00Z">
        <w:r w:rsidR="00CA1412">
          <w:t xml:space="preserve"> </w:t>
        </w:r>
      </w:ins>
      <w:ins w:id="12074" w:author="Sanino" w:date="2012-05-23T19:10:00Z">
        <w:r>
          <w:t>тести</w:t>
        </w:r>
      </w:ins>
      <w:ins w:id="12075" w:author="Sanino" w:date="2012-05-24T00:09:00Z">
        <w:r w:rsidR="00CA1412">
          <w:t xml:space="preserve"> </w:t>
        </w:r>
      </w:ins>
      <w:ins w:id="12076" w:author="Sanino" w:date="2012-05-23T19:10:00Z">
        <w:r>
          <w:t>демонструють</w:t>
        </w:r>
      </w:ins>
      <w:ins w:id="12077" w:author="Sanino" w:date="2012-05-24T00:09:00Z">
        <w:r w:rsidR="00CA1412">
          <w:t xml:space="preserve"> </w:t>
        </w:r>
      </w:ins>
      <w:ins w:id="12078" w:author="Sanino" w:date="2012-05-23T19:10:00Z">
        <w:r>
          <w:t>змінення</w:t>
        </w:r>
      </w:ins>
      <w:ins w:id="12079" w:author="Sanino" w:date="2012-05-24T00:09:00Z">
        <w:r w:rsidR="00CA1412">
          <w:t xml:space="preserve"> </w:t>
        </w:r>
      </w:ins>
      <w:ins w:id="12080" w:author="Sanino" w:date="2012-05-23T19:10:00Z">
        <w:r>
          <w:t>праце</w:t>
        </w:r>
      </w:ins>
      <w:ins w:id="12081" w:author="Sanino" w:date="2012-05-24T00:09:00Z">
        <w:r w:rsidR="00CA1412">
          <w:t xml:space="preserve"> </w:t>
        </w:r>
      </w:ins>
      <w:ins w:id="12082" w:author="Sanino" w:date="2012-05-23T19:10:00Z">
        <w:r>
          <w:t>місткості</w:t>
        </w:r>
      </w:ins>
      <w:ins w:id="12083" w:author="Sanino" w:date="2012-05-24T00:09:00Z">
        <w:r w:rsidR="00CA1412">
          <w:t xml:space="preserve"> </w:t>
        </w:r>
      </w:ins>
      <w:ins w:id="12084" w:author="Sanino" w:date="2012-05-23T19:11:00Z">
        <w:r>
          <w:t>у</w:t>
        </w:r>
      </w:ins>
      <w:ins w:id="12085" w:author="Sanino" w:date="2012-05-24T00:09:00Z">
        <w:r w:rsidR="00CA1412">
          <w:t xml:space="preserve"> </w:t>
        </w:r>
      </w:ins>
      <w:ins w:id="12086" w:author="Sanino" w:date="2012-05-23T19:11:00Z">
        <w:r>
          <w:t>випадк</w:t>
        </w:r>
      </w:ins>
      <w:ins w:id="12087" w:author="Sanino" w:date="2012-05-23T19:12:00Z">
        <w:r>
          <w:t>у</w:t>
        </w:r>
      </w:ins>
      <w:ins w:id="12088" w:author="Sanino" w:date="2012-05-24T00:09:00Z">
        <w:r w:rsidR="00CA1412">
          <w:t xml:space="preserve"> </w:t>
        </w:r>
      </w:ins>
      <w:ins w:id="12089" w:author="Sanino" w:date="2012-05-23T19:12:00Z">
        <w:r>
          <w:t>укрупнення</w:t>
        </w:r>
      </w:ins>
      <w:ins w:id="12090" w:author="Sanino" w:date="2012-05-24T00:09:00Z">
        <w:r w:rsidR="00CA1412">
          <w:t xml:space="preserve"> </w:t>
        </w:r>
      </w:ins>
      <w:ins w:id="12091" w:author="Sanino" w:date="2012-05-23T19:12:00Z">
        <w:r>
          <w:t>потоків</w:t>
        </w:r>
      </w:ins>
      <w:ins w:id="12092" w:author="Sanino" w:date="2012-05-24T00:09:00Z">
        <w:r w:rsidR="00CA1412">
          <w:t xml:space="preserve"> </w:t>
        </w:r>
      </w:ins>
      <w:ins w:id="12093" w:author="Sanino" w:date="2012-05-23T19:12:00Z">
        <w:r>
          <w:t>студентів.</w:t>
        </w:r>
      </w:ins>
      <w:ins w:id="12094" w:author="Sanino" w:date="2012-05-24T00:09:00Z">
        <w:r w:rsidR="00CA1412">
          <w:t xml:space="preserve"> </w:t>
        </w:r>
      </w:ins>
      <w:ins w:id="12095" w:author="Sanino" w:date="2012-05-23T19:13:00Z">
        <w:r>
          <w:rPr>
            <w:lang w:val="ru-RU"/>
          </w:rPr>
          <w:t>Четвертый</w:t>
        </w:r>
      </w:ins>
      <w:ins w:id="12096" w:author="Sanino" w:date="2012-05-24T00:09:00Z">
        <w:r w:rsidR="00CA1412">
          <w:rPr>
            <w:lang w:val="ru-RU"/>
          </w:rPr>
          <w:t xml:space="preserve"> </w:t>
        </w:r>
      </w:ins>
      <w:ins w:id="12097" w:author="Sanino" w:date="2012-05-23T19:13:00Z">
        <w:r>
          <w:rPr>
            <w:lang w:val="ru-RU"/>
          </w:rPr>
          <w:t>тест</w:t>
        </w:r>
      </w:ins>
      <w:ins w:id="12098" w:author="Sanino" w:date="2012-05-24T00:09:00Z">
        <w:r w:rsidR="00CA1412">
          <w:rPr>
            <w:lang w:val="ru-RU"/>
          </w:rPr>
          <w:t xml:space="preserve"> </w:t>
        </w:r>
      </w:ins>
      <w:ins w:id="12099" w:author="Sanino" w:date="2012-05-23T19:13:00Z">
        <w:r>
          <w:rPr>
            <w:lang w:val="ru-RU"/>
          </w:rPr>
          <w:t>использует</w:t>
        </w:r>
      </w:ins>
      <w:ins w:id="12100" w:author="Sanino" w:date="2012-05-24T00:09:00Z">
        <w:r w:rsidR="00CA1412">
          <w:rPr>
            <w:lang w:val="ru-RU"/>
          </w:rPr>
          <w:t xml:space="preserve"> </w:t>
        </w:r>
      </w:ins>
      <w:ins w:id="12101" w:author="Sanino" w:date="2012-05-23T19:15:00Z">
        <w:r w:rsidR="00D55F48">
          <w:rPr>
            <w:lang w:val="ru-RU"/>
          </w:rPr>
          <w:t>стандартные</w:t>
        </w:r>
      </w:ins>
      <w:ins w:id="12102" w:author="Sanino" w:date="2012-05-24T00:09:00Z">
        <w:r w:rsidR="00CA1412">
          <w:rPr>
            <w:lang w:val="ru-RU"/>
          </w:rPr>
          <w:t xml:space="preserve"> </w:t>
        </w:r>
      </w:ins>
      <w:ins w:id="12103" w:author="Sanino" w:date="2012-05-23T19:14:00Z">
        <w:r>
          <w:rPr>
            <w:lang w:val="ru-RU"/>
          </w:rPr>
          <w:t>к</w:t>
        </w:r>
        <w:r>
          <w:rPr>
            <w:lang w:val="ru-RU"/>
          </w:rPr>
          <w:t>о</w:t>
        </w:r>
        <w:r>
          <w:rPr>
            <w:lang w:val="ru-RU"/>
          </w:rPr>
          <w:t>эффициенты,</w:t>
        </w:r>
      </w:ins>
      <w:ins w:id="12104" w:author="Sanino" w:date="2012-05-24T00:09:00Z">
        <w:r w:rsidR="00CA1412">
          <w:rPr>
            <w:lang w:val="ru-RU"/>
          </w:rPr>
          <w:t xml:space="preserve"> </w:t>
        </w:r>
      </w:ins>
      <w:ins w:id="12105" w:author="Sanino" w:date="2012-05-23T19:14:00Z">
        <w:r>
          <w:rPr>
            <w:lang w:val="ru-RU"/>
          </w:rPr>
          <w:t>приведенные</w:t>
        </w:r>
      </w:ins>
      <w:ins w:id="12106" w:author="Sanino" w:date="2012-05-24T00:09:00Z">
        <w:r w:rsidR="00CA1412">
          <w:rPr>
            <w:lang w:val="ru-RU"/>
          </w:rPr>
          <w:t xml:space="preserve"> </w:t>
        </w:r>
      </w:ins>
      <w:ins w:id="12107" w:author="Sanino" w:date="2012-05-23T19:14:00Z">
        <w:r w:rsidR="00D55F48">
          <w:rPr>
            <w:lang w:val="ru-RU"/>
          </w:rPr>
          <w:t>на</w:t>
        </w:r>
      </w:ins>
      <w:ins w:id="12108" w:author="Sanino" w:date="2012-05-24T00:09:00Z">
        <w:r w:rsidR="00CA1412">
          <w:rPr>
            <w:lang w:val="ru-RU"/>
          </w:rPr>
          <w:t xml:space="preserve"> </w:t>
        </w:r>
      </w:ins>
      <w:ins w:id="12109" w:author="Sanino" w:date="2012-05-23T19:14:00Z">
        <w:r w:rsidR="00D55F48">
          <w:rPr>
            <w:lang w:val="ru-RU"/>
          </w:rPr>
          <w:t>рисунке</w:t>
        </w:r>
      </w:ins>
      <w:ins w:id="12110" w:author="Sanino" w:date="2012-05-24T00:09:00Z">
        <w:r w:rsidR="00CA1412">
          <w:rPr>
            <w:lang w:val="ru-RU"/>
          </w:rPr>
          <w:t xml:space="preserve"> </w:t>
        </w:r>
      </w:ins>
      <w:ins w:id="12111" w:author="Sanino" w:date="2012-05-23T19:14:00Z">
        <w:r w:rsidR="00D55F48">
          <w:rPr>
            <w:lang w:val="ru-RU"/>
          </w:rPr>
          <w:t>5.</w:t>
        </w:r>
      </w:ins>
      <w:ins w:id="12112" w:author="Sanino" w:date="2012-05-23T19:15:00Z">
        <w:r w:rsidR="00D55F48">
          <w:rPr>
            <w:lang w:val="ru-RU"/>
          </w:rPr>
          <w:t>1</w:t>
        </w:r>
      </w:ins>
      <w:ins w:id="12113" w:author="Sanino" w:date="2012-05-23T19:14:00Z">
        <w:r>
          <w:rPr>
            <w:lang w:val="ru-RU"/>
          </w:rPr>
          <w:t>,</w:t>
        </w:r>
      </w:ins>
      <w:ins w:id="12114" w:author="Sanino" w:date="2012-05-24T00:09:00Z">
        <w:r w:rsidR="00CA1412">
          <w:rPr>
            <w:lang w:val="ru-RU"/>
          </w:rPr>
          <w:t xml:space="preserve"> </w:t>
        </w:r>
      </w:ins>
      <w:ins w:id="12115" w:author="Sanino" w:date="2012-05-23T19:14:00Z">
        <w:r>
          <w:rPr>
            <w:lang w:val="ru-RU"/>
          </w:rPr>
          <w:t>и</w:t>
        </w:r>
      </w:ins>
      <w:ins w:id="12116" w:author="Sanino" w:date="2012-05-24T00:09:00Z">
        <w:r w:rsidR="00CA1412">
          <w:rPr>
            <w:lang w:val="ru-RU"/>
          </w:rPr>
          <w:t xml:space="preserve"> </w:t>
        </w:r>
      </w:ins>
      <w:ins w:id="12117" w:author="Sanino" w:date="2012-05-23T19:15:00Z">
        <w:r w:rsidR="00D55F48">
          <w:rPr>
            <w:lang w:val="ru-RU"/>
          </w:rPr>
          <w:t>учебный</w:t>
        </w:r>
      </w:ins>
      <w:ins w:id="12118" w:author="Sanino" w:date="2012-05-24T00:09:00Z">
        <w:r w:rsidR="00CA1412">
          <w:rPr>
            <w:lang w:val="ru-RU"/>
          </w:rPr>
          <w:t xml:space="preserve"> </w:t>
        </w:r>
      </w:ins>
      <w:ins w:id="12119" w:author="Sanino" w:date="2012-05-23T21:06:00Z">
        <w:r w:rsidR="00A41FBB">
          <w:rPr>
            <w:lang w:val="ru-RU"/>
          </w:rPr>
          <w:t>план,</w:t>
        </w:r>
      </w:ins>
      <w:ins w:id="12120" w:author="Sanino" w:date="2012-05-24T00:09:00Z">
        <w:r w:rsidR="00CA1412">
          <w:rPr>
            <w:lang w:val="ru-RU"/>
          </w:rPr>
          <w:t xml:space="preserve"> </w:t>
        </w:r>
      </w:ins>
      <w:ins w:id="12121" w:author="Sanino" w:date="2012-05-23T19:15:00Z">
        <w:r w:rsidR="00D55F48">
          <w:rPr>
            <w:lang w:val="ru-RU"/>
          </w:rPr>
          <w:t>показанный</w:t>
        </w:r>
      </w:ins>
      <w:ins w:id="12122" w:author="Sanino" w:date="2012-05-24T00:09:00Z">
        <w:r w:rsidR="00CA1412">
          <w:rPr>
            <w:lang w:val="ru-RU"/>
          </w:rPr>
          <w:t xml:space="preserve"> </w:t>
        </w:r>
      </w:ins>
      <w:ins w:id="12123" w:author="Sanino" w:date="2012-05-23T19:14:00Z">
        <w:r>
          <w:rPr>
            <w:lang w:val="ru-RU"/>
          </w:rPr>
          <w:t>в</w:t>
        </w:r>
      </w:ins>
      <w:ins w:id="12124" w:author="Sanino" w:date="2012-05-24T00:09:00Z">
        <w:r w:rsidR="00CA1412">
          <w:rPr>
            <w:lang w:val="ru-RU"/>
          </w:rPr>
          <w:t xml:space="preserve"> </w:t>
        </w:r>
      </w:ins>
      <w:ins w:id="12125" w:author="Sanino" w:date="2012-05-23T19:14:00Z">
        <w:r>
          <w:rPr>
            <w:lang w:val="ru-RU"/>
          </w:rPr>
          <w:t>таблице</w:t>
        </w:r>
      </w:ins>
      <w:ins w:id="12126" w:author="Sanino" w:date="2012-05-24T00:09:00Z">
        <w:r w:rsidR="00CA1412">
          <w:rPr>
            <w:lang w:val="ru-RU"/>
          </w:rPr>
          <w:t xml:space="preserve"> </w:t>
        </w:r>
      </w:ins>
      <w:ins w:id="12127" w:author="Sanino" w:date="2012-05-23T19:14:00Z">
        <w:r>
          <w:rPr>
            <w:lang w:val="ru-RU"/>
          </w:rPr>
          <w:t>5.6.</w:t>
        </w:r>
      </w:ins>
      <w:ins w:id="12128" w:author="Sanino" w:date="2012-05-24T00:09:00Z">
        <w:r w:rsidR="00CA1412">
          <w:rPr>
            <w:lang w:val="ru-RU"/>
          </w:rPr>
          <w:t xml:space="preserve"> </w:t>
        </w:r>
      </w:ins>
      <w:ins w:id="12129" w:author="Sanino" w:date="2012-05-23T19:32:00Z">
        <w:r w:rsidR="00367F8F">
          <w:rPr>
            <w:lang w:val="ru-RU"/>
          </w:rPr>
          <w:t>Результаты</w:t>
        </w:r>
      </w:ins>
      <w:ins w:id="12130" w:author="Sanino" w:date="2012-05-24T00:09:00Z">
        <w:r w:rsidR="00CA1412">
          <w:rPr>
            <w:lang w:val="ru-RU"/>
          </w:rPr>
          <w:t xml:space="preserve"> </w:t>
        </w:r>
      </w:ins>
      <w:ins w:id="12131" w:author="Sanino" w:date="2012-05-23T19:33:00Z">
        <w:r w:rsidR="00367F8F">
          <w:rPr>
            <w:lang w:val="ru-RU"/>
          </w:rPr>
          <w:t>приведены</w:t>
        </w:r>
      </w:ins>
      <w:ins w:id="12132" w:author="Sanino" w:date="2012-05-24T00:09:00Z">
        <w:r w:rsidR="00CA1412">
          <w:rPr>
            <w:lang w:val="ru-RU"/>
          </w:rPr>
          <w:t xml:space="preserve"> </w:t>
        </w:r>
      </w:ins>
      <w:ins w:id="12133" w:author="Sanino" w:date="2012-05-23T19:32:00Z">
        <w:r w:rsidR="00367F8F">
          <w:rPr>
            <w:lang w:val="ru-RU"/>
          </w:rPr>
          <w:t>в</w:t>
        </w:r>
      </w:ins>
      <w:ins w:id="12134" w:author="Sanino" w:date="2012-05-24T00:09:00Z">
        <w:r w:rsidR="00CA1412">
          <w:rPr>
            <w:lang w:val="ru-RU"/>
          </w:rPr>
          <w:t xml:space="preserve"> </w:t>
        </w:r>
      </w:ins>
      <w:ins w:id="12135" w:author="Sanino" w:date="2012-05-23T19:32:00Z">
        <w:r w:rsidR="00367F8F">
          <w:rPr>
            <w:lang w:val="ru-RU"/>
          </w:rPr>
          <w:t>таблице</w:t>
        </w:r>
      </w:ins>
      <w:ins w:id="12136" w:author="Sanino" w:date="2012-05-24T00:09:00Z">
        <w:r w:rsidR="00CA1412">
          <w:rPr>
            <w:lang w:val="ru-RU"/>
          </w:rPr>
          <w:t xml:space="preserve"> </w:t>
        </w:r>
      </w:ins>
      <w:ins w:id="12137" w:author="Sanino" w:date="2012-05-23T19:32:00Z">
        <w:r w:rsidR="00367F8F">
          <w:rPr>
            <w:lang w:val="ru-RU"/>
          </w:rPr>
          <w:t>5.7.</w:t>
        </w:r>
      </w:ins>
    </w:p>
    <w:p w:rsidR="00D55F48" w:rsidRDefault="00D55F48" w:rsidP="00D55F48">
      <w:pPr>
        <w:rPr>
          <w:ins w:id="12138" w:author="Sanino" w:date="2012-05-23T21:30:00Z"/>
          <w:lang w:val="ru-RU"/>
        </w:rPr>
        <w:pPrChange w:id="12139" w:author="Sanino" w:date="2012-05-23T19:16:00Z">
          <w:pPr>
            <w:ind w:firstLine="0"/>
            <w:jc w:val="left"/>
          </w:pPr>
        </w:pPrChange>
      </w:pPr>
      <w:ins w:id="12140" w:author="Sanino" w:date="2012-05-23T19:16:00Z">
        <w:r>
          <w:rPr>
            <w:lang w:val="ru-RU"/>
          </w:rPr>
          <w:t>Из</w:t>
        </w:r>
      </w:ins>
      <w:ins w:id="12141" w:author="Sanino" w:date="2012-05-24T00:09:00Z">
        <w:r w:rsidR="00CA1412">
          <w:rPr>
            <w:lang w:val="ru-RU"/>
          </w:rPr>
          <w:t xml:space="preserve"> </w:t>
        </w:r>
      </w:ins>
      <w:ins w:id="12142" w:author="Sanino" w:date="2012-05-23T19:16:00Z">
        <w:r>
          <w:rPr>
            <w:lang w:val="ru-RU"/>
          </w:rPr>
          <w:t>теста</w:t>
        </w:r>
      </w:ins>
      <w:ins w:id="12143" w:author="Sanino" w:date="2012-05-24T00:09:00Z">
        <w:r w:rsidR="00CA1412">
          <w:rPr>
            <w:lang w:val="ru-RU"/>
          </w:rPr>
          <w:t xml:space="preserve"> </w:t>
        </w:r>
      </w:ins>
      <w:ins w:id="12144" w:author="Sanino" w:date="2012-05-23T19:16:00Z">
        <w:r>
          <w:rPr>
            <w:lang w:val="ru-RU"/>
          </w:rPr>
          <w:t>видно,</w:t>
        </w:r>
      </w:ins>
      <w:ins w:id="12145" w:author="Sanino" w:date="2012-05-24T00:09:00Z">
        <w:r w:rsidR="00CA1412">
          <w:rPr>
            <w:lang w:val="ru-RU"/>
          </w:rPr>
          <w:t xml:space="preserve"> </w:t>
        </w:r>
      </w:ins>
      <w:ins w:id="12146" w:author="Sanino" w:date="2012-05-23T19:16:00Z">
        <w:r>
          <w:rPr>
            <w:lang w:val="ru-RU"/>
          </w:rPr>
          <w:t>что</w:t>
        </w:r>
      </w:ins>
      <w:ins w:id="12147" w:author="Sanino" w:date="2012-05-24T00:09:00Z">
        <w:r w:rsidR="00CA1412">
          <w:rPr>
            <w:lang w:val="ru-RU"/>
          </w:rPr>
          <w:t xml:space="preserve"> </w:t>
        </w:r>
      </w:ins>
      <w:ins w:id="12148" w:author="Sanino" w:date="2012-05-23T19:16:00Z">
        <w:r>
          <w:rPr>
            <w:lang w:val="ru-RU"/>
          </w:rPr>
          <w:t>одна</w:t>
        </w:r>
      </w:ins>
      <w:ins w:id="12149" w:author="Sanino" w:date="2012-05-24T00:09:00Z">
        <w:r w:rsidR="00CA1412">
          <w:rPr>
            <w:lang w:val="ru-RU"/>
          </w:rPr>
          <w:t xml:space="preserve"> </w:t>
        </w:r>
      </w:ins>
      <w:ins w:id="12150" w:author="Sanino" w:date="2012-05-23T19:16:00Z">
        <w:r>
          <w:rPr>
            <w:lang w:val="ru-RU"/>
          </w:rPr>
          <w:t>и</w:t>
        </w:r>
      </w:ins>
      <w:ins w:id="12151" w:author="Sanino" w:date="2012-05-24T00:09:00Z">
        <w:r w:rsidR="00CA1412">
          <w:rPr>
            <w:lang w:val="ru-RU"/>
          </w:rPr>
          <w:t xml:space="preserve"> </w:t>
        </w:r>
      </w:ins>
      <w:ins w:id="12152" w:author="Sanino" w:date="2012-05-23T19:16:00Z">
        <w:r>
          <w:rPr>
            <w:lang w:val="ru-RU"/>
          </w:rPr>
          <w:t>та</w:t>
        </w:r>
      </w:ins>
      <w:ins w:id="12153" w:author="Sanino" w:date="2012-05-24T00:09:00Z">
        <w:r w:rsidR="00CA1412">
          <w:rPr>
            <w:lang w:val="ru-RU"/>
          </w:rPr>
          <w:t xml:space="preserve"> </w:t>
        </w:r>
      </w:ins>
      <w:ins w:id="12154" w:author="Sanino" w:date="2012-05-23T19:16:00Z">
        <w:r>
          <w:rPr>
            <w:lang w:val="ru-RU"/>
          </w:rPr>
          <w:t>же</w:t>
        </w:r>
      </w:ins>
      <w:ins w:id="12155" w:author="Sanino" w:date="2012-05-24T00:09:00Z">
        <w:r w:rsidR="00CA1412">
          <w:rPr>
            <w:lang w:val="ru-RU"/>
          </w:rPr>
          <w:t xml:space="preserve"> </w:t>
        </w:r>
      </w:ins>
      <w:ins w:id="12156" w:author="Sanino" w:date="2012-05-23T19:16:00Z">
        <w:r>
          <w:rPr>
            <w:lang w:val="ru-RU"/>
          </w:rPr>
          <w:t>дисциплина</w:t>
        </w:r>
      </w:ins>
      <w:ins w:id="12157" w:author="Sanino" w:date="2012-05-24T00:09:00Z">
        <w:r w:rsidR="00CA1412">
          <w:rPr>
            <w:lang w:val="ru-RU"/>
          </w:rPr>
          <w:t xml:space="preserve"> </w:t>
        </w:r>
      </w:ins>
      <w:ins w:id="12158" w:author="Sanino" w:date="2012-05-23T19:20:00Z">
        <w:r>
          <w:rPr>
            <w:lang w:val="ru-RU"/>
          </w:rPr>
          <w:t>потока</w:t>
        </w:r>
      </w:ins>
      <w:ins w:id="12159" w:author="Sanino" w:date="2012-05-24T00:09:00Z">
        <w:r w:rsidR="00CA1412">
          <w:rPr>
            <w:lang w:val="ru-RU"/>
          </w:rPr>
          <w:t xml:space="preserve"> </w:t>
        </w:r>
      </w:ins>
      <w:ins w:id="12160" w:author="Sanino" w:date="2012-05-23T19:20:00Z">
        <w:r>
          <w:rPr>
            <w:lang w:val="ru-RU"/>
          </w:rPr>
          <w:t>«НАПР</w:t>
        </w:r>
        <w:proofErr w:type="gramStart"/>
        <w:r>
          <w:rPr>
            <w:lang w:val="ru-RU"/>
          </w:rPr>
          <w:t>1</w:t>
        </w:r>
        <w:proofErr w:type="gramEnd"/>
        <w:r>
          <w:rPr>
            <w:lang w:val="ru-RU"/>
          </w:rPr>
          <w:t>»</w:t>
        </w:r>
      </w:ins>
      <w:ins w:id="12161" w:author="Sanino" w:date="2012-05-24T00:09:00Z">
        <w:r w:rsidR="00CA1412">
          <w:rPr>
            <w:lang w:val="ru-RU"/>
          </w:rPr>
          <w:t xml:space="preserve"> </w:t>
        </w:r>
      </w:ins>
      <w:ins w:id="12162" w:author="Sanino" w:date="2012-05-23T19:16:00Z">
        <w:r>
          <w:rPr>
            <w:lang w:val="ru-RU"/>
          </w:rPr>
          <w:t>читается</w:t>
        </w:r>
      </w:ins>
      <w:ins w:id="12163" w:author="Sanino" w:date="2012-05-24T00:09:00Z">
        <w:r w:rsidR="00CA1412">
          <w:rPr>
            <w:lang w:val="ru-RU"/>
          </w:rPr>
          <w:t xml:space="preserve"> </w:t>
        </w:r>
      </w:ins>
      <w:ins w:id="12164" w:author="Sanino" w:date="2012-05-23T19:16:00Z">
        <w:r>
          <w:rPr>
            <w:lang w:val="ru-RU"/>
          </w:rPr>
          <w:t>на</w:t>
        </w:r>
      </w:ins>
      <w:ins w:id="12165" w:author="Sanino" w:date="2012-05-24T00:09:00Z">
        <w:r w:rsidR="00CA1412">
          <w:rPr>
            <w:lang w:val="ru-RU"/>
          </w:rPr>
          <w:t xml:space="preserve"> </w:t>
        </w:r>
      </w:ins>
      <w:ins w:id="12166" w:author="Sanino" w:date="2012-05-23T19:16:00Z">
        <w:r>
          <w:rPr>
            <w:lang w:val="ru-RU"/>
          </w:rPr>
          <w:t>2</w:t>
        </w:r>
      </w:ins>
      <w:ins w:id="12167" w:author="Sanino" w:date="2012-05-24T00:09:00Z">
        <w:r w:rsidR="00CA1412">
          <w:rPr>
            <w:lang w:val="ru-RU"/>
          </w:rPr>
          <w:t xml:space="preserve"> </w:t>
        </w:r>
      </w:ins>
      <w:ins w:id="12168" w:author="Sanino" w:date="2012-05-23T19:16:00Z">
        <w:r>
          <w:rPr>
            <w:lang w:val="ru-RU"/>
          </w:rPr>
          <w:t>формах</w:t>
        </w:r>
      </w:ins>
      <w:ins w:id="12169" w:author="Sanino" w:date="2012-05-24T00:09:00Z">
        <w:r w:rsidR="00CA1412">
          <w:rPr>
            <w:lang w:val="ru-RU"/>
          </w:rPr>
          <w:t xml:space="preserve"> </w:t>
        </w:r>
      </w:ins>
      <w:ins w:id="12170" w:author="Sanino" w:date="2012-05-23T19:16:00Z">
        <w:r>
          <w:rPr>
            <w:lang w:val="ru-RU"/>
          </w:rPr>
          <w:t>обучения</w:t>
        </w:r>
      </w:ins>
      <w:ins w:id="12171" w:author="Sanino" w:date="2012-05-24T00:09:00Z">
        <w:r w:rsidR="00CA1412">
          <w:rPr>
            <w:lang w:val="ru-RU"/>
          </w:rPr>
          <w:t xml:space="preserve"> </w:t>
        </w:r>
      </w:ins>
      <w:ins w:id="12172" w:author="Sanino" w:date="2012-05-23T19:17:00Z">
        <w:r>
          <w:rPr>
            <w:lang w:val="ru-RU"/>
          </w:rPr>
          <w:t>–</w:t>
        </w:r>
      </w:ins>
      <w:ins w:id="12173" w:author="Sanino" w:date="2012-05-24T00:09:00Z">
        <w:r w:rsidR="00CA1412">
          <w:rPr>
            <w:lang w:val="ru-RU"/>
          </w:rPr>
          <w:t xml:space="preserve"> </w:t>
        </w:r>
      </w:ins>
      <w:ins w:id="12174" w:author="Sanino" w:date="2012-05-23T19:16:00Z">
        <w:r>
          <w:rPr>
            <w:lang w:val="ru-RU"/>
          </w:rPr>
          <w:t>специалистам</w:t>
        </w:r>
      </w:ins>
      <w:ins w:id="12175" w:author="Sanino" w:date="2012-05-24T00:09:00Z">
        <w:r w:rsidR="00CA1412">
          <w:rPr>
            <w:lang w:val="ru-RU"/>
          </w:rPr>
          <w:t xml:space="preserve"> </w:t>
        </w:r>
      </w:ins>
      <w:ins w:id="12176" w:author="Sanino" w:date="2012-05-23T19:17:00Z">
        <w:r>
          <w:rPr>
            <w:lang w:val="ru-RU"/>
          </w:rPr>
          <w:t>и</w:t>
        </w:r>
      </w:ins>
      <w:ins w:id="12177" w:author="Sanino" w:date="2012-05-24T00:09:00Z">
        <w:r w:rsidR="00CA1412">
          <w:rPr>
            <w:lang w:val="ru-RU"/>
          </w:rPr>
          <w:t xml:space="preserve"> </w:t>
        </w:r>
      </w:ins>
      <w:ins w:id="12178" w:author="Sanino" w:date="2012-05-23T19:17:00Z">
        <w:r>
          <w:rPr>
            <w:lang w:val="ru-RU"/>
          </w:rPr>
          <w:t>магистрам.</w:t>
        </w:r>
      </w:ins>
      <w:ins w:id="12179" w:author="Sanino" w:date="2012-05-24T00:09:00Z">
        <w:r w:rsidR="00CA1412">
          <w:rPr>
            <w:lang w:val="ru-RU"/>
          </w:rPr>
          <w:t xml:space="preserve"> </w:t>
        </w:r>
      </w:ins>
    </w:p>
    <w:p w:rsidR="009E5760" w:rsidRDefault="009E5760" w:rsidP="00D55F48">
      <w:pPr>
        <w:rPr>
          <w:ins w:id="12180" w:author="Sanino" w:date="2012-05-23T21:30:00Z"/>
          <w:lang w:val="ru-RU"/>
        </w:rPr>
        <w:pPrChange w:id="12181" w:author="Sanino" w:date="2012-05-23T19:16:00Z">
          <w:pPr>
            <w:ind w:firstLine="0"/>
            <w:jc w:val="left"/>
          </w:pPr>
        </w:pPrChange>
      </w:pPr>
    </w:p>
    <w:p w:rsidR="009E5760" w:rsidRDefault="009E5760" w:rsidP="00D55F48">
      <w:pPr>
        <w:rPr>
          <w:ins w:id="12182" w:author="Sanino" w:date="2012-05-23T19:16:00Z"/>
          <w:lang w:val="ru-RU"/>
        </w:rPr>
        <w:pPrChange w:id="12183" w:author="Sanino" w:date="2012-05-23T19:16:00Z">
          <w:pPr>
            <w:ind w:firstLine="0"/>
            <w:jc w:val="left"/>
          </w:pPr>
        </w:pPrChange>
      </w:pPr>
    </w:p>
    <w:p w:rsidR="00D55F48" w:rsidRDefault="00D55F48" w:rsidP="00D55F48">
      <w:pPr>
        <w:jc w:val="center"/>
        <w:rPr>
          <w:ins w:id="12184" w:author="Sanino" w:date="2012-05-23T19:24:00Z"/>
          <w:lang w:val="ru-RU"/>
        </w:rPr>
      </w:pPr>
      <w:ins w:id="12185" w:author="Sanino" w:date="2012-05-23T19:16:00Z">
        <w:r>
          <w:lastRenderedPageBreak/>
          <w:t>Таблиця</w:t>
        </w:r>
      </w:ins>
      <w:ins w:id="12186" w:author="Sanino" w:date="2012-05-24T00:09:00Z">
        <w:r w:rsidR="00CA1412">
          <w:t xml:space="preserve"> </w:t>
        </w:r>
      </w:ins>
      <w:ins w:id="12187" w:author="Sanino" w:date="2012-05-23T19:16:00Z">
        <w:r w:rsidR="00A41FBB">
          <w:t>5.</w:t>
        </w:r>
      </w:ins>
      <w:ins w:id="12188" w:author="Sanino" w:date="2012-05-23T21:06:00Z">
        <w:r w:rsidR="00A41FBB">
          <w:rPr>
            <w:lang w:val="ru-RU"/>
          </w:rPr>
          <w:t>6</w:t>
        </w:r>
      </w:ins>
      <w:ins w:id="12189" w:author="Sanino" w:date="2012-05-24T00:09:00Z">
        <w:r w:rsidR="00CA1412">
          <w:t xml:space="preserve"> </w:t>
        </w:r>
      </w:ins>
      <w:ins w:id="12190" w:author="Sanino" w:date="2012-05-23T19:16:00Z">
        <w:r>
          <w:t>Тестовий</w:t>
        </w:r>
      </w:ins>
      <w:ins w:id="12191" w:author="Sanino" w:date="2012-05-24T00:09:00Z">
        <w:r w:rsidR="00CA1412">
          <w:t xml:space="preserve"> </w:t>
        </w:r>
      </w:ins>
      <w:ins w:id="12192" w:author="Sanino" w:date="2012-05-23T19:16:00Z">
        <w:r>
          <w:t>навчальний</w:t>
        </w:r>
      </w:ins>
      <w:ins w:id="12193" w:author="Sanino" w:date="2012-05-24T00:09:00Z">
        <w:r w:rsidR="00CA1412">
          <w:t xml:space="preserve"> </w:t>
        </w:r>
      </w:ins>
      <w:ins w:id="12194" w:author="Sanino" w:date="2012-05-23T19:16:00Z">
        <w:r>
          <w:t>план</w:t>
        </w:r>
      </w:ins>
      <w:ins w:id="12195" w:author="Sanino" w:date="2012-05-24T00:09:00Z">
        <w:r w:rsidR="00CA1412">
          <w:t xml:space="preserve"> </w:t>
        </w:r>
      </w:ins>
      <w:ins w:id="12196" w:author="Sanino" w:date="2012-05-23T19:16:00Z">
        <w:r>
          <w:t>для</w:t>
        </w:r>
      </w:ins>
      <w:ins w:id="12197" w:author="Sanino" w:date="2012-05-24T00:09:00Z">
        <w:r w:rsidR="00CA1412">
          <w:t xml:space="preserve"> </w:t>
        </w:r>
      </w:ins>
      <w:ins w:id="12198" w:author="Sanino" w:date="2012-05-23T19:16:00Z">
        <w:r>
          <w:t>другого</w:t>
        </w:r>
      </w:ins>
      <w:ins w:id="12199" w:author="Sanino" w:date="2012-05-24T00:09:00Z">
        <w:r w:rsidR="00CA1412">
          <w:t xml:space="preserve"> </w:t>
        </w:r>
      </w:ins>
      <w:ins w:id="12200" w:author="Sanino" w:date="2012-05-23T19:16:00Z">
        <w:r>
          <w:t>тесту</w:t>
        </w:r>
      </w:ins>
    </w:p>
    <w:p w:rsidR="00D55F48" w:rsidRPr="00D55F48" w:rsidRDefault="00D55F48" w:rsidP="00D55F48">
      <w:pPr>
        <w:jc w:val="center"/>
        <w:rPr>
          <w:ins w:id="12201" w:author="Sanino" w:date="2012-05-23T19:16:00Z"/>
          <w:lang w:val="ru-RU"/>
          <w:rPrChange w:id="12202" w:author="Sanino" w:date="2012-05-23T19:24:00Z">
            <w:rPr>
              <w:ins w:id="12203" w:author="Sanino" w:date="2012-05-23T19:16:00Z"/>
              <w:lang w:val="ru-RU"/>
            </w:rPr>
          </w:rPrChange>
        </w:rPr>
      </w:pPr>
    </w:p>
    <w:p w:rsidR="00D55F48" w:rsidRPr="00D55F48" w:rsidRDefault="001F68EA" w:rsidP="00367F8F">
      <w:pPr>
        <w:ind w:firstLine="0"/>
        <w:jc w:val="center"/>
        <w:rPr>
          <w:ins w:id="12204" w:author="Sanino" w:date="2012-05-23T19:16:00Z"/>
          <w:lang w:val="ru-RU"/>
          <w:rPrChange w:id="12205" w:author="Sanino" w:date="2012-05-23T19:16:00Z">
            <w:rPr>
              <w:ins w:id="12206" w:author="Sanino" w:date="2012-05-23T19:16:00Z"/>
            </w:rPr>
          </w:rPrChange>
        </w:rPr>
      </w:pPr>
      <w:ins w:id="12207" w:author="Sanino" w:date="2012-05-23T21:46:00Z">
        <w:r w:rsidRPr="001F68EA">
          <w:drawing>
            <wp:inline distT="0" distB="0" distL="0" distR="0" wp14:anchorId="78ADD2A4" wp14:editId="3F76DF81">
              <wp:extent cx="5940425" cy="1258085"/>
              <wp:effectExtent l="0" t="0" r="0" b="0"/>
              <wp:docPr id="24" name="Рисунок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2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0425" cy="1258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D55F48" w:rsidRDefault="00D55F48" w:rsidP="00D55F48">
      <w:pPr>
        <w:jc w:val="center"/>
        <w:rPr>
          <w:ins w:id="12208" w:author="Sanino" w:date="2012-05-23T21:06:00Z"/>
          <w:lang w:val="ru-RU"/>
        </w:rPr>
      </w:pPr>
    </w:p>
    <w:p w:rsidR="00A41FBB" w:rsidRDefault="00A41FBB" w:rsidP="00D55F48">
      <w:pPr>
        <w:jc w:val="center"/>
        <w:rPr>
          <w:ins w:id="12209" w:author="Sanino" w:date="2012-05-23T21:29:00Z"/>
          <w:lang w:val="ru-RU"/>
        </w:rPr>
      </w:pPr>
    </w:p>
    <w:p w:rsidR="009E5760" w:rsidRPr="009E5760" w:rsidRDefault="009E5760" w:rsidP="009E5760">
      <w:pPr>
        <w:jc w:val="center"/>
        <w:rPr>
          <w:ins w:id="12210" w:author="Sanino" w:date="2012-05-23T21:29:00Z"/>
          <w:rPrChange w:id="12211" w:author="Sanino" w:date="2012-05-23T21:29:00Z">
            <w:rPr>
              <w:ins w:id="12212" w:author="Sanino" w:date="2012-05-23T21:29:00Z"/>
              <w:lang w:val="ru-RU"/>
            </w:rPr>
          </w:rPrChange>
        </w:rPr>
        <w:pPrChange w:id="12213" w:author="Sanino" w:date="2012-05-23T21:29:00Z">
          <w:pPr>
            <w:jc w:val="center"/>
          </w:pPr>
        </w:pPrChange>
      </w:pPr>
      <w:ins w:id="12214" w:author="Sanino" w:date="2012-05-23T21:29:00Z">
        <w:r>
          <w:t>Таблиця</w:t>
        </w:r>
      </w:ins>
      <w:ins w:id="12215" w:author="Sanino" w:date="2012-05-24T00:09:00Z">
        <w:r w:rsidR="00CA1412">
          <w:t xml:space="preserve"> </w:t>
        </w:r>
      </w:ins>
      <w:ins w:id="12216" w:author="Sanino" w:date="2012-05-23T21:29:00Z">
        <w:r>
          <w:t>5.5</w:t>
        </w:r>
      </w:ins>
      <w:ins w:id="12217" w:author="Sanino" w:date="2012-05-24T00:09:00Z">
        <w:r w:rsidR="00CA1412">
          <w:t xml:space="preserve"> </w:t>
        </w:r>
      </w:ins>
      <w:ins w:id="12218" w:author="Sanino" w:date="2012-05-23T21:29:00Z">
        <w:r>
          <w:t>Результати</w:t>
        </w:r>
      </w:ins>
      <w:ins w:id="12219" w:author="Sanino" w:date="2012-05-24T00:09:00Z">
        <w:r w:rsidR="00CA1412">
          <w:t xml:space="preserve"> </w:t>
        </w:r>
      </w:ins>
      <w:ins w:id="12220" w:author="Sanino" w:date="2012-05-23T21:39:00Z">
        <w:r w:rsidR="001E63AA">
          <w:rPr>
            <w:lang w:val="ru-RU"/>
          </w:rPr>
          <w:t>четвертого</w:t>
        </w:r>
      </w:ins>
      <w:ins w:id="12221" w:author="Sanino" w:date="2012-05-24T00:09:00Z">
        <w:r w:rsidR="00CA1412">
          <w:t xml:space="preserve"> </w:t>
        </w:r>
      </w:ins>
      <w:ins w:id="12222" w:author="Sanino" w:date="2012-05-23T21:29:00Z">
        <w:r>
          <w:t>тесту</w:t>
        </w:r>
      </w:ins>
    </w:p>
    <w:p w:rsidR="009E5760" w:rsidRDefault="009E5760" w:rsidP="00D55F48">
      <w:pPr>
        <w:jc w:val="center"/>
        <w:rPr>
          <w:ins w:id="12223" w:author="Sanino" w:date="2012-05-23T21:06:00Z"/>
          <w:lang w:val="ru-RU"/>
        </w:rPr>
      </w:pPr>
    </w:p>
    <w:p w:rsidR="00A41FBB" w:rsidRDefault="009908DC" w:rsidP="009E5760">
      <w:pPr>
        <w:ind w:firstLine="0"/>
        <w:jc w:val="center"/>
        <w:rPr>
          <w:ins w:id="12224" w:author="Sanino" w:date="2012-05-23T21:28:00Z"/>
          <w:lang w:val="ru-RU"/>
        </w:rPr>
      </w:pPr>
      <w:ins w:id="12225" w:author="Sanino" w:date="2012-05-23T21:52:00Z">
        <w:r w:rsidRPr="009908DC">
          <w:drawing>
            <wp:inline distT="0" distB="0" distL="0" distR="0" wp14:anchorId="65461902" wp14:editId="4D3A478E">
              <wp:extent cx="5940425" cy="803465"/>
              <wp:effectExtent l="0" t="0" r="0" b="0"/>
              <wp:docPr id="25" name="Рисунок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0425" cy="803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9E5760" w:rsidRDefault="009E5760" w:rsidP="009E5760">
      <w:pPr>
        <w:jc w:val="center"/>
        <w:rPr>
          <w:ins w:id="12226" w:author="Sanino" w:date="2012-05-23T21:06:00Z"/>
          <w:lang w:val="ru-RU"/>
        </w:rPr>
        <w:pPrChange w:id="12227" w:author="Sanino" w:date="2012-05-23T21:30:00Z">
          <w:pPr>
            <w:jc w:val="center"/>
          </w:pPr>
        </w:pPrChange>
      </w:pPr>
    </w:p>
    <w:p w:rsidR="00D55F48" w:rsidRDefault="00D55F48" w:rsidP="009E5760">
      <w:pPr>
        <w:jc w:val="center"/>
        <w:rPr>
          <w:ins w:id="12228" w:author="Sanino" w:date="2012-05-23T21:30:00Z"/>
          <w:lang w:val="ru-RU"/>
        </w:rPr>
        <w:pPrChange w:id="12229" w:author="Sanino" w:date="2012-05-23T21:30:00Z">
          <w:pPr>
            <w:ind w:firstLine="0"/>
            <w:jc w:val="left"/>
          </w:pPr>
        </w:pPrChange>
      </w:pPr>
    </w:p>
    <w:p w:rsidR="009E5760" w:rsidRDefault="009E5760" w:rsidP="009E5760">
      <w:pPr>
        <w:rPr>
          <w:ins w:id="12230" w:author="Sanino" w:date="2012-05-23T21:32:00Z"/>
          <w:lang w:val="ru-RU"/>
        </w:rPr>
        <w:pPrChange w:id="12231" w:author="Sanino" w:date="2012-05-23T21:30:00Z">
          <w:pPr>
            <w:ind w:firstLine="0"/>
            <w:jc w:val="left"/>
          </w:pPr>
        </w:pPrChange>
      </w:pPr>
      <w:ins w:id="12232" w:author="Sanino" w:date="2012-05-23T21:30:00Z">
        <w:r>
          <w:rPr>
            <w:lang w:val="ru-RU"/>
          </w:rPr>
          <w:t>Пятый</w:t>
        </w:r>
      </w:ins>
      <w:ins w:id="12233" w:author="Sanino" w:date="2012-05-24T00:09:00Z">
        <w:r w:rsidR="00CA1412">
          <w:rPr>
            <w:lang w:val="ru-RU"/>
          </w:rPr>
          <w:t xml:space="preserve"> </w:t>
        </w:r>
      </w:ins>
      <w:ins w:id="12234" w:author="Sanino" w:date="2012-05-23T21:30:00Z">
        <w:r>
          <w:rPr>
            <w:lang w:val="ru-RU"/>
          </w:rPr>
          <w:t>тест</w:t>
        </w:r>
      </w:ins>
      <w:ins w:id="12235" w:author="Sanino" w:date="2012-05-24T00:09:00Z">
        <w:r w:rsidR="00CA1412">
          <w:rPr>
            <w:lang w:val="ru-RU"/>
          </w:rPr>
          <w:t xml:space="preserve"> </w:t>
        </w:r>
      </w:ins>
      <w:ins w:id="12236" w:author="Sanino" w:date="2012-05-23T21:30:00Z">
        <w:r>
          <w:rPr>
            <w:lang w:val="ru-RU"/>
          </w:rPr>
          <w:t>показывает</w:t>
        </w:r>
      </w:ins>
      <w:ins w:id="12237" w:author="Sanino" w:date="2012-05-24T00:09:00Z">
        <w:r w:rsidR="00CA1412">
          <w:rPr>
            <w:lang w:val="ru-RU"/>
          </w:rPr>
          <w:t xml:space="preserve"> </w:t>
        </w:r>
      </w:ins>
      <w:ins w:id="12238" w:author="Sanino" w:date="2012-05-23T21:30:00Z">
        <w:r>
          <w:rPr>
            <w:lang w:val="ru-RU"/>
          </w:rPr>
          <w:t>изменения</w:t>
        </w:r>
      </w:ins>
      <w:ins w:id="12239" w:author="Sanino" w:date="2012-05-24T00:09:00Z">
        <w:r w:rsidR="00CA1412">
          <w:rPr>
            <w:lang w:val="ru-RU"/>
          </w:rPr>
          <w:t xml:space="preserve"> </w:t>
        </w:r>
      </w:ins>
      <w:ins w:id="12240" w:author="Sanino" w:date="2012-05-23T21:30:00Z">
        <w:r>
          <w:rPr>
            <w:lang w:val="ru-RU"/>
          </w:rPr>
          <w:t>трудоемкости</w:t>
        </w:r>
      </w:ins>
      <w:ins w:id="12241" w:author="Sanino" w:date="2012-05-24T00:09:00Z">
        <w:r w:rsidR="00CA1412">
          <w:rPr>
            <w:lang w:val="ru-RU"/>
          </w:rPr>
          <w:t xml:space="preserve"> </w:t>
        </w:r>
      </w:ins>
      <w:ins w:id="12242" w:author="Sanino" w:date="2012-05-23T21:30:00Z">
        <w:r>
          <w:rPr>
            <w:lang w:val="ru-RU"/>
          </w:rPr>
          <w:t>при</w:t>
        </w:r>
      </w:ins>
      <w:ins w:id="12243" w:author="Sanino" w:date="2012-05-24T00:09:00Z">
        <w:r w:rsidR="00CA1412">
          <w:rPr>
            <w:lang w:val="ru-RU"/>
          </w:rPr>
          <w:t xml:space="preserve"> </w:t>
        </w:r>
      </w:ins>
      <w:ins w:id="12244" w:author="Sanino" w:date="2012-05-23T21:30:00Z">
        <w:r>
          <w:rPr>
            <w:lang w:val="ru-RU"/>
          </w:rPr>
          <w:t>совмещении</w:t>
        </w:r>
      </w:ins>
      <w:ins w:id="12245" w:author="Sanino" w:date="2012-05-24T00:09:00Z">
        <w:r w:rsidR="00CA1412">
          <w:rPr>
            <w:lang w:val="ru-RU"/>
          </w:rPr>
          <w:t xml:space="preserve"> </w:t>
        </w:r>
      </w:ins>
      <w:ins w:id="12246" w:author="Sanino" w:date="2012-05-23T21:30:00Z">
        <w:r>
          <w:rPr>
            <w:lang w:val="ru-RU"/>
          </w:rPr>
          <w:t>п</w:t>
        </w:r>
        <w:r>
          <w:rPr>
            <w:lang w:val="ru-RU"/>
          </w:rPr>
          <w:t>о</w:t>
        </w:r>
        <w:r w:rsidR="009908DC">
          <w:rPr>
            <w:lang w:val="ru-RU"/>
          </w:rPr>
          <w:t>токов</w:t>
        </w:r>
      </w:ins>
      <w:ins w:id="12247" w:author="Sanino" w:date="2012-05-24T00:09:00Z">
        <w:r w:rsidR="00CA1412">
          <w:rPr>
            <w:lang w:val="ru-RU"/>
          </w:rPr>
          <w:t xml:space="preserve"> </w:t>
        </w:r>
      </w:ins>
      <w:ins w:id="12248" w:author="Sanino" w:date="2012-05-23T21:30:00Z">
        <w:r w:rsidR="009908DC">
          <w:rPr>
            <w:lang w:val="ru-RU"/>
          </w:rPr>
          <w:t>студентов</w:t>
        </w:r>
      </w:ins>
      <w:ins w:id="12249" w:author="Sanino" w:date="2012-05-24T00:09:00Z">
        <w:r w:rsidR="00CA1412">
          <w:rPr>
            <w:lang w:val="ru-RU"/>
          </w:rPr>
          <w:t xml:space="preserve"> </w:t>
        </w:r>
      </w:ins>
      <w:ins w:id="12250" w:author="Sanino" w:date="2012-05-23T21:53:00Z">
        <w:r w:rsidR="009908DC">
          <w:rPr>
            <w:lang w:val="ru-RU"/>
          </w:rPr>
          <w:t>д</w:t>
        </w:r>
      </w:ins>
      <w:ins w:id="12251" w:author="Sanino" w:date="2012-05-23T21:30:00Z">
        <w:r>
          <w:rPr>
            <w:lang w:val="ru-RU"/>
          </w:rPr>
          <w:t>вух</w:t>
        </w:r>
      </w:ins>
      <w:ins w:id="12252" w:author="Sanino" w:date="2012-05-24T00:09:00Z">
        <w:r w:rsidR="00CA1412">
          <w:rPr>
            <w:lang w:val="ru-RU"/>
          </w:rPr>
          <w:t xml:space="preserve"> </w:t>
        </w:r>
      </w:ins>
      <w:ins w:id="12253" w:author="Sanino" w:date="2012-05-23T21:30:00Z">
        <w:r>
          <w:rPr>
            <w:lang w:val="ru-RU"/>
          </w:rPr>
          <w:t>форм</w:t>
        </w:r>
      </w:ins>
      <w:ins w:id="12254" w:author="Sanino" w:date="2012-05-24T00:09:00Z">
        <w:r w:rsidR="00CA1412">
          <w:rPr>
            <w:lang w:val="ru-RU"/>
          </w:rPr>
          <w:t xml:space="preserve"> </w:t>
        </w:r>
      </w:ins>
      <w:ins w:id="12255" w:author="Sanino" w:date="2012-05-23T21:30:00Z">
        <w:r>
          <w:rPr>
            <w:lang w:val="ru-RU"/>
          </w:rPr>
          <w:t>обучения.</w:t>
        </w:r>
      </w:ins>
      <w:ins w:id="12256" w:author="Sanino" w:date="2012-05-24T00:09:00Z">
        <w:r w:rsidR="00CA1412">
          <w:rPr>
            <w:lang w:val="ru-RU"/>
          </w:rPr>
          <w:t xml:space="preserve"> </w:t>
        </w:r>
      </w:ins>
      <w:ins w:id="12257" w:author="Sanino" w:date="2012-05-23T21:30:00Z">
        <w:r>
          <w:rPr>
            <w:lang w:val="ru-RU"/>
          </w:rPr>
          <w:t>Выбор</w:t>
        </w:r>
      </w:ins>
      <w:ins w:id="12258" w:author="Sanino" w:date="2012-05-24T00:09:00Z">
        <w:r w:rsidR="00CA1412">
          <w:rPr>
            <w:lang w:val="ru-RU"/>
          </w:rPr>
          <w:t xml:space="preserve"> </w:t>
        </w:r>
      </w:ins>
      <w:ins w:id="12259" w:author="Sanino" w:date="2012-05-23T21:30:00Z">
        <w:r>
          <w:rPr>
            <w:lang w:val="ru-RU"/>
          </w:rPr>
          <w:t>курса</w:t>
        </w:r>
      </w:ins>
      <w:ins w:id="12260" w:author="Sanino" w:date="2012-05-24T00:09:00Z">
        <w:r w:rsidR="00CA1412">
          <w:rPr>
            <w:lang w:val="ru-RU"/>
          </w:rPr>
          <w:t xml:space="preserve"> </w:t>
        </w:r>
      </w:ins>
      <w:ins w:id="12261" w:author="Sanino" w:date="2012-05-23T21:30:00Z">
        <w:r>
          <w:rPr>
            <w:lang w:val="ru-RU"/>
          </w:rPr>
          <w:t>обучения</w:t>
        </w:r>
      </w:ins>
      <w:ins w:id="12262" w:author="Sanino" w:date="2012-05-24T00:09:00Z">
        <w:r w:rsidR="00CA1412">
          <w:rPr>
            <w:lang w:val="ru-RU"/>
          </w:rPr>
          <w:t xml:space="preserve"> </w:t>
        </w:r>
      </w:ins>
      <w:ins w:id="12263" w:author="Sanino" w:date="2012-05-23T21:30:00Z">
        <w:r>
          <w:rPr>
            <w:lang w:val="ru-RU"/>
          </w:rPr>
          <w:t>для</w:t>
        </w:r>
      </w:ins>
      <w:ins w:id="12264" w:author="Sanino" w:date="2012-05-24T00:09:00Z">
        <w:r w:rsidR="00CA1412">
          <w:rPr>
            <w:lang w:val="ru-RU"/>
          </w:rPr>
          <w:t xml:space="preserve"> </w:t>
        </w:r>
      </w:ins>
      <w:ins w:id="12265" w:author="Sanino" w:date="2012-05-23T21:30:00Z">
        <w:r>
          <w:rPr>
            <w:lang w:val="ru-RU"/>
          </w:rPr>
          <w:t>совмеще</w:t>
        </w:r>
        <w:r>
          <w:rPr>
            <w:lang w:val="ru-RU"/>
          </w:rPr>
          <w:t>н</w:t>
        </w:r>
        <w:r>
          <w:rPr>
            <w:lang w:val="ru-RU"/>
          </w:rPr>
          <w:t>ной</w:t>
        </w:r>
      </w:ins>
      <w:ins w:id="12266" w:author="Sanino" w:date="2012-05-24T00:09:00Z">
        <w:r w:rsidR="00CA1412">
          <w:rPr>
            <w:lang w:val="ru-RU"/>
          </w:rPr>
          <w:t xml:space="preserve"> </w:t>
        </w:r>
      </w:ins>
      <w:ins w:id="12267" w:author="Sanino" w:date="2012-05-23T21:30:00Z">
        <w:r>
          <w:rPr>
            <w:lang w:val="ru-RU"/>
          </w:rPr>
          <w:t>дисциплины</w:t>
        </w:r>
      </w:ins>
      <w:ins w:id="12268" w:author="Sanino" w:date="2012-05-24T00:09:00Z">
        <w:r w:rsidR="00CA1412">
          <w:rPr>
            <w:lang w:val="ru-RU"/>
          </w:rPr>
          <w:t xml:space="preserve"> </w:t>
        </w:r>
      </w:ins>
      <w:ins w:id="12269" w:author="Sanino" w:date="2012-05-23T21:30:00Z">
        <w:r>
          <w:rPr>
            <w:lang w:val="ru-RU"/>
          </w:rPr>
          <w:t>в</w:t>
        </w:r>
      </w:ins>
      <w:ins w:id="12270" w:author="Sanino" w:date="2012-05-24T00:09:00Z">
        <w:r w:rsidR="00CA1412">
          <w:rPr>
            <w:lang w:val="ru-RU"/>
          </w:rPr>
          <w:t xml:space="preserve"> </w:t>
        </w:r>
      </w:ins>
      <w:ins w:id="12271" w:author="Sanino" w:date="2012-05-23T21:30:00Z">
        <w:r>
          <w:rPr>
            <w:lang w:val="ru-RU"/>
          </w:rPr>
          <w:t>случае</w:t>
        </w:r>
      </w:ins>
      <w:ins w:id="12272" w:author="Sanino" w:date="2012-05-24T00:09:00Z">
        <w:r w:rsidR="00CA1412">
          <w:rPr>
            <w:lang w:val="ru-RU"/>
          </w:rPr>
          <w:t xml:space="preserve"> </w:t>
        </w:r>
      </w:ins>
      <w:ins w:id="12273" w:author="Sanino" w:date="2012-05-23T21:30:00Z">
        <w:r>
          <w:rPr>
            <w:lang w:val="ru-RU"/>
          </w:rPr>
          <w:t>различных</w:t>
        </w:r>
      </w:ins>
      <w:ins w:id="12274" w:author="Sanino" w:date="2012-05-24T00:09:00Z">
        <w:r w:rsidR="00CA1412">
          <w:rPr>
            <w:lang w:val="ru-RU"/>
          </w:rPr>
          <w:t xml:space="preserve"> </w:t>
        </w:r>
      </w:ins>
      <w:ins w:id="12275" w:author="Sanino" w:date="2012-05-23T21:30:00Z">
        <w:r>
          <w:rPr>
            <w:lang w:val="ru-RU"/>
          </w:rPr>
          <w:t>курсов,</w:t>
        </w:r>
      </w:ins>
      <w:ins w:id="12276" w:author="Sanino" w:date="2012-05-24T00:09:00Z">
        <w:r w:rsidR="00CA1412">
          <w:rPr>
            <w:lang w:val="ru-RU"/>
          </w:rPr>
          <w:t xml:space="preserve"> </w:t>
        </w:r>
      </w:ins>
      <w:ins w:id="12277" w:author="Sanino" w:date="2012-05-23T21:30:00Z">
        <w:r>
          <w:rPr>
            <w:lang w:val="ru-RU"/>
          </w:rPr>
          <w:t>который</w:t>
        </w:r>
      </w:ins>
      <w:ins w:id="12278" w:author="Sanino" w:date="2012-05-24T00:09:00Z">
        <w:r w:rsidR="00CA1412">
          <w:rPr>
            <w:lang w:val="ru-RU"/>
          </w:rPr>
          <w:t xml:space="preserve"> </w:t>
        </w:r>
      </w:ins>
      <w:proofErr w:type="gramStart"/>
      <w:ins w:id="12279" w:author="Sanino" w:date="2012-05-23T21:30:00Z">
        <w:r>
          <w:rPr>
            <w:lang w:val="ru-RU"/>
          </w:rPr>
          <w:t>заносится</w:t>
        </w:r>
      </w:ins>
      <w:proofErr w:type="gramEnd"/>
      <w:ins w:id="12280" w:author="Sanino" w:date="2012-05-24T00:09:00Z">
        <w:r w:rsidR="00CA1412">
          <w:rPr>
            <w:lang w:val="ru-RU"/>
          </w:rPr>
          <w:t xml:space="preserve"> </w:t>
        </w:r>
      </w:ins>
      <w:ins w:id="12281" w:author="Sanino" w:date="2012-05-23T21:30:00Z">
        <w:r>
          <w:rPr>
            <w:lang w:val="ru-RU"/>
          </w:rPr>
          <w:t>в</w:t>
        </w:r>
      </w:ins>
      <w:ins w:id="12282" w:author="Sanino" w:date="2012-05-24T00:09:00Z">
        <w:r w:rsidR="00CA1412">
          <w:rPr>
            <w:lang w:val="ru-RU"/>
          </w:rPr>
          <w:t xml:space="preserve"> </w:t>
        </w:r>
      </w:ins>
      <w:ins w:id="12283" w:author="Sanino" w:date="2012-05-23T21:30:00Z">
        <w:r>
          <w:rPr>
            <w:lang w:val="ru-RU"/>
          </w:rPr>
          <w:t>учебный</w:t>
        </w:r>
      </w:ins>
      <w:ins w:id="12284" w:author="Sanino" w:date="2012-05-24T00:09:00Z">
        <w:r w:rsidR="00CA1412">
          <w:rPr>
            <w:lang w:val="ru-RU"/>
          </w:rPr>
          <w:t xml:space="preserve"> </w:t>
        </w:r>
      </w:ins>
      <w:ins w:id="12285" w:author="Sanino" w:date="2012-05-23T21:30:00Z">
        <w:r>
          <w:rPr>
            <w:lang w:val="ru-RU"/>
          </w:rPr>
          <w:t>план</w:t>
        </w:r>
      </w:ins>
      <w:ins w:id="12286" w:author="Sanino" w:date="2012-05-24T00:09:00Z">
        <w:r w:rsidR="00CA1412">
          <w:rPr>
            <w:lang w:val="ru-RU"/>
          </w:rPr>
          <w:t xml:space="preserve"> </w:t>
        </w:r>
      </w:ins>
      <w:ins w:id="12287" w:author="Sanino" w:date="2012-05-23T21:30:00Z">
        <w:r>
          <w:rPr>
            <w:lang w:val="ru-RU"/>
          </w:rPr>
          <w:t>для</w:t>
        </w:r>
      </w:ins>
      <w:ins w:id="12288" w:author="Sanino" w:date="2012-05-24T00:09:00Z">
        <w:r w:rsidR="00CA1412">
          <w:rPr>
            <w:lang w:val="ru-RU"/>
          </w:rPr>
          <w:t xml:space="preserve"> </w:t>
        </w:r>
      </w:ins>
      <w:ins w:id="12289" w:author="Sanino" w:date="2012-05-23T21:30:00Z">
        <w:r>
          <w:rPr>
            <w:lang w:val="ru-RU"/>
          </w:rPr>
          <w:t>проведения</w:t>
        </w:r>
      </w:ins>
      <w:ins w:id="12290" w:author="Sanino" w:date="2012-05-24T00:09:00Z">
        <w:r w:rsidR="00CA1412">
          <w:rPr>
            <w:lang w:val="ru-RU"/>
          </w:rPr>
          <w:t xml:space="preserve"> </w:t>
        </w:r>
      </w:ins>
      <w:ins w:id="12291" w:author="Sanino" w:date="2012-05-23T21:30:00Z">
        <w:r>
          <w:rPr>
            <w:lang w:val="ru-RU"/>
          </w:rPr>
          <w:t>расчета</w:t>
        </w:r>
      </w:ins>
      <w:ins w:id="12292" w:author="Sanino" w:date="2012-05-24T00:09:00Z">
        <w:r w:rsidR="00CA1412">
          <w:rPr>
            <w:lang w:val="ru-RU"/>
          </w:rPr>
          <w:t xml:space="preserve"> </w:t>
        </w:r>
      </w:ins>
      <w:ins w:id="12293" w:author="Sanino" w:date="2012-05-23T21:30:00Z">
        <w:r>
          <w:rPr>
            <w:lang w:val="ru-RU"/>
          </w:rPr>
          <w:t>остается</w:t>
        </w:r>
      </w:ins>
      <w:ins w:id="12294" w:author="Sanino" w:date="2012-05-24T00:09:00Z">
        <w:r w:rsidR="00CA1412">
          <w:rPr>
            <w:lang w:val="ru-RU"/>
          </w:rPr>
          <w:t xml:space="preserve"> </w:t>
        </w:r>
      </w:ins>
      <w:ins w:id="12295" w:author="Sanino" w:date="2012-05-23T21:30:00Z">
        <w:r>
          <w:rPr>
            <w:lang w:val="ru-RU"/>
          </w:rPr>
          <w:t>за</w:t>
        </w:r>
      </w:ins>
      <w:ins w:id="12296" w:author="Sanino" w:date="2012-05-24T00:09:00Z">
        <w:r w:rsidR="00CA1412">
          <w:rPr>
            <w:lang w:val="ru-RU"/>
          </w:rPr>
          <w:t xml:space="preserve"> </w:t>
        </w:r>
      </w:ins>
      <w:ins w:id="12297" w:author="Sanino" w:date="2012-05-23T21:30:00Z">
        <w:r>
          <w:rPr>
            <w:lang w:val="ru-RU"/>
          </w:rPr>
          <w:t>составителем</w:t>
        </w:r>
      </w:ins>
      <w:ins w:id="12298" w:author="Sanino" w:date="2012-05-24T00:09:00Z">
        <w:r w:rsidR="00CA1412">
          <w:rPr>
            <w:lang w:val="ru-RU"/>
          </w:rPr>
          <w:t xml:space="preserve"> </w:t>
        </w:r>
      </w:ins>
      <w:ins w:id="12299" w:author="Sanino" w:date="2012-05-23T21:30:00Z">
        <w:r>
          <w:rPr>
            <w:lang w:val="ru-RU"/>
          </w:rPr>
          <w:t>учебного</w:t>
        </w:r>
      </w:ins>
      <w:ins w:id="12300" w:author="Sanino" w:date="2012-05-24T00:09:00Z">
        <w:r w:rsidR="00CA1412">
          <w:rPr>
            <w:lang w:val="ru-RU"/>
          </w:rPr>
          <w:t xml:space="preserve"> </w:t>
        </w:r>
      </w:ins>
      <w:ins w:id="12301" w:author="Sanino" w:date="2012-05-23T21:30:00Z">
        <w:r>
          <w:rPr>
            <w:lang w:val="ru-RU"/>
          </w:rPr>
          <w:t>плана.</w:t>
        </w:r>
      </w:ins>
      <w:ins w:id="12302" w:author="Sanino" w:date="2012-05-24T00:09:00Z">
        <w:r w:rsidR="00CA1412">
          <w:rPr>
            <w:lang w:val="ru-RU"/>
          </w:rPr>
          <w:t xml:space="preserve"> </w:t>
        </w:r>
      </w:ins>
      <w:ins w:id="12303" w:author="Sanino" w:date="2012-05-23T21:30:00Z">
        <w:r>
          <w:rPr>
            <w:lang w:val="ru-RU"/>
          </w:rPr>
          <w:t>В</w:t>
        </w:r>
      </w:ins>
      <w:ins w:id="12304" w:author="Sanino" w:date="2012-05-24T00:09:00Z">
        <w:r w:rsidR="00CA1412">
          <w:rPr>
            <w:lang w:val="ru-RU"/>
          </w:rPr>
          <w:t xml:space="preserve"> </w:t>
        </w:r>
      </w:ins>
      <w:ins w:id="12305" w:author="Sanino" w:date="2012-05-23T21:30:00Z">
        <w:r>
          <w:rPr>
            <w:lang w:val="ru-RU"/>
          </w:rPr>
          <w:t>данном</w:t>
        </w:r>
      </w:ins>
      <w:ins w:id="12306" w:author="Sanino" w:date="2012-05-24T00:09:00Z">
        <w:r w:rsidR="00CA1412">
          <w:rPr>
            <w:lang w:val="ru-RU"/>
          </w:rPr>
          <w:t xml:space="preserve"> </w:t>
        </w:r>
      </w:ins>
      <w:ins w:id="12307" w:author="Sanino" w:date="2012-05-23T21:30:00Z">
        <w:r>
          <w:rPr>
            <w:lang w:val="ru-RU"/>
          </w:rPr>
          <w:t>случае</w:t>
        </w:r>
      </w:ins>
      <w:ins w:id="12308" w:author="Sanino" w:date="2012-05-24T00:09:00Z">
        <w:r w:rsidR="00CA1412">
          <w:rPr>
            <w:lang w:val="ru-RU"/>
          </w:rPr>
          <w:t xml:space="preserve"> </w:t>
        </w:r>
      </w:ins>
      <w:ins w:id="12309" w:author="Sanino" w:date="2012-05-23T21:30:00Z">
        <w:r>
          <w:rPr>
            <w:lang w:val="ru-RU"/>
          </w:rPr>
          <w:t>была</w:t>
        </w:r>
      </w:ins>
      <w:ins w:id="12310" w:author="Sanino" w:date="2012-05-24T00:09:00Z">
        <w:r w:rsidR="00CA1412">
          <w:rPr>
            <w:lang w:val="ru-RU"/>
          </w:rPr>
          <w:t xml:space="preserve"> </w:t>
        </w:r>
      </w:ins>
      <w:ins w:id="12311" w:author="Sanino" w:date="2012-05-23T21:31:00Z">
        <w:r>
          <w:rPr>
            <w:lang w:val="ru-RU"/>
          </w:rPr>
          <w:t>выбрана</w:t>
        </w:r>
      </w:ins>
      <w:ins w:id="12312" w:author="Sanino" w:date="2012-05-24T00:09:00Z">
        <w:r w:rsidR="00CA1412">
          <w:rPr>
            <w:lang w:val="ru-RU"/>
          </w:rPr>
          <w:t xml:space="preserve"> </w:t>
        </w:r>
      </w:ins>
      <w:ins w:id="12313" w:author="Sanino" w:date="2012-05-23T21:30:00Z">
        <w:r>
          <w:rPr>
            <w:lang w:val="ru-RU"/>
          </w:rPr>
          <w:t>форма</w:t>
        </w:r>
      </w:ins>
      <w:ins w:id="12314" w:author="Sanino" w:date="2012-05-24T00:09:00Z">
        <w:r w:rsidR="00CA1412">
          <w:rPr>
            <w:lang w:val="ru-RU"/>
          </w:rPr>
          <w:t xml:space="preserve"> </w:t>
        </w:r>
      </w:ins>
      <w:ins w:id="12315" w:author="Sanino" w:date="2012-05-23T21:30:00Z">
        <w:r>
          <w:rPr>
            <w:lang w:val="ru-RU"/>
          </w:rPr>
          <w:t>обучения</w:t>
        </w:r>
      </w:ins>
      <w:ins w:id="12316" w:author="Sanino" w:date="2012-05-24T00:09:00Z">
        <w:r w:rsidR="00CA1412">
          <w:rPr>
            <w:lang w:val="ru-RU"/>
          </w:rPr>
          <w:t xml:space="preserve"> </w:t>
        </w:r>
      </w:ins>
      <w:ins w:id="12317" w:author="Sanino" w:date="2012-05-23T21:31:00Z">
        <w:r>
          <w:rPr>
            <w:lang w:val="ru-RU"/>
          </w:rPr>
          <w:t>магистр.</w:t>
        </w:r>
      </w:ins>
      <w:ins w:id="12318" w:author="Sanino" w:date="2012-05-24T00:09:00Z">
        <w:r w:rsidR="00CA1412">
          <w:rPr>
            <w:lang w:val="ru-RU"/>
          </w:rPr>
          <w:t xml:space="preserve"> </w:t>
        </w:r>
      </w:ins>
      <w:ins w:id="12319" w:author="Sanino" w:date="2012-05-23T19:25:00Z">
        <w:r w:rsidR="00367F8F">
          <w:rPr>
            <w:lang w:val="ru-RU"/>
          </w:rPr>
          <w:t>Пятый</w:t>
        </w:r>
      </w:ins>
      <w:ins w:id="12320" w:author="Sanino" w:date="2012-05-24T00:09:00Z">
        <w:r w:rsidR="00CA1412">
          <w:rPr>
            <w:lang w:val="ru-RU"/>
          </w:rPr>
          <w:t xml:space="preserve"> </w:t>
        </w:r>
      </w:ins>
      <w:ins w:id="12321" w:author="Sanino" w:date="2012-05-23T19:25:00Z">
        <w:r w:rsidR="00367F8F">
          <w:rPr>
            <w:lang w:val="ru-RU"/>
          </w:rPr>
          <w:t>тест</w:t>
        </w:r>
      </w:ins>
      <w:ins w:id="12322" w:author="Sanino" w:date="2012-05-24T00:09:00Z">
        <w:r w:rsidR="00CA1412">
          <w:rPr>
            <w:lang w:val="ru-RU"/>
          </w:rPr>
          <w:t xml:space="preserve"> </w:t>
        </w:r>
      </w:ins>
      <w:ins w:id="12323" w:author="Sanino" w:date="2012-05-23T19:25:00Z">
        <w:r w:rsidR="00367F8F">
          <w:rPr>
            <w:lang w:val="ru-RU"/>
          </w:rPr>
          <w:t>использ</w:t>
        </w:r>
        <w:r w:rsidR="00367F8F">
          <w:rPr>
            <w:lang w:val="ru-RU"/>
          </w:rPr>
          <w:t>у</w:t>
        </w:r>
        <w:r w:rsidR="00367F8F">
          <w:rPr>
            <w:lang w:val="ru-RU"/>
          </w:rPr>
          <w:t>ет</w:t>
        </w:r>
      </w:ins>
      <w:ins w:id="12324" w:author="Sanino" w:date="2012-05-24T00:09:00Z">
        <w:r w:rsidR="00CA1412">
          <w:rPr>
            <w:lang w:val="ru-RU"/>
          </w:rPr>
          <w:t xml:space="preserve"> </w:t>
        </w:r>
      </w:ins>
      <w:ins w:id="12325" w:author="Sanino" w:date="2012-05-23T19:25:00Z">
        <w:r w:rsidR="00367F8F">
          <w:rPr>
            <w:lang w:val="ru-RU"/>
          </w:rPr>
          <w:t>стандартные</w:t>
        </w:r>
      </w:ins>
      <w:ins w:id="12326" w:author="Sanino" w:date="2012-05-24T00:09:00Z">
        <w:r w:rsidR="00CA1412">
          <w:rPr>
            <w:lang w:val="ru-RU"/>
          </w:rPr>
          <w:t xml:space="preserve"> </w:t>
        </w:r>
      </w:ins>
      <w:ins w:id="12327" w:author="Sanino" w:date="2012-05-23T19:25:00Z">
        <w:r w:rsidR="00367F8F">
          <w:rPr>
            <w:lang w:val="ru-RU"/>
          </w:rPr>
          <w:t>коэффициенты</w:t>
        </w:r>
      </w:ins>
      <w:ins w:id="12328" w:author="Sanino" w:date="2012-05-24T00:09:00Z">
        <w:r w:rsidR="00CA1412">
          <w:rPr>
            <w:lang w:val="ru-RU"/>
          </w:rPr>
          <w:t xml:space="preserve"> </w:t>
        </w:r>
      </w:ins>
      <w:ins w:id="12329" w:author="Sanino" w:date="2012-05-23T19:25:00Z">
        <w:r w:rsidR="00367F8F">
          <w:rPr>
            <w:lang w:val="ru-RU"/>
          </w:rPr>
          <w:t>(рис.</w:t>
        </w:r>
      </w:ins>
      <w:ins w:id="12330" w:author="Sanino" w:date="2012-05-24T00:09:00Z">
        <w:r w:rsidR="00CA1412">
          <w:rPr>
            <w:lang w:val="ru-RU"/>
          </w:rPr>
          <w:t xml:space="preserve"> </w:t>
        </w:r>
      </w:ins>
      <w:ins w:id="12331" w:author="Sanino" w:date="2012-05-23T19:26:00Z">
        <w:r w:rsidR="00367F8F">
          <w:rPr>
            <w:lang w:val="ru-RU"/>
          </w:rPr>
          <w:t>5.1)</w:t>
        </w:r>
      </w:ins>
      <w:ins w:id="12332" w:author="Sanino" w:date="2012-05-24T00:09:00Z">
        <w:r w:rsidR="00CA1412">
          <w:rPr>
            <w:lang w:val="ru-RU"/>
          </w:rPr>
          <w:t xml:space="preserve"> </w:t>
        </w:r>
      </w:ins>
      <w:ins w:id="12333" w:author="Sanino" w:date="2012-05-23T19:26:00Z">
        <w:r w:rsidR="00367F8F">
          <w:rPr>
            <w:lang w:val="ru-RU"/>
          </w:rPr>
          <w:t>и</w:t>
        </w:r>
      </w:ins>
      <w:ins w:id="12334" w:author="Sanino" w:date="2012-05-24T00:09:00Z">
        <w:r w:rsidR="00CA1412">
          <w:rPr>
            <w:lang w:val="ru-RU"/>
          </w:rPr>
          <w:t xml:space="preserve"> </w:t>
        </w:r>
      </w:ins>
      <w:ins w:id="12335" w:author="Sanino" w:date="2012-05-23T19:26:00Z">
        <w:r w:rsidR="00367F8F">
          <w:rPr>
            <w:lang w:val="ru-RU"/>
          </w:rPr>
          <w:t>учебный</w:t>
        </w:r>
      </w:ins>
      <w:ins w:id="12336" w:author="Sanino" w:date="2012-05-24T00:09:00Z">
        <w:r w:rsidR="00CA1412">
          <w:rPr>
            <w:lang w:val="ru-RU"/>
          </w:rPr>
          <w:t xml:space="preserve"> </w:t>
        </w:r>
      </w:ins>
      <w:ins w:id="12337" w:author="Sanino" w:date="2012-05-23T21:37:00Z">
        <w:r w:rsidR="001E63AA">
          <w:rPr>
            <w:lang w:val="ru-RU"/>
          </w:rPr>
          <w:t>план,</w:t>
        </w:r>
      </w:ins>
      <w:ins w:id="12338" w:author="Sanino" w:date="2012-05-24T00:09:00Z">
        <w:r w:rsidR="00CA1412">
          <w:rPr>
            <w:lang w:val="ru-RU"/>
          </w:rPr>
          <w:t xml:space="preserve"> </w:t>
        </w:r>
      </w:ins>
      <w:ins w:id="12339" w:author="Sanino" w:date="2012-05-23T19:26:00Z">
        <w:r w:rsidR="00367F8F">
          <w:rPr>
            <w:lang w:val="ru-RU"/>
          </w:rPr>
          <w:t>показанный</w:t>
        </w:r>
      </w:ins>
      <w:ins w:id="12340" w:author="Sanino" w:date="2012-05-24T00:09:00Z">
        <w:r w:rsidR="00CA1412">
          <w:rPr>
            <w:lang w:val="ru-RU"/>
          </w:rPr>
          <w:t xml:space="preserve"> </w:t>
        </w:r>
      </w:ins>
      <w:ins w:id="12341" w:author="Sanino" w:date="2012-05-23T19:26:00Z">
        <w:r w:rsidR="00367F8F">
          <w:rPr>
            <w:lang w:val="ru-RU"/>
          </w:rPr>
          <w:t>в</w:t>
        </w:r>
      </w:ins>
      <w:ins w:id="12342" w:author="Sanino" w:date="2012-05-24T00:09:00Z">
        <w:r w:rsidR="00CA1412">
          <w:rPr>
            <w:lang w:val="ru-RU"/>
          </w:rPr>
          <w:t xml:space="preserve"> </w:t>
        </w:r>
      </w:ins>
      <w:ins w:id="12343" w:author="Sanino" w:date="2012-05-23T19:26:00Z">
        <w:r w:rsidR="00367F8F">
          <w:rPr>
            <w:lang w:val="ru-RU"/>
          </w:rPr>
          <w:t>та</w:t>
        </w:r>
        <w:r w:rsidR="00367F8F">
          <w:rPr>
            <w:lang w:val="ru-RU"/>
          </w:rPr>
          <w:t>б</w:t>
        </w:r>
        <w:r w:rsidR="00367F8F">
          <w:rPr>
            <w:lang w:val="ru-RU"/>
          </w:rPr>
          <w:t>лице</w:t>
        </w:r>
      </w:ins>
      <w:ins w:id="12344" w:author="Sanino" w:date="2012-05-24T00:09:00Z">
        <w:r w:rsidR="00CA1412">
          <w:rPr>
            <w:lang w:val="ru-RU"/>
          </w:rPr>
          <w:t xml:space="preserve"> </w:t>
        </w:r>
      </w:ins>
      <w:ins w:id="12345" w:author="Sanino" w:date="2012-05-23T19:26:00Z">
        <w:r w:rsidR="00367F8F">
          <w:rPr>
            <w:lang w:val="ru-RU"/>
          </w:rPr>
          <w:t>5.7.</w:t>
        </w:r>
      </w:ins>
    </w:p>
    <w:p w:rsidR="009E5760" w:rsidRDefault="009E5760" w:rsidP="009E5760">
      <w:pPr>
        <w:rPr>
          <w:ins w:id="12346" w:author="Sanino" w:date="2012-05-23T21:32:00Z"/>
          <w:lang w:val="ru-RU"/>
        </w:rPr>
        <w:pPrChange w:id="12347" w:author="Sanino" w:date="2012-05-23T21:30:00Z">
          <w:pPr>
            <w:ind w:firstLine="0"/>
            <w:jc w:val="left"/>
          </w:pPr>
        </w:pPrChange>
      </w:pPr>
    </w:p>
    <w:p w:rsidR="009E5760" w:rsidRDefault="001E63AA" w:rsidP="001E63AA">
      <w:pPr>
        <w:jc w:val="center"/>
        <w:rPr>
          <w:ins w:id="12348" w:author="Sanino" w:date="2012-05-23T21:33:00Z"/>
          <w:lang w:val="ru-RU"/>
        </w:rPr>
        <w:pPrChange w:id="12349" w:author="Sanino" w:date="2012-05-23T21:33:00Z">
          <w:pPr>
            <w:ind w:firstLine="0"/>
            <w:jc w:val="left"/>
          </w:pPr>
        </w:pPrChange>
      </w:pPr>
      <w:ins w:id="12350" w:author="Sanino" w:date="2012-05-23T21:33:00Z">
        <w:r>
          <w:t>Таблиця</w:t>
        </w:r>
      </w:ins>
      <w:ins w:id="12351" w:author="Sanino" w:date="2012-05-24T00:09:00Z">
        <w:r w:rsidR="00CA1412">
          <w:t xml:space="preserve"> </w:t>
        </w:r>
      </w:ins>
      <w:ins w:id="12352" w:author="Sanino" w:date="2012-05-23T21:33:00Z">
        <w:r>
          <w:t>5.</w:t>
        </w:r>
      </w:ins>
      <w:ins w:id="12353" w:author="Sanino" w:date="2012-05-23T21:34:00Z">
        <w:r>
          <w:rPr>
            <w:lang w:val="ru-RU"/>
          </w:rPr>
          <w:t>7</w:t>
        </w:r>
      </w:ins>
      <w:ins w:id="12354" w:author="Sanino" w:date="2012-05-24T00:09:00Z">
        <w:r w:rsidR="00CA1412">
          <w:t xml:space="preserve"> </w:t>
        </w:r>
      </w:ins>
      <w:ins w:id="12355" w:author="Sanino" w:date="2012-05-23T21:33:00Z">
        <w:r>
          <w:t>Тестовий</w:t>
        </w:r>
      </w:ins>
      <w:ins w:id="12356" w:author="Sanino" w:date="2012-05-24T00:09:00Z">
        <w:r w:rsidR="00CA1412">
          <w:t xml:space="preserve"> </w:t>
        </w:r>
      </w:ins>
      <w:ins w:id="12357" w:author="Sanino" w:date="2012-05-23T21:33:00Z">
        <w:r>
          <w:t>навчальний</w:t>
        </w:r>
      </w:ins>
      <w:ins w:id="12358" w:author="Sanino" w:date="2012-05-24T00:09:00Z">
        <w:r w:rsidR="00CA1412">
          <w:t xml:space="preserve"> </w:t>
        </w:r>
      </w:ins>
      <w:ins w:id="12359" w:author="Sanino" w:date="2012-05-23T21:33:00Z">
        <w:r>
          <w:t>план</w:t>
        </w:r>
      </w:ins>
      <w:ins w:id="12360" w:author="Sanino" w:date="2012-05-24T00:09:00Z">
        <w:r w:rsidR="00CA1412">
          <w:t xml:space="preserve"> </w:t>
        </w:r>
      </w:ins>
      <w:ins w:id="12361" w:author="Sanino" w:date="2012-05-23T21:33:00Z">
        <w:r>
          <w:t>для</w:t>
        </w:r>
      </w:ins>
      <w:ins w:id="12362" w:author="Sanino" w:date="2012-05-24T00:09:00Z">
        <w:r w:rsidR="00CA1412">
          <w:t xml:space="preserve"> </w:t>
        </w:r>
      </w:ins>
      <w:ins w:id="12363" w:author="Sanino" w:date="2012-05-23T21:33:00Z">
        <w:r>
          <w:t>другого</w:t>
        </w:r>
      </w:ins>
      <w:ins w:id="12364" w:author="Sanino" w:date="2012-05-24T00:09:00Z">
        <w:r w:rsidR="00CA1412">
          <w:t xml:space="preserve"> </w:t>
        </w:r>
      </w:ins>
      <w:ins w:id="12365" w:author="Sanino" w:date="2012-05-23T21:33:00Z">
        <w:r>
          <w:t>тесту</w:t>
        </w:r>
      </w:ins>
    </w:p>
    <w:p w:rsidR="001E63AA" w:rsidRDefault="001E63AA" w:rsidP="009E5760">
      <w:pPr>
        <w:rPr>
          <w:ins w:id="12366" w:author="Sanino" w:date="2012-05-23T21:32:00Z"/>
          <w:lang w:val="ru-RU"/>
        </w:rPr>
        <w:pPrChange w:id="12367" w:author="Sanino" w:date="2012-05-23T21:30:00Z">
          <w:pPr>
            <w:ind w:firstLine="0"/>
            <w:jc w:val="left"/>
          </w:pPr>
        </w:pPrChange>
      </w:pPr>
    </w:p>
    <w:p w:rsidR="009E5760" w:rsidRDefault="009E5760" w:rsidP="009E5760">
      <w:pPr>
        <w:ind w:firstLine="0"/>
        <w:jc w:val="center"/>
        <w:rPr>
          <w:ins w:id="12368" w:author="Sanino" w:date="2012-05-23T21:32:00Z"/>
          <w:lang w:val="ru-RU"/>
        </w:rPr>
        <w:pPrChange w:id="12369" w:author="Sanino" w:date="2012-05-23T21:33:00Z">
          <w:pPr>
            <w:ind w:firstLine="0"/>
            <w:jc w:val="left"/>
          </w:pPr>
        </w:pPrChange>
      </w:pPr>
      <w:ins w:id="12370" w:author="Sanino" w:date="2012-05-23T21:33:00Z">
        <w:r w:rsidRPr="009E5760">
          <w:drawing>
            <wp:inline distT="0" distB="0" distL="0" distR="0" wp14:anchorId="2CE07E2B" wp14:editId="3B54FFA1">
              <wp:extent cx="5940425" cy="898547"/>
              <wp:effectExtent l="0" t="0" r="0" b="0"/>
              <wp:docPr id="22" name="Рисунок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3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0425" cy="8985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9E5760" w:rsidRDefault="009E5760" w:rsidP="009E5760">
      <w:pPr>
        <w:rPr>
          <w:ins w:id="12371" w:author="Sanino" w:date="2012-05-23T21:39:00Z"/>
          <w:lang w:val="ru-RU"/>
        </w:rPr>
        <w:pPrChange w:id="12372" w:author="Sanino" w:date="2012-05-23T21:30:00Z">
          <w:pPr>
            <w:ind w:firstLine="0"/>
            <w:jc w:val="left"/>
          </w:pPr>
        </w:pPrChange>
      </w:pPr>
    </w:p>
    <w:p w:rsidR="001E63AA" w:rsidRDefault="001E63AA" w:rsidP="009E5760">
      <w:pPr>
        <w:rPr>
          <w:ins w:id="12373" w:author="Sanino" w:date="2012-05-23T21:32:00Z"/>
          <w:lang w:val="ru-RU"/>
        </w:rPr>
        <w:pPrChange w:id="12374" w:author="Sanino" w:date="2012-05-23T21:30:00Z">
          <w:pPr>
            <w:ind w:firstLine="0"/>
            <w:jc w:val="left"/>
          </w:pPr>
        </w:pPrChange>
      </w:pPr>
    </w:p>
    <w:p w:rsidR="009E5760" w:rsidRDefault="009E5760" w:rsidP="009E5760">
      <w:pPr>
        <w:rPr>
          <w:ins w:id="12375" w:author="Sanino" w:date="2012-05-23T21:31:00Z"/>
          <w:lang w:val="ru-RU"/>
        </w:rPr>
        <w:pPrChange w:id="12376" w:author="Sanino" w:date="2012-05-23T21:30:00Z">
          <w:pPr>
            <w:ind w:firstLine="0"/>
            <w:jc w:val="left"/>
          </w:pPr>
        </w:pPrChange>
      </w:pPr>
      <w:ins w:id="12377" w:author="Sanino" w:date="2012-05-23T21:31:00Z">
        <w:r>
          <w:rPr>
            <w:lang w:val="ru-RU"/>
          </w:rPr>
          <w:t>Результаты</w:t>
        </w:r>
      </w:ins>
      <w:ins w:id="12378" w:author="Sanino" w:date="2012-05-24T00:09:00Z">
        <w:r w:rsidR="00CA1412">
          <w:rPr>
            <w:lang w:val="ru-RU"/>
          </w:rPr>
          <w:t xml:space="preserve"> </w:t>
        </w:r>
      </w:ins>
      <w:ins w:id="12379" w:author="Sanino" w:date="2012-05-23T21:31:00Z">
        <w:r>
          <w:rPr>
            <w:lang w:val="ru-RU"/>
          </w:rPr>
          <w:t>пятого</w:t>
        </w:r>
      </w:ins>
      <w:ins w:id="12380" w:author="Sanino" w:date="2012-05-24T00:09:00Z">
        <w:r w:rsidR="00CA1412">
          <w:rPr>
            <w:lang w:val="ru-RU"/>
          </w:rPr>
          <w:t xml:space="preserve"> </w:t>
        </w:r>
      </w:ins>
      <w:ins w:id="12381" w:author="Sanino" w:date="2012-05-23T21:31:00Z">
        <w:r>
          <w:rPr>
            <w:lang w:val="ru-RU"/>
          </w:rPr>
          <w:t>теста</w:t>
        </w:r>
      </w:ins>
      <w:ins w:id="12382" w:author="Sanino" w:date="2012-05-24T00:09:00Z">
        <w:r w:rsidR="00CA1412">
          <w:rPr>
            <w:lang w:val="ru-RU"/>
          </w:rPr>
          <w:t xml:space="preserve"> </w:t>
        </w:r>
      </w:ins>
      <w:ins w:id="12383" w:author="Sanino" w:date="2012-05-23T21:31:00Z">
        <w:r>
          <w:rPr>
            <w:lang w:val="ru-RU"/>
          </w:rPr>
          <w:t>приведены</w:t>
        </w:r>
      </w:ins>
      <w:ins w:id="12384" w:author="Sanino" w:date="2012-05-24T00:09:00Z">
        <w:r w:rsidR="00CA1412">
          <w:rPr>
            <w:lang w:val="ru-RU"/>
          </w:rPr>
          <w:t xml:space="preserve"> </w:t>
        </w:r>
      </w:ins>
      <w:ins w:id="12385" w:author="Sanino" w:date="2012-05-23T21:31:00Z">
        <w:r>
          <w:rPr>
            <w:lang w:val="ru-RU"/>
          </w:rPr>
          <w:t>в</w:t>
        </w:r>
      </w:ins>
      <w:ins w:id="12386" w:author="Sanino" w:date="2012-05-24T00:09:00Z">
        <w:r w:rsidR="00CA1412">
          <w:rPr>
            <w:lang w:val="ru-RU"/>
          </w:rPr>
          <w:t xml:space="preserve"> </w:t>
        </w:r>
      </w:ins>
      <w:ins w:id="12387" w:author="Sanino" w:date="2012-05-23T21:31:00Z">
        <w:r>
          <w:rPr>
            <w:lang w:val="ru-RU"/>
          </w:rPr>
          <w:t>таблице</w:t>
        </w:r>
      </w:ins>
      <w:ins w:id="12388" w:author="Sanino" w:date="2012-05-24T00:09:00Z">
        <w:r w:rsidR="00CA1412">
          <w:rPr>
            <w:lang w:val="ru-RU"/>
          </w:rPr>
          <w:t xml:space="preserve"> </w:t>
        </w:r>
      </w:ins>
      <w:ins w:id="12389" w:author="Sanino" w:date="2012-05-23T21:31:00Z">
        <w:r>
          <w:rPr>
            <w:lang w:val="ru-RU"/>
          </w:rPr>
          <w:t>5.6.</w:t>
        </w:r>
      </w:ins>
    </w:p>
    <w:p w:rsidR="009E5760" w:rsidRDefault="009E5760" w:rsidP="009E5760">
      <w:pPr>
        <w:rPr>
          <w:ins w:id="12390" w:author="Sanino" w:date="2012-05-23T21:39:00Z"/>
          <w:lang w:val="ru-RU"/>
        </w:rPr>
        <w:pPrChange w:id="12391" w:author="Sanino" w:date="2012-05-23T21:30:00Z">
          <w:pPr>
            <w:ind w:firstLine="0"/>
            <w:jc w:val="left"/>
          </w:pPr>
        </w:pPrChange>
      </w:pPr>
    </w:p>
    <w:p w:rsidR="001E63AA" w:rsidRPr="001E63AA" w:rsidRDefault="001E63AA" w:rsidP="001E63AA">
      <w:pPr>
        <w:jc w:val="center"/>
        <w:rPr>
          <w:ins w:id="12392" w:author="Sanino" w:date="2012-05-23T21:32:00Z"/>
          <w:lang w:val="ru-RU"/>
          <w:rPrChange w:id="12393" w:author="Sanino" w:date="2012-05-23T21:39:00Z">
            <w:rPr>
              <w:ins w:id="12394" w:author="Sanino" w:date="2012-05-23T21:32:00Z"/>
              <w:lang w:val="ru-RU"/>
            </w:rPr>
          </w:rPrChange>
        </w:rPr>
        <w:pPrChange w:id="12395" w:author="Sanino" w:date="2012-05-23T21:39:00Z">
          <w:pPr>
            <w:ind w:firstLine="0"/>
            <w:jc w:val="left"/>
          </w:pPr>
        </w:pPrChange>
      </w:pPr>
      <w:ins w:id="12396" w:author="Sanino" w:date="2012-05-23T21:39:00Z">
        <w:r>
          <w:t>Таблиця</w:t>
        </w:r>
      </w:ins>
      <w:ins w:id="12397" w:author="Sanino" w:date="2012-05-24T00:09:00Z">
        <w:r w:rsidR="00CA1412">
          <w:t xml:space="preserve"> </w:t>
        </w:r>
      </w:ins>
      <w:ins w:id="12398" w:author="Sanino" w:date="2012-05-23T21:39:00Z">
        <w:r>
          <w:t>5.</w:t>
        </w:r>
      </w:ins>
      <w:ins w:id="12399" w:author="Sanino" w:date="2012-05-23T21:40:00Z">
        <w:r>
          <w:rPr>
            <w:lang w:val="ru-RU"/>
          </w:rPr>
          <w:t>6</w:t>
        </w:r>
      </w:ins>
      <w:ins w:id="12400" w:author="Sanino" w:date="2012-05-24T00:09:00Z">
        <w:r w:rsidR="00CA1412">
          <w:t xml:space="preserve"> </w:t>
        </w:r>
      </w:ins>
      <w:ins w:id="12401" w:author="Sanino" w:date="2012-05-23T21:39:00Z">
        <w:r>
          <w:t>Результати</w:t>
        </w:r>
      </w:ins>
      <w:ins w:id="12402" w:author="Sanino" w:date="2012-05-24T00:09:00Z">
        <w:r w:rsidR="00CA1412">
          <w:t xml:space="preserve"> </w:t>
        </w:r>
      </w:ins>
      <w:ins w:id="12403" w:author="Sanino" w:date="2012-05-23T21:40:00Z">
        <w:r>
          <w:rPr>
            <w:lang w:val="ru-RU"/>
          </w:rPr>
          <w:t>п</w:t>
        </w:r>
      </w:ins>
      <w:ins w:id="12404" w:author="Sanino" w:date="2012-05-23T21:41:00Z">
        <w:r>
          <w:t>ятого</w:t>
        </w:r>
      </w:ins>
      <w:ins w:id="12405" w:author="Sanino" w:date="2012-05-24T00:09:00Z">
        <w:r w:rsidR="00CA1412">
          <w:t xml:space="preserve"> </w:t>
        </w:r>
      </w:ins>
      <w:ins w:id="12406" w:author="Sanino" w:date="2012-05-23T21:39:00Z">
        <w:r>
          <w:t>тесту</w:t>
        </w:r>
      </w:ins>
    </w:p>
    <w:p w:rsidR="009E5760" w:rsidRDefault="009E5760" w:rsidP="009E5760">
      <w:pPr>
        <w:rPr>
          <w:ins w:id="12407" w:author="Sanino" w:date="2012-05-23T21:39:00Z"/>
          <w:lang w:val="ru-RU"/>
        </w:rPr>
        <w:pPrChange w:id="12408" w:author="Sanino" w:date="2012-05-23T21:30:00Z">
          <w:pPr>
            <w:ind w:firstLine="0"/>
            <w:jc w:val="left"/>
          </w:pPr>
        </w:pPrChange>
      </w:pPr>
    </w:p>
    <w:p w:rsidR="001E63AA" w:rsidRDefault="009908DC" w:rsidP="001E63AA">
      <w:pPr>
        <w:ind w:firstLine="0"/>
        <w:jc w:val="center"/>
        <w:rPr>
          <w:ins w:id="12409" w:author="Sanino" w:date="2012-05-23T21:32:00Z"/>
          <w:lang w:val="ru-RU"/>
        </w:rPr>
        <w:pPrChange w:id="12410" w:author="Sanino" w:date="2012-05-23T21:39:00Z">
          <w:pPr>
            <w:ind w:firstLine="0"/>
            <w:jc w:val="left"/>
          </w:pPr>
        </w:pPrChange>
      </w:pPr>
      <w:ins w:id="12411" w:author="Sanino" w:date="2012-05-23T21:55:00Z">
        <w:r w:rsidRPr="009908DC">
          <w:drawing>
            <wp:inline distT="0" distB="0" distL="0" distR="0" wp14:anchorId="4D3B12C7" wp14:editId="6E4C3169">
              <wp:extent cx="5940425" cy="693965"/>
              <wp:effectExtent l="0" t="0" r="0" b="0"/>
              <wp:docPr id="26" name="Рисунок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3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0425" cy="693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9E5760" w:rsidRDefault="009E5760" w:rsidP="009E5760">
      <w:pPr>
        <w:rPr>
          <w:ins w:id="12412" w:author="Sanino" w:date="2012-05-23T21:42:00Z"/>
          <w:lang w:val="ru-RU"/>
        </w:rPr>
        <w:pPrChange w:id="12413" w:author="Sanino" w:date="2012-05-23T21:30:00Z">
          <w:pPr>
            <w:ind w:firstLine="0"/>
            <w:jc w:val="left"/>
          </w:pPr>
        </w:pPrChange>
      </w:pPr>
    </w:p>
    <w:p w:rsidR="00357B92" w:rsidRPr="00586CFC" w:rsidRDefault="008C3FDC" w:rsidP="008C3FDC">
      <w:pPr>
        <w:rPr>
          <w:ins w:id="12414" w:author="Sanino" w:date="2012-05-23T18:45:00Z"/>
          <w:lang w:val="ru-RU"/>
          <w:rPrChange w:id="12415" w:author="Sanino" w:date="2012-05-23T21:00:00Z">
            <w:rPr>
              <w:ins w:id="12416" w:author="Sanino" w:date="2012-05-23T18:45:00Z"/>
              <w:lang w:val="en-US"/>
            </w:rPr>
          </w:rPrChange>
        </w:rPr>
        <w:pPrChange w:id="12417" w:author="Sanino" w:date="2012-05-23T21:59:00Z">
          <w:pPr>
            <w:ind w:firstLine="0"/>
            <w:jc w:val="left"/>
          </w:pPr>
        </w:pPrChange>
      </w:pPr>
      <w:ins w:id="12418" w:author="Sanino" w:date="2012-05-23T21:58:00Z">
        <w:r>
          <w:rPr>
            <w:lang w:val="ru-RU"/>
          </w:rPr>
          <w:t>Из</w:t>
        </w:r>
      </w:ins>
      <w:ins w:id="12419" w:author="Sanino" w:date="2012-05-24T00:09:00Z">
        <w:r w:rsidR="00CA1412">
          <w:rPr>
            <w:lang w:val="ru-RU"/>
          </w:rPr>
          <w:t xml:space="preserve"> </w:t>
        </w:r>
      </w:ins>
      <w:ins w:id="12420" w:author="Sanino" w:date="2012-05-23T21:58:00Z">
        <w:r>
          <w:rPr>
            <w:lang w:val="ru-RU"/>
          </w:rPr>
          <w:t>результатов</w:t>
        </w:r>
      </w:ins>
      <w:ins w:id="12421" w:author="Sanino" w:date="2012-05-24T00:09:00Z">
        <w:r w:rsidR="00CA1412">
          <w:rPr>
            <w:lang w:val="ru-RU"/>
          </w:rPr>
          <w:t xml:space="preserve"> </w:t>
        </w:r>
      </w:ins>
      <w:ins w:id="12422" w:author="Sanino" w:date="2012-05-23T21:58:00Z">
        <w:r>
          <w:rPr>
            <w:lang w:val="ru-RU"/>
          </w:rPr>
          <w:t>пятого</w:t>
        </w:r>
      </w:ins>
      <w:ins w:id="12423" w:author="Sanino" w:date="2012-05-24T00:09:00Z">
        <w:r w:rsidR="00CA1412">
          <w:rPr>
            <w:lang w:val="ru-RU"/>
          </w:rPr>
          <w:t xml:space="preserve"> </w:t>
        </w:r>
      </w:ins>
      <w:ins w:id="12424" w:author="Sanino" w:date="2012-05-23T21:58:00Z">
        <w:r>
          <w:rPr>
            <w:lang w:val="ru-RU"/>
          </w:rPr>
          <w:t>теста</w:t>
        </w:r>
      </w:ins>
      <w:ins w:id="12425" w:author="Sanino" w:date="2012-05-24T00:09:00Z">
        <w:r w:rsidR="00CA1412">
          <w:rPr>
            <w:lang w:val="ru-RU"/>
          </w:rPr>
          <w:t xml:space="preserve"> </w:t>
        </w:r>
      </w:ins>
      <w:ins w:id="12426" w:author="Sanino" w:date="2012-05-23T22:43:00Z">
        <w:r w:rsidR="002B58AE">
          <w:rPr>
            <w:lang w:val="ru-RU"/>
          </w:rPr>
          <w:t>видно,</w:t>
        </w:r>
      </w:ins>
      <w:ins w:id="12427" w:author="Sanino" w:date="2012-05-24T00:09:00Z">
        <w:r w:rsidR="00CA1412">
          <w:rPr>
            <w:lang w:val="ru-RU"/>
          </w:rPr>
          <w:t xml:space="preserve"> </w:t>
        </w:r>
      </w:ins>
      <w:ins w:id="12428" w:author="Sanino" w:date="2012-05-23T21:58:00Z">
        <w:r>
          <w:rPr>
            <w:lang w:val="ru-RU"/>
          </w:rPr>
          <w:t>что</w:t>
        </w:r>
      </w:ins>
      <w:ins w:id="12429" w:author="Sanino" w:date="2012-05-24T00:09:00Z">
        <w:r w:rsidR="00CA1412">
          <w:rPr>
            <w:lang w:val="ru-RU"/>
          </w:rPr>
          <w:t xml:space="preserve"> </w:t>
        </w:r>
      </w:ins>
      <w:ins w:id="12430" w:author="Sanino" w:date="2012-05-23T21:58:00Z">
        <w:r>
          <w:rPr>
            <w:lang w:val="ru-RU"/>
          </w:rPr>
          <w:t>укрупнение</w:t>
        </w:r>
      </w:ins>
      <w:ins w:id="12431" w:author="Sanino" w:date="2012-05-24T00:09:00Z">
        <w:r w:rsidR="00CA1412">
          <w:rPr>
            <w:lang w:val="ru-RU"/>
          </w:rPr>
          <w:t xml:space="preserve"> </w:t>
        </w:r>
      </w:ins>
      <w:ins w:id="12432" w:author="Sanino" w:date="2012-05-23T21:58:00Z">
        <w:r>
          <w:rPr>
            <w:lang w:val="ru-RU"/>
          </w:rPr>
          <w:t>потоков</w:t>
        </w:r>
      </w:ins>
      <w:ins w:id="12433" w:author="Sanino" w:date="2012-05-24T00:09:00Z">
        <w:r w:rsidR="00CA1412">
          <w:rPr>
            <w:lang w:val="ru-RU"/>
          </w:rPr>
          <w:t xml:space="preserve"> </w:t>
        </w:r>
      </w:ins>
      <w:ins w:id="12434" w:author="Sanino" w:date="2012-05-23T21:58:00Z">
        <w:r>
          <w:rPr>
            <w:lang w:val="ru-RU"/>
          </w:rPr>
          <w:t>сущ</w:t>
        </w:r>
        <w:r>
          <w:rPr>
            <w:lang w:val="ru-RU"/>
          </w:rPr>
          <w:t>е</w:t>
        </w:r>
        <w:r>
          <w:rPr>
            <w:lang w:val="ru-RU"/>
          </w:rPr>
          <w:t>ственно</w:t>
        </w:r>
      </w:ins>
      <w:ins w:id="12435" w:author="Sanino" w:date="2012-05-24T00:09:00Z">
        <w:r w:rsidR="00CA1412">
          <w:rPr>
            <w:lang w:val="ru-RU"/>
          </w:rPr>
          <w:t xml:space="preserve"> </w:t>
        </w:r>
      </w:ins>
      <w:ins w:id="12436" w:author="Sanino" w:date="2012-05-23T21:58:00Z">
        <w:r>
          <w:rPr>
            <w:lang w:val="ru-RU"/>
          </w:rPr>
          <w:t>не</w:t>
        </w:r>
      </w:ins>
      <w:ins w:id="12437" w:author="Sanino" w:date="2012-05-24T00:09:00Z">
        <w:r w:rsidR="00CA1412">
          <w:rPr>
            <w:lang w:val="ru-RU"/>
          </w:rPr>
          <w:t xml:space="preserve"> </w:t>
        </w:r>
      </w:ins>
      <w:ins w:id="12438" w:author="Sanino" w:date="2012-05-23T21:58:00Z">
        <w:r>
          <w:rPr>
            <w:lang w:val="ru-RU"/>
          </w:rPr>
          <w:t>влияет</w:t>
        </w:r>
      </w:ins>
      <w:ins w:id="12439" w:author="Sanino" w:date="2012-05-24T00:09:00Z">
        <w:r w:rsidR="00CA1412">
          <w:rPr>
            <w:lang w:val="ru-RU"/>
          </w:rPr>
          <w:t xml:space="preserve"> </w:t>
        </w:r>
      </w:ins>
      <w:ins w:id="12440" w:author="Sanino" w:date="2012-05-23T21:58:00Z">
        <w:r>
          <w:rPr>
            <w:lang w:val="ru-RU"/>
          </w:rPr>
          <w:t>на</w:t>
        </w:r>
      </w:ins>
      <w:ins w:id="12441" w:author="Sanino" w:date="2012-05-24T00:09:00Z">
        <w:r w:rsidR="00CA1412">
          <w:rPr>
            <w:lang w:val="ru-RU"/>
          </w:rPr>
          <w:t xml:space="preserve"> </w:t>
        </w:r>
      </w:ins>
      <w:ins w:id="12442" w:author="Sanino" w:date="2012-05-23T21:59:00Z">
        <w:r>
          <w:rPr>
            <w:lang w:val="ru-RU"/>
          </w:rPr>
          <w:t>распределенную</w:t>
        </w:r>
      </w:ins>
      <w:ins w:id="12443" w:author="Sanino" w:date="2012-05-24T00:09:00Z">
        <w:r w:rsidR="00CA1412">
          <w:rPr>
            <w:lang w:val="ru-RU"/>
          </w:rPr>
          <w:t xml:space="preserve"> </w:t>
        </w:r>
      </w:ins>
      <w:ins w:id="12444" w:author="Sanino" w:date="2012-05-23T21:58:00Z">
        <w:r>
          <w:rPr>
            <w:lang w:val="ru-RU"/>
          </w:rPr>
          <w:t>нагрузк</w:t>
        </w:r>
      </w:ins>
      <w:ins w:id="12445" w:author="Sanino" w:date="2012-05-23T21:59:00Z">
        <w:r>
          <w:rPr>
            <w:lang w:val="ru-RU"/>
          </w:rPr>
          <w:t>у.</w:t>
        </w:r>
      </w:ins>
      <w:ins w:id="12446" w:author="Sanino" w:date="2012-05-23T18:45:00Z">
        <w:r w:rsidR="00357B92" w:rsidRPr="00357B92">
          <w:rPr>
            <w:rPrChange w:id="12447" w:author="Sanino" w:date="2012-05-23T18:45:00Z">
              <w:rPr>
                <w:lang w:val="en-US"/>
              </w:rPr>
            </w:rPrChange>
          </w:rPr>
          <w:br w:type="page"/>
        </w:r>
      </w:ins>
    </w:p>
    <w:p w:rsidR="00E202C8" w:rsidRPr="00357B92" w:rsidDel="00357B92" w:rsidRDefault="00E202C8" w:rsidP="00357B92">
      <w:pPr>
        <w:ind w:firstLine="0"/>
        <w:rPr>
          <w:del w:id="12448" w:author="Sanino" w:date="2012-05-23T18:45:00Z"/>
          <w:rPrChange w:id="12449" w:author="Sanino" w:date="2012-05-23T18:45:00Z">
            <w:rPr>
              <w:del w:id="12450" w:author="Sanino" w:date="2012-05-23T18:45:00Z"/>
            </w:rPr>
          </w:rPrChange>
        </w:rPr>
        <w:pPrChange w:id="12451" w:author="Sanino" w:date="2012-05-23T18:45:00Z">
          <w:pPr/>
        </w:pPrChange>
      </w:pPr>
    </w:p>
    <w:p w:rsidR="009670BE" w:rsidRPr="00357B92" w:rsidDel="00357B92" w:rsidRDefault="009670BE" w:rsidP="00357B92">
      <w:pPr>
        <w:ind w:firstLine="0"/>
        <w:rPr>
          <w:del w:id="12452" w:author="Sanino" w:date="2012-05-23T18:45:00Z"/>
          <w:rPrChange w:id="12453" w:author="Sanino" w:date="2012-05-23T18:45:00Z">
            <w:rPr>
              <w:del w:id="12454" w:author="Sanino" w:date="2012-05-23T18:45:00Z"/>
            </w:rPr>
          </w:rPrChange>
        </w:rPr>
        <w:pPrChange w:id="12455" w:author="Sanino" w:date="2012-05-23T18:45:00Z">
          <w:pPr>
            <w:ind w:firstLine="0"/>
          </w:pPr>
        </w:pPrChange>
      </w:pPr>
    </w:p>
    <w:p w:rsidR="0072678B" w:rsidDel="00357B92" w:rsidRDefault="0072678B" w:rsidP="00357B92">
      <w:pPr>
        <w:ind w:firstLine="0"/>
        <w:rPr>
          <w:del w:id="12456" w:author="Sanino" w:date="2012-05-23T18:45:00Z"/>
        </w:rPr>
        <w:pPrChange w:id="12457" w:author="Sanino" w:date="2012-05-23T18:45:00Z">
          <w:pPr>
            <w:ind w:firstLine="0"/>
          </w:pPr>
        </w:pPrChange>
      </w:pPr>
    </w:p>
    <w:p w:rsidR="0072678B" w:rsidDel="00357B92" w:rsidRDefault="0072678B" w:rsidP="00357B92">
      <w:pPr>
        <w:ind w:firstLine="0"/>
        <w:rPr>
          <w:del w:id="12458" w:author="Sanino" w:date="2012-05-23T18:45:00Z"/>
        </w:rPr>
        <w:pPrChange w:id="12459" w:author="Sanino" w:date="2012-05-23T18:45:00Z">
          <w:pPr>
            <w:ind w:firstLine="0"/>
          </w:pPr>
        </w:pPrChange>
      </w:pPr>
    </w:p>
    <w:p w:rsidR="0072678B" w:rsidDel="00357B92" w:rsidRDefault="0072678B" w:rsidP="00357B92">
      <w:pPr>
        <w:ind w:firstLine="0"/>
        <w:rPr>
          <w:del w:id="12460" w:author="Sanino" w:date="2012-05-23T18:45:00Z"/>
        </w:rPr>
        <w:pPrChange w:id="12461" w:author="Sanino" w:date="2012-05-23T18:45:00Z">
          <w:pPr>
            <w:ind w:firstLine="0"/>
          </w:pPr>
        </w:pPrChange>
      </w:pPr>
    </w:p>
    <w:p w:rsidR="0072678B" w:rsidDel="00357B92" w:rsidRDefault="0072678B" w:rsidP="00357B92">
      <w:pPr>
        <w:ind w:firstLine="0"/>
        <w:rPr>
          <w:del w:id="12462" w:author="Sanino" w:date="2012-05-23T18:45:00Z"/>
        </w:rPr>
        <w:pPrChange w:id="12463" w:author="Sanino" w:date="2012-05-23T18:45:00Z">
          <w:pPr>
            <w:ind w:firstLine="0"/>
          </w:pPr>
        </w:pPrChange>
      </w:pPr>
    </w:p>
    <w:p w:rsidR="0072678B" w:rsidDel="00357B92" w:rsidRDefault="0072678B" w:rsidP="00357B92">
      <w:pPr>
        <w:ind w:firstLine="0"/>
        <w:rPr>
          <w:del w:id="12464" w:author="Sanino" w:date="2012-05-23T18:45:00Z"/>
        </w:rPr>
        <w:pPrChange w:id="12465" w:author="Sanino" w:date="2012-05-23T18:45:00Z">
          <w:pPr>
            <w:ind w:firstLine="0"/>
          </w:pPr>
        </w:pPrChange>
      </w:pPr>
    </w:p>
    <w:p w:rsidR="0072678B" w:rsidDel="00357B92" w:rsidRDefault="0072678B" w:rsidP="00357B92">
      <w:pPr>
        <w:ind w:firstLine="0"/>
        <w:rPr>
          <w:del w:id="12466" w:author="Sanino" w:date="2012-05-23T18:45:00Z"/>
        </w:rPr>
        <w:pPrChange w:id="12467" w:author="Sanino" w:date="2012-05-23T18:45:00Z">
          <w:pPr>
            <w:ind w:firstLine="0"/>
          </w:pPr>
        </w:pPrChange>
      </w:pPr>
    </w:p>
    <w:p w:rsidR="0072678B" w:rsidDel="00357B92" w:rsidRDefault="0072678B" w:rsidP="00357B92">
      <w:pPr>
        <w:ind w:firstLine="0"/>
        <w:rPr>
          <w:del w:id="12468" w:author="Sanino" w:date="2012-05-23T18:45:00Z"/>
        </w:rPr>
        <w:pPrChange w:id="12469" w:author="Sanino" w:date="2012-05-23T18:45:00Z">
          <w:pPr>
            <w:ind w:firstLine="0"/>
          </w:pPr>
        </w:pPrChange>
      </w:pPr>
    </w:p>
    <w:p w:rsidR="0081736A" w:rsidRDefault="009670BE" w:rsidP="0081736A">
      <w:pPr>
        <w:jc w:val="center"/>
        <w:rPr>
          <w:rFonts w:ascii="Arial" w:hAnsi="Arial" w:cs="Arial"/>
          <w:color w:val="333333"/>
          <w:sz w:val="27"/>
          <w:szCs w:val="27"/>
          <w:shd w:val="clear" w:color="auto" w:fill="F5F5F5"/>
        </w:rPr>
      </w:pPr>
      <w:r w:rsidRPr="009670BE">
        <w:t>ВИСНОВКИ</w:t>
      </w:r>
    </w:p>
    <w:p w:rsidR="0081736A" w:rsidRDefault="0081736A" w:rsidP="0081736A">
      <w:pPr>
        <w:jc w:val="center"/>
        <w:rPr>
          <w:rFonts w:ascii="Arial" w:hAnsi="Arial" w:cs="Arial"/>
          <w:color w:val="333333"/>
          <w:sz w:val="27"/>
          <w:szCs w:val="27"/>
          <w:shd w:val="clear" w:color="auto" w:fill="F5F5F5"/>
        </w:rPr>
      </w:pPr>
    </w:p>
    <w:p w:rsidR="0081736A" w:rsidRDefault="009670BE" w:rsidP="0081736A">
      <w:pPr>
        <w:jc w:val="left"/>
      </w:pPr>
      <w:r w:rsidRPr="009670BE">
        <w:t>Існує</w:t>
      </w:r>
      <w:del w:id="12470" w:author="Sanino" w:date="2012-05-24T00:09:00Z">
        <w:r w:rsidR="00C86AC3" w:rsidDel="00CA1412">
          <w:delText xml:space="preserve"> </w:delText>
        </w:r>
      </w:del>
      <w:ins w:id="12471" w:author="Sanino" w:date="2012-05-24T00:09:00Z">
        <w:r w:rsidR="00CA1412">
          <w:t xml:space="preserve"> </w:t>
        </w:r>
      </w:ins>
      <w:r w:rsidRPr="009670BE">
        <w:t>ряд</w:t>
      </w:r>
      <w:del w:id="12472" w:author="Sanino" w:date="2012-05-24T00:09:00Z">
        <w:r w:rsidR="00C86AC3" w:rsidDel="00CA1412">
          <w:delText xml:space="preserve"> </w:delText>
        </w:r>
      </w:del>
      <w:ins w:id="12473" w:author="Sanino" w:date="2012-05-24T00:09:00Z">
        <w:r w:rsidR="00CA1412">
          <w:t xml:space="preserve"> </w:t>
        </w:r>
      </w:ins>
      <w:r w:rsidRPr="009670BE">
        <w:t>розробок</w:t>
      </w:r>
      <w:del w:id="12474" w:author="Sanino" w:date="2012-05-24T00:09:00Z">
        <w:r w:rsidR="00C86AC3" w:rsidDel="00CA1412">
          <w:delText xml:space="preserve"> </w:delText>
        </w:r>
      </w:del>
      <w:ins w:id="12475" w:author="Sanino" w:date="2012-05-24T00:09:00Z">
        <w:r w:rsidR="00CA1412">
          <w:t xml:space="preserve"> </w:t>
        </w:r>
      </w:ins>
      <w:r w:rsidRPr="009670BE">
        <w:t>в</w:t>
      </w:r>
      <w:del w:id="12476" w:author="Sanino" w:date="2012-05-24T00:09:00Z">
        <w:r w:rsidR="00C86AC3" w:rsidDel="00CA1412">
          <w:delText xml:space="preserve"> </w:delText>
        </w:r>
      </w:del>
      <w:ins w:id="12477" w:author="Sanino" w:date="2012-05-24T00:09:00Z">
        <w:r w:rsidR="00CA1412">
          <w:t xml:space="preserve"> </w:t>
        </w:r>
      </w:ins>
      <w:r w:rsidRPr="009670BE">
        <w:t>області</w:t>
      </w:r>
      <w:del w:id="12478" w:author="Sanino" w:date="2012-05-24T00:09:00Z">
        <w:r w:rsidR="00C86AC3" w:rsidDel="00CA1412">
          <w:delText xml:space="preserve"> </w:delText>
        </w:r>
      </w:del>
      <w:ins w:id="12479" w:author="Sanino" w:date="2012-05-24T00:09:00Z">
        <w:r w:rsidR="00CA1412">
          <w:t xml:space="preserve"> </w:t>
        </w:r>
      </w:ins>
      <w:r w:rsidRPr="009670BE">
        <w:t>автоматизації</w:t>
      </w:r>
      <w:del w:id="12480" w:author="Sanino" w:date="2012-05-24T00:09:00Z">
        <w:r w:rsidR="00C86AC3" w:rsidDel="00CA1412">
          <w:delText xml:space="preserve"> </w:delText>
        </w:r>
      </w:del>
      <w:ins w:id="12481" w:author="Sanino" w:date="2012-05-24T00:09:00Z">
        <w:r w:rsidR="00CA1412">
          <w:t xml:space="preserve"> </w:t>
        </w:r>
      </w:ins>
      <w:r w:rsidRPr="009670BE">
        <w:t>процесів</w:t>
      </w:r>
      <w:del w:id="12482" w:author="Sanino" w:date="2012-05-24T00:09:00Z">
        <w:r w:rsidR="00C86AC3" w:rsidDel="00CA1412">
          <w:delText xml:space="preserve"> </w:delText>
        </w:r>
      </w:del>
      <w:ins w:id="12483" w:author="Sanino" w:date="2012-05-24T00:09:00Z">
        <w:r w:rsidR="00CA1412">
          <w:t xml:space="preserve"> </w:t>
        </w:r>
      </w:ins>
      <w:r w:rsidRPr="009670BE">
        <w:t>вищих</w:t>
      </w:r>
      <w:del w:id="12484" w:author="Sanino" w:date="2012-05-24T00:09:00Z">
        <w:r w:rsidR="00C86AC3" w:rsidDel="00CA1412">
          <w:delText xml:space="preserve"> </w:delText>
        </w:r>
      </w:del>
      <w:ins w:id="12485" w:author="Sanino" w:date="2012-05-24T00:09:00Z">
        <w:r w:rsidR="00CA1412">
          <w:t xml:space="preserve"> </w:t>
        </w:r>
      </w:ins>
      <w:r w:rsidRPr="009670BE">
        <w:t>навчальних</w:t>
      </w:r>
      <w:del w:id="12486" w:author="Sanino" w:date="2012-05-24T00:09:00Z">
        <w:r w:rsidR="00C86AC3" w:rsidDel="00CA1412">
          <w:delText xml:space="preserve"> </w:delText>
        </w:r>
      </w:del>
      <w:ins w:id="12487" w:author="Sanino" w:date="2012-05-24T00:09:00Z">
        <w:r w:rsidR="00CA1412">
          <w:t xml:space="preserve"> </w:t>
        </w:r>
      </w:ins>
      <w:r w:rsidRPr="009670BE">
        <w:t>закладів,</w:t>
      </w:r>
      <w:del w:id="12488" w:author="Sanino" w:date="2012-05-24T00:09:00Z">
        <w:r w:rsidR="00C86AC3" w:rsidDel="00CA1412">
          <w:delText xml:space="preserve"> </w:delText>
        </w:r>
      </w:del>
      <w:ins w:id="12489" w:author="Sanino" w:date="2012-05-24T00:09:00Z">
        <w:r w:rsidR="00CA1412">
          <w:t xml:space="preserve"> </w:t>
        </w:r>
      </w:ins>
      <w:r w:rsidRPr="009670BE">
        <w:t>але</w:t>
      </w:r>
      <w:del w:id="12490" w:author="Sanino" w:date="2012-05-24T00:09:00Z">
        <w:r w:rsidR="00C86AC3" w:rsidDel="00CA1412">
          <w:delText xml:space="preserve"> </w:delText>
        </w:r>
      </w:del>
      <w:ins w:id="12491" w:author="Sanino" w:date="2012-05-24T00:09:00Z">
        <w:r w:rsidR="00CA1412">
          <w:t xml:space="preserve"> </w:t>
        </w:r>
      </w:ins>
      <w:r w:rsidRPr="009670BE">
        <w:t>далеко</w:t>
      </w:r>
      <w:del w:id="12492" w:author="Sanino" w:date="2012-05-24T00:09:00Z">
        <w:r w:rsidR="00C86AC3" w:rsidDel="00CA1412">
          <w:delText xml:space="preserve"> </w:delText>
        </w:r>
      </w:del>
      <w:ins w:id="12493" w:author="Sanino" w:date="2012-05-24T00:09:00Z">
        <w:r w:rsidR="00CA1412">
          <w:t xml:space="preserve"> </w:t>
        </w:r>
      </w:ins>
      <w:r w:rsidRPr="009670BE">
        <w:t>не</w:t>
      </w:r>
      <w:del w:id="12494" w:author="Sanino" w:date="2012-05-24T00:09:00Z">
        <w:r w:rsidR="00C86AC3" w:rsidDel="00CA1412">
          <w:delText xml:space="preserve"> </w:delText>
        </w:r>
      </w:del>
      <w:ins w:id="12495" w:author="Sanino" w:date="2012-05-24T00:09:00Z">
        <w:r w:rsidR="00CA1412">
          <w:t xml:space="preserve"> </w:t>
        </w:r>
      </w:ins>
      <w:r w:rsidRPr="009670BE">
        <w:t>завжди</w:t>
      </w:r>
      <w:del w:id="12496" w:author="Sanino" w:date="2012-05-24T00:09:00Z">
        <w:r w:rsidR="00C86AC3" w:rsidDel="00CA1412">
          <w:delText xml:space="preserve"> </w:delText>
        </w:r>
      </w:del>
      <w:ins w:id="12497" w:author="Sanino" w:date="2012-05-24T00:09:00Z">
        <w:r w:rsidR="00CA1412">
          <w:t xml:space="preserve"> </w:t>
        </w:r>
      </w:ins>
      <w:r w:rsidRPr="009670BE">
        <w:t>університет</w:t>
      </w:r>
      <w:del w:id="12498" w:author="Sanino" w:date="2012-05-24T00:09:00Z">
        <w:r w:rsidR="00C86AC3" w:rsidDel="00CA1412">
          <w:delText xml:space="preserve"> </w:delText>
        </w:r>
      </w:del>
      <w:ins w:id="12499" w:author="Sanino" w:date="2012-05-24T00:09:00Z">
        <w:r w:rsidR="00CA1412">
          <w:t xml:space="preserve"> </w:t>
        </w:r>
      </w:ins>
      <w:r w:rsidRPr="009670BE">
        <w:t>має</w:t>
      </w:r>
      <w:del w:id="12500" w:author="Sanino" w:date="2012-05-24T00:09:00Z">
        <w:r w:rsidR="00C86AC3" w:rsidDel="00CA1412">
          <w:delText xml:space="preserve"> </w:delText>
        </w:r>
      </w:del>
      <w:ins w:id="12501" w:author="Sanino" w:date="2012-05-24T00:09:00Z">
        <w:r w:rsidR="00CA1412">
          <w:t xml:space="preserve"> </w:t>
        </w:r>
      </w:ins>
      <w:r w:rsidRPr="009670BE">
        <w:t>можливість</w:t>
      </w:r>
      <w:del w:id="12502" w:author="Sanino" w:date="2012-05-24T00:09:00Z">
        <w:r w:rsidR="00C86AC3" w:rsidDel="00CA1412">
          <w:delText xml:space="preserve"> </w:delText>
        </w:r>
      </w:del>
      <w:ins w:id="12503" w:author="Sanino" w:date="2012-05-24T00:09:00Z">
        <w:r w:rsidR="00CA1412">
          <w:t xml:space="preserve"> </w:t>
        </w:r>
      </w:ins>
      <w:r w:rsidRPr="009670BE">
        <w:t>придбати</w:t>
      </w:r>
      <w:del w:id="12504" w:author="Sanino" w:date="2012-05-24T00:09:00Z">
        <w:r w:rsidR="00C86AC3" w:rsidDel="00CA1412">
          <w:delText xml:space="preserve"> </w:delText>
        </w:r>
      </w:del>
      <w:ins w:id="12505" w:author="Sanino" w:date="2012-05-24T00:09:00Z">
        <w:r w:rsidR="00CA1412">
          <w:t xml:space="preserve"> </w:t>
        </w:r>
      </w:ins>
      <w:r w:rsidRPr="009670BE">
        <w:t>прогр</w:t>
      </w:r>
      <w:r w:rsidRPr="009670BE">
        <w:t>а</w:t>
      </w:r>
      <w:r w:rsidRPr="009670BE">
        <w:t>мне</w:t>
      </w:r>
      <w:del w:id="12506" w:author="Sanino" w:date="2012-05-24T00:09:00Z">
        <w:r w:rsidR="00C86AC3" w:rsidDel="00CA1412">
          <w:delText xml:space="preserve"> </w:delText>
        </w:r>
      </w:del>
      <w:ins w:id="12507" w:author="Sanino" w:date="2012-05-24T00:09:00Z">
        <w:r w:rsidR="00CA1412">
          <w:t xml:space="preserve"> </w:t>
        </w:r>
      </w:ins>
      <w:r w:rsidRPr="009670BE">
        <w:t>забезпечення</w:t>
      </w:r>
      <w:del w:id="12508" w:author="Sanino" w:date="2012-05-24T00:09:00Z">
        <w:r w:rsidR="00C86AC3" w:rsidDel="00CA1412">
          <w:delText xml:space="preserve"> </w:delText>
        </w:r>
      </w:del>
      <w:ins w:id="12509" w:author="Sanino" w:date="2012-05-24T00:09:00Z">
        <w:r w:rsidR="00CA1412">
          <w:t xml:space="preserve"> </w:t>
        </w:r>
      </w:ins>
      <w:r w:rsidRPr="009670BE">
        <w:t>необхідного</w:t>
      </w:r>
      <w:del w:id="12510" w:author="Sanino" w:date="2012-05-24T00:09:00Z">
        <w:r w:rsidR="00C86AC3" w:rsidDel="00CA1412">
          <w:delText xml:space="preserve"> </w:delText>
        </w:r>
      </w:del>
      <w:ins w:id="12511" w:author="Sanino" w:date="2012-05-24T00:09:00Z">
        <w:r w:rsidR="00CA1412">
          <w:t xml:space="preserve"> </w:t>
        </w:r>
      </w:ins>
      <w:r w:rsidRPr="009670BE">
        <w:t>рівня,</w:t>
      </w:r>
      <w:del w:id="12512" w:author="Sanino" w:date="2012-05-24T00:09:00Z">
        <w:r w:rsidR="00C86AC3" w:rsidDel="00CA1412">
          <w:delText xml:space="preserve"> </w:delText>
        </w:r>
      </w:del>
      <w:ins w:id="12513" w:author="Sanino" w:date="2012-05-24T00:09:00Z">
        <w:r w:rsidR="00CA1412">
          <w:t xml:space="preserve"> </w:t>
        </w:r>
      </w:ins>
      <w:r w:rsidRPr="009670BE">
        <w:t>не</w:t>
      </w:r>
      <w:del w:id="12514" w:author="Sanino" w:date="2012-05-24T00:09:00Z">
        <w:r w:rsidR="00C86AC3" w:rsidDel="00CA1412">
          <w:delText xml:space="preserve"> </w:delText>
        </w:r>
      </w:del>
      <w:ins w:id="12515" w:author="Sanino" w:date="2012-05-24T00:09:00Z">
        <w:r w:rsidR="00CA1412">
          <w:t xml:space="preserve"> </w:t>
        </w:r>
      </w:ins>
      <w:r w:rsidRPr="009670BE">
        <w:t>кажучи</w:t>
      </w:r>
      <w:del w:id="12516" w:author="Sanino" w:date="2012-05-24T00:09:00Z">
        <w:r w:rsidR="00C86AC3" w:rsidDel="00CA1412">
          <w:delText xml:space="preserve"> </w:delText>
        </w:r>
      </w:del>
      <w:ins w:id="12517" w:author="Sanino" w:date="2012-05-24T00:09:00Z">
        <w:r w:rsidR="00CA1412">
          <w:t xml:space="preserve"> </w:t>
        </w:r>
      </w:ins>
      <w:r w:rsidRPr="009670BE">
        <w:t>вже</w:t>
      </w:r>
      <w:del w:id="12518" w:author="Sanino" w:date="2012-05-24T00:09:00Z">
        <w:r w:rsidR="00C86AC3" w:rsidDel="00CA1412">
          <w:delText xml:space="preserve"> </w:delText>
        </w:r>
      </w:del>
      <w:ins w:id="12519" w:author="Sanino" w:date="2012-05-24T00:09:00Z">
        <w:r w:rsidR="00CA1412">
          <w:t xml:space="preserve"> </w:t>
        </w:r>
      </w:ins>
      <w:r w:rsidRPr="009670BE">
        <w:t>про</w:t>
      </w:r>
      <w:del w:id="12520" w:author="Sanino" w:date="2012-05-24T00:09:00Z">
        <w:r w:rsidR="00C86AC3" w:rsidDel="00CA1412">
          <w:delText xml:space="preserve"> </w:delText>
        </w:r>
      </w:del>
      <w:ins w:id="12521" w:author="Sanino" w:date="2012-05-24T00:09:00Z">
        <w:r w:rsidR="00CA1412">
          <w:t xml:space="preserve"> </w:t>
        </w:r>
      </w:ins>
      <w:r w:rsidRPr="009670BE">
        <w:t>те,</w:t>
      </w:r>
      <w:del w:id="12522" w:author="Sanino" w:date="2012-05-24T00:09:00Z">
        <w:r w:rsidR="00C86AC3" w:rsidDel="00CA1412">
          <w:delText xml:space="preserve"> </w:delText>
        </w:r>
      </w:del>
      <w:ins w:id="12523" w:author="Sanino" w:date="2012-05-24T00:09:00Z">
        <w:r w:rsidR="00CA1412">
          <w:t xml:space="preserve"> </w:t>
        </w:r>
      </w:ins>
      <w:r w:rsidRPr="009670BE">
        <w:t>що</w:t>
      </w:r>
      <w:del w:id="12524" w:author="Sanino" w:date="2012-05-24T00:09:00Z">
        <w:r w:rsidR="00C86AC3" w:rsidDel="00CA1412">
          <w:delText xml:space="preserve"> </w:delText>
        </w:r>
      </w:del>
      <w:ins w:id="12525" w:author="Sanino" w:date="2012-05-24T00:09:00Z">
        <w:r w:rsidR="00CA1412">
          <w:t xml:space="preserve"> </w:t>
        </w:r>
      </w:ins>
      <w:r w:rsidRPr="009670BE">
        <w:t>впровадження</w:t>
      </w:r>
      <w:del w:id="12526" w:author="Sanino" w:date="2012-05-24T00:09:00Z">
        <w:r w:rsidR="00C86AC3" w:rsidDel="00CA1412">
          <w:delText xml:space="preserve"> </w:delText>
        </w:r>
      </w:del>
      <w:ins w:id="12527" w:author="Sanino" w:date="2012-05-24T00:09:00Z">
        <w:r w:rsidR="00CA1412">
          <w:t xml:space="preserve"> </w:t>
        </w:r>
      </w:ins>
      <w:r w:rsidRPr="009670BE">
        <w:t>сторонніх</w:t>
      </w:r>
      <w:del w:id="12528" w:author="Sanino" w:date="2012-05-24T00:09:00Z">
        <w:r w:rsidR="00C86AC3" w:rsidDel="00CA1412">
          <w:delText xml:space="preserve"> </w:delText>
        </w:r>
      </w:del>
      <w:ins w:id="12529" w:author="Sanino" w:date="2012-05-24T00:09:00Z">
        <w:r w:rsidR="00CA1412">
          <w:t xml:space="preserve"> </w:t>
        </w:r>
      </w:ins>
      <w:r w:rsidRPr="009670BE">
        <w:t>розробників</w:t>
      </w:r>
      <w:del w:id="12530" w:author="Sanino" w:date="2012-05-24T00:09:00Z">
        <w:r w:rsidR="00C86AC3" w:rsidDel="00CA1412">
          <w:delText xml:space="preserve"> </w:delText>
        </w:r>
      </w:del>
      <w:ins w:id="12531" w:author="Sanino" w:date="2012-05-24T00:09:00Z">
        <w:r w:rsidR="00CA1412">
          <w:t xml:space="preserve"> </w:t>
        </w:r>
      </w:ins>
      <w:r w:rsidRPr="009670BE">
        <w:t>і</w:t>
      </w:r>
      <w:del w:id="12532" w:author="Sanino" w:date="2012-05-24T00:09:00Z">
        <w:r w:rsidR="00C86AC3" w:rsidDel="00CA1412">
          <w:delText xml:space="preserve"> </w:delText>
        </w:r>
      </w:del>
      <w:ins w:id="12533" w:author="Sanino" w:date="2012-05-24T00:09:00Z">
        <w:r w:rsidR="00CA1412">
          <w:t xml:space="preserve"> </w:t>
        </w:r>
      </w:ins>
      <w:r w:rsidRPr="009670BE">
        <w:t>адаптація</w:t>
      </w:r>
      <w:del w:id="12534" w:author="Sanino" w:date="2012-05-24T00:09:00Z">
        <w:r w:rsidR="00C86AC3" w:rsidDel="00CA1412">
          <w:delText xml:space="preserve"> </w:delText>
        </w:r>
      </w:del>
      <w:ins w:id="12535" w:author="Sanino" w:date="2012-05-24T00:09:00Z">
        <w:r w:rsidR="00CA1412">
          <w:t xml:space="preserve"> </w:t>
        </w:r>
      </w:ins>
      <w:r w:rsidRPr="009670BE">
        <w:t>програмного</w:t>
      </w:r>
      <w:del w:id="12536" w:author="Sanino" w:date="2012-05-24T00:09:00Z">
        <w:r w:rsidR="00C86AC3" w:rsidDel="00CA1412">
          <w:delText xml:space="preserve"> </w:delText>
        </w:r>
      </w:del>
      <w:ins w:id="12537" w:author="Sanino" w:date="2012-05-24T00:09:00Z">
        <w:r w:rsidR="00CA1412">
          <w:t xml:space="preserve"> </w:t>
        </w:r>
      </w:ins>
      <w:r w:rsidRPr="009670BE">
        <w:t>продукту</w:t>
      </w:r>
      <w:del w:id="12538" w:author="Sanino" w:date="2012-05-24T00:09:00Z">
        <w:r w:rsidR="00C86AC3" w:rsidDel="00CA1412">
          <w:delText xml:space="preserve"> </w:delText>
        </w:r>
      </w:del>
      <w:ins w:id="12539" w:author="Sanino" w:date="2012-05-24T00:09:00Z">
        <w:r w:rsidR="00CA1412">
          <w:t xml:space="preserve"> </w:t>
        </w:r>
      </w:ins>
      <w:r w:rsidRPr="009670BE">
        <w:t>до</w:t>
      </w:r>
      <w:del w:id="12540" w:author="Sanino" w:date="2012-05-24T00:09:00Z">
        <w:r w:rsidR="00C86AC3" w:rsidDel="00CA1412">
          <w:delText xml:space="preserve"> </w:delText>
        </w:r>
      </w:del>
      <w:ins w:id="12541" w:author="Sanino" w:date="2012-05-24T00:09:00Z">
        <w:r w:rsidR="00CA1412">
          <w:t xml:space="preserve"> </w:t>
        </w:r>
      </w:ins>
      <w:r w:rsidRPr="009670BE">
        <w:t>особливостей</w:t>
      </w:r>
      <w:del w:id="12542" w:author="Sanino" w:date="2012-05-24T00:09:00Z">
        <w:r w:rsidR="00C86AC3" w:rsidDel="00CA1412">
          <w:delText xml:space="preserve"> </w:delText>
        </w:r>
      </w:del>
      <w:ins w:id="12543" w:author="Sanino" w:date="2012-05-24T00:09:00Z">
        <w:r w:rsidR="00CA1412">
          <w:t xml:space="preserve"> </w:t>
        </w:r>
      </w:ins>
      <w:r w:rsidRPr="009670BE">
        <w:t>конкретної</w:t>
      </w:r>
      <w:del w:id="12544" w:author="Sanino" w:date="2012-05-24T00:09:00Z">
        <w:r w:rsidR="00C86AC3" w:rsidDel="00CA1412">
          <w:delText xml:space="preserve"> </w:delText>
        </w:r>
      </w:del>
      <w:ins w:id="12545" w:author="Sanino" w:date="2012-05-24T00:09:00Z">
        <w:r w:rsidR="00CA1412">
          <w:t xml:space="preserve"> </w:t>
        </w:r>
      </w:ins>
      <w:r w:rsidRPr="009670BE">
        <w:t>організації</w:t>
      </w:r>
      <w:del w:id="12546" w:author="Sanino" w:date="2012-05-24T00:09:00Z">
        <w:r w:rsidR="00C86AC3" w:rsidDel="00CA1412">
          <w:delText xml:space="preserve"> </w:delText>
        </w:r>
      </w:del>
      <w:ins w:id="12547" w:author="Sanino" w:date="2012-05-24T00:09:00Z">
        <w:r w:rsidR="00CA1412">
          <w:t xml:space="preserve"> </w:t>
        </w:r>
      </w:ins>
      <w:r w:rsidRPr="009670BE">
        <w:t>завжди</w:t>
      </w:r>
      <w:del w:id="12548" w:author="Sanino" w:date="2012-05-24T00:09:00Z">
        <w:r w:rsidR="00C86AC3" w:rsidDel="00CA1412">
          <w:delText xml:space="preserve"> </w:delText>
        </w:r>
      </w:del>
      <w:ins w:id="12549" w:author="Sanino" w:date="2012-05-24T00:09:00Z">
        <w:r w:rsidR="00CA1412">
          <w:t xml:space="preserve"> </w:t>
        </w:r>
      </w:ins>
      <w:r w:rsidRPr="009670BE">
        <w:t>породжує</w:t>
      </w:r>
      <w:del w:id="12550" w:author="Sanino" w:date="2012-05-24T00:09:00Z">
        <w:r w:rsidR="00C86AC3" w:rsidDel="00CA1412">
          <w:delText xml:space="preserve"> </w:delText>
        </w:r>
      </w:del>
      <w:ins w:id="12551" w:author="Sanino" w:date="2012-05-24T00:09:00Z">
        <w:r w:rsidR="00CA1412">
          <w:t xml:space="preserve"> </w:t>
        </w:r>
      </w:ins>
      <w:r w:rsidRPr="009670BE">
        <w:t>безліч</w:t>
      </w:r>
      <w:del w:id="12552" w:author="Sanino" w:date="2012-05-24T00:09:00Z">
        <w:r w:rsidR="00C86AC3" w:rsidDel="00CA1412">
          <w:delText xml:space="preserve"> </w:delText>
        </w:r>
      </w:del>
      <w:ins w:id="12553" w:author="Sanino" w:date="2012-05-24T00:09:00Z">
        <w:r w:rsidR="00CA1412">
          <w:t xml:space="preserve"> </w:t>
        </w:r>
      </w:ins>
      <w:r w:rsidR="0081736A">
        <w:t>проблем.</w:t>
      </w:r>
    </w:p>
    <w:p w:rsidR="009670BE" w:rsidRPr="0072678B" w:rsidRDefault="009670BE" w:rsidP="0072678B">
      <w:pPr>
        <w:jc w:val="left"/>
      </w:pPr>
      <w:r w:rsidRPr="009670BE">
        <w:t>Грамотна</w:t>
      </w:r>
      <w:del w:id="12554" w:author="Sanino" w:date="2012-05-24T00:09:00Z">
        <w:r w:rsidR="00C86AC3" w:rsidDel="00CA1412">
          <w:delText xml:space="preserve"> </w:delText>
        </w:r>
      </w:del>
      <w:ins w:id="12555" w:author="Sanino" w:date="2012-05-24T00:09:00Z">
        <w:r w:rsidR="00CA1412">
          <w:t xml:space="preserve"> </w:t>
        </w:r>
      </w:ins>
      <w:r w:rsidRPr="009670BE">
        <w:t>розро</w:t>
      </w:r>
      <w:r>
        <w:t>бка</w:t>
      </w:r>
      <w:del w:id="12556" w:author="Sanino" w:date="2012-05-24T00:09:00Z">
        <w:r w:rsidR="00C86AC3" w:rsidDel="00CA1412">
          <w:delText xml:space="preserve"> </w:delText>
        </w:r>
      </w:del>
      <w:ins w:id="12557" w:author="Sanino" w:date="2012-05-24T00:09:00Z">
        <w:r w:rsidR="00CA1412">
          <w:t xml:space="preserve"> </w:t>
        </w:r>
      </w:ins>
      <w:r>
        <w:t>програмного</w:t>
      </w:r>
      <w:del w:id="12558" w:author="Sanino" w:date="2012-05-24T00:09:00Z">
        <w:r w:rsidR="00C86AC3" w:rsidDel="00CA1412">
          <w:delText xml:space="preserve"> </w:delText>
        </w:r>
      </w:del>
      <w:ins w:id="12559" w:author="Sanino" w:date="2012-05-24T00:09:00Z">
        <w:r w:rsidR="00CA1412">
          <w:t xml:space="preserve"> </w:t>
        </w:r>
      </w:ins>
      <w:r>
        <w:t>забезпечення</w:t>
      </w:r>
      <w:del w:id="12560" w:author="Sanino" w:date="2012-05-24T00:09:00Z">
        <w:r w:rsidR="00C86AC3" w:rsidDel="00CA1412">
          <w:delText xml:space="preserve"> </w:delText>
        </w:r>
      </w:del>
      <w:ins w:id="12561" w:author="Sanino" w:date="2012-05-24T00:09:00Z">
        <w:r w:rsidR="00CA1412">
          <w:t xml:space="preserve"> </w:t>
        </w:r>
      </w:ins>
      <w:r>
        <w:t>(ПЗ</w:t>
      </w:r>
      <w:r w:rsidRPr="009670BE">
        <w:t>)</w:t>
      </w:r>
      <w:del w:id="12562" w:author="Sanino" w:date="2012-05-24T00:09:00Z">
        <w:r w:rsidR="00C86AC3" w:rsidDel="00CA1412">
          <w:delText xml:space="preserve"> </w:delText>
        </w:r>
      </w:del>
      <w:ins w:id="12563" w:author="Sanino" w:date="2012-05-24T00:09:00Z">
        <w:r w:rsidR="00CA1412">
          <w:t xml:space="preserve"> </w:t>
        </w:r>
      </w:ins>
      <w:r w:rsidRPr="009670BE">
        <w:t>для</w:t>
      </w:r>
      <w:del w:id="12564" w:author="Sanino" w:date="2012-05-24T00:09:00Z">
        <w:r w:rsidR="00C86AC3" w:rsidDel="00CA1412">
          <w:delText xml:space="preserve"> </w:delText>
        </w:r>
      </w:del>
      <w:ins w:id="12565" w:author="Sanino" w:date="2012-05-24T00:09:00Z">
        <w:r w:rsidR="00CA1412">
          <w:t xml:space="preserve"> </w:t>
        </w:r>
      </w:ins>
      <w:r w:rsidRPr="009670BE">
        <w:t>автоматизації</w:t>
      </w:r>
      <w:del w:id="12566" w:author="Sanino" w:date="2012-05-24T00:09:00Z">
        <w:r w:rsidR="00C86AC3" w:rsidDel="00CA1412">
          <w:delText xml:space="preserve"> </w:delText>
        </w:r>
      </w:del>
      <w:ins w:id="12567" w:author="Sanino" w:date="2012-05-24T00:09:00Z">
        <w:r w:rsidR="00CA1412">
          <w:t xml:space="preserve"> </w:t>
        </w:r>
      </w:ins>
      <w:r w:rsidRPr="009670BE">
        <w:t>процесів</w:t>
      </w:r>
      <w:del w:id="12568" w:author="Sanino" w:date="2012-05-24T00:09:00Z">
        <w:r w:rsidR="00C86AC3" w:rsidDel="00CA1412">
          <w:delText xml:space="preserve"> </w:delText>
        </w:r>
      </w:del>
      <w:ins w:id="12569" w:author="Sanino" w:date="2012-05-24T00:09:00Z">
        <w:r w:rsidR="00CA1412">
          <w:t xml:space="preserve"> </w:t>
        </w:r>
      </w:ins>
      <w:r w:rsidRPr="009670BE">
        <w:t>вищого</w:t>
      </w:r>
      <w:del w:id="12570" w:author="Sanino" w:date="2012-05-24T00:09:00Z">
        <w:r w:rsidR="00C86AC3" w:rsidDel="00CA1412">
          <w:delText xml:space="preserve"> </w:delText>
        </w:r>
      </w:del>
      <w:ins w:id="12571" w:author="Sanino" w:date="2012-05-24T00:09:00Z">
        <w:r w:rsidR="00CA1412">
          <w:t xml:space="preserve"> </w:t>
        </w:r>
      </w:ins>
      <w:r w:rsidRPr="009670BE">
        <w:t>навчального</w:t>
      </w:r>
      <w:del w:id="12572" w:author="Sanino" w:date="2012-05-24T00:09:00Z">
        <w:r w:rsidR="00C86AC3" w:rsidDel="00CA1412">
          <w:delText xml:space="preserve"> </w:delText>
        </w:r>
      </w:del>
      <w:ins w:id="12573" w:author="Sanino" w:date="2012-05-24T00:09:00Z">
        <w:r w:rsidR="00CA1412">
          <w:t xml:space="preserve"> </w:t>
        </w:r>
      </w:ins>
      <w:r w:rsidRPr="009670BE">
        <w:t>закладу</w:t>
      </w:r>
      <w:del w:id="12574" w:author="Sanino" w:date="2012-05-24T00:09:00Z">
        <w:r w:rsidR="00C86AC3" w:rsidDel="00CA1412">
          <w:delText xml:space="preserve"> </w:delText>
        </w:r>
      </w:del>
      <w:ins w:id="12575" w:author="Sanino" w:date="2012-05-24T00:09:00Z">
        <w:r w:rsidR="00CA1412">
          <w:t xml:space="preserve"> </w:t>
        </w:r>
      </w:ins>
      <w:r w:rsidRPr="009670BE">
        <w:t>суттєво</w:t>
      </w:r>
      <w:del w:id="12576" w:author="Sanino" w:date="2012-05-24T00:09:00Z">
        <w:r w:rsidR="00C86AC3" w:rsidDel="00CA1412">
          <w:delText xml:space="preserve"> </w:delText>
        </w:r>
      </w:del>
      <w:ins w:id="12577" w:author="Sanino" w:date="2012-05-24T00:09:00Z">
        <w:r w:rsidR="00CA1412">
          <w:t xml:space="preserve"> </w:t>
        </w:r>
      </w:ins>
      <w:r w:rsidRPr="009670BE">
        <w:t>підвищить</w:t>
      </w:r>
      <w:del w:id="12578" w:author="Sanino" w:date="2012-05-24T00:09:00Z">
        <w:r w:rsidR="00C86AC3" w:rsidDel="00CA1412">
          <w:delText xml:space="preserve"> </w:delText>
        </w:r>
      </w:del>
      <w:ins w:id="12579" w:author="Sanino" w:date="2012-05-24T00:09:00Z">
        <w:r w:rsidR="00CA1412">
          <w:t xml:space="preserve"> </w:t>
        </w:r>
      </w:ins>
      <w:r w:rsidRPr="009670BE">
        <w:t>ефективність</w:t>
      </w:r>
      <w:del w:id="12580" w:author="Sanino" w:date="2012-05-24T00:09:00Z">
        <w:r w:rsidR="00C86AC3" w:rsidDel="00CA1412">
          <w:delText xml:space="preserve"> </w:delText>
        </w:r>
      </w:del>
      <w:ins w:id="12581" w:author="Sanino" w:date="2012-05-24T00:09:00Z">
        <w:r w:rsidR="00CA1412">
          <w:t xml:space="preserve"> </w:t>
        </w:r>
      </w:ins>
      <w:r w:rsidRPr="009670BE">
        <w:t>його</w:t>
      </w:r>
      <w:del w:id="12582" w:author="Sanino" w:date="2012-05-24T00:09:00Z">
        <w:r w:rsidR="00C86AC3" w:rsidDel="00CA1412">
          <w:delText xml:space="preserve"> </w:delText>
        </w:r>
      </w:del>
      <w:ins w:id="12583" w:author="Sanino" w:date="2012-05-24T00:09:00Z">
        <w:r w:rsidR="00CA1412">
          <w:t xml:space="preserve"> </w:t>
        </w:r>
      </w:ins>
      <w:r w:rsidRPr="009670BE">
        <w:t>подальшого</w:t>
      </w:r>
      <w:del w:id="12584" w:author="Sanino" w:date="2012-05-24T00:09:00Z">
        <w:r w:rsidR="00C86AC3" w:rsidDel="00CA1412">
          <w:delText xml:space="preserve"> </w:delText>
        </w:r>
      </w:del>
      <w:ins w:id="12585" w:author="Sanino" w:date="2012-05-24T00:09:00Z">
        <w:r w:rsidR="00CA1412">
          <w:t xml:space="preserve"> </w:t>
        </w:r>
      </w:ins>
      <w:r w:rsidRPr="009670BE">
        <w:t>використання,</w:t>
      </w:r>
      <w:del w:id="12586" w:author="Sanino" w:date="2012-05-24T00:09:00Z">
        <w:r w:rsidR="00C86AC3" w:rsidDel="00CA1412">
          <w:delText xml:space="preserve"> </w:delText>
        </w:r>
      </w:del>
      <w:ins w:id="12587" w:author="Sanino" w:date="2012-05-24T00:09:00Z">
        <w:r w:rsidR="00CA1412">
          <w:t xml:space="preserve"> </w:t>
        </w:r>
      </w:ins>
      <w:r w:rsidRPr="009670BE">
        <w:t>дозволить</w:t>
      </w:r>
      <w:del w:id="12588" w:author="Sanino" w:date="2012-05-24T00:09:00Z">
        <w:r w:rsidR="00C86AC3" w:rsidDel="00CA1412">
          <w:delText xml:space="preserve"> </w:delText>
        </w:r>
      </w:del>
      <w:ins w:id="12589" w:author="Sanino" w:date="2012-05-24T00:09:00Z">
        <w:r w:rsidR="00CA1412">
          <w:t xml:space="preserve"> </w:t>
        </w:r>
      </w:ins>
      <w:r w:rsidRPr="009670BE">
        <w:t>розширити</w:t>
      </w:r>
      <w:del w:id="12590" w:author="Sanino" w:date="2012-05-24T00:09:00Z">
        <w:r w:rsidR="00C86AC3" w:rsidDel="00CA1412">
          <w:delText xml:space="preserve"> </w:delText>
        </w:r>
      </w:del>
      <w:ins w:id="12591" w:author="Sanino" w:date="2012-05-24T00:09:00Z">
        <w:r w:rsidR="00CA1412">
          <w:t xml:space="preserve"> </w:t>
        </w:r>
      </w:ins>
      <w:r w:rsidRPr="009670BE">
        <w:t>коло</w:t>
      </w:r>
      <w:del w:id="12592" w:author="Sanino" w:date="2012-05-24T00:09:00Z">
        <w:r w:rsidR="00C86AC3" w:rsidDel="00CA1412">
          <w:delText xml:space="preserve"> </w:delText>
        </w:r>
      </w:del>
      <w:ins w:id="12593" w:author="Sanino" w:date="2012-05-24T00:09:00Z">
        <w:r w:rsidR="00CA1412">
          <w:t xml:space="preserve"> </w:t>
        </w:r>
      </w:ins>
      <w:r w:rsidRPr="009670BE">
        <w:t>вирішуваних</w:t>
      </w:r>
      <w:del w:id="12594" w:author="Sanino" w:date="2012-05-24T00:09:00Z">
        <w:r w:rsidR="00C86AC3" w:rsidDel="00CA1412">
          <w:delText xml:space="preserve"> </w:delText>
        </w:r>
      </w:del>
      <w:ins w:id="12595" w:author="Sanino" w:date="2012-05-24T00:09:00Z">
        <w:r w:rsidR="00CA1412">
          <w:t xml:space="preserve"> </w:t>
        </w:r>
      </w:ins>
      <w:r w:rsidRPr="009670BE">
        <w:t>завдань.</w:t>
      </w:r>
    </w:p>
    <w:p w:rsidR="0072678B" w:rsidRPr="0072678B" w:rsidRDefault="009670BE" w:rsidP="00814CF1">
      <w:pPr>
        <w:rPr>
          <w:rFonts w:eastAsiaTheme="minorHAnsi" w:cstheme="minorBidi"/>
        </w:rPr>
      </w:pPr>
      <w:r w:rsidRPr="0072678B">
        <w:rPr>
          <w:rFonts w:eastAsiaTheme="minorHAnsi" w:cstheme="minorBidi"/>
        </w:rPr>
        <w:t>Процес</w:t>
      </w:r>
      <w:del w:id="12596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597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розробки</w:t>
      </w:r>
      <w:del w:id="12598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599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ПЗ</w:t>
      </w:r>
      <w:del w:id="12600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601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починається</w:t>
      </w:r>
      <w:del w:id="12602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603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з</w:t>
      </w:r>
      <w:del w:id="12604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605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вивчення</w:t>
      </w:r>
      <w:del w:id="12606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607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предметної</w:t>
      </w:r>
      <w:del w:id="12608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609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області.</w:t>
      </w:r>
      <w:del w:id="12610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611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В</w:t>
      </w:r>
      <w:del w:id="12612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613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д</w:t>
      </w:r>
      <w:r w:rsidRPr="0072678B">
        <w:rPr>
          <w:rFonts w:eastAsiaTheme="minorHAnsi" w:cstheme="minorBidi"/>
        </w:rPr>
        <w:t>а</w:t>
      </w:r>
      <w:r w:rsidRPr="0072678B">
        <w:rPr>
          <w:rFonts w:eastAsiaTheme="minorHAnsi" w:cstheme="minorBidi"/>
        </w:rPr>
        <w:t>ному</w:t>
      </w:r>
      <w:del w:id="12614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615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випадку</w:t>
      </w:r>
      <w:del w:id="12616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617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в</w:t>
      </w:r>
      <w:del w:id="12618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619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якості</w:t>
      </w:r>
      <w:del w:id="12620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621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предметної</w:t>
      </w:r>
      <w:del w:id="12622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623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області</w:t>
      </w:r>
      <w:del w:id="12624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625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розглядається</w:t>
      </w:r>
      <w:del w:id="12626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627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управління</w:t>
      </w:r>
      <w:del w:id="12628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629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навчал</w:t>
      </w:r>
      <w:r w:rsidRPr="0072678B">
        <w:rPr>
          <w:rFonts w:eastAsiaTheme="minorHAnsi" w:cstheme="minorBidi"/>
        </w:rPr>
        <w:t>ь</w:t>
      </w:r>
      <w:r w:rsidRPr="0072678B">
        <w:rPr>
          <w:rFonts w:eastAsiaTheme="minorHAnsi" w:cstheme="minorBidi"/>
        </w:rPr>
        <w:t>ним</w:t>
      </w:r>
      <w:del w:id="12630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631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процесом</w:t>
      </w:r>
      <w:del w:id="12632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633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вищого</w:t>
      </w:r>
      <w:del w:id="12634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635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навчального</w:t>
      </w:r>
      <w:del w:id="12636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637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закладу.</w:t>
      </w:r>
      <w:del w:id="12638" w:author="Sanino" w:date="2012-05-24T00:04:00Z">
        <w:r w:rsidR="00C86AC3" w:rsidRPr="0072678B" w:rsidDel="00347EAA">
          <w:rPr>
            <w:rFonts w:eastAsiaTheme="minorHAnsi" w:cstheme="minorBidi"/>
          </w:rPr>
          <w:delText xml:space="preserve">  </w:delText>
        </w:r>
      </w:del>
    </w:p>
    <w:p w:rsidR="0072678B" w:rsidRPr="0072678B" w:rsidRDefault="00C86AC3" w:rsidP="00814CF1">
      <w:pPr>
        <w:rPr>
          <w:rFonts w:eastAsiaTheme="minorHAnsi" w:cstheme="minorBidi"/>
        </w:rPr>
      </w:pPr>
      <w:del w:id="12639" w:author="Sanino" w:date="2012-05-24T00:09:00Z">
        <w:r w:rsidRPr="0072678B" w:rsidDel="00CA1412">
          <w:rPr>
            <w:rFonts w:eastAsiaTheme="minorHAnsi" w:cstheme="minorBidi"/>
          </w:rPr>
          <w:delText xml:space="preserve"> </w:delText>
        </w:r>
      </w:del>
      <w:ins w:id="12640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До</w:t>
      </w:r>
      <w:del w:id="12641" w:author="Sanino" w:date="2012-05-24T00:09:00Z">
        <w:r w:rsidRPr="0072678B" w:rsidDel="00CA1412">
          <w:rPr>
            <w:rFonts w:eastAsiaTheme="minorHAnsi" w:cstheme="minorBidi"/>
          </w:rPr>
          <w:delText xml:space="preserve"> </w:delText>
        </w:r>
      </w:del>
      <w:ins w:id="12642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підрозділів,</w:t>
      </w:r>
      <w:del w:id="12643" w:author="Sanino" w:date="2012-05-24T00:09:00Z">
        <w:r w:rsidRPr="0072678B" w:rsidDel="00CA1412">
          <w:rPr>
            <w:rFonts w:eastAsiaTheme="minorHAnsi" w:cstheme="minorBidi"/>
          </w:rPr>
          <w:delText xml:space="preserve"> </w:delText>
        </w:r>
      </w:del>
      <w:ins w:id="12644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основною</w:t>
      </w:r>
      <w:del w:id="12645" w:author="Sanino" w:date="2012-05-24T00:09:00Z">
        <w:r w:rsidRPr="0072678B" w:rsidDel="00CA1412">
          <w:rPr>
            <w:rFonts w:eastAsiaTheme="minorHAnsi" w:cstheme="minorBidi"/>
          </w:rPr>
          <w:delText xml:space="preserve"> </w:delText>
        </w:r>
      </w:del>
      <w:ins w:id="12646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діяльністю</w:t>
      </w:r>
      <w:del w:id="12647" w:author="Sanino" w:date="2012-05-24T00:09:00Z">
        <w:r w:rsidRPr="0072678B" w:rsidDel="00CA1412">
          <w:rPr>
            <w:rFonts w:eastAsiaTheme="minorHAnsi" w:cstheme="minorBidi"/>
          </w:rPr>
          <w:delText xml:space="preserve"> </w:delText>
        </w:r>
      </w:del>
      <w:ins w:id="12648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яких</w:t>
      </w:r>
      <w:del w:id="12649" w:author="Sanino" w:date="2012-05-24T00:09:00Z">
        <w:r w:rsidRPr="0072678B" w:rsidDel="00CA1412">
          <w:rPr>
            <w:rFonts w:eastAsiaTheme="minorHAnsi" w:cstheme="minorBidi"/>
          </w:rPr>
          <w:delText xml:space="preserve"> </w:delText>
        </w:r>
      </w:del>
      <w:ins w:id="12650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є</w:t>
      </w:r>
      <w:del w:id="12651" w:author="Sanino" w:date="2012-05-24T00:09:00Z">
        <w:r w:rsidRPr="0072678B" w:rsidDel="00CA1412">
          <w:rPr>
            <w:rFonts w:eastAsiaTheme="minorHAnsi" w:cstheme="minorBidi"/>
          </w:rPr>
          <w:delText xml:space="preserve"> </w:delText>
        </w:r>
      </w:del>
      <w:ins w:id="12652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організація</w:t>
      </w:r>
      <w:del w:id="12653" w:author="Sanino" w:date="2012-05-24T00:09:00Z">
        <w:r w:rsidRPr="0072678B" w:rsidDel="00CA1412">
          <w:rPr>
            <w:rFonts w:eastAsiaTheme="minorHAnsi" w:cstheme="minorBidi"/>
          </w:rPr>
          <w:delText xml:space="preserve"> </w:delText>
        </w:r>
      </w:del>
      <w:ins w:id="12654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і</w:t>
      </w:r>
      <w:del w:id="12655" w:author="Sanino" w:date="2012-05-24T00:09:00Z">
        <w:r w:rsidRPr="0072678B" w:rsidDel="00CA1412">
          <w:rPr>
            <w:rFonts w:eastAsiaTheme="minorHAnsi" w:cstheme="minorBidi"/>
          </w:rPr>
          <w:delText xml:space="preserve"> </w:delText>
        </w:r>
      </w:del>
      <w:ins w:id="12656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здійснення</w:t>
      </w:r>
      <w:del w:id="12657" w:author="Sanino" w:date="2012-05-24T00:09:00Z">
        <w:r w:rsidRPr="0072678B" w:rsidDel="00CA1412">
          <w:rPr>
            <w:rFonts w:eastAsiaTheme="minorHAnsi" w:cstheme="minorBidi"/>
          </w:rPr>
          <w:delText xml:space="preserve"> </w:delText>
        </w:r>
      </w:del>
      <w:ins w:id="12658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навчального</w:t>
      </w:r>
      <w:del w:id="12659" w:author="Sanino" w:date="2012-05-24T00:09:00Z">
        <w:r w:rsidRPr="0072678B" w:rsidDel="00CA1412">
          <w:rPr>
            <w:rFonts w:eastAsiaTheme="minorHAnsi" w:cstheme="minorBidi"/>
          </w:rPr>
          <w:delText xml:space="preserve"> </w:delText>
        </w:r>
      </w:del>
      <w:ins w:id="12660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процесу,</w:t>
      </w:r>
      <w:del w:id="12661" w:author="Sanino" w:date="2012-05-24T00:09:00Z">
        <w:r w:rsidRPr="0072678B" w:rsidDel="00CA1412">
          <w:rPr>
            <w:rFonts w:eastAsiaTheme="minorHAnsi" w:cstheme="minorBidi"/>
          </w:rPr>
          <w:delText xml:space="preserve"> </w:delText>
        </w:r>
      </w:del>
      <w:ins w:id="12662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відносяться</w:t>
      </w:r>
      <w:del w:id="12663" w:author="Sanino" w:date="2012-05-24T00:09:00Z">
        <w:r w:rsidRPr="0072678B" w:rsidDel="00CA1412">
          <w:rPr>
            <w:rFonts w:eastAsiaTheme="minorHAnsi" w:cstheme="minorBidi"/>
          </w:rPr>
          <w:delText xml:space="preserve"> </w:delText>
        </w:r>
      </w:del>
      <w:ins w:id="12664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інститути,</w:t>
      </w:r>
      <w:del w:id="12665" w:author="Sanino" w:date="2012-05-24T00:09:00Z">
        <w:r w:rsidRPr="0072678B" w:rsidDel="00CA1412">
          <w:rPr>
            <w:rFonts w:eastAsiaTheme="minorHAnsi" w:cstheme="minorBidi"/>
          </w:rPr>
          <w:delText xml:space="preserve"> </w:delText>
        </w:r>
      </w:del>
      <w:ins w:id="12666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факультети,</w:t>
      </w:r>
      <w:del w:id="12667" w:author="Sanino" w:date="2012-05-24T00:09:00Z">
        <w:r w:rsidRPr="0072678B" w:rsidDel="00CA1412">
          <w:rPr>
            <w:rFonts w:eastAsiaTheme="minorHAnsi" w:cstheme="minorBidi"/>
          </w:rPr>
          <w:delText xml:space="preserve"> </w:delText>
        </w:r>
      </w:del>
      <w:ins w:id="12668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деканати,</w:t>
      </w:r>
      <w:del w:id="12669" w:author="Sanino" w:date="2012-05-24T00:09:00Z">
        <w:r w:rsidRPr="0072678B" w:rsidDel="00CA1412">
          <w:rPr>
            <w:rFonts w:eastAsiaTheme="minorHAnsi" w:cstheme="minorBidi"/>
          </w:rPr>
          <w:delText xml:space="preserve"> </w:delText>
        </w:r>
      </w:del>
      <w:ins w:id="12670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кафедри,</w:t>
      </w:r>
      <w:del w:id="12671" w:author="Sanino" w:date="2012-05-24T00:09:00Z">
        <w:r w:rsidRPr="0072678B" w:rsidDel="00CA1412">
          <w:rPr>
            <w:rFonts w:eastAsiaTheme="minorHAnsi" w:cstheme="minorBidi"/>
          </w:rPr>
          <w:delText xml:space="preserve"> </w:delText>
        </w:r>
      </w:del>
      <w:ins w:id="12672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навчальний</w:t>
      </w:r>
      <w:del w:id="12673" w:author="Sanino" w:date="2012-05-24T00:09:00Z">
        <w:r w:rsidRPr="0072678B" w:rsidDel="00CA1412">
          <w:rPr>
            <w:rFonts w:eastAsiaTheme="minorHAnsi" w:cstheme="minorBidi"/>
          </w:rPr>
          <w:delText xml:space="preserve"> </w:delText>
        </w:r>
      </w:del>
      <w:ins w:id="12674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відділ,</w:t>
      </w:r>
      <w:del w:id="12675" w:author="Sanino" w:date="2012-05-24T00:09:00Z">
        <w:r w:rsidRPr="0072678B" w:rsidDel="00CA1412">
          <w:rPr>
            <w:rFonts w:eastAsiaTheme="minorHAnsi" w:cstheme="minorBidi"/>
          </w:rPr>
          <w:delText xml:space="preserve"> </w:delText>
        </w:r>
      </w:del>
      <w:ins w:id="12676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диспетчерська</w:t>
      </w:r>
      <w:del w:id="12677" w:author="Sanino" w:date="2012-05-24T00:09:00Z">
        <w:r w:rsidRPr="0072678B" w:rsidDel="00CA1412">
          <w:rPr>
            <w:rFonts w:eastAsiaTheme="minorHAnsi" w:cstheme="minorBidi"/>
          </w:rPr>
          <w:delText xml:space="preserve"> </w:delText>
        </w:r>
      </w:del>
      <w:ins w:id="12678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="009670BE" w:rsidRPr="0072678B">
        <w:rPr>
          <w:rFonts w:eastAsiaTheme="minorHAnsi" w:cstheme="minorBidi"/>
        </w:rPr>
        <w:t>служба.</w:t>
      </w:r>
      <w:bookmarkStart w:id="12679" w:name="_GoBack"/>
      <w:bookmarkEnd w:id="12679"/>
      <w:del w:id="12680" w:author="Sanino" w:date="2012-05-24T00:04:00Z">
        <w:r w:rsidRPr="0072678B" w:rsidDel="00347EAA">
          <w:rPr>
            <w:rFonts w:eastAsiaTheme="minorHAnsi" w:cstheme="minorBidi"/>
          </w:rPr>
          <w:delText xml:space="preserve">  </w:delText>
        </w:r>
      </w:del>
    </w:p>
    <w:p w:rsidR="009670BE" w:rsidRPr="0072678B" w:rsidRDefault="009670BE" w:rsidP="00814CF1">
      <w:pPr>
        <w:rPr>
          <w:rFonts w:eastAsiaTheme="minorHAnsi" w:cstheme="minorBidi"/>
        </w:rPr>
      </w:pPr>
      <w:r w:rsidRPr="0072678B">
        <w:rPr>
          <w:rFonts w:eastAsiaTheme="minorHAnsi" w:cstheme="minorBidi"/>
        </w:rPr>
        <w:t>З</w:t>
      </w:r>
      <w:del w:id="12681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682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точки</w:t>
      </w:r>
      <w:del w:id="12683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684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зору</w:t>
      </w:r>
      <w:del w:id="12685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686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організації</w:t>
      </w:r>
      <w:del w:id="12687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688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навчального</w:t>
      </w:r>
      <w:del w:id="12689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690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процесу</w:t>
      </w:r>
      <w:del w:id="12691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692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як</w:t>
      </w:r>
      <w:del w:id="12693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694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основного</w:t>
      </w:r>
      <w:del w:id="12695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696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процесу</w:t>
      </w:r>
      <w:del w:id="12697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698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ВНЗ</w:t>
      </w:r>
      <w:del w:id="12699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700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можна</w:t>
      </w:r>
      <w:del w:id="12701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702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виділити</w:t>
      </w:r>
      <w:del w:id="12703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704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сім</w:t>
      </w:r>
      <w:del w:id="12705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706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основних</w:t>
      </w:r>
      <w:del w:id="12707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708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областей</w:t>
      </w:r>
      <w:del w:id="12709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710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моделі</w:t>
      </w:r>
      <w:del w:id="12711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712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даних:</w:t>
      </w:r>
      <w:del w:id="12713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714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кафедри,</w:t>
      </w:r>
      <w:del w:id="12715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716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навчал</w:t>
      </w:r>
      <w:r w:rsidRPr="0072678B">
        <w:rPr>
          <w:rFonts w:eastAsiaTheme="minorHAnsi" w:cstheme="minorBidi"/>
        </w:rPr>
        <w:t>ь</w:t>
      </w:r>
      <w:r w:rsidRPr="0072678B">
        <w:rPr>
          <w:rFonts w:eastAsiaTheme="minorHAnsi" w:cstheme="minorBidi"/>
        </w:rPr>
        <w:t>ний</w:t>
      </w:r>
      <w:del w:id="12717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718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відділ,</w:t>
      </w:r>
      <w:del w:id="12719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720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деканати,</w:t>
      </w:r>
      <w:del w:id="12721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722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навчально-методичний</w:t>
      </w:r>
      <w:del w:id="12723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724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відділ,</w:t>
      </w:r>
      <w:del w:id="12725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726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відділ</w:t>
      </w:r>
      <w:del w:id="12727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728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кадрів,</w:t>
      </w:r>
      <w:del w:id="12729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730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приймал</w:t>
      </w:r>
      <w:r w:rsidRPr="0072678B">
        <w:rPr>
          <w:rFonts w:eastAsiaTheme="minorHAnsi" w:cstheme="minorBidi"/>
        </w:rPr>
        <w:t>ь</w:t>
      </w:r>
      <w:r w:rsidRPr="0072678B">
        <w:rPr>
          <w:rFonts w:eastAsiaTheme="minorHAnsi" w:cstheme="minorBidi"/>
        </w:rPr>
        <w:t>на</w:t>
      </w:r>
      <w:del w:id="12731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732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комісія,</w:t>
      </w:r>
      <w:del w:id="12733" w:author="Sanino" w:date="2012-05-24T00:09:00Z">
        <w:r w:rsidR="00C86AC3" w:rsidRPr="0072678B" w:rsidDel="00CA1412">
          <w:rPr>
            <w:rFonts w:eastAsiaTheme="minorHAnsi" w:cstheme="minorBidi"/>
          </w:rPr>
          <w:delText xml:space="preserve"> </w:delText>
        </w:r>
      </w:del>
      <w:ins w:id="12734" w:author="Sanino" w:date="2012-05-24T00:09:00Z">
        <w:r w:rsidR="00CA1412">
          <w:rPr>
            <w:rFonts w:eastAsiaTheme="minorHAnsi" w:cstheme="minorBidi"/>
          </w:rPr>
          <w:t xml:space="preserve"> </w:t>
        </w:r>
      </w:ins>
      <w:r w:rsidRPr="0072678B">
        <w:rPr>
          <w:rFonts w:eastAsiaTheme="minorHAnsi" w:cstheme="minorBidi"/>
        </w:rPr>
        <w:t>бібліотека.</w:t>
      </w:r>
      <w:del w:id="12735" w:author="Sanino" w:date="2012-05-24T00:04:00Z">
        <w:r w:rsidR="00C86AC3" w:rsidRPr="0072678B" w:rsidDel="00347EAA">
          <w:rPr>
            <w:rFonts w:eastAsiaTheme="minorHAnsi" w:cstheme="minorBidi"/>
          </w:rPr>
          <w:delText xml:space="preserve">  </w:delText>
        </w:r>
      </w:del>
    </w:p>
    <w:p w:rsidR="0072678B" w:rsidRDefault="009670BE" w:rsidP="00814CF1">
      <w:r>
        <w:t>-</w:t>
      </w:r>
      <w:del w:id="12736" w:author="Sanino" w:date="2012-05-24T00:09:00Z">
        <w:r w:rsidR="00C86AC3" w:rsidDel="00CA1412">
          <w:delText xml:space="preserve"> </w:delText>
        </w:r>
      </w:del>
      <w:r>
        <w:t>р</w:t>
      </w:r>
      <w:r w:rsidRPr="009670BE">
        <w:t>озробка</w:t>
      </w:r>
      <w:del w:id="12737" w:author="Sanino" w:date="2012-05-24T00:09:00Z">
        <w:r w:rsidR="00C86AC3" w:rsidDel="00CA1412">
          <w:delText xml:space="preserve"> </w:delText>
        </w:r>
      </w:del>
      <w:ins w:id="12738" w:author="Sanino" w:date="2012-05-24T00:09:00Z">
        <w:r w:rsidR="00CA1412">
          <w:t xml:space="preserve"> </w:t>
        </w:r>
      </w:ins>
      <w:r w:rsidRPr="009670BE">
        <w:t>та</w:t>
      </w:r>
      <w:del w:id="12739" w:author="Sanino" w:date="2012-05-24T00:09:00Z">
        <w:r w:rsidR="00C86AC3" w:rsidDel="00CA1412">
          <w:delText xml:space="preserve"> </w:delText>
        </w:r>
      </w:del>
      <w:ins w:id="12740" w:author="Sanino" w:date="2012-05-24T00:09:00Z">
        <w:r w:rsidR="00CA1412">
          <w:t xml:space="preserve"> </w:t>
        </w:r>
      </w:ins>
      <w:r w:rsidRPr="009670BE">
        <w:t>впровадження</w:t>
      </w:r>
      <w:del w:id="12741" w:author="Sanino" w:date="2012-05-24T00:09:00Z">
        <w:r w:rsidR="00C86AC3" w:rsidDel="00CA1412">
          <w:delText xml:space="preserve"> </w:delText>
        </w:r>
      </w:del>
      <w:ins w:id="12742" w:author="Sanino" w:date="2012-05-24T00:09:00Z">
        <w:r w:rsidR="00CA1412">
          <w:t xml:space="preserve"> </w:t>
        </w:r>
      </w:ins>
      <w:r w:rsidRPr="009670BE">
        <w:t>пакета</w:t>
      </w:r>
      <w:del w:id="12743" w:author="Sanino" w:date="2012-05-24T00:09:00Z">
        <w:r w:rsidR="00C86AC3" w:rsidDel="00CA1412">
          <w:delText xml:space="preserve"> </w:delText>
        </w:r>
      </w:del>
      <w:ins w:id="12744" w:author="Sanino" w:date="2012-05-24T00:09:00Z">
        <w:r w:rsidR="00CA1412">
          <w:t xml:space="preserve"> </w:t>
        </w:r>
      </w:ins>
      <w:r w:rsidRPr="009670BE">
        <w:t>програм</w:t>
      </w:r>
      <w:del w:id="12745" w:author="Sanino" w:date="2012-05-24T00:09:00Z">
        <w:r w:rsidR="00C86AC3" w:rsidDel="00CA1412">
          <w:delText xml:space="preserve"> </w:delText>
        </w:r>
      </w:del>
      <w:ins w:id="12746" w:author="Sanino" w:date="2012-05-24T00:09:00Z">
        <w:r w:rsidR="00CA1412">
          <w:t xml:space="preserve"> </w:t>
        </w:r>
      </w:ins>
      <w:r w:rsidRPr="009670BE">
        <w:t>для</w:t>
      </w:r>
      <w:del w:id="12747" w:author="Sanino" w:date="2012-05-24T00:09:00Z">
        <w:r w:rsidR="00C86AC3" w:rsidDel="00CA1412">
          <w:delText xml:space="preserve"> </w:delText>
        </w:r>
      </w:del>
      <w:ins w:id="12748" w:author="Sanino" w:date="2012-05-24T00:09:00Z">
        <w:r w:rsidR="00CA1412">
          <w:t xml:space="preserve"> </w:t>
        </w:r>
      </w:ins>
      <w:r w:rsidRPr="009670BE">
        <w:t>розподілу</w:t>
      </w:r>
      <w:del w:id="12749" w:author="Sanino" w:date="2012-05-24T00:09:00Z">
        <w:r w:rsidR="00C86AC3" w:rsidDel="00CA1412">
          <w:delText xml:space="preserve"> </w:delText>
        </w:r>
      </w:del>
      <w:ins w:id="12750" w:author="Sanino" w:date="2012-05-24T00:09:00Z">
        <w:r w:rsidR="00CA1412">
          <w:t xml:space="preserve"> </w:t>
        </w:r>
      </w:ins>
      <w:r w:rsidRPr="009670BE">
        <w:t>навантаже</w:t>
      </w:r>
      <w:r w:rsidRPr="009670BE">
        <w:t>н</w:t>
      </w:r>
      <w:r w:rsidRPr="009670BE">
        <w:t>ня</w:t>
      </w:r>
      <w:del w:id="12751" w:author="Sanino" w:date="2012-05-24T00:09:00Z">
        <w:r w:rsidR="00C86AC3" w:rsidDel="00CA1412">
          <w:delText xml:space="preserve"> </w:delText>
        </w:r>
      </w:del>
      <w:ins w:id="12752" w:author="Sanino" w:date="2012-05-24T00:09:00Z">
        <w:r w:rsidR="00CA1412">
          <w:t xml:space="preserve"> </w:t>
        </w:r>
      </w:ins>
      <w:r w:rsidRPr="009670BE">
        <w:t>в</w:t>
      </w:r>
      <w:del w:id="12753" w:author="Sanino" w:date="2012-05-24T00:09:00Z">
        <w:r w:rsidR="00C86AC3" w:rsidDel="00CA1412">
          <w:delText xml:space="preserve"> </w:delText>
        </w:r>
      </w:del>
      <w:ins w:id="12754" w:author="Sanino" w:date="2012-05-24T00:09:00Z">
        <w:r w:rsidR="00CA1412">
          <w:t xml:space="preserve"> </w:t>
        </w:r>
      </w:ins>
      <w:r w:rsidRPr="009670BE">
        <w:t>універс</w:t>
      </w:r>
      <w:r>
        <w:t>итеті</w:t>
      </w:r>
      <w:del w:id="12755" w:author="Sanino" w:date="2012-05-24T00:09:00Z">
        <w:r w:rsidR="0072678B" w:rsidDel="00CA1412">
          <w:delText xml:space="preserve"> </w:delText>
        </w:r>
      </w:del>
      <w:ins w:id="12756" w:author="Sanino" w:date="2012-05-24T00:09:00Z">
        <w:r w:rsidR="00CA1412">
          <w:t xml:space="preserve"> </w:t>
        </w:r>
      </w:ins>
      <w:r w:rsidR="0072678B">
        <w:t>–</w:t>
      </w:r>
      <w:del w:id="12757" w:author="Sanino" w:date="2012-05-24T00:09:00Z">
        <w:r w:rsidR="0072678B" w:rsidDel="00CA1412">
          <w:delText xml:space="preserve"> </w:delText>
        </w:r>
      </w:del>
      <w:ins w:id="12758" w:author="Sanino" w:date="2012-05-24T00:09:00Z">
        <w:r w:rsidR="00CA1412">
          <w:t xml:space="preserve"> </w:t>
        </w:r>
      </w:ins>
      <w:r>
        <w:t>важливий</w:t>
      </w:r>
      <w:del w:id="12759" w:author="Sanino" w:date="2012-05-24T00:09:00Z">
        <w:r w:rsidR="00C86AC3" w:rsidDel="00CA1412">
          <w:delText xml:space="preserve"> </w:delText>
        </w:r>
      </w:del>
      <w:ins w:id="12760" w:author="Sanino" w:date="2012-05-24T00:09:00Z">
        <w:r w:rsidR="00CA1412">
          <w:t xml:space="preserve"> </w:t>
        </w:r>
      </w:ins>
      <w:r>
        <w:t>елемент</w:t>
      </w:r>
      <w:del w:id="12761" w:author="Sanino" w:date="2012-05-24T00:09:00Z">
        <w:r w:rsidR="00C86AC3" w:rsidDel="00CA1412">
          <w:delText xml:space="preserve"> </w:delText>
        </w:r>
      </w:del>
      <w:ins w:id="12762" w:author="Sanino" w:date="2012-05-24T00:09:00Z">
        <w:r w:rsidR="00CA1412">
          <w:t xml:space="preserve"> </w:t>
        </w:r>
      </w:ins>
      <w:r>
        <w:t>процесу</w:t>
      </w:r>
      <w:del w:id="12763" w:author="Sanino" w:date="2012-05-24T00:09:00Z">
        <w:r w:rsidR="00C86AC3" w:rsidDel="00CA1412">
          <w:delText xml:space="preserve"> </w:delText>
        </w:r>
      </w:del>
      <w:ins w:id="12764" w:author="Sanino" w:date="2012-05-24T00:09:00Z">
        <w:r w:rsidR="00CA1412">
          <w:t xml:space="preserve"> </w:t>
        </w:r>
      </w:ins>
      <w:r w:rsidRPr="009670BE">
        <w:t>ви</w:t>
      </w:r>
      <w:r>
        <w:t>рішення</w:t>
      </w:r>
      <w:del w:id="12765" w:author="Sanino" w:date="2012-05-24T00:09:00Z">
        <w:r w:rsidR="00C86AC3" w:rsidDel="00CA1412">
          <w:delText xml:space="preserve"> </w:delText>
        </w:r>
      </w:del>
      <w:ins w:id="12766" w:author="Sanino" w:date="2012-05-24T00:09:00Z">
        <w:r w:rsidR="00CA1412">
          <w:t xml:space="preserve"> </w:t>
        </w:r>
      </w:ins>
      <w:r>
        <w:t>проблеми</w:t>
      </w:r>
      <w:del w:id="12767" w:author="Sanino" w:date="2012-05-24T00:09:00Z">
        <w:r w:rsidR="00C86AC3" w:rsidDel="00CA1412">
          <w:delText xml:space="preserve"> </w:delText>
        </w:r>
      </w:del>
      <w:ins w:id="12768" w:author="Sanino" w:date="2012-05-24T00:09:00Z">
        <w:r w:rsidR="00CA1412">
          <w:t xml:space="preserve"> </w:t>
        </w:r>
      </w:ins>
      <w:r>
        <w:t>навант</w:t>
      </w:r>
      <w:r>
        <w:t>а</w:t>
      </w:r>
      <w:r>
        <w:t>ження</w:t>
      </w:r>
      <w:del w:id="12769" w:author="Sanino" w:date="2012-05-24T00:09:00Z">
        <w:r w:rsidR="00C86AC3" w:rsidDel="00CA1412">
          <w:delText xml:space="preserve"> </w:delText>
        </w:r>
      </w:del>
      <w:ins w:id="12770" w:author="Sanino" w:date="2012-05-24T00:09:00Z">
        <w:r w:rsidR="00CA1412">
          <w:t xml:space="preserve"> </w:t>
        </w:r>
      </w:ins>
      <w:r>
        <w:t>ПВ</w:t>
      </w:r>
      <w:r w:rsidR="0072678B">
        <w:t>С;</w:t>
      </w:r>
    </w:p>
    <w:p w:rsidR="0072678B" w:rsidRDefault="009670BE" w:rsidP="00814CF1">
      <w:r>
        <w:t>-</w:t>
      </w:r>
      <w:del w:id="12771" w:author="Sanino" w:date="2012-05-24T00:09:00Z">
        <w:r w:rsidR="00C86AC3" w:rsidDel="00CA1412">
          <w:delText xml:space="preserve"> </w:delText>
        </w:r>
      </w:del>
      <w:r>
        <w:t>к</w:t>
      </w:r>
      <w:r w:rsidRPr="009670BE">
        <w:t>оефіцієнт</w:t>
      </w:r>
      <w:del w:id="12772" w:author="Sanino" w:date="2012-05-24T00:09:00Z">
        <w:r w:rsidR="00C86AC3" w:rsidDel="00CA1412">
          <w:delText xml:space="preserve"> </w:delText>
        </w:r>
      </w:del>
      <w:ins w:id="12773" w:author="Sanino" w:date="2012-05-24T00:09:00Z">
        <w:r w:rsidR="00CA1412">
          <w:t xml:space="preserve"> </w:t>
        </w:r>
      </w:ins>
      <w:r w:rsidRPr="009670BE">
        <w:t>дисциплін</w:t>
      </w:r>
      <w:del w:id="12774" w:author="Sanino" w:date="2012-05-24T00:09:00Z">
        <w:r w:rsidR="00C86AC3" w:rsidDel="00CA1412">
          <w:delText xml:space="preserve"> </w:delText>
        </w:r>
      </w:del>
      <w:ins w:id="12775" w:author="Sanino" w:date="2012-05-24T00:09:00Z">
        <w:r w:rsidR="00CA1412">
          <w:t xml:space="preserve"> </w:t>
        </w:r>
      </w:ins>
      <w:r w:rsidRPr="009670BE">
        <w:t>мало</w:t>
      </w:r>
      <w:del w:id="12776" w:author="Sanino" w:date="2012-05-24T00:09:00Z">
        <w:r w:rsidR="00C86AC3" w:rsidDel="00CA1412">
          <w:delText xml:space="preserve"> </w:delText>
        </w:r>
      </w:del>
      <w:ins w:id="12777" w:author="Sanino" w:date="2012-05-24T00:09:00Z">
        <w:r w:rsidR="00CA1412">
          <w:t xml:space="preserve"> </w:t>
        </w:r>
      </w:ins>
      <w:r w:rsidRPr="009670BE">
        <w:t>залежить</w:t>
      </w:r>
      <w:del w:id="12778" w:author="Sanino" w:date="2012-05-24T00:09:00Z">
        <w:r w:rsidR="00C86AC3" w:rsidDel="00CA1412">
          <w:delText xml:space="preserve"> </w:delText>
        </w:r>
      </w:del>
      <w:ins w:id="12779" w:author="Sanino" w:date="2012-05-24T00:09:00Z">
        <w:r w:rsidR="00CA1412">
          <w:t xml:space="preserve"> </w:t>
        </w:r>
      </w:ins>
      <w:r w:rsidRPr="009670BE">
        <w:t>від</w:t>
      </w:r>
      <w:del w:id="12780" w:author="Sanino" w:date="2012-05-24T00:09:00Z">
        <w:r w:rsidR="00C86AC3" w:rsidDel="00CA1412">
          <w:delText xml:space="preserve"> </w:delText>
        </w:r>
      </w:del>
      <w:ins w:id="12781" w:author="Sanino" w:date="2012-05-24T00:09:00Z">
        <w:r w:rsidR="00CA1412">
          <w:t xml:space="preserve"> </w:t>
        </w:r>
      </w:ins>
      <w:r w:rsidRPr="009670BE">
        <w:t>співвідношення</w:t>
      </w:r>
      <w:del w:id="12782" w:author="Sanino" w:date="2012-05-24T00:09:00Z">
        <w:r w:rsidR="00C86AC3" w:rsidDel="00CA1412">
          <w:delText xml:space="preserve"> </w:delText>
        </w:r>
      </w:del>
      <w:ins w:id="12783" w:author="Sanino" w:date="2012-05-24T00:09:00Z">
        <w:r w:rsidR="00CA1412">
          <w:t xml:space="preserve"> </w:t>
        </w:r>
      </w:ins>
      <w:r w:rsidRPr="009670BE">
        <w:t>годин</w:t>
      </w:r>
      <w:del w:id="12784" w:author="Sanino" w:date="2012-05-24T00:09:00Z">
        <w:r w:rsidR="00C86AC3" w:rsidDel="00CA1412">
          <w:delText xml:space="preserve"> </w:delText>
        </w:r>
      </w:del>
      <w:ins w:id="12785" w:author="Sanino" w:date="2012-05-24T00:09:00Z">
        <w:r w:rsidR="00CA1412">
          <w:t xml:space="preserve"> </w:t>
        </w:r>
      </w:ins>
      <w:r w:rsidRPr="009670BE">
        <w:t>ауд</w:t>
      </w:r>
      <w:r w:rsidRPr="009670BE">
        <w:t>и</w:t>
      </w:r>
      <w:r w:rsidRPr="009670BE">
        <w:t>торної</w:t>
      </w:r>
      <w:del w:id="12786" w:author="Sanino" w:date="2012-05-24T00:09:00Z">
        <w:r w:rsidR="00C86AC3" w:rsidDel="00CA1412">
          <w:delText xml:space="preserve"> </w:delText>
        </w:r>
      </w:del>
      <w:ins w:id="12787" w:author="Sanino" w:date="2012-05-24T00:09:00Z">
        <w:r w:rsidR="00CA1412">
          <w:t xml:space="preserve"> </w:t>
        </w:r>
      </w:ins>
      <w:r w:rsidRPr="009670BE">
        <w:t>і</w:t>
      </w:r>
      <w:del w:id="12788" w:author="Sanino" w:date="2012-05-24T00:09:00Z">
        <w:r w:rsidR="00C86AC3" w:rsidDel="00CA1412">
          <w:delText xml:space="preserve"> </w:delText>
        </w:r>
      </w:del>
      <w:ins w:id="12789" w:author="Sanino" w:date="2012-05-24T00:09:00Z">
        <w:r w:rsidR="00CA1412">
          <w:t xml:space="preserve"> </w:t>
        </w:r>
      </w:ins>
      <w:r w:rsidRPr="009670BE">
        <w:t>самостійної</w:t>
      </w:r>
      <w:del w:id="12790" w:author="Sanino" w:date="2012-05-24T00:09:00Z">
        <w:r w:rsidR="00C86AC3" w:rsidDel="00CA1412">
          <w:delText xml:space="preserve"> </w:delText>
        </w:r>
      </w:del>
      <w:ins w:id="12791" w:author="Sanino" w:date="2012-05-24T00:09:00Z">
        <w:r w:rsidR="00CA1412">
          <w:t xml:space="preserve"> </w:t>
        </w:r>
      </w:ins>
      <w:r w:rsidRPr="009670BE">
        <w:t>роботи</w:t>
      </w:r>
      <w:del w:id="12792" w:author="Sanino" w:date="2012-05-24T00:09:00Z">
        <w:r w:rsidR="00C86AC3" w:rsidDel="00CA1412">
          <w:delText xml:space="preserve"> </w:delText>
        </w:r>
      </w:del>
      <w:ins w:id="12793" w:author="Sanino" w:date="2012-05-24T00:09:00Z">
        <w:r w:rsidR="00CA1412">
          <w:t xml:space="preserve"> </w:t>
        </w:r>
      </w:ins>
      <w:r w:rsidRPr="009670BE">
        <w:t>студента,</w:t>
      </w:r>
      <w:del w:id="12794" w:author="Sanino" w:date="2012-05-24T00:09:00Z">
        <w:r w:rsidR="00C86AC3" w:rsidDel="00CA1412">
          <w:delText xml:space="preserve"> </w:delText>
        </w:r>
      </w:del>
      <w:ins w:id="12795" w:author="Sanino" w:date="2012-05-24T00:09:00Z">
        <w:r w:rsidR="00CA1412">
          <w:t xml:space="preserve"> </w:t>
        </w:r>
      </w:ins>
      <w:r w:rsidRPr="009670BE">
        <w:t>отже,</w:t>
      </w:r>
      <w:del w:id="12796" w:author="Sanino" w:date="2012-05-24T00:09:00Z">
        <w:r w:rsidR="00C86AC3" w:rsidDel="00CA1412">
          <w:delText xml:space="preserve"> </w:delText>
        </w:r>
      </w:del>
      <w:ins w:id="12797" w:author="Sanino" w:date="2012-05-24T00:09:00Z">
        <w:r w:rsidR="00CA1412">
          <w:t xml:space="preserve"> </w:t>
        </w:r>
      </w:ins>
      <w:r w:rsidRPr="009670BE">
        <w:t>при</w:t>
      </w:r>
      <w:del w:id="12798" w:author="Sanino" w:date="2012-05-24T00:09:00Z">
        <w:r w:rsidR="00C86AC3" w:rsidDel="00CA1412">
          <w:delText xml:space="preserve"> </w:delText>
        </w:r>
      </w:del>
      <w:ins w:id="12799" w:author="Sanino" w:date="2012-05-24T00:09:00Z">
        <w:r w:rsidR="00CA1412">
          <w:t xml:space="preserve"> </w:t>
        </w:r>
      </w:ins>
      <w:r w:rsidRPr="009670BE">
        <w:t>збільшенні</w:t>
      </w:r>
      <w:del w:id="12800" w:author="Sanino" w:date="2012-05-24T00:09:00Z">
        <w:r w:rsidR="00C86AC3" w:rsidDel="00CA1412">
          <w:delText xml:space="preserve"> </w:delText>
        </w:r>
      </w:del>
      <w:ins w:id="12801" w:author="Sanino" w:date="2012-05-24T00:09:00Z">
        <w:r w:rsidR="00CA1412">
          <w:t xml:space="preserve"> </w:t>
        </w:r>
      </w:ins>
      <w:r w:rsidRPr="009670BE">
        <w:t>СРС</w:t>
      </w:r>
      <w:del w:id="12802" w:author="Sanino" w:date="2012-05-24T00:09:00Z">
        <w:r w:rsidR="00C86AC3" w:rsidDel="00CA1412">
          <w:delText xml:space="preserve"> </w:delText>
        </w:r>
      </w:del>
      <w:ins w:id="12803" w:author="Sanino" w:date="2012-05-24T00:09:00Z">
        <w:r w:rsidR="00CA1412">
          <w:t xml:space="preserve"> </w:t>
        </w:r>
      </w:ins>
      <w:r w:rsidRPr="009670BE">
        <w:t>штат</w:t>
      </w:r>
      <w:del w:id="12804" w:author="Sanino" w:date="2012-05-24T00:09:00Z">
        <w:r w:rsidR="00C86AC3" w:rsidDel="00CA1412">
          <w:delText xml:space="preserve"> </w:delText>
        </w:r>
      </w:del>
      <w:ins w:id="12805" w:author="Sanino" w:date="2012-05-24T00:09:00Z">
        <w:r w:rsidR="00CA1412">
          <w:t xml:space="preserve"> </w:t>
        </w:r>
      </w:ins>
      <w:r w:rsidRPr="009670BE">
        <w:t>кафедр</w:t>
      </w:r>
      <w:del w:id="12806" w:author="Sanino" w:date="2012-05-24T00:09:00Z">
        <w:r w:rsidR="00C86AC3" w:rsidDel="00CA1412">
          <w:delText xml:space="preserve"> </w:delText>
        </w:r>
      </w:del>
      <w:ins w:id="12807" w:author="Sanino" w:date="2012-05-24T00:09:00Z">
        <w:r w:rsidR="00CA1412">
          <w:t xml:space="preserve"> </w:t>
        </w:r>
      </w:ins>
      <w:r w:rsidRPr="009670BE">
        <w:t>практично</w:t>
      </w:r>
      <w:del w:id="12808" w:author="Sanino" w:date="2012-05-24T00:09:00Z">
        <w:r w:rsidR="00C86AC3" w:rsidDel="00CA1412">
          <w:delText xml:space="preserve"> </w:delText>
        </w:r>
      </w:del>
      <w:ins w:id="12809" w:author="Sanino" w:date="2012-05-24T00:09:00Z">
        <w:r w:rsidR="00CA1412">
          <w:t xml:space="preserve"> </w:t>
        </w:r>
      </w:ins>
      <w:r w:rsidRPr="009670BE">
        <w:t>не</w:t>
      </w:r>
      <w:del w:id="12810" w:author="Sanino" w:date="2012-05-24T00:09:00Z">
        <w:r w:rsidR="00C86AC3" w:rsidDel="00CA1412">
          <w:delText xml:space="preserve"> </w:delText>
        </w:r>
      </w:del>
      <w:ins w:id="12811" w:author="Sanino" w:date="2012-05-24T00:09:00Z">
        <w:r w:rsidR="00CA1412">
          <w:t xml:space="preserve"> </w:t>
        </w:r>
      </w:ins>
      <w:r w:rsidRPr="009670BE">
        <w:t>зміниться;</w:t>
      </w:r>
      <w:del w:id="12812" w:author="Sanino" w:date="2012-05-24T00:04:00Z">
        <w:r w:rsidR="00C86AC3" w:rsidDel="00347EAA">
          <w:delText xml:space="preserve">  </w:delText>
        </w:r>
      </w:del>
    </w:p>
    <w:p w:rsidR="009670BE" w:rsidRPr="00C41796" w:rsidRDefault="009670BE" w:rsidP="00CA1412">
      <w:pPr>
        <w:tabs>
          <w:tab w:val="left" w:pos="851"/>
        </w:tabs>
        <w:pPrChange w:id="12813" w:author="Sanino" w:date="2012-05-24T00:09:00Z">
          <w:pPr/>
        </w:pPrChange>
      </w:pPr>
      <w:r>
        <w:t>-</w:t>
      </w:r>
      <w:del w:id="12814" w:author="Sanino" w:date="2012-05-24T00:09:00Z">
        <w:r w:rsidR="00C86AC3" w:rsidDel="00CA1412">
          <w:delText xml:space="preserve"> </w:delText>
        </w:r>
      </w:del>
      <w:r>
        <w:t>с</w:t>
      </w:r>
      <w:r w:rsidRPr="009670BE">
        <w:t>ис</w:t>
      </w:r>
      <w:r>
        <w:t>тема</w:t>
      </w:r>
      <w:del w:id="12815" w:author="Sanino" w:date="2012-05-24T00:09:00Z">
        <w:r w:rsidR="00C86AC3" w:rsidDel="00CA1412">
          <w:delText xml:space="preserve"> </w:delText>
        </w:r>
      </w:del>
      <w:ins w:id="12816" w:author="Sanino" w:date="2012-05-24T00:09:00Z">
        <w:r w:rsidR="00CA1412">
          <w:t xml:space="preserve"> </w:t>
        </w:r>
      </w:ins>
      <w:r>
        <w:t>стимулює</w:t>
      </w:r>
      <w:del w:id="12817" w:author="Sanino" w:date="2012-05-24T00:09:00Z">
        <w:r w:rsidR="00C86AC3" w:rsidDel="00CA1412">
          <w:delText xml:space="preserve"> </w:delText>
        </w:r>
      </w:del>
      <w:ins w:id="12818" w:author="Sanino" w:date="2012-05-24T00:09:00Z">
        <w:r w:rsidR="00CA1412">
          <w:t xml:space="preserve"> </w:t>
        </w:r>
      </w:ins>
      <w:r>
        <w:t>викладання</w:t>
      </w:r>
      <w:del w:id="12819" w:author="Sanino" w:date="2012-05-24T00:09:00Z">
        <w:r w:rsidR="00C86AC3" w:rsidDel="00CA1412">
          <w:delText xml:space="preserve"> </w:delText>
        </w:r>
      </w:del>
      <w:ins w:id="12820" w:author="Sanino" w:date="2012-05-24T00:09:00Z">
        <w:r w:rsidR="00CA1412">
          <w:t xml:space="preserve"> </w:t>
        </w:r>
      </w:ins>
      <w:del w:id="12821" w:author="Sanino" w:date="2012-05-23T21:59:00Z">
        <w:r w:rsidDel="008C3FDC">
          <w:delText>багато</w:delText>
        </w:r>
        <w:r w:rsidRPr="009670BE" w:rsidDel="008C3FDC">
          <w:delText>кредитних</w:delText>
        </w:r>
      </w:del>
      <w:ins w:id="12822" w:author="Sanino" w:date="2012-05-23T21:59:00Z">
        <w:r w:rsidR="008C3FDC">
          <w:t>багато</w:t>
        </w:r>
      </w:ins>
      <w:ins w:id="12823" w:author="Sanino" w:date="2012-05-24T00:09:00Z">
        <w:r w:rsidR="00CA1412">
          <w:t xml:space="preserve"> </w:t>
        </w:r>
      </w:ins>
      <w:ins w:id="12824" w:author="Sanino" w:date="2012-05-23T21:59:00Z">
        <w:r w:rsidR="008C3FDC" w:rsidRPr="009670BE">
          <w:t>кредитних</w:t>
        </w:r>
      </w:ins>
      <w:del w:id="12825" w:author="Sanino" w:date="2012-05-24T00:09:00Z">
        <w:r w:rsidR="00C86AC3" w:rsidDel="00CA1412">
          <w:delText xml:space="preserve"> </w:delText>
        </w:r>
      </w:del>
      <w:ins w:id="12826" w:author="Sanino" w:date="2012-05-24T00:09:00Z">
        <w:r w:rsidR="00CA1412">
          <w:t xml:space="preserve"> </w:t>
        </w:r>
      </w:ins>
      <w:r w:rsidRPr="009670BE">
        <w:t>дисциплін</w:t>
      </w:r>
      <w:del w:id="12827" w:author="Sanino" w:date="2012-05-24T00:09:00Z">
        <w:r w:rsidR="00C86AC3" w:rsidDel="00CA1412">
          <w:delText xml:space="preserve"> </w:delText>
        </w:r>
      </w:del>
      <w:ins w:id="12828" w:author="Sanino" w:date="2012-05-24T00:09:00Z">
        <w:r w:rsidR="00CA1412">
          <w:t xml:space="preserve"> </w:t>
        </w:r>
      </w:ins>
      <w:r w:rsidRPr="009670BE">
        <w:t>в</w:t>
      </w:r>
      <w:del w:id="12829" w:author="Sanino" w:date="2012-05-24T00:09:00Z">
        <w:r w:rsidR="00C86AC3" w:rsidDel="00CA1412">
          <w:delText xml:space="preserve"> </w:delText>
        </w:r>
      </w:del>
      <w:ins w:id="12830" w:author="Sanino" w:date="2012-05-24T00:09:00Z">
        <w:r w:rsidR="00CA1412">
          <w:t xml:space="preserve"> </w:t>
        </w:r>
      </w:ins>
      <w:r w:rsidRPr="009670BE">
        <w:t>одному</w:t>
      </w:r>
      <w:del w:id="12831" w:author="Sanino" w:date="2012-05-24T00:09:00Z">
        <w:r w:rsidR="00C86AC3" w:rsidDel="00CA1412">
          <w:delText xml:space="preserve"> </w:delText>
        </w:r>
      </w:del>
      <w:ins w:id="12832" w:author="Sanino" w:date="2012-05-24T00:09:00Z">
        <w:r w:rsidR="00CA1412">
          <w:t xml:space="preserve"> </w:t>
        </w:r>
      </w:ins>
      <w:r w:rsidRPr="009670BE">
        <w:t>семестрі,</w:t>
      </w:r>
      <w:del w:id="12833" w:author="Sanino" w:date="2012-05-24T00:09:00Z">
        <w:r w:rsidR="00C86AC3" w:rsidDel="00CA1412">
          <w:delText xml:space="preserve"> </w:delText>
        </w:r>
      </w:del>
      <w:ins w:id="12834" w:author="Sanino" w:date="2012-05-24T00:09:00Z">
        <w:r w:rsidR="00CA1412">
          <w:t xml:space="preserve"> </w:t>
        </w:r>
      </w:ins>
      <w:r w:rsidRPr="009670BE">
        <w:t>оскільки</w:t>
      </w:r>
      <w:del w:id="12835" w:author="Sanino" w:date="2012-05-24T00:09:00Z">
        <w:r w:rsidR="00C86AC3" w:rsidDel="00CA1412">
          <w:delText xml:space="preserve"> </w:delText>
        </w:r>
      </w:del>
      <w:ins w:id="12836" w:author="Sanino" w:date="2012-05-24T00:09:00Z">
        <w:r w:rsidR="00CA1412">
          <w:t xml:space="preserve"> </w:t>
        </w:r>
      </w:ins>
      <w:r w:rsidRPr="009670BE">
        <w:t>це,</w:t>
      </w:r>
      <w:del w:id="12837" w:author="Sanino" w:date="2012-05-24T00:09:00Z">
        <w:r w:rsidR="00C86AC3" w:rsidDel="00CA1412">
          <w:delText xml:space="preserve"> </w:delText>
        </w:r>
      </w:del>
      <w:ins w:id="12838" w:author="Sanino" w:date="2012-05-24T00:09:00Z">
        <w:r w:rsidR="00CA1412">
          <w:t xml:space="preserve"> </w:t>
        </w:r>
      </w:ins>
      <w:r w:rsidRPr="009670BE">
        <w:t>н</w:t>
      </w:r>
      <w:r>
        <w:t>е</w:t>
      </w:r>
      <w:del w:id="12839" w:author="Sanino" w:date="2012-05-24T00:09:00Z">
        <w:r w:rsidR="00C86AC3" w:rsidDel="00CA1412">
          <w:delText xml:space="preserve"> </w:delText>
        </w:r>
      </w:del>
      <w:ins w:id="12840" w:author="Sanino" w:date="2012-05-24T00:09:00Z">
        <w:r w:rsidR="00CA1412">
          <w:t xml:space="preserve"> </w:t>
        </w:r>
      </w:ins>
      <w:r>
        <w:t>впливаючи</w:t>
      </w:r>
      <w:del w:id="12841" w:author="Sanino" w:date="2012-05-24T00:09:00Z">
        <w:r w:rsidR="00C86AC3" w:rsidDel="00CA1412">
          <w:delText xml:space="preserve"> </w:delText>
        </w:r>
      </w:del>
      <w:ins w:id="12842" w:author="Sanino" w:date="2012-05-24T00:09:00Z">
        <w:r w:rsidR="00CA1412">
          <w:t xml:space="preserve"> </w:t>
        </w:r>
      </w:ins>
      <w:r>
        <w:t>на</w:t>
      </w:r>
      <w:del w:id="12843" w:author="Sanino" w:date="2012-05-24T00:09:00Z">
        <w:r w:rsidR="00C86AC3" w:rsidDel="00CA1412">
          <w:delText xml:space="preserve"> </w:delText>
        </w:r>
      </w:del>
      <w:ins w:id="12844" w:author="Sanino" w:date="2012-05-24T00:09:00Z">
        <w:r w:rsidR="00CA1412">
          <w:t xml:space="preserve"> </w:t>
        </w:r>
      </w:ins>
      <w:r>
        <w:t>величину</w:t>
      </w:r>
      <w:del w:id="12845" w:author="Sanino" w:date="2012-05-24T00:09:00Z">
        <w:r w:rsidR="00C86AC3" w:rsidDel="00CA1412">
          <w:delText xml:space="preserve"> </w:delText>
        </w:r>
      </w:del>
      <w:ins w:id="12846" w:author="Sanino" w:date="2012-05-24T00:09:00Z">
        <w:r w:rsidR="00CA1412">
          <w:t xml:space="preserve"> </w:t>
        </w:r>
      </w:ins>
      <w:r>
        <w:t>штату</w:t>
      </w:r>
      <w:del w:id="12847" w:author="Sanino" w:date="2012-05-24T00:09:00Z">
        <w:r w:rsidR="00C86AC3" w:rsidDel="00CA1412">
          <w:delText xml:space="preserve"> </w:delText>
        </w:r>
      </w:del>
      <w:ins w:id="12848" w:author="Sanino" w:date="2012-05-24T00:09:00Z">
        <w:r w:rsidR="00CA1412">
          <w:t xml:space="preserve"> </w:t>
        </w:r>
      </w:ins>
      <w:r>
        <w:t>ПВ</w:t>
      </w:r>
      <w:r w:rsidRPr="009670BE">
        <w:t>С,</w:t>
      </w:r>
      <w:del w:id="12849" w:author="Sanino" w:date="2012-05-24T00:09:00Z">
        <w:r w:rsidR="00C86AC3" w:rsidDel="00CA1412">
          <w:delText xml:space="preserve"> </w:delText>
        </w:r>
      </w:del>
      <w:ins w:id="12850" w:author="Sanino" w:date="2012-05-24T00:09:00Z">
        <w:r w:rsidR="00CA1412">
          <w:t xml:space="preserve"> </w:t>
        </w:r>
      </w:ins>
      <w:r w:rsidRPr="009670BE">
        <w:t>призводить</w:t>
      </w:r>
      <w:del w:id="12851" w:author="Sanino" w:date="2012-05-24T00:09:00Z">
        <w:r w:rsidR="00C86AC3" w:rsidDel="00CA1412">
          <w:delText xml:space="preserve"> </w:delText>
        </w:r>
      </w:del>
      <w:ins w:id="12852" w:author="Sanino" w:date="2012-05-24T00:09:00Z">
        <w:r w:rsidR="00CA1412">
          <w:t xml:space="preserve"> </w:t>
        </w:r>
      </w:ins>
      <w:r w:rsidRPr="009670BE">
        <w:t>до</w:t>
      </w:r>
      <w:del w:id="12853" w:author="Sanino" w:date="2012-05-24T00:09:00Z">
        <w:r w:rsidR="00C86AC3" w:rsidDel="00CA1412">
          <w:delText xml:space="preserve"> </w:delText>
        </w:r>
      </w:del>
      <w:ins w:id="12854" w:author="Sanino" w:date="2012-05-24T00:09:00Z">
        <w:r w:rsidR="00CA1412">
          <w:t xml:space="preserve"> </w:t>
        </w:r>
      </w:ins>
      <w:r w:rsidRPr="009670BE">
        <w:t>зменшення</w:t>
      </w:r>
      <w:del w:id="12855" w:author="Sanino" w:date="2012-05-24T00:09:00Z">
        <w:r w:rsidR="00C86AC3" w:rsidDel="00CA1412">
          <w:delText xml:space="preserve"> </w:delText>
        </w:r>
      </w:del>
      <w:ins w:id="12856" w:author="Sanino" w:date="2012-05-24T00:09:00Z">
        <w:r w:rsidR="00CA1412">
          <w:t xml:space="preserve"> </w:t>
        </w:r>
      </w:ins>
      <w:r w:rsidRPr="009670BE">
        <w:t>навчального</w:t>
      </w:r>
      <w:del w:id="12857" w:author="Sanino" w:date="2012-05-24T00:09:00Z">
        <w:r w:rsidR="00C86AC3" w:rsidDel="00CA1412">
          <w:delText xml:space="preserve"> </w:delText>
        </w:r>
      </w:del>
      <w:ins w:id="12858" w:author="Sanino" w:date="2012-05-24T00:09:00Z">
        <w:r w:rsidR="00CA1412">
          <w:t xml:space="preserve"> </w:t>
        </w:r>
      </w:ins>
      <w:r w:rsidRPr="009670BE">
        <w:t>навантаження.</w:t>
      </w:r>
    </w:p>
    <w:p w:rsidR="004B6B0D" w:rsidRPr="006023B1" w:rsidRDefault="004B6B0D" w:rsidP="00814CF1"/>
    <w:p w:rsidR="004B6B0D" w:rsidRPr="006023B1" w:rsidRDefault="004B6B0D" w:rsidP="00814CF1"/>
    <w:p w:rsidR="004B6B0D" w:rsidRPr="004B6B0D" w:rsidRDefault="004B6B0D" w:rsidP="00814CF1"/>
    <w:sectPr w:rsidR="004B6B0D" w:rsidRPr="004B6B0D" w:rsidSect="001804FD">
      <w:headerReference w:type="default" r:id="rId33"/>
      <w:pgSz w:w="11906" w:h="16838"/>
      <w:pgMar w:top="1134" w:right="850" w:bottom="1134" w:left="1701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BFE" w:rsidRDefault="00830BFE" w:rsidP="001804FD">
      <w:r>
        <w:separator/>
      </w:r>
    </w:p>
  </w:endnote>
  <w:endnote w:type="continuationSeparator" w:id="0">
    <w:p w:rsidR="00830BFE" w:rsidRDefault="00830BFE" w:rsidP="00180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T Mono">
    <w:panose1 w:val="02060509020205020204"/>
    <w:charset w:val="CC"/>
    <w:family w:val="modern"/>
    <w:pitch w:val="fixed"/>
    <w:sig w:usb0="A00002EF" w:usb1="500078EB" w:usb2="00000000" w:usb3="00000000" w:csb0="000000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BFE" w:rsidRDefault="00830BFE" w:rsidP="001804FD">
      <w:r>
        <w:separator/>
      </w:r>
    </w:p>
  </w:footnote>
  <w:footnote w:type="continuationSeparator" w:id="0">
    <w:p w:rsidR="00830BFE" w:rsidRDefault="00830BFE" w:rsidP="001804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0575497"/>
      <w:docPartObj>
        <w:docPartGallery w:val="Page Numbers (Top of Page)"/>
        <w:docPartUnique/>
      </w:docPartObj>
    </w:sdtPr>
    <w:sdtContent>
      <w:p w:rsidR="00CA1412" w:rsidRDefault="00CA141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7B24" w:rsidRPr="00317B24">
          <w:rPr>
            <w:noProof/>
            <w:lang w:val="ru-RU"/>
          </w:rPr>
          <w:t>38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6128"/>
    <w:multiLevelType w:val="hybridMultilevel"/>
    <w:tmpl w:val="FB4C449E"/>
    <w:lvl w:ilvl="0" w:tplc="272AC1F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C344E"/>
    <w:multiLevelType w:val="hybridMultilevel"/>
    <w:tmpl w:val="91DE609C"/>
    <w:lvl w:ilvl="0" w:tplc="272AC1F8">
      <w:start w:val="1"/>
      <w:numFmt w:val="bullet"/>
      <w:lvlText w:val="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F56D40"/>
    <w:multiLevelType w:val="hybridMultilevel"/>
    <w:tmpl w:val="0A68982E"/>
    <w:lvl w:ilvl="0" w:tplc="DBF87A5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134E3C78"/>
    <w:multiLevelType w:val="hybridMultilevel"/>
    <w:tmpl w:val="028E3CBA"/>
    <w:lvl w:ilvl="0" w:tplc="272AC1F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6775F"/>
    <w:multiLevelType w:val="hybridMultilevel"/>
    <w:tmpl w:val="9E5CC46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D9051EE"/>
    <w:multiLevelType w:val="hybridMultilevel"/>
    <w:tmpl w:val="FF6A1572"/>
    <w:lvl w:ilvl="0" w:tplc="C9A8B7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0E82E2F"/>
    <w:multiLevelType w:val="hybridMultilevel"/>
    <w:tmpl w:val="F0741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1BA1FF8"/>
    <w:multiLevelType w:val="hybridMultilevel"/>
    <w:tmpl w:val="45C4FB02"/>
    <w:lvl w:ilvl="0" w:tplc="83D278EA">
      <w:start w:val="1"/>
      <w:numFmt w:val="none"/>
      <w:lvlText w:val=""/>
      <w:lvlJc w:val="right"/>
      <w:pPr>
        <w:tabs>
          <w:tab w:val="num" w:pos="1212"/>
        </w:tabs>
        <w:ind w:left="1212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8">
    <w:nsid w:val="22315FFA"/>
    <w:multiLevelType w:val="hybridMultilevel"/>
    <w:tmpl w:val="9030278E"/>
    <w:lvl w:ilvl="0" w:tplc="C9A8B76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40F1A88"/>
    <w:multiLevelType w:val="hybridMultilevel"/>
    <w:tmpl w:val="EF5EA07E"/>
    <w:lvl w:ilvl="0" w:tplc="83D278EA">
      <w:start w:val="1"/>
      <w:numFmt w:val="none"/>
      <w:lvlText w:val=""/>
      <w:lvlJc w:val="right"/>
      <w:pPr>
        <w:ind w:left="786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256556BD"/>
    <w:multiLevelType w:val="hybridMultilevel"/>
    <w:tmpl w:val="B0100AB4"/>
    <w:lvl w:ilvl="0" w:tplc="56463D82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CE0A4B"/>
    <w:multiLevelType w:val="hybridMultilevel"/>
    <w:tmpl w:val="0A060AAC"/>
    <w:lvl w:ilvl="0" w:tplc="272AC1F8">
      <w:start w:val="1"/>
      <w:numFmt w:val="bullet"/>
      <w:lvlText w:val="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FAF7797"/>
    <w:multiLevelType w:val="hybridMultilevel"/>
    <w:tmpl w:val="5B3EB69E"/>
    <w:lvl w:ilvl="0" w:tplc="272AC1F8">
      <w:start w:val="1"/>
      <w:numFmt w:val="bullet"/>
      <w:lvlText w:val="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0C115FA"/>
    <w:multiLevelType w:val="hybridMultilevel"/>
    <w:tmpl w:val="B22E1A86"/>
    <w:lvl w:ilvl="0" w:tplc="83D278EA">
      <w:start w:val="1"/>
      <w:numFmt w:val="none"/>
      <w:lvlText w:val=""/>
      <w:lvlJc w:val="righ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83D278EA">
      <w:start w:val="1"/>
      <w:numFmt w:val="none"/>
      <w:lvlText w:val=""/>
      <w:lvlJc w:val="right"/>
      <w:pPr>
        <w:ind w:left="3600" w:hanging="180"/>
      </w:pPr>
      <w:rPr>
        <w:rFonts w:ascii="Symbol" w:hAnsi="Symbol" w:hint="default"/>
        <w:color w:val="auto"/>
      </w:r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2535B20"/>
    <w:multiLevelType w:val="hybridMultilevel"/>
    <w:tmpl w:val="3476F54C"/>
    <w:lvl w:ilvl="0" w:tplc="C9A8B7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3F62DDC"/>
    <w:multiLevelType w:val="hybridMultilevel"/>
    <w:tmpl w:val="F5BCF0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5C8715D"/>
    <w:multiLevelType w:val="hybridMultilevel"/>
    <w:tmpl w:val="B79C4D78"/>
    <w:lvl w:ilvl="0" w:tplc="272AC1F8">
      <w:start w:val="1"/>
      <w:numFmt w:val="bullet"/>
      <w:lvlText w:val="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AFA4870"/>
    <w:multiLevelType w:val="hybridMultilevel"/>
    <w:tmpl w:val="C7745DCC"/>
    <w:lvl w:ilvl="0" w:tplc="15581346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6404F3"/>
    <w:multiLevelType w:val="hybridMultilevel"/>
    <w:tmpl w:val="409AE2B2"/>
    <w:lvl w:ilvl="0" w:tplc="83D278EA">
      <w:start w:val="1"/>
      <w:numFmt w:val="none"/>
      <w:lvlText w:val="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4AFF4B43"/>
    <w:multiLevelType w:val="hybridMultilevel"/>
    <w:tmpl w:val="2190EC88"/>
    <w:lvl w:ilvl="0" w:tplc="83D278EA">
      <w:start w:val="1"/>
      <w:numFmt w:val="none"/>
      <w:lvlText w:val=""/>
      <w:lvlJc w:val="righ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C9A8B764">
      <w:start w:val="1"/>
      <w:numFmt w:val="bullet"/>
      <w:lvlText w:val=""/>
      <w:lvlJc w:val="left"/>
      <w:pPr>
        <w:ind w:left="3600" w:hanging="180"/>
      </w:pPr>
      <w:rPr>
        <w:rFonts w:ascii="Symbol" w:hAnsi="Symbol" w:hint="default"/>
        <w:color w:val="auto"/>
      </w:r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4E6D6631"/>
    <w:multiLevelType w:val="hybridMultilevel"/>
    <w:tmpl w:val="510252EA"/>
    <w:lvl w:ilvl="0" w:tplc="041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>
    <w:nsid w:val="519E6E04"/>
    <w:multiLevelType w:val="hybridMultilevel"/>
    <w:tmpl w:val="DAE4E398"/>
    <w:lvl w:ilvl="0" w:tplc="C2F0E602">
      <w:start w:val="1"/>
      <w:numFmt w:val="decimal"/>
      <w:lvlText w:val="%1."/>
      <w:lvlJc w:val="righ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color w:val="auto"/>
      </w:rPr>
    </w:lvl>
    <w:lvl w:ilvl="1" w:tplc="9DCC0AF2">
      <w:start w:val="1"/>
      <w:numFmt w:val="none"/>
      <w:lvlText w:val="-"/>
      <w:lvlJc w:val="righ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52554A49"/>
    <w:multiLevelType w:val="hybridMultilevel"/>
    <w:tmpl w:val="53D4666A"/>
    <w:lvl w:ilvl="0" w:tplc="C9A8B7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28572E3"/>
    <w:multiLevelType w:val="hybridMultilevel"/>
    <w:tmpl w:val="9B36FC16"/>
    <w:lvl w:ilvl="0" w:tplc="56463D82">
      <w:start w:val="1"/>
      <w:numFmt w:val="bullet"/>
      <w:lvlText w:val="-"/>
      <w:lvlJc w:val="left"/>
      <w:pPr>
        <w:ind w:left="644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>
    <w:nsid w:val="559154F4"/>
    <w:multiLevelType w:val="hybridMultilevel"/>
    <w:tmpl w:val="B43E40D8"/>
    <w:lvl w:ilvl="0" w:tplc="C9A8B76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87A08AE"/>
    <w:multiLevelType w:val="hybridMultilevel"/>
    <w:tmpl w:val="338E2238"/>
    <w:lvl w:ilvl="0" w:tplc="272AC1F8">
      <w:start w:val="1"/>
      <w:numFmt w:val="bullet"/>
      <w:lvlText w:val="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DE97DB8"/>
    <w:multiLevelType w:val="hybridMultilevel"/>
    <w:tmpl w:val="D0143D82"/>
    <w:lvl w:ilvl="0" w:tplc="272AC1F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25C67F8">
      <w:numFmt w:val="bullet"/>
      <w:lvlText w:val="-"/>
      <w:lvlJc w:val="left"/>
      <w:pPr>
        <w:ind w:left="2135" w:hanging="705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7">
    <w:nsid w:val="61430C5E"/>
    <w:multiLevelType w:val="multilevel"/>
    <w:tmpl w:val="34E0F6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621C1EB3"/>
    <w:multiLevelType w:val="hybridMultilevel"/>
    <w:tmpl w:val="0220F5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345244F"/>
    <w:multiLevelType w:val="hybridMultilevel"/>
    <w:tmpl w:val="65223FDA"/>
    <w:lvl w:ilvl="0" w:tplc="83D278EA">
      <w:start w:val="1"/>
      <w:numFmt w:val="none"/>
      <w:lvlText w:val=""/>
      <w:lvlJc w:val="righ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83D278EA">
      <w:start w:val="1"/>
      <w:numFmt w:val="none"/>
      <w:lvlText w:val=""/>
      <w:lvlJc w:val="right"/>
      <w:pPr>
        <w:ind w:left="3600" w:hanging="180"/>
      </w:pPr>
      <w:rPr>
        <w:rFonts w:ascii="Symbol" w:hAnsi="Symbol" w:hint="default"/>
        <w:color w:val="auto"/>
      </w:r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6CFF414D"/>
    <w:multiLevelType w:val="hybridMultilevel"/>
    <w:tmpl w:val="BBFC4120"/>
    <w:lvl w:ilvl="0" w:tplc="83D278EA">
      <w:start w:val="1"/>
      <w:numFmt w:val="none"/>
      <w:lvlText w:val=""/>
      <w:lvlJc w:val="righ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71077AD7"/>
    <w:multiLevelType w:val="hybridMultilevel"/>
    <w:tmpl w:val="7B9A3AA4"/>
    <w:lvl w:ilvl="0" w:tplc="C9A8B7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2A15F81"/>
    <w:multiLevelType w:val="hybridMultilevel"/>
    <w:tmpl w:val="56A6904A"/>
    <w:lvl w:ilvl="0" w:tplc="56463D82">
      <w:start w:val="1"/>
      <w:numFmt w:val="bullet"/>
      <w:lvlText w:val="-"/>
      <w:lvlJc w:val="left"/>
      <w:pPr>
        <w:ind w:left="1244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33">
    <w:nsid w:val="735B375A"/>
    <w:multiLevelType w:val="multilevel"/>
    <w:tmpl w:val="4C000B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79EB7BF2"/>
    <w:multiLevelType w:val="hybridMultilevel"/>
    <w:tmpl w:val="DE061730"/>
    <w:lvl w:ilvl="0" w:tplc="C9A8B764">
      <w:start w:val="1"/>
      <w:numFmt w:val="bullet"/>
      <w:lvlText w:val=""/>
      <w:lvlJc w:val="left"/>
      <w:pPr>
        <w:ind w:left="10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5">
    <w:nsid w:val="7C3C5048"/>
    <w:multiLevelType w:val="hybridMultilevel"/>
    <w:tmpl w:val="F1DAEE08"/>
    <w:lvl w:ilvl="0" w:tplc="83D278EA">
      <w:start w:val="1"/>
      <w:numFmt w:val="none"/>
      <w:lvlText w:val="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35DEE2E8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7C4701CD"/>
    <w:multiLevelType w:val="hybridMultilevel"/>
    <w:tmpl w:val="7F184F02"/>
    <w:lvl w:ilvl="0" w:tplc="C9A8B76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E097B5F"/>
    <w:multiLevelType w:val="hybridMultilevel"/>
    <w:tmpl w:val="35240564"/>
    <w:lvl w:ilvl="0" w:tplc="7256ACC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8">
    <w:nsid w:val="7E7D5AC5"/>
    <w:multiLevelType w:val="hybridMultilevel"/>
    <w:tmpl w:val="EB42D41A"/>
    <w:lvl w:ilvl="0" w:tplc="C9A8B7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FB3420D"/>
    <w:multiLevelType w:val="hybridMultilevel"/>
    <w:tmpl w:val="611CC9B6"/>
    <w:lvl w:ilvl="0" w:tplc="272AC1F8">
      <w:start w:val="1"/>
      <w:numFmt w:val="bullet"/>
      <w:lvlText w:val="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3"/>
  </w:num>
  <w:num w:numId="3">
    <w:abstractNumId w:val="17"/>
  </w:num>
  <w:num w:numId="4">
    <w:abstractNumId w:val="10"/>
  </w:num>
  <w:num w:numId="5">
    <w:abstractNumId w:val="23"/>
  </w:num>
  <w:num w:numId="6">
    <w:abstractNumId w:val="32"/>
  </w:num>
  <w:num w:numId="7">
    <w:abstractNumId w:val="27"/>
  </w:num>
  <w:num w:numId="8">
    <w:abstractNumId w:val="20"/>
  </w:num>
  <w:num w:numId="9">
    <w:abstractNumId w:val="34"/>
  </w:num>
  <w:num w:numId="10">
    <w:abstractNumId w:val="37"/>
  </w:num>
  <w:num w:numId="11">
    <w:abstractNumId w:val="4"/>
  </w:num>
  <w:num w:numId="12">
    <w:abstractNumId w:val="22"/>
  </w:num>
  <w:num w:numId="13">
    <w:abstractNumId w:val="2"/>
  </w:num>
  <w:num w:numId="14">
    <w:abstractNumId w:val="26"/>
  </w:num>
  <w:num w:numId="15">
    <w:abstractNumId w:val="1"/>
  </w:num>
  <w:num w:numId="16">
    <w:abstractNumId w:val="25"/>
  </w:num>
  <w:num w:numId="17">
    <w:abstractNumId w:val="3"/>
  </w:num>
  <w:num w:numId="18">
    <w:abstractNumId w:val="16"/>
  </w:num>
  <w:num w:numId="19">
    <w:abstractNumId w:val="0"/>
  </w:num>
  <w:num w:numId="20">
    <w:abstractNumId w:val="39"/>
  </w:num>
  <w:num w:numId="21">
    <w:abstractNumId w:val="11"/>
  </w:num>
  <w:num w:numId="22">
    <w:abstractNumId w:val="12"/>
  </w:num>
  <w:num w:numId="23">
    <w:abstractNumId w:val="35"/>
  </w:num>
  <w:num w:numId="24">
    <w:abstractNumId w:val="7"/>
  </w:num>
  <w:num w:numId="25">
    <w:abstractNumId w:val="18"/>
  </w:num>
  <w:num w:numId="26">
    <w:abstractNumId w:val="21"/>
  </w:num>
  <w:num w:numId="27">
    <w:abstractNumId w:val="15"/>
  </w:num>
  <w:num w:numId="28">
    <w:abstractNumId w:val="14"/>
  </w:num>
  <w:num w:numId="29">
    <w:abstractNumId w:val="6"/>
  </w:num>
  <w:num w:numId="30">
    <w:abstractNumId w:val="30"/>
  </w:num>
  <w:num w:numId="31">
    <w:abstractNumId w:val="29"/>
  </w:num>
  <w:num w:numId="32">
    <w:abstractNumId w:val="13"/>
  </w:num>
  <w:num w:numId="33">
    <w:abstractNumId w:val="19"/>
  </w:num>
  <w:num w:numId="34">
    <w:abstractNumId w:val="5"/>
  </w:num>
  <w:num w:numId="35">
    <w:abstractNumId w:val="36"/>
  </w:num>
  <w:num w:numId="36">
    <w:abstractNumId w:val="24"/>
  </w:num>
  <w:num w:numId="37">
    <w:abstractNumId w:val="8"/>
  </w:num>
  <w:num w:numId="38">
    <w:abstractNumId w:val="31"/>
  </w:num>
  <w:num w:numId="39">
    <w:abstractNumId w:val="28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trackRevisions/>
  <w:defaultTabStop w:val="708"/>
  <w:autoHyphenation/>
  <w:hyphenationZone w:val="357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30DA"/>
    <w:rsid w:val="000324A4"/>
    <w:rsid w:val="0009563C"/>
    <w:rsid w:val="000C012F"/>
    <w:rsid w:val="000C2FAD"/>
    <w:rsid w:val="00100C79"/>
    <w:rsid w:val="001114E3"/>
    <w:rsid w:val="001376F7"/>
    <w:rsid w:val="00141BA4"/>
    <w:rsid w:val="00156126"/>
    <w:rsid w:val="00177CD1"/>
    <w:rsid w:val="001804FD"/>
    <w:rsid w:val="00183D9C"/>
    <w:rsid w:val="001865DA"/>
    <w:rsid w:val="0018741D"/>
    <w:rsid w:val="001E63AA"/>
    <w:rsid w:val="001F0442"/>
    <w:rsid w:val="001F68EA"/>
    <w:rsid w:val="00245A8B"/>
    <w:rsid w:val="00286F1D"/>
    <w:rsid w:val="00293B76"/>
    <w:rsid w:val="002A15F0"/>
    <w:rsid w:val="002A4EFE"/>
    <w:rsid w:val="002B58AE"/>
    <w:rsid w:val="002D5B31"/>
    <w:rsid w:val="002F7A39"/>
    <w:rsid w:val="00317B24"/>
    <w:rsid w:val="00347EAA"/>
    <w:rsid w:val="00352A54"/>
    <w:rsid w:val="0035658F"/>
    <w:rsid w:val="00357B92"/>
    <w:rsid w:val="00360397"/>
    <w:rsid w:val="00367F8F"/>
    <w:rsid w:val="00392926"/>
    <w:rsid w:val="003A1283"/>
    <w:rsid w:val="003D6DB4"/>
    <w:rsid w:val="003E67E8"/>
    <w:rsid w:val="00406401"/>
    <w:rsid w:val="0041384B"/>
    <w:rsid w:val="004172E1"/>
    <w:rsid w:val="00456B35"/>
    <w:rsid w:val="00496A5E"/>
    <w:rsid w:val="004A1473"/>
    <w:rsid w:val="004B3636"/>
    <w:rsid w:val="004B6B0D"/>
    <w:rsid w:val="004E5E7A"/>
    <w:rsid w:val="004F189C"/>
    <w:rsid w:val="004F1DD3"/>
    <w:rsid w:val="00517CC8"/>
    <w:rsid w:val="00557606"/>
    <w:rsid w:val="00586CFC"/>
    <w:rsid w:val="006023B1"/>
    <w:rsid w:val="006472BD"/>
    <w:rsid w:val="00671532"/>
    <w:rsid w:val="006C1B5B"/>
    <w:rsid w:val="006E272C"/>
    <w:rsid w:val="007206F8"/>
    <w:rsid w:val="007220A5"/>
    <w:rsid w:val="0072678B"/>
    <w:rsid w:val="00760A3A"/>
    <w:rsid w:val="00786B2A"/>
    <w:rsid w:val="007F6B3D"/>
    <w:rsid w:val="00814CF1"/>
    <w:rsid w:val="0081736A"/>
    <w:rsid w:val="008237E7"/>
    <w:rsid w:val="00830BFE"/>
    <w:rsid w:val="00835108"/>
    <w:rsid w:val="00841526"/>
    <w:rsid w:val="00853BB1"/>
    <w:rsid w:val="008773B8"/>
    <w:rsid w:val="008B6A7C"/>
    <w:rsid w:val="008C3FDC"/>
    <w:rsid w:val="008D3106"/>
    <w:rsid w:val="0090363A"/>
    <w:rsid w:val="00907F8E"/>
    <w:rsid w:val="00933ED7"/>
    <w:rsid w:val="00944B24"/>
    <w:rsid w:val="009602A3"/>
    <w:rsid w:val="009670BE"/>
    <w:rsid w:val="009908DC"/>
    <w:rsid w:val="0099224F"/>
    <w:rsid w:val="00997D8C"/>
    <w:rsid w:val="009A623E"/>
    <w:rsid w:val="009E5760"/>
    <w:rsid w:val="009F1F76"/>
    <w:rsid w:val="00A20FCA"/>
    <w:rsid w:val="00A30E27"/>
    <w:rsid w:val="00A33DD0"/>
    <w:rsid w:val="00A41FBB"/>
    <w:rsid w:val="00A62604"/>
    <w:rsid w:val="00A963C7"/>
    <w:rsid w:val="00AF7CC6"/>
    <w:rsid w:val="00B043F0"/>
    <w:rsid w:val="00B9442C"/>
    <w:rsid w:val="00BB0936"/>
    <w:rsid w:val="00BE12C9"/>
    <w:rsid w:val="00C360A3"/>
    <w:rsid w:val="00C41796"/>
    <w:rsid w:val="00C84EAA"/>
    <w:rsid w:val="00C86AC3"/>
    <w:rsid w:val="00CA1412"/>
    <w:rsid w:val="00CB1603"/>
    <w:rsid w:val="00CB5444"/>
    <w:rsid w:val="00CC00EB"/>
    <w:rsid w:val="00CD32B7"/>
    <w:rsid w:val="00CF0115"/>
    <w:rsid w:val="00D55F48"/>
    <w:rsid w:val="00D7411B"/>
    <w:rsid w:val="00D76192"/>
    <w:rsid w:val="00D93BB4"/>
    <w:rsid w:val="00DA3AFF"/>
    <w:rsid w:val="00DA3EA9"/>
    <w:rsid w:val="00E12B32"/>
    <w:rsid w:val="00E202C8"/>
    <w:rsid w:val="00E235E0"/>
    <w:rsid w:val="00E609FC"/>
    <w:rsid w:val="00E728D8"/>
    <w:rsid w:val="00E81C79"/>
    <w:rsid w:val="00E830DA"/>
    <w:rsid w:val="00ED66B0"/>
    <w:rsid w:val="00EF775D"/>
    <w:rsid w:val="00F92167"/>
    <w:rsid w:val="00FD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CF1"/>
    <w:pPr>
      <w:ind w:firstLine="709"/>
      <w:jc w:val="both"/>
    </w:pPr>
    <w:rPr>
      <w:sz w:val="28"/>
      <w:szCs w:val="28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E830DA"/>
  </w:style>
  <w:style w:type="character" w:customStyle="1" w:styleId="apple-converted-space">
    <w:name w:val="apple-converted-space"/>
    <w:basedOn w:val="a0"/>
    <w:rsid w:val="00E830DA"/>
  </w:style>
  <w:style w:type="paragraph" w:styleId="a3">
    <w:name w:val="List Paragraph"/>
    <w:basedOn w:val="a"/>
    <w:uiPriority w:val="34"/>
    <w:qFormat/>
    <w:rsid w:val="002A15F0"/>
    <w:pPr>
      <w:ind w:left="720"/>
      <w:contextualSpacing/>
    </w:pPr>
    <w:rPr>
      <w:szCs w:val="22"/>
    </w:rPr>
  </w:style>
  <w:style w:type="table" w:styleId="a4">
    <w:name w:val="Table Grid"/>
    <w:basedOn w:val="a1"/>
    <w:uiPriority w:val="59"/>
    <w:rsid w:val="003E67E8"/>
    <w:pPr>
      <w:ind w:firstLine="709"/>
      <w:jc w:val="both"/>
    </w:pPr>
    <w:rPr>
      <w:rFonts w:eastAsiaTheme="minorHAnsi" w:cstheme="minorBidi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A963C7"/>
    <w:rPr>
      <w:color w:val="808080"/>
    </w:rPr>
  </w:style>
  <w:style w:type="character" w:customStyle="1" w:styleId="atn">
    <w:name w:val="atn"/>
    <w:basedOn w:val="a0"/>
    <w:rsid w:val="00D76192"/>
  </w:style>
  <w:style w:type="paragraph" w:styleId="a6">
    <w:name w:val="Balloon Text"/>
    <w:basedOn w:val="a"/>
    <w:link w:val="a7"/>
    <w:uiPriority w:val="99"/>
    <w:semiHidden/>
    <w:unhideWhenUsed/>
    <w:rsid w:val="00814CF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4CF1"/>
    <w:rPr>
      <w:rFonts w:ascii="Tahoma" w:hAnsi="Tahoma" w:cs="Tahoma"/>
      <w:sz w:val="16"/>
      <w:szCs w:val="16"/>
      <w:lang w:val="uk-UA" w:eastAsia="en-US"/>
    </w:rPr>
  </w:style>
  <w:style w:type="paragraph" w:styleId="a8">
    <w:name w:val="No Spacing"/>
    <w:uiPriority w:val="1"/>
    <w:qFormat/>
    <w:rsid w:val="007220A5"/>
    <w:pPr>
      <w:ind w:firstLine="709"/>
      <w:jc w:val="both"/>
    </w:pPr>
    <w:rPr>
      <w:sz w:val="28"/>
      <w:szCs w:val="28"/>
      <w:lang w:val="uk-UA" w:eastAsia="en-US"/>
    </w:rPr>
  </w:style>
  <w:style w:type="character" w:styleId="a9">
    <w:name w:val="line number"/>
    <w:basedOn w:val="a0"/>
    <w:uiPriority w:val="99"/>
    <w:semiHidden/>
    <w:unhideWhenUsed/>
    <w:rsid w:val="001804FD"/>
  </w:style>
  <w:style w:type="paragraph" w:styleId="aa">
    <w:name w:val="header"/>
    <w:basedOn w:val="a"/>
    <w:link w:val="ab"/>
    <w:uiPriority w:val="99"/>
    <w:unhideWhenUsed/>
    <w:rsid w:val="001804F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804FD"/>
    <w:rPr>
      <w:sz w:val="28"/>
      <w:szCs w:val="28"/>
      <w:lang w:val="uk-UA" w:eastAsia="en-US"/>
    </w:rPr>
  </w:style>
  <w:style w:type="paragraph" w:styleId="ac">
    <w:name w:val="footer"/>
    <w:basedOn w:val="a"/>
    <w:link w:val="ad"/>
    <w:uiPriority w:val="99"/>
    <w:unhideWhenUsed/>
    <w:rsid w:val="001804F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804FD"/>
    <w:rPr>
      <w:sz w:val="28"/>
      <w:szCs w:val="28"/>
      <w:lang w:val="uk-UA" w:eastAsia="en-US"/>
    </w:rPr>
  </w:style>
  <w:style w:type="paragraph" w:styleId="ae">
    <w:name w:val="Normal (Web)"/>
    <w:basedOn w:val="a"/>
    <w:rsid w:val="00A30E27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postbody">
    <w:name w:val="postbody"/>
    <w:basedOn w:val="a0"/>
    <w:rsid w:val="00347E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27">
          <w:marLeft w:val="0"/>
          <w:marRight w:val="0"/>
          <w:marTop w:val="0"/>
          <w:marBottom w:val="0"/>
          <w:divBdr>
            <w:top w:val="single" w:sz="8" w:space="0" w:color="F5F5F5"/>
            <w:left w:val="single" w:sz="8" w:space="0" w:color="F5F5F5"/>
            <w:bottom w:val="single" w:sz="8" w:space="0" w:color="F5F5F5"/>
            <w:right w:val="single" w:sz="8" w:space="0" w:color="F5F5F5"/>
          </w:divBdr>
          <w:divsChild>
            <w:div w:id="1417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0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openxmlformats.org/officeDocument/2006/relationships/image" Target="media/image20.emf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png"/><Relationship Id="rId30" Type="http://schemas.openxmlformats.org/officeDocument/2006/relationships/image" Target="media/image22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9C71A-FD3E-42FD-9EA1-0613AED0B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32</Pages>
  <Words>9500</Words>
  <Characters>54153</Characters>
  <Application>Microsoft Office Word</Application>
  <DocSecurity>0</DocSecurity>
  <Lines>451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63526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Иришка</dc:creator>
  <cp:lastModifiedBy>Sanino</cp:lastModifiedBy>
  <cp:revision>58</cp:revision>
  <dcterms:created xsi:type="dcterms:W3CDTF">2012-05-22T13:47:00Z</dcterms:created>
  <dcterms:modified xsi:type="dcterms:W3CDTF">2012-05-23T21:20:00Z</dcterms:modified>
</cp:coreProperties>
</file>